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64D87F" w14:textId="580417D5" w:rsidR="004C79A6" w:rsidRDefault="004C79A6" w:rsidP="00AF6EDE">
      <w:pPr>
        <w:pStyle w:val="ConsPlusNormal"/>
        <w:ind w:left="10773"/>
        <w:rPr>
          <w:sz w:val="24"/>
          <w:szCs w:val="24"/>
        </w:rPr>
      </w:pPr>
      <w:r>
        <w:rPr>
          <w:sz w:val="24"/>
          <w:szCs w:val="24"/>
        </w:rPr>
        <w:t>Приложение № 2</w:t>
      </w:r>
    </w:p>
    <w:p w14:paraId="71E951DE" w14:textId="549B19D7" w:rsidR="00E70E5E" w:rsidRPr="00AF6EDE" w:rsidRDefault="00F85D49" w:rsidP="00F85D49">
      <w:pPr>
        <w:pStyle w:val="ConsPlusNormal"/>
        <w:ind w:left="10773"/>
        <w:rPr>
          <w:sz w:val="24"/>
          <w:szCs w:val="24"/>
        </w:rPr>
      </w:pPr>
      <w:r w:rsidRPr="00901861">
        <w:rPr>
          <w:sz w:val="24"/>
          <w:szCs w:val="24"/>
        </w:rPr>
        <w:t>к приказу</w:t>
      </w:r>
      <w:r w:rsidR="00E70E5E" w:rsidRPr="00901861">
        <w:rPr>
          <w:sz w:val="24"/>
          <w:szCs w:val="24"/>
        </w:rPr>
        <w:t xml:space="preserve"> ФНС России</w:t>
      </w:r>
    </w:p>
    <w:p w14:paraId="3FBDC0A2" w14:textId="77777777" w:rsidR="00AF6EDE" w:rsidRPr="00AF6EDE" w:rsidRDefault="00363360" w:rsidP="00AF6EDE">
      <w:pPr>
        <w:pStyle w:val="ConsPlusNormal"/>
        <w:ind w:left="10773"/>
        <w:rPr>
          <w:sz w:val="24"/>
          <w:szCs w:val="24"/>
        </w:rPr>
      </w:pPr>
      <w:r w:rsidRPr="00AF6EDE">
        <w:rPr>
          <w:sz w:val="24"/>
          <w:szCs w:val="24"/>
        </w:rPr>
        <w:t>от_________</w:t>
      </w:r>
      <w:r w:rsidR="00E70E5E" w:rsidRPr="00AF6EDE">
        <w:rPr>
          <w:sz w:val="24"/>
          <w:szCs w:val="24"/>
        </w:rPr>
        <w:t xml:space="preserve"> 20__г.</w:t>
      </w:r>
      <w:r w:rsidRPr="00AF6EDE">
        <w:rPr>
          <w:sz w:val="24"/>
          <w:szCs w:val="24"/>
        </w:rPr>
        <w:t xml:space="preserve"> </w:t>
      </w:r>
    </w:p>
    <w:p w14:paraId="1EF6A69D" w14:textId="6C414404" w:rsidR="00E70E5E" w:rsidRPr="00AF6EDE" w:rsidRDefault="000D0B5A" w:rsidP="00AF6EDE">
      <w:pPr>
        <w:pStyle w:val="ConsPlusNormal"/>
        <w:ind w:left="10773"/>
        <w:rPr>
          <w:sz w:val="24"/>
          <w:szCs w:val="24"/>
        </w:rPr>
      </w:pPr>
      <w:r w:rsidRPr="00AF6EDE">
        <w:rPr>
          <w:sz w:val="24"/>
          <w:szCs w:val="24"/>
        </w:rPr>
        <w:t>№</w:t>
      </w:r>
      <w:r w:rsidR="00363360" w:rsidRPr="00AF6EDE">
        <w:rPr>
          <w:sz w:val="24"/>
          <w:szCs w:val="24"/>
        </w:rPr>
        <w:t>_____</w:t>
      </w:r>
      <w:r w:rsidR="00AF6EDE" w:rsidRPr="00AF6EDE">
        <w:rPr>
          <w:sz w:val="24"/>
          <w:szCs w:val="24"/>
        </w:rPr>
        <w:t>_______</w:t>
      </w:r>
    </w:p>
    <w:p w14:paraId="77629D57" w14:textId="77777777" w:rsidR="002903FE" w:rsidRDefault="002903FE" w:rsidP="00AF6EDE">
      <w:pPr>
        <w:pStyle w:val="ConsPlusTitle"/>
        <w:rPr>
          <w:rFonts w:ascii="Times New Roman" w:hAnsi="Times New Roman"/>
          <w:sz w:val="24"/>
          <w:szCs w:val="24"/>
        </w:rPr>
      </w:pPr>
    </w:p>
    <w:p w14:paraId="3D3E2588" w14:textId="77777777" w:rsidR="00F85D49" w:rsidRPr="00AF6EDE" w:rsidRDefault="00F85D49" w:rsidP="00AF6EDE">
      <w:pPr>
        <w:pStyle w:val="ConsPlusTitle"/>
        <w:rPr>
          <w:rFonts w:ascii="Times New Roman" w:hAnsi="Times New Roman"/>
          <w:sz w:val="24"/>
          <w:szCs w:val="24"/>
        </w:rPr>
      </w:pPr>
    </w:p>
    <w:p w14:paraId="1D3AF750" w14:textId="1A5A26E5" w:rsidR="00DB3F03" w:rsidRPr="00C427A1" w:rsidRDefault="00DB3F03" w:rsidP="00F85D49">
      <w:pPr>
        <w:autoSpaceDE w:val="0"/>
        <w:autoSpaceDN w:val="0"/>
        <w:adjustRightInd w:val="0"/>
        <w:spacing w:before="0" w:after="0"/>
        <w:jc w:val="center"/>
        <w:outlineLvl w:val="0"/>
        <w:rPr>
          <w:b/>
        </w:rPr>
      </w:pPr>
      <w:r w:rsidRPr="00901861">
        <w:rPr>
          <w:b/>
        </w:rPr>
        <w:t>Форматы фискальных документов</w:t>
      </w:r>
      <w:r w:rsidR="00901861">
        <w:rPr>
          <w:b/>
        </w:rPr>
        <w:t>, обязательные к использованию</w:t>
      </w:r>
    </w:p>
    <w:p w14:paraId="7A2E7055" w14:textId="77777777" w:rsidR="004658C1" w:rsidRDefault="004658C1" w:rsidP="00AF6EDE">
      <w:pPr>
        <w:autoSpaceDE w:val="0"/>
        <w:autoSpaceDN w:val="0"/>
        <w:adjustRightInd w:val="0"/>
        <w:spacing w:before="0" w:after="0"/>
        <w:ind w:firstLine="0"/>
        <w:outlineLvl w:val="0"/>
        <w:rPr>
          <w:b/>
        </w:rPr>
      </w:pPr>
    </w:p>
    <w:p w14:paraId="3EF3836E" w14:textId="77777777" w:rsidR="00F85D49" w:rsidRPr="00C427A1" w:rsidRDefault="00F85D49" w:rsidP="00AF6EDE">
      <w:pPr>
        <w:autoSpaceDE w:val="0"/>
        <w:autoSpaceDN w:val="0"/>
        <w:adjustRightInd w:val="0"/>
        <w:spacing w:before="0" w:after="0"/>
        <w:ind w:firstLine="0"/>
        <w:outlineLvl w:val="0"/>
        <w:rPr>
          <w:b/>
        </w:rPr>
      </w:pPr>
    </w:p>
    <w:p w14:paraId="62985687" w14:textId="77777777" w:rsidR="00110922" w:rsidRPr="00C427A1" w:rsidRDefault="00110922" w:rsidP="003B7C69">
      <w:pPr>
        <w:autoSpaceDE w:val="0"/>
        <w:autoSpaceDN w:val="0"/>
        <w:adjustRightInd w:val="0"/>
        <w:spacing w:before="0" w:after="0"/>
        <w:jc w:val="center"/>
        <w:outlineLvl w:val="0"/>
        <w:rPr>
          <w:b/>
        </w:rPr>
      </w:pPr>
      <w:r w:rsidRPr="00C427A1">
        <w:rPr>
          <w:b/>
        </w:rPr>
        <w:t>I. Общие положения</w:t>
      </w:r>
    </w:p>
    <w:p w14:paraId="093C5762" w14:textId="77777777" w:rsidR="004658C1" w:rsidRPr="00C427A1" w:rsidRDefault="004658C1" w:rsidP="00AF6EDE">
      <w:pPr>
        <w:autoSpaceDE w:val="0"/>
        <w:autoSpaceDN w:val="0"/>
        <w:adjustRightInd w:val="0"/>
        <w:spacing w:before="0" w:after="0"/>
        <w:ind w:firstLine="0"/>
        <w:outlineLvl w:val="0"/>
        <w:rPr>
          <w:b/>
        </w:rPr>
      </w:pPr>
    </w:p>
    <w:p w14:paraId="6AF0F203" w14:textId="67DB168E" w:rsidR="00BF6938" w:rsidRPr="00C427A1" w:rsidRDefault="00D738BA" w:rsidP="003B7C69">
      <w:pPr>
        <w:spacing w:before="0" w:after="0"/>
        <w:rPr>
          <w:rStyle w:val="normalchar1"/>
          <w:rFonts w:ascii="Times New Roman" w:hAnsi="Times New Roman"/>
          <w:sz w:val="28"/>
        </w:rPr>
      </w:pPr>
      <w:r w:rsidRPr="00C427A1">
        <w:rPr>
          <w:rStyle w:val="normalchar1"/>
          <w:rFonts w:ascii="Times New Roman" w:hAnsi="Times New Roman"/>
          <w:sz w:val="28"/>
        </w:rPr>
        <w:t xml:space="preserve">1. </w:t>
      </w:r>
      <w:r w:rsidR="002E19DC">
        <w:rPr>
          <w:rFonts w:cs="Arial"/>
        </w:rPr>
        <w:t>Настоящие форматы</w:t>
      </w:r>
      <w:r w:rsidR="00F85D49">
        <w:rPr>
          <w:rFonts w:cs="Arial"/>
        </w:rPr>
        <w:t xml:space="preserve"> </w:t>
      </w:r>
      <w:r w:rsidR="005D5F53" w:rsidRPr="00C427A1">
        <w:rPr>
          <w:rStyle w:val="normalchar1"/>
          <w:rFonts w:ascii="Times New Roman" w:hAnsi="Times New Roman"/>
          <w:sz w:val="28"/>
        </w:rPr>
        <w:t>устанавлива</w:t>
      </w:r>
      <w:r w:rsidR="00393C3B">
        <w:rPr>
          <w:rStyle w:val="normalchar1"/>
          <w:rFonts w:ascii="Times New Roman" w:hAnsi="Times New Roman"/>
          <w:sz w:val="28"/>
        </w:rPr>
        <w:t>ю</w:t>
      </w:r>
      <w:r w:rsidR="005D5F53" w:rsidRPr="00C427A1">
        <w:rPr>
          <w:rStyle w:val="normalchar1"/>
          <w:rFonts w:ascii="Times New Roman" w:hAnsi="Times New Roman"/>
          <w:sz w:val="28"/>
        </w:rPr>
        <w:t>т обязательные к применению форматы фискальных документов (далее – Ф</w:t>
      </w:r>
      <w:r w:rsidR="0063302A">
        <w:rPr>
          <w:rStyle w:val="normalchar1"/>
          <w:rFonts w:ascii="Times New Roman" w:hAnsi="Times New Roman"/>
          <w:sz w:val="28"/>
        </w:rPr>
        <w:t>Ф</w:t>
      </w:r>
      <w:r w:rsidR="005D5F53" w:rsidRPr="00C427A1">
        <w:rPr>
          <w:rStyle w:val="normalchar1"/>
          <w:rFonts w:ascii="Times New Roman" w:hAnsi="Times New Roman"/>
          <w:sz w:val="28"/>
        </w:rPr>
        <w:t>Д), отпечатанных (сформированных) контрольно-кассовой техникой на бумажном носителе (далее – фискальны</w:t>
      </w:r>
      <w:r w:rsidR="000E463C" w:rsidRPr="00C427A1">
        <w:rPr>
          <w:rStyle w:val="normalchar1"/>
          <w:rFonts w:ascii="Times New Roman" w:hAnsi="Times New Roman"/>
          <w:sz w:val="28"/>
        </w:rPr>
        <w:t>е</w:t>
      </w:r>
      <w:r w:rsidR="005D5F53" w:rsidRPr="00C427A1">
        <w:rPr>
          <w:rStyle w:val="normalchar1"/>
          <w:rFonts w:ascii="Times New Roman" w:hAnsi="Times New Roman"/>
          <w:sz w:val="28"/>
        </w:rPr>
        <w:t xml:space="preserve"> </w:t>
      </w:r>
      <w:r w:rsidR="00162364" w:rsidRPr="00C427A1">
        <w:rPr>
          <w:rStyle w:val="normalchar1"/>
          <w:rFonts w:ascii="Times New Roman" w:hAnsi="Times New Roman"/>
          <w:sz w:val="28"/>
        </w:rPr>
        <w:t xml:space="preserve">документы </w:t>
      </w:r>
      <w:r w:rsidR="005D5F53" w:rsidRPr="00C427A1">
        <w:rPr>
          <w:rStyle w:val="normalchar1"/>
          <w:rFonts w:ascii="Times New Roman" w:hAnsi="Times New Roman"/>
          <w:sz w:val="28"/>
        </w:rPr>
        <w:t xml:space="preserve">в печатной форме или ФД в ПФ), сформированных и передаваемых контрольно-кассовой техникой в электронной форме (далее – </w:t>
      </w:r>
      <w:r w:rsidR="00162364" w:rsidRPr="00C427A1">
        <w:rPr>
          <w:rStyle w:val="normalchar1"/>
          <w:rFonts w:ascii="Times New Roman" w:hAnsi="Times New Roman"/>
          <w:sz w:val="28"/>
        </w:rPr>
        <w:t xml:space="preserve">фискальные документы </w:t>
      </w:r>
      <w:r w:rsidR="005D5F53" w:rsidRPr="00C427A1">
        <w:rPr>
          <w:rStyle w:val="normalchar1"/>
          <w:rFonts w:ascii="Times New Roman" w:hAnsi="Times New Roman"/>
          <w:sz w:val="28"/>
        </w:rPr>
        <w:t xml:space="preserve">в электронной форме или ФД в ЭФ), формат кассового чека (бланка строгой отчетности) в электронной форме, направляемого </w:t>
      </w:r>
      <w:r w:rsidR="005D5F53" w:rsidRPr="00C427A1">
        <w:t>покупателю (клиенту) на предоставленный им абонентский номер либо адрес электронной почты, а также формат подтверждения оператора, формируемого оператором фискальных данных</w:t>
      </w:r>
      <w:r w:rsidR="00DD176A" w:rsidRPr="00C427A1">
        <w:t xml:space="preserve"> (далее – ОФД)</w:t>
      </w:r>
      <w:r w:rsidR="00162364" w:rsidRPr="00C427A1">
        <w:t>,</w:t>
      </w:r>
      <w:r w:rsidR="00C84591" w:rsidRPr="00C427A1">
        <w:t xml:space="preserve"> и</w:t>
      </w:r>
      <w:r w:rsidR="005D5F53" w:rsidRPr="00C427A1">
        <w:t xml:space="preserve"> </w:t>
      </w:r>
      <w:r w:rsidR="00C84591" w:rsidRPr="00C427A1">
        <w:t xml:space="preserve">реквизитов подтверждения </w:t>
      </w:r>
      <w:r w:rsidR="006D301F">
        <w:t>оператора</w:t>
      </w:r>
      <w:r w:rsidR="00C84591" w:rsidRPr="00C427A1">
        <w:t xml:space="preserve">, </w:t>
      </w:r>
      <w:r w:rsidR="00162364" w:rsidRPr="00C427A1">
        <w:t xml:space="preserve">хранимого </w:t>
      </w:r>
      <w:r w:rsidR="005D5F53" w:rsidRPr="00C427A1">
        <w:t xml:space="preserve">фискальным накопителем, сроки хранения реквизитов фискальных документов в памяти фискального накопителя </w:t>
      </w:r>
      <w:r w:rsidR="005D5F53" w:rsidRPr="00C427A1">
        <w:rPr>
          <w:rStyle w:val="normalchar1"/>
          <w:rFonts w:ascii="Times New Roman" w:hAnsi="Times New Roman"/>
          <w:sz w:val="28"/>
        </w:rPr>
        <w:t>контрольно-кассовой техники</w:t>
      </w:r>
      <w:r w:rsidR="005D5F53" w:rsidRPr="00C427A1">
        <w:t>, дополнительные реквизиты фискальных документов и дополнительные требования к порядку формирования и обработки фискальных данных</w:t>
      </w:r>
      <w:r w:rsidR="005D5F53" w:rsidRPr="00C427A1">
        <w:rPr>
          <w:rStyle w:val="normalchar1"/>
          <w:rFonts w:ascii="Times New Roman" w:hAnsi="Times New Roman"/>
          <w:sz w:val="28"/>
        </w:rPr>
        <w:t>.</w:t>
      </w:r>
    </w:p>
    <w:p w14:paraId="38814BC2" w14:textId="649E47BB" w:rsidR="00DC70E5" w:rsidRPr="00C427A1" w:rsidRDefault="00D43350" w:rsidP="003B7C69">
      <w:pPr>
        <w:spacing w:before="0" w:after="0"/>
      </w:pPr>
      <w:r w:rsidRPr="00C427A1">
        <w:t>2</w:t>
      </w:r>
      <w:r w:rsidR="00DC70E5" w:rsidRPr="00C427A1">
        <w:t xml:space="preserve">. При описании </w:t>
      </w:r>
      <w:r w:rsidR="00D72198">
        <w:t>ФФД</w:t>
      </w:r>
      <w:r w:rsidR="00DC70E5" w:rsidRPr="00C427A1">
        <w:t xml:space="preserve"> используются следующие определения режимов применения </w:t>
      </w:r>
      <w:r w:rsidR="00162364" w:rsidRPr="00C427A1">
        <w:t>контрольно-кассовой техник</w:t>
      </w:r>
      <w:r w:rsidR="00E7288E">
        <w:t>и</w:t>
      </w:r>
      <w:r w:rsidR="00162364" w:rsidRPr="00C427A1">
        <w:t xml:space="preserve"> (далее – </w:t>
      </w:r>
      <w:r w:rsidR="00DC70E5" w:rsidRPr="00C427A1">
        <w:t>ККТ</w:t>
      </w:r>
      <w:r w:rsidR="00162364" w:rsidRPr="00C427A1">
        <w:t>)</w:t>
      </w:r>
      <w:r w:rsidR="00DC70E5" w:rsidRPr="00C427A1">
        <w:t>:</w:t>
      </w:r>
    </w:p>
    <w:p w14:paraId="53443641" w14:textId="77777777" w:rsidR="00DC70E5" w:rsidRPr="00C427A1" w:rsidRDefault="00DC70E5" w:rsidP="003B7C69">
      <w:pPr>
        <w:spacing w:before="0" w:after="0"/>
        <w:ind w:firstLine="709"/>
      </w:pPr>
    </w:p>
    <w:tbl>
      <w:tblPr>
        <w:tblW w:w="14459" w:type="dxa"/>
        <w:tblInd w:w="108" w:type="dxa"/>
        <w:tblLook w:val="04A0" w:firstRow="1" w:lastRow="0" w:firstColumn="1" w:lastColumn="0" w:noHBand="0" w:noVBand="1"/>
      </w:tblPr>
      <w:tblGrid>
        <w:gridCol w:w="2308"/>
        <w:gridCol w:w="420"/>
        <w:gridCol w:w="11731"/>
      </w:tblGrid>
      <w:tr w:rsidR="00C427A1" w:rsidRPr="00C427A1" w14:paraId="3DEE1D39" w14:textId="77777777" w:rsidTr="0053431B">
        <w:trPr>
          <w:cantSplit/>
        </w:trPr>
        <w:tc>
          <w:tcPr>
            <w:tcW w:w="2168" w:type="dxa"/>
          </w:tcPr>
          <w:p w14:paraId="7AE24136" w14:textId="77777777" w:rsidR="00DC70E5" w:rsidRPr="00C427A1" w:rsidRDefault="007148D0" w:rsidP="003B7C69">
            <w:pPr>
              <w:pStyle w:val="af1"/>
              <w:ind w:left="34"/>
            </w:pPr>
            <w:r w:rsidRPr="00C427A1">
              <w:t>«</w:t>
            </w:r>
            <w:r w:rsidR="00DC70E5" w:rsidRPr="00C427A1">
              <w:t>автономный режим</w:t>
            </w:r>
            <w:r w:rsidRPr="00C427A1">
              <w:t>»</w:t>
            </w:r>
          </w:p>
        </w:tc>
        <w:tc>
          <w:tcPr>
            <w:tcW w:w="420" w:type="dxa"/>
          </w:tcPr>
          <w:p w14:paraId="54ECC082" w14:textId="77777777" w:rsidR="00DC70E5" w:rsidRPr="00C427A1" w:rsidRDefault="00DC70E5" w:rsidP="003B7C69">
            <w:pPr>
              <w:pStyle w:val="af1"/>
              <w:ind w:left="34"/>
              <w:jc w:val="center"/>
            </w:pPr>
            <w:r w:rsidRPr="00C427A1">
              <w:t>–</w:t>
            </w:r>
          </w:p>
        </w:tc>
        <w:tc>
          <w:tcPr>
            <w:tcW w:w="11871" w:type="dxa"/>
          </w:tcPr>
          <w:p w14:paraId="19A219DD" w14:textId="217C6807" w:rsidR="00DC70E5" w:rsidRPr="00C427A1" w:rsidRDefault="00DC70E5" w:rsidP="00E7288E">
            <w:pPr>
              <w:spacing w:before="0" w:after="0"/>
              <w:ind w:left="34" w:firstLine="0"/>
            </w:pPr>
            <w:r w:rsidRPr="00C427A1">
              <w:t>режим функционирования ККТ, не предусматривающий передачу ФД в налоговые органы в электронной форме через ОФД</w:t>
            </w:r>
          </w:p>
          <w:p w14:paraId="7AC6F691" w14:textId="77777777" w:rsidR="00DC70E5" w:rsidRPr="00C427A1" w:rsidRDefault="00DC70E5" w:rsidP="00E7288E">
            <w:pPr>
              <w:spacing w:before="0" w:after="0"/>
              <w:ind w:left="34" w:firstLine="0"/>
            </w:pPr>
          </w:p>
        </w:tc>
      </w:tr>
      <w:tr w:rsidR="00C427A1" w:rsidRPr="00C427A1" w14:paraId="10491216" w14:textId="77777777" w:rsidTr="0053431B">
        <w:trPr>
          <w:cantSplit/>
        </w:trPr>
        <w:tc>
          <w:tcPr>
            <w:tcW w:w="2168" w:type="dxa"/>
          </w:tcPr>
          <w:p w14:paraId="72E3F9FB" w14:textId="77777777" w:rsidR="00DC70E5" w:rsidRPr="00C427A1" w:rsidRDefault="007148D0" w:rsidP="003B7C69">
            <w:pPr>
              <w:pStyle w:val="af1"/>
              <w:ind w:left="34"/>
            </w:pPr>
            <w:r w:rsidRPr="00C427A1">
              <w:lastRenderedPageBreak/>
              <w:t>«</w:t>
            </w:r>
            <w:r w:rsidR="00DC70E5" w:rsidRPr="00C427A1">
              <w:t>режим передачи данных</w:t>
            </w:r>
            <w:r w:rsidRPr="00C427A1">
              <w:t>»</w:t>
            </w:r>
          </w:p>
          <w:p w14:paraId="2EFA1011" w14:textId="77777777" w:rsidR="00DC70E5" w:rsidRPr="00C427A1" w:rsidRDefault="00DC70E5" w:rsidP="003B7C69">
            <w:pPr>
              <w:pStyle w:val="af1"/>
              <w:ind w:left="34"/>
            </w:pPr>
          </w:p>
        </w:tc>
        <w:tc>
          <w:tcPr>
            <w:tcW w:w="420" w:type="dxa"/>
          </w:tcPr>
          <w:p w14:paraId="4A4715A5" w14:textId="77777777" w:rsidR="00DC70E5" w:rsidRPr="00C427A1" w:rsidRDefault="00DC70E5" w:rsidP="003B7C69">
            <w:pPr>
              <w:pStyle w:val="af1"/>
              <w:ind w:left="34"/>
              <w:jc w:val="center"/>
            </w:pPr>
            <w:r w:rsidRPr="00C427A1">
              <w:t>–</w:t>
            </w:r>
          </w:p>
        </w:tc>
        <w:tc>
          <w:tcPr>
            <w:tcW w:w="11871" w:type="dxa"/>
          </w:tcPr>
          <w:p w14:paraId="241640FF" w14:textId="77777777" w:rsidR="00DC70E5" w:rsidRPr="00C427A1" w:rsidRDefault="00DC70E5" w:rsidP="00E7288E">
            <w:pPr>
              <w:spacing w:before="0" w:after="0"/>
              <w:ind w:left="34" w:firstLine="0"/>
            </w:pPr>
            <w:r w:rsidRPr="00C427A1">
              <w:t>режим функционирования ККТ, предусматривающий обязательную передачу ФД в налоговые органы в электронной форме через ОФД</w:t>
            </w:r>
          </w:p>
          <w:p w14:paraId="04C83940" w14:textId="77777777" w:rsidR="00DC70E5" w:rsidRPr="00C427A1" w:rsidRDefault="00DC70E5" w:rsidP="00E7288E">
            <w:pPr>
              <w:pStyle w:val="af1"/>
            </w:pPr>
          </w:p>
        </w:tc>
      </w:tr>
      <w:tr w:rsidR="00C427A1" w:rsidRPr="00C427A1" w14:paraId="610A3426" w14:textId="77777777" w:rsidTr="0053431B">
        <w:trPr>
          <w:cantSplit/>
        </w:trPr>
        <w:tc>
          <w:tcPr>
            <w:tcW w:w="2168" w:type="dxa"/>
          </w:tcPr>
          <w:p w14:paraId="5E47948E" w14:textId="77777777" w:rsidR="00DC70E5" w:rsidRPr="00C427A1" w:rsidRDefault="007148D0" w:rsidP="003B7C69">
            <w:pPr>
              <w:pStyle w:val="af1"/>
              <w:ind w:left="34"/>
            </w:pPr>
            <w:r w:rsidRPr="00C427A1">
              <w:t>«</w:t>
            </w:r>
            <w:r w:rsidR="00DC70E5" w:rsidRPr="00C427A1">
              <w:t>автоматический режим</w:t>
            </w:r>
            <w:r w:rsidRPr="00C427A1">
              <w:t>»</w:t>
            </w:r>
          </w:p>
        </w:tc>
        <w:tc>
          <w:tcPr>
            <w:tcW w:w="420" w:type="dxa"/>
          </w:tcPr>
          <w:p w14:paraId="7B1AFF1F" w14:textId="77777777" w:rsidR="00DC70E5" w:rsidRPr="00C427A1" w:rsidRDefault="00DC70E5" w:rsidP="003B7C69">
            <w:pPr>
              <w:pStyle w:val="af1"/>
              <w:ind w:left="34"/>
              <w:jc w:val="center"/>
            </w:pPr>
            <w:r w:rsidRPr="00C427A1">
              <w:t>–</w:t>
            </w:r>
          </w:p>
        </w:tc>
        <w:tc>
          <w:tcPr>
            <w:tcW w:w="11871" w:type="dxa"/>
          </w:tcPr>
          <w:p w14:paraId="55BA4BE9" w14:textId="77777777" w:rsidR="00DC70E5" w:rsidRPr="00C427A1" w:rsidRDefault="00DC70E5" w:rsidP="00E7288E">
            <w:pPr>
              <w:spacing w:before="0" w:after="0"/>
              <w:ind w:left="34" w:firstLine="0"/>
            </w:pPr>
            <w:r w:rsidRPr="00C427A1">
              <w:t>режим применения ККТ в составе автоматического устройства для расчетов при осуществлении расчетов с покупателем (клиентом) в автоматическом режиме с применением ККТ без участия уполномоченного лица организации или индивидуального предпринимателя (кассира)</w:t>
            </w:r>
          </w:p>
          <w:p w14:paraId="66FF0907" w14:textId="77777777" w:rsidR="00DC70E5" w:rsidRPr="00C427A1" w:rsidRDefault="00DC70E5" w:rsidP="003B7C69">
            <w:pPr>
              <w:pStyle w:val="af1"/>
              <w:jc w:val="left"/>
            </w:pPr>
          </w:p>
        </w:tc>
      </w:tr>
      <w:tr w:rsidR="00C427A1" w:rsidRPr="00C427A1" w14:paraId="501A41D9" w14:textId="77777777" w:rsidTr="0053431B">
        <w:trPr>
          <w:cantSplit/>
        </w:trPr>
        <w:tc>
          <w:tcPr>
            <w:tcW w:w="2168" w:type="dxa"/>
          </w:tcPr>
          <w:p w14:paraId="27D1AED7" w14:textId="77777777" w:rsidR="00EA26AB" w:rsidRPr="00C427A1" w:rsidRDefault="00EA26AB" w:rsidP="003B7C69">
            <w:pPr>
              <w:pStyle w:val="af1"/>
              <w:ind w:left="34"/>
            </w:pPr>
          </w:p>
        </w:tc>
        <w:tc>
          <w:tcPr>
            <w:tcW w:w="420" w:type="dxa"/>
          </w:tcPr>
          <w:p w14:paraId="322D4699" w14:textId="77777777" w:rsidR="00EA26AB" w:rsidRPr="00C427A1" w:rsidRDefault="00EA26AB" w:rsidP="003B7C69">
            <w:pPr>
              <w:pStyle w:val="af1"/>
              <w:ind w:left="34"/>
              <w:jc w:val="center"/>
            </w:pPr>
          </w:p>
        </w:tc>
        <w:tc>
          <w:tcPr>
            <w:tcW w:w="11871" w:type="dxa"/>
          </w:tcPr>
          <w:p w14:paraId="0DFA22EB" w14:textId="77777777" w:rsidR="00EA26AB" w:rsidRPr="00C427A1" w:rsidRDefault="00EA26AB" w:rsidP="003B7C69">
            <w:pPr>
              <w:spacing w:before="0" w:after="0"/>
              <w:ind w:left="34" w:firstLine="0"/>
              <w:jc w:val="left"/>
            </w:pPr>
          </w:p>
        </w:tc>
      </w:tr>
    </w:tbl>
    <w:p w14:paraId="5F7F7124" w14:textId="593BB3F6" w:rsidR="00DC70E5" w:rsidRPr="00C427A1" w:rsidRDefault="00C4611F" w:rsidP="003B7C69">
      <w:pPr>
        <w:spacing w:before="0" w:after="0"/>
        <w:ind w:firstLine="709"/>
      </w:pPr>
      <w:r w:rsidRPr="00C427A1">
        <w:t>3</w:t>
      </w:r>
      <w:r w:rsidR="00DC70E5" w:rsidRPr="00C427A1">
        <w:t xml:space="preserve">. При описании </w:t>
      </w:r>
      <w:r w:rsidR="00D72198">
        <w:t>ФФД</w:t>
      </w:r>
      <w:r w:rsidR="00DC70E5" w:rsidRPr="00C427A1">
        <w:t xml:space="preserve"> используются следующие </w:t>
      </w:r>
      <w:r w:rsidRPr="00C427A1">
        <w:t>сокращения и обозначения</w:t>
      </w:r>
      <w:r w:rsidR="00DC70E5" w:rsidRPr="00C427A1">
        <w:t>:</w:t>
      </w:r>
    </w:p>
    <w:tbl>
      <w:tblPr>
        <w:tblW w:w="14459" w:type="dxa"/>
        <w:tblInd w:w="108" w:type="dxa"/>
        <w:tblLook w:val="04A0" w:firstRow="1" w:lastRow="0" w:firstColumn="1" w:lastColumn="0" w:noHBand="0" w:noVBand="1"/>
      </w:tblPr>
      <w:tblGrid>
        <w:gridCol w:w="1724"/>
        <w:gridCol w:w="423"/>
        <w:gridCol w:w="12312"/>
      </w:tblGrid>
      <w:tr w:rsidR="00C427A1" w:rsidRPr="00C427A1" w14:paraId="4B76B6E3" w14:textId="77777777" w:rsidTr="0053431B">
        <w:tc>
          <w:tcPr>
            <w:tcW w:w="1724" w:type="dxa"/>
          </w:tcPr>
          <w:p w14:paraId="37245C07" w14:textId="77777777" w:rsidR="00DC70E5" w:rsidRPr="00C427A1" w:rsidRDefault="00DC70E5" w:rsidP="003B7C69">
            <w:pPr>
              <w:pStyle w:val="af1"/>
              <w:ind w:left="34"/>
            </w:pPr>
            <w:r w:rsidRPr="00C427A1">
              <w:rPr>
                <w:lang w:val="en-US"/>
              </w:rPr>
              <w:t>TLV</w:t>
            </w:r>
          </w:p>
          <w:p w14:paraId="08EB4C3E" w14:textId="77777777" w:rsidR="00DC70E5" w:rsidRPr="00C427A1" w:rsidRDefault="00DC70E5" w:rsidP="003B7C69">
            <w:pPr>
              <w:pStyle w:val="af1"/>
              <w:ind w:left="34"/>
            </w:pPr>
          </w:p>
        </w:tc>
        <w:tc>
          <w:tcPr>
            <w:tcW w:w="423" w:type="dxa"/>
          </w:tcPr>
          <w:p w14:paraId="45D895E1" w14:textId="77777777" w:rsidR="00DC70E5" w:rsidRPr="00C427A1" w:rsidRDefault="00DC70E5" w:rsidP="003B7C69">
            <w:pPr>
              <w:pStyle w:val="af1"/>
              <w:ind w:left="11"/>
              <w:jc w:val="center"/>
            </w:pPr>
            <w:r w:rsidRPr="00C427A1">
              <w:t>–</w:t>
            </w:r>
          </w:p>
        </w:tc>
        <w:tc>
          <w:tcPr>
            <w:tcW w:w="12312" w:type="dxa"/>
          </w:tcPr>
          <w:p w14:paraId="20FAAAC9" w14:textId="77777777" w:rsidR="00DC70E5" w:rsidRPr="00C427A1" w:rsidRDefault="00DC70E5" w:rsidP="00E7288E">
            <w:pPr>
              <w:pStyle w:val="af1"/>
            </w:pPr>
            <w:r w:rsidRPr="00C427A1">
              <w:t>метод записи данных в электронной форме в виде структуры, состоящей из трех полей: тип-длина-значение (</w:t>
            </w:r>
            <w:r w:rsidRPr="00C427A1">
              <w:rPr>
                <w:lang w:val="en-US"/>
              </w:rPr>
              <w:t>tag</w:t>
            </w:r>
            <w:r w:rsidRPr="00C427A1">
              <w:t>-</w:t>
            </w:r>
            <w:r w:rsidRPr="00C427A1">
              <w:rPr>
                <w:lang w:val="en-US"/>
              </w:rPr>
              <w:t>length</w:t>
            </w:r>
            <w:r w:rsidRPr="00C427A1">
              <w:t>-</w:t>
            </w:r>
            <w:r w:rsidRPr="00C427A1">
              <w:rPr>
                <w:lang w:val="en-US"/>
              </w:rPr>
              <w:t>value</w:t>
            </w:r>
            <w:r w:rsidRPr="00C427A1">
              <w:t>), когда значение представлено данными установленного формата.</w:t>
            </w:r>
          </w:p>
        </w:tc>
      </w:tr>
      <w:tr w:rsidR="00C427A1" w:rsidRPr="00C427A1" w14:paraId="0BA4C9C1" w14:textId="77777777" w:rsidTr="0053431B">
        <w:tc>
          <w:tcPr>
            <w:tcW w:w="1724" w:type="dxa"/>
          </w:tcPr>
          <w:p w14:paraId="24530273" w14:textId="77777777" w:rsidR="00DC70E5" w:rsidRPr="00C427A1" w:rsidRDefault="00DC70E5" w:rsidP="003B7C69">
            <w:pPr>
              <w:pStyle w:val="af1"/>
              <w:ind w:left="34"/>
            </w:pPr>
            <w:r w:rsidRPr="00C427A1">
              <w:rPr>
                <w:lang w:val="en-US"/>
              </w:rPr>
              <w:t>STLV</w:t>
            </w:r>
          </w:p>
        </w:tc>
        <w:tc>
          <w:tcPr>
            <w:tcW w:w="423" w:type="dxa"/>
          </w:tcPr>
          <w:p w14:paraId="1F91C368" w14:textId="77777777" w:rsidR="00DC70E5" w:rsidRPr="00C427A1" w:rsidRDefault="00DC70E5" w:rsidP="003B7C69">
            <w:pPr>
              <w:pStyle w:val="af1"/>
              <w:ind w:left="11"/>
              <w:jc w:val="center"/>
            </w:pPr>
            <w:r w:rsidRPr="00C427A1">
              <w:t>–</w:t>
            </w:r>
          </w:p>
        </w:tc>
        <w:tc>
          <w:tcPr>
            <w:tcW w:w="12312" w:type="dxa"/>
          </w:tcPr>
          <w:p w14:paraId="36022727" w14:textId="77777777" w:rsidR="00DC70E5" w:rsidRPr="00C427A1" w:rsidRDefault="00DC70E5" w:rsidP="00E7288E">
            <w:pPr>
              <w:pStyle w:val="af1"/>
            </w:pPr>
            <w:r w:rsidRPr="00C427A1">
              <w:t>метод записи данных в электронной форме в виде структуры, состоящей из трех полей: тип-длина-значение (</w:t>
            </w:r>
            <w:r w:rsidRPr="00C427A1">
              <w:rPr>
                <w:lang w:val="en-US"/>
              </w:rPr>
              <w:t>tag</w:t>
            </w:r>
            <w:r w:rsidRPr="00C427A1">
              <w:t>-</w:t>
            </w:r>
            <w:r w:rsidRPr="00C427A1">
              <w:rPr>
                <w:lang w:val="en-US"/>
              </w:rPr>
              <w:t>length</w:t>
            </w:r>
            <w:r w:rsidRPr="00C427A1">
              <w:t>-</w:t>
            </w:r>
            <w:r w:rsidRPr="00C427A1">
              <w:rPr>
                <w:lang w:val="en-US"/>
              </w:rPr>
              <w:t>value</w:t>
            </w:r>
            <w:r w:rsidRPr="00C427A1">
              <w:t xml:space="preserve">), когда значение, в свою очередь, представляется в виде одной или нескольких </w:t>
            </w:r>
            <w:r w:rsidRPr="00C427A1">
              <w:rPr>
                <w:lang w:val="en-US"/>
              </w:rPr>
              <w:t>TLV</w:t>
            </w:r>
            <w:r w:rsidRPr="00C427A1">
              <w:t>-структур.</w:t>
            </w:r>
          </w:p>
        </w:tc>
      </w:tr>
      <w:tr w:rsidR="00C427A1" w:rsidRPr="00C427A1" w14:paraId="20A05593" w14:textId="77777777" w:rsidTr="0053431B">
        <w:tc>
          <w:tcPr>
            <w:tcW w:w="1724" w:type="dxa"/>
          </w:tcPr>
          <w:p w14:paraId="4BDCA8A2" w14:textId="77777777" w:rsidR="00DC70E5" w:rsidRPr="00C427A1" w:rsidRDefault="00DC70E5" w:rsidP="003B7C69">
            <w:pPr>
              <w:pStyle w:val="af1"/>
              <w:jc w:val="left"/>
            </w:pPr>
            <w:r w:rsidRPr="00C427A1">
              <w:t>byte</w:t>
            </w:r>
          </w:p>
        </w:tc>
        <w:tc>
          <w:tcPr>
            <w:tcW w:w="423" w:type="dxa"/>
          </w:tcPr>
          <w:p w14:paraId="6B3E3F8B" w14:textId="77777777" w:rsidR="00DC70E5" w:rsidRPr="00C427A1" w:rsidRDefault="00DC70E5" w:rsidP="003B7C69">
            <w:pPr>
              <w:pStyle w:val="af1"/>
              <w:ind w:left="11"/>
              <w:jc w:val="center"/>
            </w:pPr>
            <w:r w:rsidRPr="00C427A1">
              <w:t>–</w:t>
            </w:r>
          </w:p>
        </w:tc>
        <w:tc>
          <w:tcPr>
            <w:tcW w:w="12312" w:type="dxa"/>
          </w:tcPr>
          <w:p w14:paraId="4E189887" w14:textId="77777777" w:rsidR="00DC70E5" w:rsidRPr="00C427A1" w:rsidRDefault="00DC70E5" w:rsidP="00E7288E">
            <w:pPr>
              <w:pStyle w:val="af1"/>
            </w:pPr>
            <w:r w:rsidRPr="00C427A1">
              <w:t>целое число в диапазоне от 0 до 255, представленное в электронной форме в виде 8-ми бит.</w:t>
            </w:r>
          </w:p>
        </w:tc>
      </w:tr>
      <w:tr w:rsidR="00C427A1" w:rsidRPr="00C427A1" w14:paraId="00439803" w14:textId="77777777" w:rsidTr="0053431B">
        <w:tc>
          <w:tcPr>
            <w:tcW w:w="1724" w:type="dxa"/>
          </w:tcPr>
          <w:p w14:paraId="41FFBCC6" w14:textId="77777777" w:rsidR="00DC70E5" w:rsidRPr="00C427A1" w:rsidRDefault="00DC70E5" w:rsidP="003B7C69">
            <w:pPr>
              <w:pStyle w:val="af1"/>
              <w:ind w:left="34"/>
            </w:pPr>
            <w:proofErr w:type="spellStart"/>
            <w:r w:rsidRPr="00C427A1">
              <w:rPr>
                <w:lang w:val="en-US"/>
              </w:rPr>
              <w:t>UInt</w:t>
            </w:r>
            <w:proofErr w:type="spellEnd"/>
            <w:r w:rsidRPr="00C427A1">
              <w:t>16</w:t>
            </w:r>
          </w:p>
        </w:tc>
        <w:tc>
          <w:tcPr>
            <w:tcW w:w="423" w:type="dxa"/>
          </w:tcPr>
          <w:p w14:paraId="0AF9BFA4" w14:textId="77777777" w:rsidR="00DC70E5" w:rsidRPr="00C427A1" w:rsidRDefault="00DC70E5" w:rsidP="003B7C69">
            <w:pPr>
              <w:pStyle w:val="af1"/>
              <w:ind w:left="11"/>
              <w:jc w:val="center"/>
            </w:pPr>
            <w:r w:rsidRPr="00C427A1">
              <w:t>–</w:t>
            </w:r>
          </w:p>
        </w:tc>
        <w:tc>
          <w:tcPr>
            <w:tcW w:w="12312" w:type="dxa"/>
          </w:tcPr>
          <w:p w14:paraId="2A39A389" w14:textId="77777777" w:rsidR="00DC70E5" w:rsidRPr="00C427A1" w:rsidRDefault="00DC70E5" w:rsidP="00E7288E">
            <w:pPr>
              <w:pStyle w:val="af1"/>
              <w:ind w:left="34"/>
            </w:pPr>
            <w:r w:rsidRPr="00C427A1">
              <w:t xml:space="preserve">целое число без знака в диапазоне чисел от 0 до 65535, представленное в электронной форме в виде 16-ти бит (2 байта) с порядком следования </w:t>
            </w:r>
            <w:r w:rsidR="00CC00BE" w:rsidRPr="00C427A1">
              <w:t>байтов</w:t>
            </w:r>
            <w:r w:rsidRPr="00C427A1">
              <w:t xml:space="preserve"> от младшего к старшему (</w:t>
            </w:r>
            <w:r w:rsidRPr="00C427A1">
              <w:rPr>
                <w:lang w:val="en-US"/>
              </w:rPr>
              <w:t>unsigned</w:t>
            </w:r>
            <w:r w:rsidRPr="00C427A1">
              <w:t xml:space="preserve"> </w:t>
            </w:r>
            <w:r w:rsidRPr="00C427A1">
              <w:rPr>
                <w:lang w:val="en-US"/>
              </w:rPr>
              <w:t>integer</w:t>
            </w:r>
            <w:r w:rsidRPr="00C427A1">
              <w:t xml:space="preserve"> 16 </w:t>
            </w:r>
            <w:r w:rsidRPr="00C427A1">
              <w:rPr>
                <w:lang w:val="en-US"/>
              </w:rPr>
              <w:t>bits</w:t>
            </w:r>
            <w:r w:rsidRPr="00C427A1">
              <w:t xml:space="preserve">, </w:t>
            </w:r>
            <w:r w:rsidRPr="00C427A1">
              <w:rPr>
                <w:lang w:val="en-US"/>
              </w:rPr>
              <w:t>little</w:t>
            </w:r>
            <w:r w:rsidRPr="00C427A1">
              <w:t xml:space="preserve"> </w:t>
            </w:r>
            <w:r w:rsidRPr="00C427A1">
              <w:rPr>
                <w:lang w:val="en-US"/>
              </w:rPr>
              <w:t>endian</w:t>
            </w:r>
            <w:r w:rsidRPr="00C427A1">
              <w:t>).</w:t>
            </w:r>
          </w:p>
        </w:tc>
      </w:tr>
      <w:tr w:rsidR="00C427A1" w:rsidRPr="00C427A1" w14:paraId="588BD646" w14:textId="77777777" w:rsidTr="0053431B">
        <w:tc>
          <w:tcPr>
            <w:tcW w:w="1724" w:type="dxa"/>
          </w:tcPr>
          <w:p w14:paraId="3C2B6B61" w14:textId="77777777" w:rsidR="00DC70E5" w:rsidRPr="00C427A1" w:rsidRDefault="00DC70E5" w:rsidP="003B7C69">
            <w:pPr>
              <w:pStyle w:val="af1"/>
              <w:ind w:left="34"/>
            </w:pPr>
            <w:proofErr w:type="spellStart"/>
            <w:r w:rsidRPr="00C427A1">
              <w:rPr>
                <w:lang w:val="en-US"/>
              </w:rPr>
              <w:t>UInt</w:t>
            </w:r>
            <w:proofErr w:type="spellEnd"/>
            <w:r w:rsidRPr="00C427A1">
              <w:t>32</w:t>
            </w:r>
          </w:p>
        </w:tc>
        <w:tc>
          <w:tcPr>
            <w:tcW w:w="423" w:type="dxa"/>
          </w:tcPr>
          <w:p w14:paraId="68C33C3B" w14:textId="77777777" w:rsidR="00DC70E5" w:rsidRPr="00C427A1" w:rsidRDefault="00DC70E5" w:rsidP="003B7C69">
            <w:pPr>
              <w:pStyle w:val="af1"/>
              <w:ind w:left="11"/>
              <w:jc w:val="center"/>
            </w:pPr>
            <w:r w:rsidRPr="00C427A1">
              <w:t>–</w:t>
            </w:r>
          </w:p>
        </w:tc>
        <w:tc>
          <w:tcPr>
            <w:tcW w:w="12312" w:type="dxa"/>
          </w:tcPr>
          <w:p w14:paraId="24EAA36A" w14:textId="77777777" w:rsidR="00DC70E5" w:rsidRPr="00C427A1" w:rsidRDefault="00DC70E5" w:rsidP="00E7288E">
            <w:pPr>
              <w:pStyle w:val="af1"/>
            </w:pPr>
            <w:r w:rsidRPr="00C427A1">
              <w:t xml:space="preserve">целое число без знака в диапазоне чисел от 0 до 4294967295, представленное в электронной форме в виде 32-х бит (4 байта) с порядком следования </w:t>
            </w:r>
            <w:r w:rsidR="00CC00BE" w:rsidRPr="00C427A1">
              <w:t>байтов</w:t>
            </w:r>
            <w:r w:rsidRPr="00C427A1">
              <w:t xml:space="preserve"> от младшего к старшему (</w:t>
            </w:r>
            <w:r w:rsidRPr="00C427A1">
              <w:rPr>
                <w:lang w:val="en-US"/>
              </w:rPr>
              <w:t>unsigned</w:t>
            </w:r>
            <w:r w:rsidRPr="00C427A1">
              <w:t xml:space="preserve"> </w:t>
            </w:r>
            <w:r w:rsidRPr="00C427A1">
              <w:rPr>
                <w:lang w:val="en-US"/>
              </w:rPr>
              <w:t>integer</w:t>
            </w:r>
            <w:r w:rsidRPr="00C427A1">
              <w:t xml:space="preserve"> 32 </w:t>
            </w:r>
            <w:r w:rsidRPr="00C427A1">
              <w:rPr>
                <w:lang w:val="en-US"/>
              </w:rPr>
              <w:t>bits</w:t>
            </w:r>
            <w:r w:rsidRPr="00C427A1">
              <w:t xml:space="preserve">, </w:t>
            </w:r>
            <w:r w:rsidRPr="00C427A1">
              <w:rPr>
                <w:lang w:val="en-US"/>
              </w:rPr>
              <w:t>little</w:t>
            </w:r>
            <w:r w:rsidRPr="00C427A1">
              <w:t xml:space="preserve"> </w:t>
            </w:r>
            <w:r w:rsidRPr="00C427A1">
              <w:rPr>
                <w:lang w:val="en-US"/>
              </w:rPr>
              <w:t>endian</w:t>
            </w:r>
            <w:r w:rsidRPr="00C427A1">
              <w:t>).</w:t>
            </w:r>
          </w:p>
        </w:tc>
      </w:tr>
      <w:tr w:rsidR="00C427A1" w:rsidRPr="00C427A1" w14:paraId="1D585E31" w14:textId="77777777" w:rsidTr="0053431B">
        <w:tc>
          <w:tcPr>
            <w:tcW w:w="1724" w:type="dxa"/>
          </w:tcPr>
          <w:p w14:paraId="07A82130" w14:textId="77777777" w:rsidR="00FE6E30" w:rsidRPr="00C427A1" w:rsidRDefault="00FE6E30" w:rsidP="003B7C69">
            <w:pPr>
              <w:pStyle w:val="af1"/>
              <w:ind w:left="34"/>
              <w:rPr>
                <w:lang w:val="en-US"/>
              </w:rPr>
            </w:pPr>
            <w:r w:rsidRPr="00C427A1">
              <w:t xml:space="preserve">регистр </w:t>
            </w:r>
            <w:r w:rsidR="00C67DA7" w:rsidRPr="00C427A1">
              <w:t>бит</w:t>
            </w:r>
            <w:r w:rsidRPr="00C427A1">
              <w:t>ов</w:t>
            </w:r>
          </w:p>
        </w:tc>
        <w:tc>
          <w:tcPr>
            <w:tcW w:w="423" w:type="dxa"/>
          </w:tcPr>
          <w:p w14:paraId="580DD52D" w14:textId="77777777" w:rsidR="00FE6E30" w:rsidRPr="00C427A1" w:rsidRDefault="00FE6E30" w:rsidP="003B7C69">
            <w:pPr>
              <w:pStyle w:val="af1"/>
              <w:ind w:left="11"/>
              <w:jc w:val="center"/>
            </w:pPr>
            <w:r w:rsidRPr="00C427A1">
              <w:t>–</w:t>
            </w:r>
          </w:p>
        </w:tc>
        <w:tc>
          <w:tcPr>
            <w:tcW w:w="12312" w:type="dxa"/>
          </w:tcPr>
          <w:p w14:paraId="25B7F5AB" w14:textId="7A76092D" w:rsidR="00FE6E30" w:rsidRPr="00C427A1" w:rsidRDefault="00FE6E30" w:rsidP="00E7288E">
            <w:pPr>
              <w:pStyle w:val="af1"/>
            </w:pPr>
            <w:r w:rsidRPr="00C427A1">
              <w:t>последовательность из 8 или 32 бит, нумеруемых справа; длина регистра измеряется в байтах.</w:t>
            </w:r>
          </w:p>
        </w:tc>
      </w:tr>
      <w:tr w:rsidR="00C427A1" w:rsidRPr="00C427A1" w14:paraId="726216BF" w14:textId="77777777" w:rsidTr="0053431B">
        <w:tc>
          <w:tcPr>
            <w:tcW w:w="1724" w:type="dxa"/>
          </w:tcPr>
          <w:p w14:paraId="622232B3" w14:textId="77777777" w:rsidR="00DC70E5" w:rsidRPr="00C427A1" w:rsidRDefault="00DC70E5" w:rsidP="003B7C69">
            <w:pPr>
              <w:pStyle w:val="af1"/>
              <w:ind w:left="34"/>
            </w:pPr>
            <w:r w:rsidRPr="00C427A1">
              <w:rPr>
                <w:lang w:val="en-US"/>
              </w:rPr>
              <w:t>VLN</w:t>
            </w:r>
          </w:p>
          <w:p w14:paraId="54FFE002" w14:textId="77777777" w:rsidR="00DC70E5" w:rsidRPr="00C427A1" w:rsidRDefault="00DC70E5" w:rsidP="003B7C69">
            <w:pPr>
              <w:pStyle w:val="af1"/>
              <w:ind w:left="34"/>
            </w:pPr>
          </w:p>
        </w:tc>
        <w:tc>
          <w:tcPr>
            <w:tcW w:w="423" w:type="dxa"/>
          </w:tcPr>
          <w:p w14:paraId="7741848A" w14:textId="77777777" w:rsidR="00DC70E5" w:rsidRPr="00C427A1" w:rsidRDefault="00DC70E5" w:rsidP="003B7C69">
            <w:pPr>
              <w:pStyle w:val="af1"/>
              <w:ind w:left="11"/>
              <w:jc w:val="center"/>
            </w:pPr>
            <w:r w:rsidRPr="00C427A1">
              <w:t>–</w:t>
            </w:r>
          </w:p>
        </w:tc>
        <w:tc>
          <w:tcPr>
            <w:tcW w:w="12312" w:type="dxa"/>
          </w:tcPr>
          <w:p w14:paraId="27869DD7" w14:textId="1D4B0833" w:rsidR="00DC70E5" w:rsidRPr="00C427A1" w:rsidRDefault="00DC70E5" w:rsidP="00E7288E">
            <w:pPr>
              <w:pStyle w:val="af1"/>
            </w:pPr>
            <w:r w:rsidRPr="00C427A1">
              <w:t>целое число без знака</w:t>
            </w:r>
            <w:r w:rsidR="00CB72C7" w:rsidRPr="00C427A1">
              <w:t>, представленное в электронной форме в виде</w:t>
            </w:r>
            <w:r w:rsidRPr="00C427A1">
              <w:t xml:space="preserve"> </w:t>
            </w:r>
            <w:r w:rsidR="00CB72C7" w:rsidRPr="00C427A1">
              <w:t xml:space="preserve">последовательности из нескольких </w:t>
            </w:r>
            <w:r w:rsidRPr="00C427A1">
              <w:t>байт</w:t>
            </w:r>
            <w:r w:rsidR="00DD176A" w:rsidRPr="00C427A1">
              <w:t>ов</w:t>
            </w:r>
            <w:r w:rsidR="001E6BC5" w:rsidRPr="00C427A1">
              <w:t>,</w:t>
            </w:r>
            <w:r w:rsidRPr="00C427A1">
              <w:t xml:space="preserve"> </w:t>
            </w:r>
            <w:r w:rsidR="00CB72C7" w:rsidRPr="00C427A1">
              <w:t xml:space="preserve">варьируемой длины </w:t>
            </w:r>
            <w:r w:rsidRPr="00C427A1">
              <w:t>с порядком следования байтов от младшего к старшему (</w:t>
            </w:r>
            <w:proofErr w:type="spellStart"/>
            <w:r w:rsidRPr="00C427A1">
              <w:t>variable</w:t>
            </w:r>
            <w:proofErr w:type="spellEnd"/>
            <w:r w:rsidRPr="00C427A1">
              <w:t xml:space="preserve"> </w:t>
            </w:r>
            <w:proofErr w:type="spellStart"/>
            <w:r w:rsidRPr="00C427A1">
              <w:t>length</w:t>
            </w:r>
            <w:proofErr w:type="spellEnd"/>
            <w:r w:rsidRPr="00C427A1">
              <w:t xml:space="preserve"> </w:t>
            </w:r>
            <w:proofErr w:type="spellStart"/>
            <w:r w:rsidRPr="00C427A1">
              <w:t>bytes</w:t>
            </w:r>
            <w:proofErr w:type="spellEnd"/>
            <w:r w:rsidRPr="00C427A1">
              <w:t>).</w:t>
            </w:r>
          </w:p>
        </w:tc>
      </w:tr>
      <w:tr w:rsidR="00C427A1" w:rsidRPr="00C427A1" w14:paraId="6BE16362" w14:textId="77777777" w:rsidTr="0053431B">
        <w:tc>
          <w:tcPr>
            <w:tcW w:w="1724" w:type="dxa"/>
          </w:tcPr>
          <w:p w14:paraId="380F8ED4" w14:textId="77777777" w:rsidR="00DC70E5" w:rsidRPr="00C427A1" w:rsidRDefault="00DC70E5" w:rsidP="003B7C69">
            <w:pPr>
              <w:pStyle w:val="af1"/>
              <w:ind w:left="34"/>
              <w:rPr>
                <w:lang w:val="en-US"/>
              </w:rPr>
            </w:pPr>
            <w:r w:rsidRPr="00C427A1">
              <w:rPr>
                <w:lang w:val="en-US"/>
              </w:rPr>
              <w:lastRenderedPageBreak/>
              <w:t>FVLN</w:t>
            </w:r>
          </w:p>
        </w:tc>
        <w:tc>
          <w:tcPr>
            <w:tcW w:w="423" w:type="dxa"/>
          </w:tcPr>
          <w:p w14:paraId="47E73527" w14:textId="77777777" w:rsidR="00DC70E5" w:rsidRPr="00C427A1" w:rsidRDefault="00DC70E5" w:rsidP="003B7C69">
            <w:pPr>
              <w:pStyle w:val="af1"/>
              <w:ind w:left="11"/>
              <w:jc w:val="center"/>
            </w:pPr>
            <w:r w:rsidRPr="00C427A1">
              <w:t>–</w:t>
            </w:r>
          </w:p>
        </w:tc>
        <w:tc>
          <w:tcPr>
            <w:tcW w:w="12312" w:type="dxa"/>
          </w:tcPr>
          <w:p w14:paraId="0BEF06B7" w14:textId="628641F3" w:rsidR="00DC70E5" w:rsidRPr="00C427A1" w:rsidRDefault="00DC70E5" w:rsidP="00E7288E">
            <w:pPr>
              <w:pStyle w:val="af1"/>
            </w:pPr>
            <w:r w:rsidRPr="00C427A1">
              <w:t>число с точкой без знака</w:t>
            </w:r>
            <w:r w:rsidR="00CB72C7" w:rsidRPr="00C427A1">
              <w:t>, представленное в электронной форме в виде последовательности из нескольких байт</w:t>
            </w:r>
            <w:r w:rsidR="00DD176A" w:rsidRPr="00C427A1">
              <w:t>ов</w:t>
            </w:r>
            <w:r w:rsidR="001E6BC5" w:rsidRPr="00C427A1">
              <w:t>,</w:t>
            </w:r>
            <w:r w:rsidR="00CB72C7" w:rsidRPr="00C427A1">
              <w:t xml:space="preserve"> </w:t>
            </w:r>
            <w:r w:rsidRPr="00C427A1">
              <w:t>варьируемой длины с порядком следования байтов от младшего к старшему, первый байт определяет положение десятичной точки в числе (</w:t>
            </w:r>
            <w:proofErr w:type="spellStart"/>
            <w:r w:rsidRPr="00C427A1">
              <w:t>first</w:t>
            </w:r>
            <w:proofErr w:type="spellEnd"/>
            <w:r w:rsidRPr="00C427A1">
              <w:t xml:space="preserve"> byte </w:t>
            </w:r>
            <w:proofErr w:type="spellStart"/>
            <w:r w:rsidRPr="00C427A1">
              <w:t>the</w:t>
            </w:r>
            <w:proofErr w:type="spellEnd"/>
            <w:r w:rsidRPr="00C427A1">
              <w:t xml:space="preserve"> </w:t>
            </w:r>
            <w:proofErr w:type="spellStart"/>
            <w:r w:rsidRPr="00C427A1">
              <w:t>point</w:t>
            </w:r>
            <w:proofErr w:type="spellEnd"/>
            <w:r w:rsidRPr="00C427A1">
              <w:t xml:space="preserve"> </w:t>
            </w:r>
            <w:proofErr w:type="spellStart"/>
            <w:r w:rsidRPr="00C427A1">
              <w:t>in</w:t>
            </w:r>
            <w:proofErr w:type="spellEnd"/>
            <w:r w:rsidRPr="00C427A1">
              <w:t xml:space="preserve"> </w:t>
            </w:r>
            <w:r w:rsidRPr="00C427A1">
              <w:rPr>
                <w:lang w:val="en-US"/>
              </w:rPr>
              <w:t>VLN</w:t>
            </w:r>
            <w:r w:rsidRPr="00C427A1">
              <w:t>).</w:t>
            </w:r>
          </w:p>
        </w:tc>
      </w:tr>
      <w:tr w:rsidR="00C427A1" w:rsidRPr="00C427A1" w14:paraId="7273223F" w14:textId="77777777" w:rsidTr="0053431B">
        <w:tc>
          <w:tcPr>
            <w:tcW w:w="1724" w:type="dxa"/>
          </w:tcPr>
          <w:p w14:paraId="40AE9CB0" w14:textId="77777777" w:rsidR="00DC70E5" w:rsidRPr="00C427A1" w:rsidRDefault="00DC70E5" w:rsidP="003B7C69">
            <w:pPr>
              <w:pStyle w:val="af1"/>
              <w:ind w:left="34"/>
            </w:pPr>
            <w:r w:rsidRPr="00C427A1">
              <w:t>UnixTime</w:t>
            </w:r>
          </w:p>
        </w:tc>
        <w:tc>
          <w:tcPr>
            <w:tcW w:w="423" w:type="dxa"/>
          </w:tcPr>
          <w:p w14:paraId="05BDEFF8" w14:textId="77777777" w:rsidR="00DC70E5" w:rsidRPr="00C427A1" w:rsidRDefault="00DC70E5" w:rsidP="003B7C69">
            <w:pPr>
              <w:pStyle w:val="af1"/>
              <w:ind w:left="11"/>
              <w:jc w:val="center"/>
            </w:pPr>
            <w:r w:rsidRPr="00C427A1">
              <w:t>–</w:t>
            </w:r>
          </w:p>
        </w:tc>
        <w:tc>
          <w:tcPr>
            <w:tcW w:w="12312" w:type="dxa"/>
          </w:tcPr>
          <w:p w14:paraId="62ABC360" w14:textId="539CF4AC" w:rsidR="00DC70E5" w:rsidRPr="00C427A1" w:rsidRDefault="00DC70E5" w:rsidP="00E7288E">
            <w:pPr>
              <w:pStyle w:val="af1"/>
            </w:pPr>
            <w:r w:rsidRPr="00C427A1">
              <w:t>время, выраженное в количестве секунд, отсчитанных от 1 января 1970 года, представленное в электронной форме в виде целого числа без знака, размером 32 бит с порядком следования бит от младшего к старшему (</w:t>
            </w:r>
            <w:r w:rsidR="003747C5" w:rsidRPr="00C427A1">
              <w:t>UInt32</w:t>
            </w:r>
            <w:r w:rsidRPr="00C427A1">
              <w:t>).</w:t>
            </w:r>
          </w:p>
        </w:tc>
      </w:tr>
      <w:tr w:rsidR="00C427A1" w:rsidRPr="00C427A1" w14:paraId="5D793DAF" w14:textId="77777777" w:rsidTr="0053431B">
        <w:tc>
          <w:tcPr>
            <w:tcW w:w="1724" w:type="dxa"/>
          </w:tcPr>
          <w:p w14:paraId="45F5CC10" w14:textId="77777777" w:rsidR="00DC70E5" w:rsidRPr="00C427A1" w:rsidRDefault="00DC70E5" w:rsidP="003B7C69">
            <w:pPr>
              <w:pStyle w:val="af1"/>
              <w:jc w:val="left"/>
            </w:pPr>
            <w:r w:rsidRPr="00C427A1">
              <w:t>Строка</w:t>
            </w:r>
          </w:p>
        </w:tc>
        <w:tc>
          <w:tcPr>
            <w:tcW w:w="423" w:type="dxa"/>
          </w:tcPr>
          <w:p w14:paraId="01A2615A" w14:textId="77777777" w:rsidR="00DC70E5" w:rsidRPr="00C427A1" w:rsidRDefault="00DC70E5" w:rsidP="003B7C69">
            <w:pPr>
              <w:pStyle w:val="af1"/>
              <w:ind w:left="11"/>
              <w:jc w:val="center"/>
            </w:pPr>
            <w:r w:rsidRPr="00C427A1">
              <w:t>–</w:t>
            </w:r>
          </w:p>
        </w:tc>
        <w:tc>
          <w:tcPr>
            <w:tcW w:w="12312" w:type="dxa"/>
          </w:tcPr>
          <w:p w14:paraId="4D7D5D83" w14:textId="3B8BF2EB" w:rsidR="00DC70E5" w:rsidRPr="00C427A1" w:rsidRDefault="00DC70E5" w:rsidP="00E7288E">
            <w:pPr>
              <w:pStyle w:val="af1"/>
            </w:pPr>
            <w:r w:rsidRPr="00C427A1">
              <w:t xml:space="preserve">последовательность </w:t>
            </w:r>
            <w:r w:rsidR="00CC00BE" w:rsidRPr="00C427A1">
              <w:t xml:space="preserve">печатных </w:t>
            </w:r>
            <w:r w:rsidRPr="00C427A1">
              <w:t xml:space="preserve">символов, представленных в электронной форме в соответствии с кодовой </w:t>
            </w:r>
            <w:r w:rsidR="00E835C8" w:rsidRPr="00C427A1">
              <w:t xml:space="preserve">таблицей </w:t>
            </w:r>
            <w:r w:rsidR="00CE07B0" w:rsidRPr="00C427A1">
              <w:t>CP866</w:t>
            </w:r>
            <w:r w:rsidRPr="00C427A1">
              <w:t>.</w:t>
            </w:r>
          </w:p>
        </w:tc>
      </w:tr>
      <w:tr w:rsidR="00C427A1" w:rsidRPr="00C427A1" w14:paraId="73ADA650" w14:textId="77777777" w:rsidTr="0053431B">
        <w:tc>
          <w:tcPr>
            <w:tcW w:w="1724" w:type="dxa"/>
          </w:tcPr>
          <w:p w14:paraId="0F4058BD" w14:textId="77777777" w:rsidR="00DC70E5" w:rsidRPr="00C427A1" w:rsidRDefault="00DC70E5" w:rsidP="003B7C69">
            <w:pPr>
              <w:pStyle w:val="af1"/>
              <w:jc w:val="left"/>
            </w:pPr>
            <w:r w:rsidRPr="00C427A1">
              <w:t>CP866</w:t>
            </w:r>
          </w:p>
        </w:tc>
        <w:tc>
          <w:tcPr>
            <w:tcW w:w="423" w:type="dxa"/>
          </w:tcPr>
          <w:p w14:paraId="32990F4C" w14:textId="77777777" w:rsidR="00DC70E5" w:rsidRPr="00C427A1" w:rsidRDefault="00DC70E5" w:rsidP="003B7C69">
            <w:pPr>
              <w:pStyle w:val="af1"/>
              <w:ind w:left="11"/>
              <w:jc w:val="center"/>
            </w:pPr>
            <w:r w:rsidRPr="00C427A1">
              <w:t>–</w:t>
            </w:r>
          </w:p>
        </w:tc>
        <w:tc>
          <w:tcPr>
            <w:tcW w:w="12312" w:type="dxa"/>
          </w:tcPr>
          <w:p w14:paraId="34EC98C6" w14:textId="02F301A8" w:rsidR="00DC70E5" w:rsidRPr="00C427A1" w:rsidRDefault="00CC00BE" w:rsidP="00E7288E">
            <w:pPr>
              <w:pStyle w:val="af1"/>
            </w:pPr>
            <w:r w:rsidRPr="00C427A1">
              <w:t xml:space="preserve">кодовая </w:t>
            </w:r>
            <w:r w:rsidR="00E835C8" w:rsidRPr="00C427A1">
              <w:t xml:space="preserve">таблица </w:t>
            </w:r>
            <w:r w:rsidRPr="00C427A1">
              <w:t>CP866 (</w:t>
            </w:r>
            <w:r w:rsidRPr="00C427A1">
              <w:rPr>
                <w:lang w:val="en-US"/>
              </w:rPr>
              <w:t>Cyrillic</w:t>
            </w:r>
            <w:r w:rsidRPr="00C427A1">
              <w:t xml:space="preserve"> </w:t>
            </w:r>
            <w:r w:rsidRPr="00C427A1">
              <w:rPr>
                <w:lang w:val="en-US"/>
              </w:rPr>
              <w:t>CIS</w:t>
            </w:r>
            <w:r w:rsidRPr="00C427A1">
              <w:t xml:space="preserve"> 1)</w:t>
            </w:r>
          </w:p>
        </w:tc>
      </w:tr>
      <w:tr w:rsidR="00C427A1" w:rsidRPr="00C427A1" w14:paraId="5F4596EC" w14:textId="77777777" w:rsidTr="0053431B">
        <w:tc>
          <w:tcPr>
            <w:tcW w:w="1724" w:type="dxa"/>
          </w:tcPr>
          <w:p w14:paraId="67D248B7" w14:textId="77777777" w:rsidR="00DC70E5" w:rsidRPr="00C427A1" w:rsidRDefault="00DC70E5" w:rsidP="003B7C69">
            <w:pPr>
              <w:pStyle w:val="af1"/>
              <w:jc w:val="left"/>
            </w:pPr>
            <w:r w:rsidRPr="00C427A1">
              <w:rPr>
                <w:lang w:val="en-US"/>
              </w:rPr>
              <w:t>byte[]</w:t>
            </w:r>
          </w:p>
        </w:tc>
        <w:tc>
          <w:tcPr>
            <w:tcW w:w="423" w:type="dxa"/>
          </w:tcPr>
          <w:p w14:paraId="093C85DA" w14:textId="77777777" w:rsidR="00DC70E5" w:rsidRPr="00C427A1" w:rsidRDefault="00DC70E5" w:rsidP="003B7C69">
            <w:pPr>
              <w:pStyle w:val="af1"/>
              <w:ind w:left="11"/>
              <w:jc w:val="center"/>
            </w:pPr>
            <w:r w:rsidRPr="00C427A1">
              <w:t>–</w:t>
            </w:r>
          </w:p>
        </w:tc>
        <w:tc>
          <w:tcPr>
            <w:tcW w:w="12312" w:type="dxa"/>
          </w:tcPr>
          <w:p w14:paraId="71E7A8DA" w14:textId="77777777" w:rsidR="00DC70E5" w:rsidRPr="00C427A1" w:rsidRDefault="00DC70E5" w:rsidP="00E7288E">
            <w:pPr>
              <w:pStyle w:val="af1"/>
            </w:pPr>
            <w:r w:rsidRPr="00C427A1">
              <w:t>массив байтов.</w:t>
            </w:r>
          </w:p>
        </w:tc>
      </w:tr>
      <w:tr w:rsidR="00C427A1" w:rsidRPr="00C427A1" w14:paraId="4FB66EF4" w14:textId="77777777" w:rsidTr="0053431B">
        <w:tc>
          <w:tcPr>
            <w:tcW w:w="1724" w:type="dxa"/>
          </w:tcPr>
          <w:p w14:paraId="0BBBD2F3" w14:textId="77777777" w:rsidR="00DC70E5" w:rsidRPr="00C427A1" w:rsidRDefault="00DC70E5" w:rsidP="003B7C69">
            <w:pPr>
              <w:pStyle w:val="af1"/>
              <w:ind w:left="34"/>
            </w:pPr>
            <w:r w:rsidRPr="00C427A1">
              <w:t>ККТ</w:t>
            </w:r>
          </w:p>
        </w:tc>
        <w:tc>
          <w:tcPr>
            <w:tcW w:w="423" w:type="dxa"/>
          </w:tcPr>
          <w:p w14:paraId="3F986761" w14:textId="77777777" w:rsidR="00DC70E5" w:rsidRPr="00C427A1" w:rsidRDefault="00DC70E5" w:rsidP="003B7C69">
            <w:pPr>
              <w:pStyle w:val="af1"/>
              <w:ind w:left="11"/>
              <w:jc w:val="center"/>
            </w:pPr>
            <w:r w:rsidRPr="00C427A1">
              <w:t>–</w:t>
            </w:r>
          </w:p>
        </w:tc>
        <w:tc>
          <w:tcPr>
            <w:tcW w:w="12312" w:type="dxa"/>
          </w:tcPr>
          <w:p w14:paraId="54C2C96E" w14:textId="77777777" w:rsidR="00DC70E5" w:rsidRPr="00C427A1" w:rsidRDefault="00DC70E5" w:rsidP="00E7288E">
            <w:pPr>
              <w:pStyle w:val="af1"/>
            </w:pPr>
            <w:r w:rsidRPr="00C427A1">
              <w:t>контрольно-кассовая техника.</w:t>
            </w:r>
          </w:p>
        </w:tc>
      </w:tr>
      <w:tr w:rsidR="00C427A1" w:rsidRPr="00C427A1" w14:paraId="01DF3953" w14:textId="77777777" w:rsidTr="0053431B">
        <w:tc>
          <w:tcPr>
            <w:tcW w:w="1724" w:type="dxa"/>
          </w:tcPr>
          <w:p w14:paraId="24CB795C" w14:textId="77777777" w:rsidR="00DC70E5" w:rsidRPr="00C427A1" w:rsidRDefault="00DC70E5" w:rsidP="003B7C69">
            <w:pPr>
              <w:pStyle w:val="af1"/>
              <w:ind w:left="34"/>
            </w:pPr>
            <w:r w:rsidRPr="00C427A1">
              <w:t>ОФД</w:t>
            </w:r>
          </w:p>
        </w:tc>
        <w:tc>
          <w:tcPr>
            <w:tcW w:w="423" w:type="dxa"/>
          </w:tcPr>
          <w:p w14:paraId="2CFB756C" w14:textId="77777777" w:rsidR="00DC70E5" w:rsidRPr="00C427A1" w:rsidRDefault="00DC70E5" w:rsidP="003B7C69">
            <w:pPr>
              <w:pStyle w:val="af1"/>
              <w:ind w:left="11"/>
              <w:jc w:val="center"/>
            </w:pPr>
            <w:r w:rsidRPr="00C427A1">
              <w:t>–</w:t>
            </w:r>
          </w:p>
        </w:tc>
        <w:tc>
          <w:tcPr>
            <w:tcW w:w="12312" w:type="dxa"/>
          </w:tcPr>
          <w:p w14:paraId="45D47026" w14:textId="77777777" w:rsidR="00DC70E5" w:rsidRPr="00C427A1" w:rsidRDefault="00DC70E5" w:rsidP="00E7288E">
            <w:pPr>
              <w:pStyle w:val="af1"/>
            </w:pPr>
            <w:r w:rsidRPr="00C427A1">
              <w:t>оператор фискальных данных.</w:t>
            </w:r>
          </w:p>
        </w:tc>
      </w:tr>
      <w:tr w:rsidR="00C427A1" w:rsidRPr="00C427A1" w14:paraId="6DAEA735" w14:textId="77777777" w:rsidTr="0053431B">
        <w:tc>
          <w:tcPr>
            <w:tcW w:w="1724" w:type="dxa"/>
          </w:tcPr>
          <w:p w14:paraId="6BA6DE9F" w14:textId="77777777" w:rsidR="00DC70E5" w:rsidRPr="00C427A1" w:rsidRDefault="00DC70E5" w:rsidP="003B7C69">
            <w:pPr>
              <w:pStyle w:val="af1"/>
              <w:ind w:left="34"/>
            </w:pPr>
            <w:r w:rsidRPr="00C427A1">
              <w:t>ФД</w:t>
            </w:r>
          </w:p>
        </w:tc>
        <w:tc>
          <w:tcPr>
            <w:tcW w:w="423" w:type="dxa"/>
          </w:tcPr>
          <w:p w14:paraId="7BB75FD0" w14:textId="77777777" w:rsidR="00DC70E5" w:rsidRPr="00C427A1" w:rsidRDefault="00DC70E5" w:rsidP="003B7C69">
            <w:pPr>
              <w:pStyle w:val="af1"/>
              <w:ind w:left="11"/>
              <w:jc w:val="center"/>
            </w:pPr>
            <w:r w:rsidRPr="00C427A1">
              <w:t>–</w:t>
            </w:r>
          </w:p>
        </w:tc>
        <w:tc>
          <w:tcPr>
            <w:tcW w:w="12312" w:type="dxa"/>
          </w:tcPr>
          <w:p w14:paraId="44E3AE9D" w14:textId="77777777" w:rsidR="00DC70E5" w:rsidRPr="00C427A1" w:rsidRDefault="00DC70E5" w:rsidP="00E7288E">
            <w:pPr>
              <w:pStyle w:val="af1"/>
            </w:pPr>
            <w:r w:rsidRPr="00C427A1">
              <w:t xml:space="preserve">фискальный документ. </w:t>
            </w:r>
          </w:p>
        </w:tc>
      </w:tr>
      <w:tr w:rsidR="00C427A1" w:rsidRPr="00C427A1" w14:paraId="5B890203" w14:textId="77777777" w:rsidTr="0053431B">
        <w:tc>
          <w:tcPr>
            <w:tcW w:w="1724" w:type="dxa"/>
          </w:tcPr>
          <w:p w14:paraId="605184DA" w14:textId="77777777" w:rsidR="00DC70E5" w:rsidRPr="00C427A1" w:rsidRDefault="00DC70E5" w:rsidP="003B7C69">
            <w:pPr>
              <w:pStyle w:val="af1"/>
              <w:ind w:left="34"/>
            </w:pPr>
            <w:proofErr w:type="spellStart"/>
            <w:r w:rsidRPr="00C427A1">
              <w:t>ФДн</w:t>
            </w:r>
            <w:proofErr w:type="spellEnd"/>
          </w:p>
        </w:tc>
        <w:tc>
          <w:tcPr>
            <w:tcW w:w="423" w:type="dxa"/>
          </w:tcPr>
          <w:p w14:paraId="32628EEA" w14:textId="77777777" w:rsidR="00DC70E5" w:rsidRPr="00C427A1" w:rsidRDefault="00DC70E5" w:rsidP="003B7C69">
            <w:pPr>
              <w:pStyle w:val="af1"/>
              <w:ind w:left="11"/>
              <w:jc w:val="center"/>
            </w:pPr>
            <w:r w:rsidRPr="00C427A1">
              <w:t>–</w:t>
            </w:r>
          </w:p>
        </w:tc>
        <w:tc>
          <w:tcPr>
            <w:tcW w:w="12312" w:type="dxa"/>
          </w:tcPr>
          <w:p w14:paraId="0A117A2F" w14:textId="77777777" w:rsidR="00DC70E5" w:rsidRPr="00C427A1" w:rsidRDefault="00DC70E5" w:rsidP="00E7288E">
            <w:pPr>
              <w:pStyle w:val="af1"/>
            </w:pPr>
            <w:r w:rsidRPr="00C427A1">
              <w:t xml:space="preserve">фискальные данные. </w:t>
            </w:r>
          </w:p>
        </w:tc>
      </w:tr>
      <w:tr w:rsidR="00C427A1" w:rsidRPr="00C427A1" w14:paraId="0B205761" w14:textId="77777777" w:rsidTr="0053431B">
        <w:tc>
          <w:tcPr>
            <w:tcW w:w="1724" w:type="dxa"/>
          </w:tcPr>
          <w:p w14:paraId="321F1BFC" w14:textId="77777777" w:rsidR="00DC70E5" w:rsidRPr="00C427A1" w:rsidRDefault="00DC70E5" w:rsidP="003B7C69">
            <w:pPr>
              <w:pStyle w:val="af1"/>
              <w:ind w:left="34"/>
            </w:pPr>
            <w:r w:rsidRPr="00C427A1">
              <w:t>ФН</w:t>
            </w:r>
          </w:p>
        </w:tc>
        <w:tc>
          <w:tcPr>
            <w:tcW w:w="423" w:type="dxa"/>
          </w:tcPr>
          <w:p w14:paraId="6E8165CA" w14:textId="77777777" w:rsidR="00DC70E5" w:rsidRPr="00C427A1" w:rsidRDefault="00DC70E5" w:rsidP="003B7C69">
            <w:pPr>
              <w:pStyle w:val="af1"/>
              <w:ind w:left="11"/>
              <w:jc w:val="center"/>
            </w:pPr>
            <w:r w:rsidRPr="00C427A1">
              <w:t>–</w:t>
            </w:r>
          </w:p>
        </w:tc>
        <w:tc>
          <w:tcPr>
            <w:tcW w:w="12312" w:type="dxa"/>
          </w:tcPr>
          <w:p w14:paraId="752AEF04" w14:textId="77777777" w:rsidR="00DC70E5" w:rsidRPr="00C427A1" w:rsidRDefault="00DC70E5" w:rsidP="00E7288E">
            <w:pPr>
              <w:pStyle w:val="af1"/>
            </w:pPr>
            <w:r w:rsidRPr="00C427A1">
              <w:t>фискальный накопитель.</w:t>
            </w:r>
          </w:p>
        </w:tc>
      </w:tr>
      <w:tr w:rsidR="00C427A1" w:rsidRPr="00C427A1" w14:paraId="1367BF02" w14:textId="77777777" w:rsidTr="0053431B">
        <w:tc>
          <w:tcPr>
            <w:tcW w:w="1724" w:type="dxa"/>
          </w:tcPr>
          <w:p w14:paraId="72C4DF81" w14:textId="77777777" w:rsidR="00DC70E5" w:rsidRPr="00C427A1" w:rsidRDefault="00DC70E5" w:rsidP="003B7C69">
            <w:pPr>
              <w:pStyle w:val="af1"/>
              <w:ind w:left="34"/>
            </w:pPr>
            <w:r w:rsidRPr="00C427A1">
              <w:t xml:space="preserve">ФПД </w:t>
            </w:r>
          </w:p>
        </w:tc>
        <w:tc>
          <w:tcPr>
            <w:tcW w:w="423" w:type="dxa"/>
          </w:tcPr>
          <w:p w14:paraId="05BF4BB5" w14:textId="77777777" w:rsidR="00DC70E5" w:rsidRPr="00C427A1" w:rsidRDefault="00DC70E5" w:rsidP="003B7C69">
            <w:pPr>
              <w:pStyle w:val="af1"/>
              <w:ind w:left="11"/>
              <w:jc w:val="center"/>
            </w:pPr>
            <w:r w:rsidRPr="00C427A1">
              <w:t>–</w:t>
            </w:r>
          </w:p>
        </w:tc>
        <w:tc>
          <w:tcPr>
            <w:tcW w:w="12312" w:type="dxa"/>
          </w:tcPr>
          <w:p w14:paraId="16C80B57" w14:textId="77777777" w:rsidR="00DC70E5" w:rsidRPr="00C427A1" w:rsidRDefault="00DC70E5" w:rsidP="00E7288E">
            <w:pPr>
              <w:pStyle w:val="af1"/>
            </w:pPr>
            <w:r w:rsidRPr="00C427A1">
              <w:t>фискальный признак документа.</w:t>
            </w:r>
          </w:p>
        </w:tc>
      </w:tr>
      <w:tr w:rsidR="00C427A1" w:rsidRPr="00C427A1" w14:paraId="3C521E3C" w14:textId="77777777" w:rsidTr="0053431B">
        <w:tc>
          <w:tcPr>
            <w:tcW w:w="1724" w:type="dxa"/>
          </w:tcPr>
          <w:p w14:paraId="0E175E43" w14:textId="77777777" w:rsidR="00DC70E5" w:rsidRPr="00C427A1" w:rsidRDefault="00DC70E5" w:rsidP="003B7C69">
            <w:pPr>
              <w:pStyle w:val="af1"/>
              <w:ind w:left="34"/>
            </w:pPr>
            <w:r w:rsidRPr="00C427A1">
              <w:t>ФПО</w:t>
            </w:r>
          </w:p>
        </w:tc>
        <w:tc>
          <w:tcPr>
            <w:tcW w:w="423" w:type="dxa"/>
          </w:tcPr>
          <w:p w14:paraId="3187DC19" w14:textId="77777777" w:rsidR="00DC70E5" w:rsidRPr="00C427A1" w:rsidRDefault="00DC70E5" w:rsidP="003B7C69">
            <w:pPr>
              <w:pStyle w:val="af1"/>
              <w:ind w:left="11"/>
              <w:jc w:val="center"/>
            </w:pPr>
            <w:r w:rsidRPr="00C427A1">
              <w:t>–</w:t>
            </w:r>
          </w:p>
        </w:tc>
        <w:tc>
          <w:tcPr>
            <w:tcW w:w="12312" w:type="dxa"/>
          </w:tcPr>
          <w:p w14:paraId="441387EB" w14:textId="77777777" w:rsidR="00DC70E5" w:rsidRPr="00C427A1" w:rsidRDefault="00DC70E5" w:rsidP="00E7288E">
            <w:pPr>
              <w:pStyle w:val="af1"/>
            </w:pPr>
            <w:r w:rsidRPr="00C427A1">
              <w:t>фискальный признак оператора.</w:t>
            </w:r>
          </w:p>
        </w:tc>
      </w:tr>
      <w:tr w:rsidR="00C427A1" w:rsidRPr="00C427A1" w14:paraId="4D6DC7BF" w14:textId="77777777" w:rsidTr="0053431B">
        <w:tc>
          <w:tcPr>
            <w:tcW w:w="1724" w:type="dxa"/>
          </w:tcPr>
          <w:p w14:paraId="355EB1CC" w14:textId="77777777" w:rsidR="00DC70E5" w:rsidRPr="00C427A1" w:rsidRDefault="00DC70E5" w:rsidP="003B7C69">
            <w:pPr>
              <w:pStyle w:val="af1"/>
              <w:ind w:left="34"/>
            </w:pPr>
            <w:r w:rsidRPr="00C427A1">
              <w:t>ФПП</w:t>
            </w:r>
          </w:p>
        </w:tc>
        <w:tc>
          <w:tcPr>
            <w:tcW w:w="423" w:type="dxa"/>
          </w:tcPr>
          <w:p w14:paraId="0CD7BC53" w14:textId="77777777" w:rsidR="00DC70E5" w:rsidRPr="00C427A1" w:rsidRDefault="00DC70E5" w:rsidP="003B7C69">
            <w:pPr>
              <w:pStyle w:val="af1"/>
              <w:ind w:left="11"/>
              <w:jc w:val="center"/>
            </w:pPr>
            <w:r w:rsidRPr="00C427A1">
              <w:t>–</w:t>
            </w:r>
          </w:p>
        </w:tc>
        <w:tc>
          <w:tcPr>
            <w:tcW w:w="12312" w:type="dxa"/>
          </w:tcPr>
          <w:p w14:paraId="4B606E21" w14:textId="77777777" w:rsidR="00DC70E5" w:rsidRPr="00C427A1" w:rsidRDefault="00DC70E5" w:rsidP="00E7288E">
            <w:pPr>
              <w:pStyle w:val="af1"/>
            </w:pPr>
            <w:r w:rsidRPr="00C427A1">
              <w:t>фискальный признак подтверждения.</w:t>
            </w:r>
          </w:p>
        </w:tc>
      </w:tr>
      <w:tr w:rsidR="00C427A1" w:rsidRPr="00C427A1" w14:paraId="100E4F01" w14:textId="77777777" w:rsidTr="0053431B">
        <w:tc>
          <w:tcPr>
            <w:tcW w:w="1724" w:type="dxa"/>
          </w:tcPr>
          <w:p w14:paraId="0794C979" w14:textId="77777777" w:rsidR="00DC70E5" w:rsidRPr="00C427A1" w:rsidRDefault="00DC70E5" w:rsidP="003B7C69">
            <w:pPr>
              <w:pStyle w:val="af1"/>
              <w:ind w:left="34"/>
            </w:pPr>
            <w:r w:rsidRPr="00C427A1">
              <w:t>ФПС</w:t>
            </w:r>
          </w:p>
        </w:tc>
        <w:tc>
          <w:tcPr>
            <w:tcW w:w="423" w:type="dxa"/>
          </w:tcPr>
          <w:p w14:paraId="7201EDB0" w14:textId="77777777" w:rsidR="00DC70E5" w:rsidRPr="00C427A1" w:rsidRDefault="00DC70E5" w:rsidP="003B7C69">
            <w:pPr>
              <w:pStyle w:val="af1"/>
              <w:ind w:left="11"/>
              <w:jc w:val="center"/>
            </w:pPr>
            <w:r w:rsidRPr="00C427A1">
              <w:t>–</w:t>
            </w:r>
          </w:p>
        </w:tc>
        <w:tc>
          <w:tcPr>
            <w:tcW w:w="12312" w:type="dxa"/>
          </w:tcPr>
          <w:p w14:paraId="4F0864C2" w14:textId="77777777" w:rsidR="00DC70E5" w:rsidRPr="00C427A1" w:rsidRDefault="00DC70E5" w:rsidP="00E7288E">
            <w:pPr>
              <w:pStyle w:val="af1"/>
            </w:pPr>
            <w:r w:rsidRPr="00C427A1">
              <w:t>фискальный признак сообщения для оператора фискальных данных.</w:t>
            </w:r>
          </w:p>
        </w:tc>
      </w:tr>
      <w:tr w:rsidR="00C427A1" w:rsidRPr="00C427A1" w14:paraId="559C4C26" w14:textId="77777777" w:rsidTr="0053431B">
        <w:tc>
          <w:tcPr>
            <w:tcW w:w="1724" w:type="dxa"/>
          </w:tcPr>
          <w:p w14:paraId="0FF99BC1" w14:textId="77777777" w:rsidR="00DC70E5" w:rsidRPr="00C427A1" w:rsidRDefault="00DC70E5" w:rsidP="003B7C69">
            <w:pPr>
              <w:pStyle w:val="af1"/>
              <w:ind w:left="34"/>
            </w:pPr>
            <w:r w:rsidRPr="00C427A1">
              <w:t>ФПА</w:t>
            </w:r>
          </w:p>
        </w:tc>
        <w:tc>
          <w:tcPr>
            <w:tcW w:w="423" w:type="dxa"/>
          </w:tcPr>
          <w:p w14:paraId="75D8EC0A" w14:textId="77777777" w:rsidR="00DC70E5" w:rsidRPr="00C427A1" w:rsidRDefault="00DC70E5" w:rsidP="003B7C69">
            <w:pPr>
              <w:pStyle w:val="af1"/>
              <w:ind w:left="11"/>
              <w:jc w:val="center"/>
            </w:pPr>
            <w:r w:rsidRPr="00C427A1">
              <w:t>–</w:t>
            </w:r>
          </w:p>
        </w:tc>
        <w:tc>
          <w:tcPr>
            <w:tcW w:w="12312" w:type="dxa"/>
          </w:tcPr>
          <w:p w14:paraId="1DE42CED" w14:textId="77777777" w:rsidR="00DC70E5" w:rsidRPr="00C427A1" w:rsidRDefault="00DC70E5" w:rsidP="00E7288E">
            <w:pPr>
              <w:pStyle w:val="af1"/>
            </w:pPr>
            <w:r w:rsidRPr="00C427A1">
              <w:t>фискальный признак сообщения для архива (сообщения долговременного хранения, хранящегося в архиве фискального накопителя).</w:t>
            </w:r>
          </w:p>
        </w:tc>
      </w:tr>
      <w:tr w:rsidR="00C427A1" w:rsidRPr="00C427A1" w14:paraId="5F8E7FBD" w14:textId="77777777" w:rsidTr="0053431B">
        <w:tc>
          <w:tcPr>
            <w:tcW w:w="1724" w:type="dxa"/>
          </w:tcPr>
          <w:p w14:paraId="682235A7" w14:textId="77777777" w:rsidR="00DC70E5" w:rsidRPr="00C427A1" w:rsidRDefault="00DC70E5" w:rsidP="003B7C69">
            <w:pPr>
              <w:pStyle w:val="af1"/>
              <w:ind w:left="34"/>
            </w:pPr>
            <w:r w:rsidRPr="00C427A1">
              <w:t>ФФД</w:t>
            </w:r>
          </w:p>
        </w:tc>
        <w:tc>
          <w:tcPr>
            <w:tcW w:w="423" w:type="dxa"/>
          </w:tcPr>
          <w:p w14:paraId="03713E6F" w14:textId="77777777" w:rsidR="00DC70E5" w:rsidRPr="00C427A1" w:rsidRDefault="00DC70E5" w:rsidP="003B7C69">
            <w:pPr>
              <w:pStyle w:val="af1"/>
              <w:ind w:left="11"/>
              <w:jc w:val="center"/>
            </w:pPr>
            <w:r w:rsidRPr="00C427A1">
              <w:t>–</w:t>
            </w:r>
          </w:p>
        </w:tc>
        <w:tc>
          <w:tcPr>
            <w:tcW w:w="12312" w:type="dxa"/>
          </w:tcPr>
          <w:p w14:paraId="2A74D7FB" w14:textId="77777777" w:rsidR="00DC70E5" w:rsidRPr="00C427A1" w:rsidRDefault="00DC70E5" w:rsidP="00E7288E">
            <w:pPr>
              <w:pStyle w:val="af1"/>
            </w:pPr>
            <w:r w:rsidRPr="00C427A1">
              <w:t>формат фискальных документов.</w:t>
            </w:r>
          </w:p>
        </w:tc>
      </w:tr>
    </w:tbl>
    <w:p w14:paraId="78C76167" w14:textId="77777777" w:rsidR="00DC70E5" w:rsidRPr="00C427A1" w:rsidRDefault="00DC70E5" w:rsidP="003B7C69">
      <w:pPr>
        <w:spacing w:before="0" w:after="0"/>
      </w:pPr>
    </w:p>
    <w:p w14:paraId="13F0B444" w14:textId="6F86648D" w:rsidR="006741DA" w:rsidRPr="00C427A1" w:rsidRDefault="00CD343A" w:rsidP="003B7C69">
      <w:pPr>
        <w:spacing w:before="0" w:after="0"/>
      </w:pPr>
      <w:r w:rsidRPr="00C427A1">
        <w:t>4</w:t>
      </w:r>
      <w:r w:rsidR="008A1A25" w:rsidRPr="00C427A1">
        <w:t xml:space="preserve">. </w:t>
      </w:r>
      <w:r w:rsidR="003D5F2D" w:rsidRPr="00C427A1">
        <w:t xml:space="preserve">Параметры реквизитов </w:t>
      </w:r>
      <w:r w:rsidR="006573BA" w:rsidRPr="00C427A1">
        <w:t>ФД</w:t>
      </w:r>
      <w:r w:rsidR="003D5F2D" w:rsidRPr="00C427A1">
        <w:t xml:space="preserve"> должны соответствовать значениям атрибутов этих реквизитов, указанных в настоящ</w:t>
      </w:r>
      <w:r w:rsidR="00D72198">
        <w:t xml:space="preserve">их </w:t>
      </w:r>
      <w:r w:rsidR="00813395">
        <w:t>ф</w:t>
      </w:r>
      <w:r w:rsidR="00D72198">
        <w:t>орматах</w:t>
      </w:r>
      <w:r w:rsidR="003D5F2D" w:rsidRPr="00C427A1">
        <w:t>. Наименования атрибутов</w:t>
      </w:r>
      <w:r w:rsidR="007F3874" w:rsidRPr="00C427A1">
        <w:t xml:space="preserve"> </w:t>
      </w:r>
      <w:r w:rsidR="003D5F2D" w:rsidRPr="00C427A1">
        <w:t xml:space="preserve">реквизитов и </w:t>
      </w:r>
      <w:r w:rsidR="007F3874" w:rsidRPr="00C427A1">
        <w:t xml:space="preserve">их </w:t>
      </w:r>
      <w:r w:rsidR="0003635B" w:rsidRPr="00C427A1">
        <w:t xml:space="preserve">возможные </w:t>
      </w:r>
      <w:r w:rsidR="003D5F2D" w:rsidRPr="00C427A1">
        <w:t>з</w:t>
      </w:r>
      <w:r w:rsidR="00C9399F" w:rsidRPr="00C427A1">
        <w:t xml:space="preserve">начения приведены в </w:t>
      </w:r>
      <w:r w:rsidR="00E7288E">
        <w:t>т</w:t>
      </w:r>
      <w:r w:rsidR="00E835C8" w:rsidRPr="00C427A1">
        <w:t xml:space="preserve">аблице </w:t>
      </w:r>
      <w:r w:rsidR="00C9399F" w:rsidRPr="00C427A1">
        <w:t>1</w:t>
      </w:r>
      <w:r w:rsidR="003D5F2D" w:rsidRPr="00C427A1">
        <w:t>.</w:t>
      </w:r>
    </w:p>
    <w:p w14:paraId="14405452" w14:textId="11043AE0" w:rsidR="007F3874" w:rsidRDefault="00E835C8" w:rsidP="003B7C69">
      <w:pPr>
        <w:keepNext/>
        <w:spacing w:before="0" w:after="0"/>
        <w:jc w:val="right"/>
      </w:pPr>
      <w:r w:rsidRPr="00C427A1">
        <w:lastRenderedPageBreak/>
        <w:t xml:space="preserve">Таблица </w:t>
      </w:r>
      <w:r w:rsidR="00F940D6" w:rsidRPr="00C427A1">
        <w:t>1</w:t>
      </w:r>
    </w:p>
    <w:p w14:paraId="7DD875CE" w14:textId="783D0528" w:rsidR="00E7288E" w:rsidRDefault="00E7288E" w:rsidP="00E7288E">
      <w:pPr>
        <w:keepNext/>
        <w:spacing w:before="0" w:after="0"/>
        <w:jc w:val="center"/>
      </w:pPr>
      <w:r w:rsidRPr="00E7288E">
        <w:t>Наименования атрибутов реквизитов и их возможные значения</w:t>
      </w:r>
    </w:p>
    <w:p w14:paraId="742C57B8" w14:textId="77777777" w:rsidR="00E7288E" w:rsidRPr="00C427A1" w:rsidRDefault="00E7288E" w:rsidP="003B7C69">
      <w:pPr>
        <w:keepNext/>
        <w:spacing w:before="0" w:after="0"/>
        <w:jc w:val="right"/>
      </w:pPr>
    </w:p>
    <w:tbl>
      <w:tblPr>
        <w:tblStyle w:val="af0"/>
        <w:tblW w:w="5000" w:type="pct"/>
        <w:tblInd w:w="108" w:type="dxa"/>
        <w:tblLook w:val="04A0" w:firstRow="1" w:lastRow="0" w:firstColumn="1" w:lastColumn="0" w:noHBand="0" w:noVBand="1"/>
      </w:tblPr>
      <w:tblGrid>
        <w:gridCol w:w="3722"/>
        <w:gridCol w:w="4815"/>
        <w:gridCol w:w="5739"/>
      </w:tblGrid>
      <w:tr w:rsidR="00C427A1" w:rsidRPr="00C427A1" w14:paraId="24621F09" w14:textId="77777777" w:rsidTr="00D008EF">
        <w:tc>
          <w:tcPr>
            <w:tcW w:w="3887" w:type="dxa"/>
            <w:vAlign w:val="center"/>
          </w:tcPr>
          <w:p w14:paraId="02EF8970" w14:textId="77777777" w:rsidR="002B3440" w:rsidRPr="00C427A1" w:rsidRDefault="002B3440" w:rsidP="003B7C69">
            <w:pPr>
              <w:keepNext/>
              <w:keepLines/>
              <w:suppressLineNumbers/>
              <w:suppressAutoHyphens/>
              <w:spacing w:before="0" w:after="0"/>
              <w:ind w:firstLine="0"/>
              <w:jc w:val="center"/>
              <w:rPr>
                <w:b/>
              </w:rPr>
            </w:pPr>
            <w:r w:rsidRPr="00C427A1">
              <w:rPr>
                <w:b/>
              </w:rPr>
              <w:t>Наименование атрибута</w:t>
            </w:r>
          </w:p>
        </w:tc>
        <w:tc>
          <w:tcPr>
            <w:tcW w:w="5051" w:type="dxa"/>
            <w:vAlign w:val="center"/>
          </w:tcPr>
          <w:p w14:paraId="3A783147" w14:textId="77777777" w:rsidR="002B3440" w:rsidRPr="00C427A1" w:rsidRDefault="002B3440" w:rsidP="003B7C69">
            <w:pPr>
              <w:keepNext/>
              <w:keepLines/>
              <w:suppressLineNumbers/>
              <w:suppressAutoHyphens/>
              <w:spacing w:before="0" w:after="0"/>
              <w:ind w:firstLine="0"/>
              <w:jc w:val="center"/>
              <w:rPr>
                <w:b/>
              </w:rPr>
            </w:pPr>
            <w:r w:rsidRPr="00C427A1">
              <w:rPr>
                <w:b/>
              </w:rPr>
              <w:t>Описание атрибута</w:t>
            </w:r>
          </w:p>
        </w:tc>
        <w:tc>
          <w:tcPr>
            <w:tcW w:w="6054" w:type="dxa"/>
            <w:vAlign w:val="center"/>
          </w:tcPr>
          <w:p w14:paraId="3007555A" w14:textId="77777777" w:rsidR="002B3440" w:rsidRPr="00C427A1" w:rsidRDefault="002B3440" w:rsidP="003B7C69">
            <w:pPr>
              <w:keepNext/>
              <w:keepLines/>
              <w:suppressLineNumbers/>
              <w:suppressAutoHyphens/>
              <w:spacing w:before="0" w:after="0"/>
              <w:ind w:firstLine="0"/>
              <w:jc w:val="center"/>
              <w:rPr>
                <w:b/>
              </w:rPr>
            </w:pPr>
            <w:r w:rsidRPr="00C427A1">
              <w:rPr>
                <w:b/>
              </w:rPr>
              <w:t>Возможные значения атрибута</w:t>
            </w:r>
          </w:p>
        </w:tc>
      </w:tr>
      <w:tr w:rsidR="00C427A1" w:rsidRPr="00C427A1" w14:paraId="3A90846E" w14:textId="77777777" w:rsidTr="00D008EF">
        <w:tc>
          <w:tcPr>
            <w:tcW w:w="3887" w:type="dxa"/>
          </w:tcPr>
          <w:p w14:paraId="634D5EBB" w14:textId="77777777" w:rsidR="002B3440" w:rsidRPr="00C427A1" w:rsidRDefault="002B3440" w:rsidP="003B7C69">
            <w:pPr>
              <w:keepLines/>
              <w:suppressLineNumbers/>
              <w:suppressAutoHyphens/>
              <w:spacing w:before="0" w:after="0"/>
              <w:ind w:firstLine="0"/>
              <w:jc w:val="left"/>
            </w:pPr>
            <w:r w:rsidRPr="00C427A1">
              <w:t>Тег</w:t>
            </w:r>
          </w:p>
        </w:tc>
        <w:tc>
          <w:tcPr>
            <w:tcW w:w="5051" w:type="dxa"/>
          </w:tcPr>
          <w:p w14:paraId="2A380A32" w14:textId="2C203375" w:rsidR="002B3440" w:rsidRPr="00C427A1" w:rsidRDefault="000111A7" w:rsidP="00D9096D">
            <w:pPr>
              <w:keepLines/>
              <w:suppressLineNumbers/>
              <w:suppressAutoHyphens/>
              <w:spacing w:before="0" w:after="0"/>
              <w:ind w:firstLine="0"/>
              <w:jc w:val="left"/>
            </w:pPr>
            <w:r w:rsidRPr="00C427A1">
              <w:t>а</w:t>
            </w:r>
            <w:r w:rsidR="002B3440" w:rsidRPr="00C427A1">
              <w:t>трибут</w:t>
            </w:r>
            <w:r w:rsidRPr="00C427A1">
              <w:t xml:space="preserve">, указывающий содержание </w:t>
            </w:r>
            <w:r w:rsidR="00AF3F31" w:rsidRPr="00C427A1">
              <w:t xml:space="preserve">специфической </w:t>
            </w:r>
            <w:r w:rsidRPr="00C427A1">
              <w:t xml:space="preserve">части </w:t>
            </w:r>
            <w:r w:rsidR="00CD0C04" w:rsidRPr="00C427A1">
              <w:t>заголов</w:t>
            </w:r>
            <w:r w:rsidRPr="00C427A1">
              <w:t>ка</w:t>
            </w:r>
            <w:r w:rsidR="00CD0C04" w:rsidRPr="00C427A1">
              <w:t xml:space="preserve"> ФД или </w:t>
            </w:r>
            <w:r w:rsidR="0026030F" w:rsidRPr="00C427A1">
              <w:t xml:space="preserve">реквизита </w:t>
            </w:r>
            <w:r w:rsidR="00CD0C04" w:rsidRPr="00C427A1">
              <w:t xml:space="preserve">ФД в электронной форме, </w:t>
            </w:r>
            <w:r w:rsidR="002B3440" w:rsidRPr="00C427A1">
              <w:t xml:space="preserve">позволяющий идентифицировать </w:t>
            </w:r>
            <w:r w:rsidR="008003E4" w:rsidRPr="00C427A1">
              <w:t xml:space="preserve">ФД или </w:t>
            </w:r>
            <w:r w:rsidR="002B3440" w:rsidRPr="00C427A1">
              <w:t>реквизит</w:t>
            </w:r>
            <w:r w:rsidR="001A47F8" w:rsidRPr="00C427A1">
              <w:t xml:space="preserve"> ФД </w:t>
            </w:r>
            <w:r w:rsidR="0003635B" w:rsidRPr="00C427A1">
              <w:t xml:space="preserve">в </w:t>
            </w:r>
            <w:r w:rsidR="00D9096D">
              <w:t>ЭФ</w:t>
            </w:r>
            <w:r w:rsidR="0003635B" w:rsidRPr="00C427A1">
              <w:t xml:space="preserve"> </w:t>
            </w:r>
            <w:r w:rsidR="001A47F8" w:rsidRPr="00C427A1">
              <w:t>по значению этого атрибута.</w:t>
            </w:r>
          </w:p>
        </w:tc>
        <w:tc>
          <w:tcPr>
            <w:tcW w:w="6054" w:type="dxa"/>
          </w:tcPr>
          <w:p w14:paraId="42EBE6F9" w14:textId="5A6E322E" w:rsidR="008003E4" w:rsidRPr="00C427A1" w:rsidRDefault="008003E4" w:rsidP="003B7C69">
            <w:pPr>
              <w:keepLines/>
              <w:suppressLineNumbers/>
              <w:suppressAutoHyphens/>
              <w:spacing w:before="0" w:after="0"/>
              <w:ind w:firstLine="0"/>
              <w:jc w:val="left"/>
            </w:pPr>
            <w:r w:rsidRPr="00C427A1">
              <w:t xml:space="preserve">Для ФД число, которое может принимать одно из значений, указанных в </w:t>
            </w:r>
            <w:r w:rsidR="00D20136" w:rsidRPr="00C427A1">
              <w:t xml:space="preserve">колонке </w:t>
            </w:r>
            <w:r w:rsidR="00D43350" w:rsidRPr="00C427A1">
              <w:t>«К</w:t>
            </w:r>
            <w:r w:rsidR="005542CC" w:rsidRPr="00C427A1">
              <w:t xml:space="preserve">од формы ФД» </w:t>
            </w:r>
            <w:r w:rsidR="00901861">
              <w:t>таблицы</w:t>
            </w:r>
            <w:r w:rsidR="00E835C8" w:rsidRPr="00C427A1">
              <w:t xml:space="preserve"> </w:t>
            </w:r>
            <w:r w:rsidR="004F6235" w:rsidRPr="00C427A1">
              <w:t>6</w:t>
            </w:r>
            <w:r w:rsidRPr="00C427A1">
              <w:t>.</w:t>
            </w:r>
          </w:p>
          <w:p w14:paraId="6F08AAE2" w14:textId="09432D8A" w:rsidR="002B3440" w:rsidRPr="00C427A1" w:rsidRDefault="008003E4" w:rsidP="00901861">
            <w:pPr>
              <w:keepLines/>
              <w:suppressLineNumbers/>
              <w:suppressAutoHyphens/>
              <w:spacing w:before="0" w:after="0"/>
              <w:ind w:firstLine="0"/>
              <w:jc w:val="left"/>
            </w:pPr>
            <w:r w:rsidRPr="00C427A1">
              <w:t xml:space="preserve">Для реквизитов ФД число, </w:t>
            </w:r>
            <w:r w:rsidR="002B3440" w:rsidRPr="00C427A1">
              <w:t xml:space="preserve">которое может принимать одно </w:t>
            </w:r>
            <w:r w:rsidR="00F2263B" w:rsidRPr="00C427A1">
              <w:t xml:space="preserve">из значений, указанных в </w:t>
            </w:r>
            <w:r w:rsidR="000D0B5A" w:rsidRPr="00C427A1">
              <w:t xml:space="preserve">колонке </w:t>
            </w:r>
            <w:r w:rsidR="00AD094E" w:rsidRPr="00C427A1">
              <w:t xml:space="preserve">«Тег» </w:t>
            </w:r>
            <w:r w:rsidR="00901861">
              <w:t>таблицы</w:t>
            </w:r>
            <w:r w:rsidR="00E835C8" w:rsidRPr="00C427A1">
              <w:t xml:space="preserve"> </w:t>
            </w:r>
            <w:r w:rsidR="004F6235" w:rsidRPr="00C427A1">
              <w:t>4</w:t>
            </w:r>
          </w:p>
        </w:tc>
      </w:tr>
      <w:tr w:rsidR="00C427A1" w:rsidRPr="00C427A1" w14:paraId="0339EB65" w14:textId="77777777" w:rsidTr="00D008EF">
        <w:tc>
          <w:tcPr>
            <w:tcW w:w="3887" w:type="dxa"/>
          </w:tcPr>
          <w:p w14:paraId="55355231" w14:textId="77777777" w:rsidR="00CD64D3" w:rsidRPr="00C427A1" w:rsidRDefault="00487923" w:rsidP="003B7C69">
            <w:pPr>
              <w:keepLines/>
              <w:suppressLineNumbers/>
              <w:suppressAutoHyphens/>
              <w:spacing w:before="0" w:after="0"/>
              <w:ind w:firstLine="0"/>
              <w:jc w:val="left"/>
            </w:pPr>
            <w:r w:rsidRPr="00C427A1">
              <w:t xml:space="preserve">Описание </w:t>
            </w:r>
            <w:r w:rsidR="00CD64D3" w:rsidRPr="00C427A1">
              <w:t>реквизита</w:t>
            </w:r>
          </w:p>
        </w:tc>
        <w:tc>
          <w:tcPr>
            <w:tcW w:w="5051" w:type="dxa"/>
          </w:tcPr>
          <w:p w14:paraId="799F00A8" w14:textId="77777777" w:rsidR="00CD64D3" w:rsidRPr="00C427A1" w:rsidRDefault="00CD64D3" w:rsidP="003B7C69">
            <w:pPr>
              <w:keepLines/>
              <w:suppressLineNumbers/>
              <w:suppressAutoHyphens/>
              <w:spacing w:before="0" w:after="0"/>
              <w:ind w:firstLine="0"/>
              <w:jc w:val="left"/>
            </w:pPr>
            <w:r w:rsidRPr="00C427A1">
              <w:t xml:space="preserve">атрибут, </w:t>
            </w:r>
            <w:r w:rsidR="00487923" w:rsidRPr="00C427A1">
              <w:t xml:space="preserve">содержащий описание </w:t>
            </w:r>
            <w:r w:rsidRPr="00C427A1">
              <w:t>реквизита ФД</w:t>
            </w:r>
          </w:p>
        </w:tc>
        <w:tc>
          <w:tcPr>
            <w:tcW w:w="6054" w:type="dxa"/>
          </w:tcPr>
          <w:p w14:paraId="63E92B95" w14:textId="0BBA1AD3" w:rsidR="00CD64D3" w:rsidRPr="00C427A1" w:rsidRDefault="00CD64D3" w:rsidP="00901861">
            <w:pPr>
              <w:keepLines/>
              <w:suppressLineNumbers/>
              <w:suppressAutoHyphens/>
              <w:spacing w:before="0" w:after="0"/>
              <w:ind w:firstLine="0"/>
              <w:jc w:val="left"/>
            </w:pPr>
            <w:r w:rsidRPr="00C427A1">
              <w:t xml:space="preserve">Текст, указанный </w:t>
            </w:r>
            <w:r w:rsidR="000D0B5A" w:rsidRPr="00C427A1">
              <w:t xml:space="preserve">в колонке </w:t>
            </w:r>
            <w:r w:rsidR="00AD094E" w:rsidRPr="00C427A1">
              <w:t>«</w:t>
            </w:r>
            <w:r w:rsidR="00487923" w:rsidRPr="00C427A1">
              <w:t>Описание</w:t>
            </w:r>
            <w:r w:rsidR="00AD094E" w:rsidRPr="00C427A1">
              <w:t xml:space="preserve"> реквизита» </w:t>
            </w:r>
            <w:r w:rsidR="00901861">
              <w:t>таблицы</w:t>
            </w:r>
            <w:r w:rsidR="00E835C8" w:rsidRPr="00C427A1">
              <w:t xml:space="preserve"> </w:t>
            </w:r>
            <w:r w:rsidR="004F6235" w:rsidRPr="00C427A1">
              <w:t>4</w:t>
            </w:r>
          </w:p>
        </w:tc>
      </w:tr>
      <w:tr w:rsidR="00C427A1" w:rsidRPr="00C427A1" w14:paraId="65847546" w14:textId="77777777" w:rsidTr="00D008EF">
        <w:tc>
          <w:tcPr>
            <w:tcW w:w="3887" w:type="dxa"/>
          </w:tcPr>
          <w:p w14:paraId="60082342" w14:textId="77777777" w:rsidR="002B3440" w:rsidRPr="00C427A1" w:rsidRDefault="002B3440" w:rsidP="003B7C69">
            <w:pPr>
              <w:keepLines/>
              <w:suppressLineNumbers/>
              <w:suppressAutoHyphens/>
              <w:spacing w:before="0" w:after="0"/>
              <w:ind w:firstLine="0"/>
              <w:jc w:val="left"/>
            </w:pPr>
            <w:r w:rsidRPr="00C427A1">
              <w:t>Наименование реквизита</w:t>
            </w:r>
          </w:p>
        </w:tc>
        <w:tc>
          <w:tcPr>
            <w:tcW w:w="5051" w:type="dxa"/>
          </w:tcPr>
          <w:p w14:paraId="333D8335" w14:textId="77777777" w:rsidR="002B3440" w:rsidRPr="00C427A1" w:rsidRDefault="002B3440" w:rsidP="003B7C69">
            <w:pPr>
              <w:keepLines/>
              <w:suppressLineNumbers/>
              <w:suppressAutoHyphens/>
              <w:spacing w:before="0" w:after="0"/>
              <w:ind w:firstLine="0"/>
              <w:jc w:val="left"/>
            </w:pPr>
            <w:r w:rsidRPr="00C427A1">
              <w:t>атрибут, указывающий сокращенное наименование реквизита ФД</w:t>
            </w:r>
          </w:p>
        </w:tc>
        <w:tc>
          <w:tcPr>
            <w:tcW w:w="6054" w:type="dxa"/>
          </w:tcPr>
          <w:p w14:paraId="59DF45C5" w14:textId="10A7A0A5" w:rsidR="002B3440" w:rsidRPr="00C427A1" w:rsidRDefault="00F9040C" w:rsidP="00901861">
            <w:pPr>
              <w:keepLines/>
              <w:suppressLineNumbers/>
              <w:suppressAutoHyphens/>
              <w:spacing w:before="0" w:after="0"/>
              <w:ind w:firstLine="0"/>
              <w:jc w:val="left"/>
            </w:pPr>
            <w:r w:rsidRPr="00C427A1">
              <w:t>Текст, указанн</w:t>
            </w:r>
            <w:r w:rsidR="00CD64D3" w:rsidRPr="00C427A1">
              <w:t>ый</w:t>
            </w:r>
            <w:r w:rsidRPr="00C427A1">
              <w:t xml:space="preserve"> </w:t>
            </w:r>
            <w:r w:rsidR="000D0B5A" w:rsidRPr="00C427A1">
              <w:t xml:space="preserve">в колонке </w:t>
            </w:r>
            <w:r w:rsidR="00AD094E" w:rsidRPr="00C427A1">
              <w:t xml:space="preserve">«Сокращенное наименование реквизита» </w:t>
            </w:r>
            <w:r w:rsidR="00901861">
              <w:t>таблицы</w:t>
            </w:r>
            <w:r w:rsidR="00E835C8" w:rsidRPr="00C427A1">
              <w:t xml:space="preserve"> </w:t>
            </w:r>
            <w:r w:rsidR="004F6235" w:rsidRPr="00C427A1">
              <w:t>4</w:t>
            </w:r>
          </w:p>
        </w:tc>
      </w:tr>
      <w:tr w:rsidR="00C427A1" w:rsidRPr="00C427A1" w14:paraId="7A849A96" w14:textId="77777777" w:rsidTr="00D008EF">
        <w:tc>
          <w:tcPr>
            <w:tcW w:w="3887" w:type="dxa"/>
          </w:tcPr>
          <w:p w14:paraId="2593EF0D" w14:textId="77777777" w:rsidR="00041A21" w:rsidRPr="00C427A1" w:rsidRDefault="00041A21" w:rsidP="003B7C69">
            <w:pPr>
              <w:keepLines/>
              <w:suppressLineNumbers/>
              <w:suppressAutoHyphens/>
              <w:spacing w:before="0" w:after="0"/>
              <w:ind w:firstLine="0"/>
              <w:jc w:val="left"/>
            </w:pPr>
            <w:r w:rsidRPr="00C427A1">
              <w:t xml:space="preserve">Заголовок </w:t>
            </w:r>
            <w:r w:rsidR="00AB5DB0" w:rsidRPr="00C427A1">
              <w:t>реквизита ФД в ПФ</w:t>
            </w:r>
          </w:p>
        </w:tc>
        <w:tc>
          <w:tcPr>
            <w:tcW w:w="5051" w:type="dxa"/>
          </w:tcPr>
          <w:p w14:paraId="3746796D" w14:textId="77777777" w:rsidR="00041A21" w:rsidRPr="00C427A1" w:rsidRDefault="00041A21" w:rsidP="003B7C69">
            <w:pPr>
              <w:keepLines/>
              <w:suppressLineNumbers/>
              <w:suppressAutoHyphens/>
              <w:spacing w:before="0" w:after="0"/>
              <w:ind w:firstLine="0"/>
              <w:jc w:val="left"/>
            </w:pPr>
            <w:r w:rsidRPr="00C427A1">
              <w:t xml:space="preserve">атрибут, указывающий </w:t>
            </w:r>
            <w:r w:rsidR="00D20136" w:rsidRPr="00C427A1">
              <w:t xml:space="preserve">содержание и </w:t>
            </w:r>
            <w:r w:rsidRPr="00C427A1">
              <w:t>формат</w:t>
            </w:r>
            <w:r w:rsidR="00D20136" w:rsidRPr="00C427A1">
              <w:t xml:space="preserve"> </w:t>
            </w:r>
            <w:r w:rsidRPr="00C427A1">
              <w:t>заголовка реквизита ФД в печатной форме</w:t>
            </w:r>
          </w:p>
        </w:tc>
        <w:tc>
          <w:tcPr>
            <w:tcW w:w="6054" w:type="dxa"/>
          </w:tcPr>
          <w:p w14:paraId="25AD0AD0" w14:textId="39DC9C56" w:rsidR="00041A21" w:rsidRPr="00C427A1" w:rsidRDefault="00041A21" w:rsidP="00901861">
            <w:pPr>
              <w:keepLines/>
              <w:suppressLineNumbers/>
              <w:suppressAutoHyphens/>
              <w:spacing w:before="0" w:after="0"/>
              <w:ind w:firstLine="0"/>
              <w:jc w:val="left"/>
            </w:pPr>
            <w:r w:rsidRPr="00C427A1">
              <w:t xml:space="preserve">Текст, который должен </w:t>
            </w:r>
            <w:r w:rsidR="00D20136" w:rsidRPr="00C427A1">
              <w:t xml:space="preserve">содержаться в ФД в печатной форме </w:t>
            </w:r>
            <w:r w:rsidRPr="00C427A1">
              <w:t xml:space="preserve">перед значением </w:t>
            </w:r>
            <w:r w:rsidR="00AB5DB0" w:rsidRPr="00C427A1">
              <w:t>реквизита</w:t>
            </w:r>
            <w:r w:rsidRPr="00C427A1">
              <w:t xml:space="preserve"> ФД в печатной форме</w:t>
            </w:r>
            <w:r w:rsidR="00DF5E27" w:rsidRPr="00C427A1">
              <w:t xml:space="preserve">, </w:t>
            </w:r>
            <w:r w:rsidR="000D0B5A" w:rsidRPr="00C427A1">
              <w:t>указанный в</w:t>
            </w:r>
            <w:r w:rsidR="00AD094E" w:rsidRPr="00C427A1">
              <w:t xml:space="preserve"> колонке «Заголовок реквизита ФД в ПФ»</w:t>
            </w:r>
            <w:r w:rsidR="000D0B5A" w:rsidRPr="00C427A1">
              <w:t xml:space="preserve"> </w:t>
            </w:r>
            <w:r w:rsidR="00901861">
              <w:t>таблицы</w:t>
            </w:r>
            <w:r w:rsidR="00E835C8" w:rsidRPr="00C427A1">
              <w:t xml:space="preserve"> </w:t>
            </w:r>
            <w:r w:rsidR="004F6235" w:rsidRPr="00C427A1">
              <w:t>4</w:t>
            </w:r>
          </w:p>
        </w:tc>
      </w:tr>
      <w:tr w:rsidR="00C427A1" w:rsidRPr="00C427A1" w14:paraId="4F31F894" w14:textId="77777777" w:rsidTr="00D008EF">
        <w:tc>
          <w:tcPr>
            <w:tcW w:w="3887" w:type="dxa"/>
          </w:tcPr>
          <w:p w14:paraId="4C2B6234" w14:textId="77777777" w:rsidR="0067188B" w:rsidRPr="00C427A1" w:rsidRDefault="0064211C" w:rsidP="003B7C69">
            <w:pPr>
              <w:keepLines/>
              <w:suppressLineNumbers/>
              <w:suppressAutoHyphens/>
              <w:spacing w:before="0" w:after="0"/>
              <w:ind w:firstLine="0"/>
              <w:jc w:val="left"/>
            </w:pPr>
            <w:r w:rsidRPr="00C427A1">
              <w:t>Формат реквизита ФД в ЭФ для передачи покупателю в ЭФ</w:t>
            </w:r>
          </w:p>
        </w:tc>
        <w:tc>
          <w:tcPr>
            <w:tcW w:w="5051" w:type="dxa"/>
          </w:tcPr>
          <w:p w14:paraId="37634C84" w14:textId="77777777" w:rsidR="002B3440" w:rsidRPr="00C427A1" w:rsidRDefault="00F9040C" w:rsidP="003B7C69">
            <w:pPr>
              <w:keepLines/>
              <w:suppressLineNumbers/>
              <w:suppressAutoHyphens/>
              <w:spacing w:before="0" w:after="0"/>
              <w:ind w:firstLine="0"/>
              <w:jc w:val="left"/>
            </w:pPr>
            <w:r w:rsidRPr="00C427A1">
              <w:t xml:space="preserve">атрибут, указывающий </w:t>
            </w:r>
            <w:r w:rsidR="0003635B" w:rsidRPr="00C427A1">
              <w:t>содержание</w:t>
            </w:r>
            <w:r w:rsidR="00C05B67" w:rsidRPr="00C427A1">
              <w:t xml:space="preserve"> и формат заголовка </w:t>
            </w:r>
            <w:r w:rsidRPr="00C427A1">
              <w:t xml:space="preserve">реквизита ФД </w:t>
            </w:r>
            <w:r w:rsidR="00AB5DB0" w:rsidRPr="00C427A1">
              <w:t>для передачи покупателю в электронной форме</w:t>
            </w:r>
          </w:p>
        </w:tc>
        <w:tc>
          <w:tcPr>
            <w:tcW w:w="6054" w:type="dxa"/>
          </w:tcPr>
          <w:p w14:paraId="777B45CE" w14:textId="788948E6" w:rsidR="002B3440" w:rsidRPr="00C427A1" w:rsidRDefault="00F9040C" w:rsidP="00901861">
            <w:pPr>
              <w:keepLines/>
              <w:suppressLineNumbers/>
              <w:suppressAutoHyphens/>
              <w:spacing w:before="0" w:after="0"/>
              <w:ind w:firstLine="0"/>
              <w:jc w:val="left"/>
            </w:pPr>
            <w:r w:rsidRPr="00C427A1">
              <w:t>Текст</w:t>
            </w:r>
            <w:r w:rsidR="00CD64D3" w:rsidRPr="00C427A1">
              <w:t xml:space="preserve">, который должен </w:t>
            </w:r>
            <w:r w:rsidR="00DF5E27" w:rsidRPr="00C427A1">
              <w:t xml:space="preserve">содержаться </w:t>
            </w:r>
            <w:r w:rsidR="0064211C" w:rsidRPr="00C427A1">
              <w:t xml:space="preserve">в </w:t>
            </w:r>
            <w:r w:rsidR="00CD64D3" w:rsidRPr="00C427A1">
              <w:t>ФД</w:t>
            </w:r>
            <w:r w:rsidR="00DF5E27" w:rsidRPr="00C427A1">
              <w:t xml:space="preserve"> в электронной форме</w:t>
            </w:r>
            <w:r w:rsidR="00054ACD" w:rsidRPr="00C427A1">
              <w:t>,</w:t>
            </w:r>
            <w:r w:rsidR="00DF5E27" w:rsidRPr="00C427A1">
              <w:t xml:space="preserve"> передаваемо</w:t>
            </w:r>
            <w:r w:rsidR="0003635B" w:rsidRPr="00C427A1">
              <w:t>м</w:t>
            </w:r>
            <w:r w:rsidR="00DF5E27" w:rsidRPr="00C427A1">
              <w:t xml:space="preserve"> покупателю,</w:t>
            </w:r>
            <w:r w:rsidR="00054ACD" w:rsidRPr="00C427A1">
              <w:t xml:space="preserve"> указанный </w:t>
            </w:r>
            <w:r w:rsidR="00D851ED" w:rsidRPr="00C427A1">
              <w:t>в</w:t>
            </w:r>
            <w:r w:rsidR="00AD094E" w:rsidRPr="00C427A1">
              <w:rPr>
                <w:b/>
              </w:rPr>
              <w:t xml:space="preserve"> </w:t>
            </w:r>
            <w:r w:rsidR="00AD094E" w:rsidRPr="00C427A1">
              <w:t>колонке «Заголовок реквизита ФД в ПФ»</w:t>
            </w:r>
            <w:r w:rsidR="00D851ED" w:rsidRPr="00C427A1">
              <w:t xml:space="preserve"> </w:t>
            </w:r>
            <w:r w:rsidR="00901861">
              <w:t>таблицы</w:t>
            </w:r>
            <w:r w:rsidR="00E835C8" w:rsidRPr="00C427A1">
              <w:t xml:space="preserve"> </w:t>
            </w:r>
            <w:r w:rsidR="00580BB1" w:rsidRPr="00C427A1">
              <w:t>48</w:t>
            </w:r>
          </w:p>
        </w:tc>
      </w:tr>
      <w:tr w:rsidR="00C427A1" w:rsidRPr="00C427A1" w14:paraId="22326D8E" w14:textId="77777777" w:rsidTr="00D008EF">
        <w:tc>
          <w:tcPr>
            <w:tcW w:w="3887" w:type="dxa"/>
          </w:tcPr>
          <w:p w14:paraId="4B1A32A3" w14:textId="77777777" w:rsidR="002B3440" w:rsidRPr="00C427A1" w:rsidRDefault="00F9040C" w:rsidP="003B7C69">
            <w:pPr>
              <w:keepLines/>
              <w:suppressLineNumbers/>
              <w:suppressAutoHyphens/>
              <w:spacing w:before="0" w:after="0"/>
              <w:ind w:firstLine="0"/>
              <w:jc w:val="left"/>
            </w:pPr>
            <w:r w:rsidRPr="00C427A1">
              <w:t>Тип</w:t>
            </w:r>
          </w:p>
        </w:tc>
        <w:tc>
          <w:tcPr>
            <w:tcW w:w="5051" w:type="dxa"/>
          </w:tcPr>
          <w:p w14:paraId="47156E22" w14:textId="77777777" w:rsidR="002B3440" w:rsidRPr="00C427A1" w:rsidRDefault="00F9040C" w:rsidP="003B7C69">
            <w:pPr>
              <w:keepLines/>
              <w:suppressLineNumbers/>
              <w:suppressAutoHyphens/>
              <w:spacing w:before="0" w:after="0"/>
              <w:ind w:firstLine="0"/>
              <w:jc w:val="left"/>
            </w:pPr>
            <w:r w:rsidRPr="00C427A1">
              <w:t xml:space="preserve">атрибут, указывающий </w:t>
            </w:r>
            <w:r w:rsidR="000F101A" w:rsidRPr="00C427A1">
              <w:t xml:space="preserve">на тип </w:t>
            </w:r>
            <w:r w:rsidRPr="00C427A1">
              <w:t xml:space="preserve">данных </w:t>
            </w:r>
            <w:r w:rsidR="000F101A" w:rsidRPr="00C427A1">
              <w:t>ФД или реквизитов ФД</w:t>
            </w:r>
          </w:p>
        </w:tc>
        <w:tc>
          <w:tcPr>
            <w:tcW w:w="6054" w:type="dxa"/>
          </w:tcPr>
          <w:p w14:paraId="1C2EDCCE" w14:textId="77777777" w:rsidR="008C481D" w:rsidRPr="00C427A1" w:rsidRDefault="00A13A77" w:rsidP="003B7C69">
            <w:pPr>
              <w:keepLines/>
              <w:suppressLineNumbers/>
              <w:suppressAutoHyphens/>
              <w:spacing w:before="0" w:after="0"/>
              <w:ind w:firstLine="0"/>
              <w:jc w:val="left"/>
            </w:pPr>
            <w:r w:rsidRPr="00C427A1">
              <w:t>«С</w:t>
            </w:r>
            <w:r w:rsidR="008C481D" w:rsidRPr="00C427A1">
              <w:t xml:space="preserve">труктура» </w:t>
            </w:r>
            <w:r w:rsidR="003747C5" w:rsidRPr="00C427A1">
              <w:t>–</w:t>
            </w:r>
            <w:r w:rsidR="008C481D" w:rsidRPr="00C427A1">
              <w:t xml:space="preserve"> данные</w:t>
            </w:r>
            <w:r w:rsidR="00D74BFB" w:rsidRPr="00C427A1">
              <w:t>, представленные</w:t>
            </w:r>
            <w:r w:rsidR="008C481D" w:rsidRPr="00C427A1">
              <w:t xml:space="preserve"> в виде STLV структуры</w:t>
            </w:r>
            <w:r w:rsidR="005778A4" w:rsidRPr="00C427A1">
              <w:t>;</w:t>
            </w:r>
          </w:p>
          <w:p w14:paraId="4CD98521" w14:textId="77777777" w:rsidR="00F06D84" w:rsidRPr="00C427A1" w:rsidRDefault="00F06D84" w:rsidP="003B7C69">
            <w:pPr>
              <w:keepLines/>
              <w:suppressLineNumbers/>
              <w:suppressAutoHyphens/>
              <w:spacing w:before="0" w:after="0"/>
              <w:ind w:firstLine="0"/>
              <w:jc w:val="left"/>
            </w:pPr>
            <w:r w:rsidRPr="00C427A1">
              <w:t>«</w:t>
            </w:r>
            <w:r w:rsidR="008A1A25" w:rsidRPr="00C427A1">
              <w:t>Текст</w:t>
            </w:r>
            <w:r w:rsidRPr="00C427A1">
              <w:t xml:space="preserve">» </w:t>
            </w:r>
            <w:r w:rsidR="003747C5" w:rsidRPr="00C427A1">
              <w:t>–</w:t>
            </w:r>
            <w:r w:rsidRPr="00C427A1">
              <w:t xml:space="preserve"> </w:t>
            </w:r>
            <w:r w:rsidR="008C481D" w:rsidRPr="00C427A1">
              <w:t>д</w:t>
            </w:r>
            <w:r w:rsidRPr="00C427A1">
              <w:t>анны</w:t>
            </w:r>
            <w:r w:rsidR="008C481D" w:rsidRPr="00C427A1">
              <w:t>е</w:t>
            </w:r>
            <w:r w:rsidR="00D74BFB" w:rsidRPr="00C427A1">
              <w:t>, представленные</w:t>
            </w:r>
            <w:r w:rsidR="008C481D" w:rsidRPr="00C427A1">
              <w:t xml:space="preserve"> </w:t>
            </w:r>
            <w:r w:rsidRPr="00C427A1">
              <w:t>в виде строки</w:t>
            </w:r>
            <w:r w:rsidR="005778A4" w:rsidRPr="00C427A1">
              <w:t xml:space="preserve"> символов</w:t>
            </w:r>
            <w:r w:rsidRPr="00C427A1">
              <w:t>;</w:t>
            </w:r>
          </w:p>
          <w:p w14:paraId="4FD528F7" w14:textId="77777777" w:rsidR="00F06D84" w:rsidRPr="00C427A1" w:rsidRDefault="008A1A25" w:rsidP="003B7C69">
            <w:pPr>
              <w:keepLines/>
              <w:suppressLineNumbers/>
              <w:suppressAutoHyphens/>
              <w:spacing w:before="0" w:after="0"/>
              <w:ind w:firstLine="0"/>
              <w:jc w:val="left"/>
            </w:pPr>
            <w:r w:rsidRPr="00C427A1">
              <w:lastRenderedPageBreak/>
              <w:t>«Ц</w:t>
            </w:r>
            <w:r w:rsidR="00F06D84" w:rsidRPr="00C427A1">
              <w:t>елое</w:t>
            </w:r>
            <w:r w:rsidRPr="00C427A1">
              <w:t xml:space="preserve">» </w:t>
            </w:r>
            <w:r w:rsidR="003747C5" w:rsidRPr="00C427A1">
              <w:t>–</w:t>
            </w:r>
            <w:r w:rsidRPr="00C427A1">
              <w:t xml:space="preserve"> данные</w:t>
            </w:r>
            <w:r w:rsidR="00D74BFB" w:rsidRPr="00C427A1">
              <w:t>, представленные</w:t>
            </w:r>
            <w:r w:rsidRPr="00C427A1">
              <w:t xml:space="preserve"> в виде целого числа</w:t>
            </w:r>
            <w:r w:rsidR="00AF56E2" w:rsidRPr="00C427A1">
              <w:t xml:space="preserve"> без знака</w:t>
            </w:r>
            <w:r w:rsidRPr="00C427A1">
              <w:t xml:space="preserve">, в том числе </w:t>
            </w:r>
            <w:r w:rsidR="00DF4CA0" w:rsidRPr="00C427A1">
              <w:t xml:space="preserve">в формате </w:t>
            </w:r>
            <w:r w:rsidR="00DF4CA0" w:rsidRPr="00C427A1">
              <w:rPr>
                <w:lang w:val="en-US"/>
              </w:rPr>
              <w:t>byte</w:t>
            </w:r>
            <w:r w:rsidR="00CE07B0" w:rsidRPr="00C427A1">
              <w:t>,</w:t>
            </w:r>
            <w:r w:rsidR="00DF4CA0" w:rsidRPr="00C427A1">
              <w:t xml:space="preserve"> </w:t>
            </w:r>
            <w:r w:rsidR="00653E7A" w:rsidRPr="00C427A1">
              <w:t>UInt16,</w:t>
            </w:r>
            <w:r w:rsidR="007F158A" w:rsidRPr="00C427A1">
              <w:t xml:space="preserve"> </w:t>
            </w:r>
            <w:r w:rsidR="00653E7A" w:rsidRPr="00C427A1">
              <w:t>UInt32,</w:t>
            </w:r>
            <w:r w:rsidR="007F158A" w:rsidRPr="00C427A1">
              <w:t xml:space="preserve"> </w:t>
            </w:r>
            <w:r w:rsidR="00653E7A" w:rsidRPr="00C427A1">
              <w:t xml:space="preserve">VLN и </w:t>
            </w:r>
            <w:r w:rsidRPr="00C427A1">
              <w:t xml:space="preserve">время </w:t>
            </w:r>
            <w:r w:rsidR="00AF56E2" w:rsidRPr="00C427A1">
              <w:t xml:space="preserve">в </w:t>
            </w:r>
            <w:r w:rsidR="00F06D84" w:rsidRPr="00C427A1">
              <w:t xml:space="preserve">формате </w:t>
            </w:r>
            <w:r w:rsidR="006F31F9" w:rsidRPr="00C427A1">
              <w:t>UnixTime</w:t>
            </w:r>
            <w:r w:rsidR="00F06D84" w:rsidRPr="00C427A1">
              <w:t>;</w:t>
            </w:r>
          </w:p>
          <w:p w14:paraId="3F916DBD" w14:textId="47634BD1" w:rsidR="00FE6E30" w:rsidRPr="00C427A1" w:rsidRDefault="00FE6E30" w:rsidP="003B7C69">
            <w:pPr>
              <w:keepLines/>
              <w:suppressLineNumbers/>
              <w:suppressAutoHyphens/>
              <w:spacing w:before="0" w:after="0"/>
              <w:ind w:firstLine="0"/>
              <w:jc w:val="left"/>
            </w:pPr>
            <w:r w:rsidRPr="00C427A1">
              <w:t xml:space="preserve">«Флаги» </w:t>
            </w:r>
            <w:r w:rsidR="003747C5" w:rsidRPr="00C427A1">
              <w:t>–</w:t>
            </w:r>
            <w:r w:rsidRPr="00C427A1">
              <w:t xml:space="preserve"> регистр флагов заданной длины, определяемой в байтах, в котором признаки кодируются состоянием «0» или «1» о</w:t>
            </w:r>
            <w:r w:rsidR="001724C1" w:rsidRPr="00C427A1">
              <w:t xml:space="preserve">пределенных </w:t>
            </w:r>
            <w:r w:rsidRPr="00C427A1">
              <w:t>бит;</w:t>
            </w:r>
          </w:p>
          <w:p w14:paraId="492BB59D" w14:textId="77777777" w:rsidR="00E512B3" w:rsidRPr="00C427A1" w:rsidRDefault="00F06D84" w:rsidP="003B7C69">
            <w:pPr>
              <w:keepLines/>
              <w:suppressLineNumbers/>
              <w:suppressAutoHyphens/>
              <w:spacing w:before="0" w:after="0"/>
              <w:ind w:firstLine="0"/>
              <w:jc w:val="left"/>
            </w:pPr>
            <w:r w:rsidRPr="00C427A1">
              <w:t>«</w:t>
            </w:r>
            <w:r w:rsidR="00653E7A" w:rsidRPr="00C427A1">
              <w:t>П</w:t>
            </w:r>
            <w:r w:rsidRPr="00C427A1">
              <w:t>л.</w:t>
            </w:r>
            <w:r w:rsidR="00DF4CA0" w:rsidRPr="00C427A1">
              <w:t xml:space="preserve"> </w:t>
            </w:r>
            <w:r w:rsidRPr="00C427A1">
              <w:t xml:space="preserve">точка» </w:t>
            </w:r>
            <w:r w:rsidR="003747C5" w:rsidRPr="00C427A1">
              <w:t>–</w:t>
            </w:r>
            <w:r w:rsidRPr="00C427A1">
              <w:t xml:space="preserve"> данные</w:t>
            </w:r>
            <w:r w:rsidR="00D74BFB" w:rsidRPr="00C427A1">
              <w:t>, представленные</w:t>
            </w:r>
            <w:r w:rsidRPr="00C427A1">
              <w:t xml:space="preserve"> в виде числа с плавающей точкой</w:t>
            </w:r>
            <w:r w:rsidR="00653E7A" w:rsidRPr="00C427A1">
              <w:t xml:space="preserve"> в формате </w:t>
            </w:r>
            <w:r w:rsidR="00653E7A" w:rsidRPr="00C427A1">
              <w:rPr>
                <w:lang w:val="en-US"/>
              </w:rPr>
              <w:t>FVLN</w:t>
            </w:r>
            <w:r w:rsidR="00E512B3" w:rsidRPr="00C427A1">
              <w:t>;</w:t>
            </w:r>
          </w:p>
          <w:p w14:paraId="2CE32C97" w14:textId="67F7EFE3" w:rsidR="00A701EC" w:rsidRPr="00C427A1" w:rsidRDefault="008B68B4" w:rsidP="003B7C69">
            <w:pPr>
              <w:keepLines/>
              <w:suppressLineNumbers/>
              <w:suppressAutoHyphens/>
              <w:spacing w:before="0" w:after="0"/>
              <w:ind w:firstLine="0"/>
              <w:jc w:val="left"/>
            </w:pPr>
            <w:r w:rsidRPr="00C427A1">
              <w:t xml:space="preserve">«Массив» </w:t>
            </w:r>
            <w:r w:rsidR="003747C5" w:rsidRPr="00C427A1">
              <w:t>–</w:t>
            </w:r>
            <w:r w:rsidRPr="00C427A1">
              <w:t xml:space="preserve"> последова</w:t>
            </w:r>
            <w:r w:rsidR="003747C5" w:rsidRPr="00C427A1">
              <w:t>тельность байтов заданной длины</w:t>
            </w:r>
          </w:p>
        </w:tc>
      </w:tr>
      <w:tr w:rsidR="00C427A1" w:rsidRPr="00C427A1" w14:paraId="0FE23127" w14:textId="77777777" w:rsidTr="00D008EF">
        <w:tc>
          <w:tcPr>
            <w:tcW w:w="3887" w:type="dxa"/>
          </w:tcPr>
          <w:p w14:paraId="03A1AC1E" w14:textId="77777777" w:rsidR="00F9040C" w:rsidRPr="00C427A1" w:rsidRDefault="00F9040C" w:rsidP="003B7C69">
            <w:pPr>
              <w:keepLines/>
              <w:suppressLineNumbers/>
              <w:suppressAutoHyphens/>
              <w:spacing w:before="0" w:after="0"/>
              <w:ind w:firstLine="0"/>
              <w:jc w:val="left"/>
            </w:pPr>
            <w:r w:rsidRPr="00C427A1">
              <w:lastRenderedPageBreak/>
              <w:t>Формат ЭФ</w:t>
            </w:r>
          </w:p>
        </w:tc>
        <w:tc>
          <w:tcPr>
            <w:tcW w:w="5051" w:type="dxa"/>
          </w:tcPr>
          <w:p w14:paraId="6C54B1F8" w14:textId="77777777" w:rsidR="00F9040C" w:rsidRPr="00C427A1" w:rsidRDefault="00856366" w:rsidP="003B7C69">
            <w:pPr>
              <w:keepLines/>
              <w:suppressLineNumbers/>
              <w:suppressAutoHyphens/>
              <w:spacing w:before="0" w:after="0"/>
              <w:ind w:firstLine="0"/>
              <w:jc w:val="left"/>
            </w:pPr>
            <w:r w:rsidRPr="00C427A1">
              <w:t>а</w:t>
            </w:r>
            <w:r w:rsidR="00F9040C" w:rsidRPr="00C427A1">
              <w:t xml:space="preserve">трибут, указывающий формат </w:t>
            </w:r>
            <w:r w:rsidR="00D43350" w:rsidRPr="00C427A1">
              <w:t xml:space="preserve">фискальных </w:t>
            </w:r>
            <w:r w:rsidR="009D6364" w:rsidRPr="00C427A1">
              <w:t>данных</w:t>
            </w:r>
            <w:r w:rsidR="00C05B67" w:rsidRPr="00C427A1">
              <w:t xml:space="preserve"> </w:t>
            </w:r>
            <w:r w:rsidR="00486BBF" w:rsidRPr="00C427A1">
              <w:t>(значения</w:t>
            </w:r>
            <w:r w:rsidR="0067188B" w:rsidRPr="00C427A1">
              <w:t xml:space="preserve">) </w:t>
            </w:r>
            <w:r w:rsidR="00F9040C" w:rsidRPr="00C427A1">
              <w:t>реквизита ФД в электронной форме</w:t>
            </w:r>
          </w:p>
        </w:tc>
        <w:tc>
          <w:tcPr>
            <w:tcW w:w="6054" w:type="dxa"/>
          </w:tcPr>
          <w:p w14:paraId="083C6458" w14:textId="3C4BAF80" w:rsidR="00F9040C" w:rsidRPr="00C427A1" w:rsidRDefault="005768DC" w:rsidP="00901861">
            <w:pPr>
              <w:keepLines/>
              <w:suppressLineNumbers/>
              <w:suppressAutoHyphens/>
              <w:spacing w:before="0" w:after="0"/>
              <w:ind w:firstLine="0"/>
              <w:jc w:val="left"/>
            </w:pPr>
            <w:r w:rsidRPr="00C427A1">
              <w:t>Возможные значения указаны в</w:t>
            </w:r>
            <w:r w:rsidRPr="00C427A1">
              <w:rPr>
                <w:b/>
              </w:rPr>
              <w:t xml:space="preserve"> </w:t>
            </w:r>
            <w:r w:rsidRPr="00C427A1">
              <w:t xml:space="preserve">колонке «Формат ЭФ» в </w:t>
            </w:r>
            <w:r w:rsidR="00901861">
              <w:t>т</w:t>
            </w:r>
            <w:r w:rsidR="00E835C8" w:rsidRPr="00C427A1">
              <w:t xml:space="preserve">аблице </w:t>
            </w:r>
            <w:r w:rsidR="004F6235" w:rsidRPr="00C427A1">
              <w:t>5</w:t>
            </w:r>
          </w:p>
        </w:tc>
      </w:tr>
      <w:tr w:rsidR="00C427A1" w:rsidRPr="00C427A1" w14:paraId="46CEA5A5" w14:textId="77777777" w:rsidTr="00D008EF">
        <w:tc>
          <w:tcPr>
            <w:tcW w:w="3887" w:type="dxa"/>
          </w:tcPr>
          <w:p w14:paraId="73846CF2" w14:textId="77777777" w:rsidR="002B3440" w:rsidRPr="00C427A1" w:rsidRDefault="00F9040C" w:rsidP="003B7C69">
            <w:pPr>
              <w:keepLines/>
              <w:suppressLineNumbers/>
              <w:suppressAutoHyphens/>
              <w:spacing w:before="0" w:after="0"/>
              <w:ind w:firstLine="0"/>
              <w:jc w:val="left"/>
            </w:pPr>
            <w:r w:rsidRPr="00C427A1">
              <w:t>Формат ПФ</w:t>
            </w:r>
          </w:p>
        </w:tc>
        <w:tc>
          <w:tcPr>
            <w:tcW w:w="5051" w:type="dxa"/>
          </w:tcPr>
          <w:p w14:paraId="3A548091" w14:textId="77777777" w:rsidR="002B3440" w:rsidRPr="00C427A1" w:rsidRDefault="00856366" w:rsidP="003B7C69">
            <w:pPr>
              <w:keepLines/>
              <w:suppressLineNumbers/>
              <w:suppressAutoHyphens/>
              <w:spacing w:before="0" w:after="0"/>
              <w:ind w:firstLine="0"/>
              <w:jc w:val="left"/>
            </w:pPr>
            <w:r w:rsidRPr="00C427A1">
              <w:t>а</w:t>
            </w:r>
            <w:r w:rsidR="00F9040C" w:rsidRPr="00C427A1">
              <w:t xml:space="preserve">трибут, указывающий формат </w:t>
            </w:r>
            <w:r w:rsidR="00D43350" w:rsidRPr="00C427A1">
              <w:t xml:space="preserve">фискальных данных </w:t>
            </w:r>
            <w:r w:rsidR="00486BBF" w:rsidRPr="00C427A1">
              <w:t>(значения</w:t>
            </w:r>
            <w:r w:rsidR="0067188B" w:rsidRPr="00C427A1">
              <w:t xml:space="preserve">) </w:t>
            </w:r>
            <w:r w:rsidR="00F9040C" w:rsidRPr="00C427A1">
              <w:t>реквизита ФД в печатной форме</w:t>
            </w:r>
          </w:p>
        </w:tc>
        <w:tc>
          <w:tcPr>
            <w:tcW w:w="6054" w:type="dxa"/>
          </w:tcPr>
          <w:p w14:paraId="56D50FDE" w14:textId="7FCE474D" w:rsidR="002B3440" w:rsidRPr="00C427A1" w:rsidRDefault="005768DC" w:rsidP="00901861">
            <w:pPr>
              <w:keepLines/>
              <w:suppressLineNumbers/>
              <w:suppressAutoHyphens/>
              <w:spacing w:before="0" w:after="0"/>
              <w:ind w:firstLine="0"/>
              <w:jc w:val="left"/>
            </w:pPr>
            <w:r w:rsidRPr="00C427A1">
              <w:t xml:space="preserve">Возможные значения указаны в колонке «Формат </w:t>
            </w:r>
            <w:r w:rsidR="001724C1" w:rsidRPr="00C427A1">
              <w:t>П</w:t>
            </w:r>
            <w:r w:rsidRPr="00C427A1">
              <w:t xml:space="preserve">Ф» в </w:t>
            </w:r>
            <w:r w:rsidR="00901861">
              <w:t>т</w:t>
            </w:r>
            <w:r w:rsidR="00E835C8" w:rsidRPr="00C427A1">
              <w:t xml:space="preserve">аблицах </w:t>
            </w:r>
            <w:r w:rsidR="004F6235" w:rsidRPr="00C427A1">
              <w:t>5</w:t>
            </w:r>
            <w:r w:rsidRPr="00C427A1">
              <w:t xml:space="preserve">, </w:t>
            </w:r>
            <w:r w:rsidR="004F6235" w:rsidRPr="00C427A1">
              <w:t>6</w:t>
            </w:r>
            <w:r w:rsidRPr="00C427A1">
              <w:t xml:space="preserve">, </w:t>
            </w:r>
            <w:r w:rsidR="007D2B78" w:rsidRPr="00C427A1">
              <w:t>9</w:t>
            </w:r>
            <w:r w:rsidRPr="00C427A1">
              <w:t xml:space="preserve">, </w:t>
            </w:r>
            <w:r w:rsidR="007D2B78" w:rsidRPr="00C427A1">
              <w:t>10</w:t>
            </w:r>
            <w:r w:rsidRPr="00C427A1">
              <w:t xml:space="preserve">, </w:t>
            </w:r>
            <w:r w:rsidR="00DB030F" w:rsidRPr="00C427A1">
              <w:t>15</w:t>
            </w:r>
            <w:r w:rsidRPr="00C427A1">
              <w:t xml:space="preserve">, </w:t>
            </w:r>
            <w:r w:rsidR="00DB030F" w:rsidRPr="00C427A1">
              <w:t>16</w:t>
            </w:r>
            <w:r w:rsidRPr="00C427A1">
              <w:t xml:space="preserve">, </w:t>
            </w:r>
            <w:r w:rsidR="004F5D61" w:rsidRPr="00C427A1">
              <w:t>24</w:t>
            </w:r>
            <w:r w:rsidRPr="00C427A1">
              <w:t xml:space="preserve">, </w:t>
            </w:r>
            <w:r w:rsidR="004F5D61" w:rsidRPr="00C427A1">
              <w:t>28</w:t>
            </w:r>
            <w:r w:rsidRPr="00C427A1">
              <w:t xml:space="preserve">, </w:t>
            </w:r>
            <w:r w:rsidR="004F5D61" w:rsidRPr="00C427A1">
              <w:t>29</w:t>
            </w:r>
            <w:r w:rsidRPr="00C427A1">
              <w:t xml:space="preserve"> и </w:t>
            </w:r>
            <w:r w:rsidR="004F5D61" w:rsidRPr="00C427A1">
              <w:t>37</w:t>
            </w:r>
          </w:p>
        </w:tc>
      </w:tr>
      <w:tr w:rsidR="00C427A1" w:rsidRPr="00C427A1" w14:paraId="28A4BA79" w14:textId="77777777" w:rsidTr="00D008EF">
        <w:tc>
          <w:tcPr>
            <w:tcW w:w="3887" w:type="dxa"/>
          </w:tcPr>
          <w:p w14:paraId="00B5774C" w14:textId="77777777" w:rsidR="007D62DC" w:rsidRPr="00C427A1" w:rsidRDefault="007D62DC" w:rsidP="003B7C69">
            <w:pPr>
              <w:keepLines/>
              <w:suppressLineNumbers/>
              <w:suppressAutoHyphens/>
              <w:spacing w:before="0" w:after="0"/>
              <w:ind w:firstLine="0"/>
              <w:jc w:val="left"/>
            </w:pPr>
            <w:r w:rsidRPr="00C427A1">
              <w:t>Ц</w:t>
            </w:r>
          </w:p>
        </w:tc>
        <w:tc>
          <w:tcPr>
            <w:tcW w:w="5051" w:type="dxa"/>
          </w:tcPr>
          <w:p w14:paraId="4CAE559B" w14:textId="77777777" w:rsidR="007D62DC" w:rsidRPr="00C427A1" w:rsidRDefault="00856366" w:rsidP="003B7C69">
            <w:pPr>
              <w:keepLines/>
              <w:suppressLineNumbers/>
              <w:suppressAutoHyphens/>
              <w:spacing w:before="0" w:after="0"/>
              <w:ind w:firstLine="0"/>
              <w:jc w:val="left"/>
            </w:pPr>
            <w:r w:rsidRPr="00C427A1">
              <w:t>а</w:t>
            </w:r>
            <w:r w:rsidR="007D62DC" w:rsidRPr="00C427A1">
              <w:t>трибут, обозначающий</w:t>
            </w:r>
            <w:r w:rsidR="007D7DE4" w:rsidRPr="00C427A1">
              <w:t>,</w:t>
            </w:r>
            <w:r w:rsidR="007D62DC" w:rsidRPr="00C427A1">
              <w:t xml:space="preserve"> что данные реквизита должны быть </w:t>
            </w:r>
            <w:r w:rsidR="005D5F53" w:rsidRPr="00C427A1">
              <w:t>представлены</w:t>
            </w:r>
            <w:r w:rsidR="007D62DC" w:rsidRPr="00C427A1">
              <w:t xml:space="preserve"> в виде цифры</w:t>
            </w:r>
          </w:p>
        </w:tc>
        <w:tc>
          <w:tcPr>
            <w:tcW w:w="6054" w:type="dxa"/>
          </w:tcPr>
          <w:p w14:paraId="57170196" w14:textId="7EDA210B" w:rsidR="007D62DC" w:rsidRPr="00C427A1" w:rsidRDefault="00082AF2" w:rsidP="003B7C69">
            <w:pPr>
              <w:keepLines/>
              <w:suppressLineNumbers/>
              <w:suppressAutoHyphens/>
              <w:spacing w:before="0" w:after="0"/>
              <w:ind w:firstLine="0"/>
              <w:jc w:val="left"/>
            </w:pPr>
            <w:r w:rsidRPr="00C427A1">
              <w:t>Одна из цифр</w:t>
            </w:r>
            <w:r w:rsidR="009D6364" w:rsidRPr="00C427A1">
              <w:t xml:space="preserve">, </w:t>
            </w:r>
            <w:r w:rsidR="00E512B3" w:rsidRPr="00C427A1">
              <w:t xml:space="preserve">представленных в электронной форме </w:t>
            </w:r>
            <w:r w:rsidR="009D6364" w:rsidRPr="00C427A1">
              <w:t xml:space="preserve">в </w:t>
            </w:r>
            <w:r w:rsidR="00E512B3" w:rsidRPr="00C427A1">
              <w:t>соответствии с</w:t>
            </w:r>
            <w:r w:rsidR="007E5734" w:rsidRPr="00C427A1">
              <w:t xml:space="preserve"> </w:t>
            </w:r>
            <w:r w:rsidR="00475DF6" w:rsidRPr="00C427A1">
              <w:t xml:space="preserve">кодовой </w:t>
            </w:r>
            <w:r w:rsidR="00E835C8" w:rsidRPr="00C427A1">
              <w:t xml:space="preserve">таблицей </w:t>
            </w:r>
            <w:r w:rsidR="00CE07B0" w:rsidRPr="00C427A1">
              <w:t>CP866</w:t>
            </w:r>
            <w:r w:rsidR="009D6364" w:rsidRPr="00C427A1">
              <w:t>.</w:t>
            </w:r>
          </w:p>
        </w:tc>
      </w:tr>
      <w:tr w:rsidR="00C427A1" w:rsidRPr="00C427A1" w14:paraId="07E8EB1D" w14:textId="77777777" w:rsidTr="00D008EF">
        <w:tc>
          <w:tcPr>
            <w:tcW w:w="3887" w:type="dxa"/>
          </w:tcPr>
          <w:p w14:paraId="52928BC6" w14:textId="77777777" w:rsidR="00F9040C" w:rsidRPr="00C427A1" w:rsidRDefault="007D62DC" w:rsidP="003B7C69">
            <w:pPr>
              <w:keepLines/>
              <w:suppressLineNumbers/>
              <w:suppressAutoHyphens/>
              <w:spacing w:before="0" w:after="0"/>
              <w:ind w:firstLine="0"/>
              <w:jc w:val="left"/>
            </w:pPr>
            <w:r w:rsidRPr="00C427A1">
              <w:t>С</w:t>
            </w:r>
          </w:p>
        </w:tc>
        <w:tc>
          <w:tcPr>
            <w:tcW w:w="5051" w:type="dxa"/>
          </w:tcPr>
          <w:p w14:paraId="5B090046" w14:textId="77777777" w:rsidR="00F9040C" w:rsidRPr="00C427A1" w:rsidRDefault="00856366" w:rsidP="003B7C69">
            <w:pPr>
              <w:keepLines/>
              <w:suppressLineNumbers/>
              <w:suppressAutoHyphens/>
              <w:spacing w:before="0" w:after="0"/>
              <w:ind w:firstLine="0"/>
              <w:jc w:val="left"/>
            </w:pPr>
            <w:r w:rsidRPr="00C427A1">
              <w:t>а</w:t>
            </w:r>
            <w:r w:rsidR="00F9040C" w:rsidRPr="00C427A1">
              <w:t>трибут, обозначающий</w:t>
            </w:r>
            <w:r w:rsidR="007D7DE4" w:rsidRPr="00C427A1">
              <w:t>,</w:t>
            </w:r>
            <w:r w:rsidR="00F9040C" w:rsidRPr="00C427A1">
              <w:t xml:space="preserve"> что </w:t>
            </w:r>
            <w:r w:rsidR="007D62DC" w:rsidRPr="00C427A1">
              <w:t xml:space="preserve">данные реквизита </w:t>
            </w:r>
            <w:r w:rsidR="001724C1" w:rsidRPr="00C427A1">
              <w:t>должны</w:t>
            </w:r>
            <w:r w:rsidR="007D62DC" w:rsidRPr="00C427A1">
              <w:t xml:space="preserve"> быть </w:t>
            </w:r>
            <w:r w:rsidR="005D5F53" w:rsidRPr="00C427A1">
              <w:t>представлены</w:t>
            </w:r>
            <w:r w:rsidR="007D62DC" w:rsidRPr="00C427A1">
              <w:t xml:space="preserve"> в виде символа</w:t>
            </w:r>
          </w:p>
        </w:tc>
        <w:tc>
          <w:tcPr>
            <w:tcW w:w="6054" w:type="dxa"/>
          </w:tcPr>
          <w:p w14:paraId="035C5300" w14:textId="39CDDFBD" w:rsidR="007D62DC" w:rsidRPr="00C427A1" w:rsidRDefault="00082AF2" w:rsidP="003B7C69">
            <w:pPr>
              <w:keepLines/>
              <w:suppressLineNumbers/>
              <w:suppressAutoHyphens/>
              <w:spacing w:before="0" w:after="0"/>
              <w:ind w:firstLine="0"/>
              <w:jc w:val="left"/>
            </w:pPr>
            <w:r w:rsidRPr="00C427A1">
              <w:t>Один из символов</w:t>
            </w:r>
            <w:r w:rsidR="009D6364" w:rsidRPr="00C427A1">
              <w:t>,</w:t>
            </w:r>
            <w:r w:rsidR="00E512B3" w:rsidRPr="00C427A1">
              <w:t xml:space="preserve"> представленных в электронной форме в соответствии </w:t>
            </w:r>
            <w:r w:rsidR="007E5734" w:rsidRPr="00C427A1">
              <w:t>с</w:t>
            </w:r>
            <w:r w:rsidR="00CE07B0" w:rsidRPr="00C427A1">
              <w:t xml:space="preserve"> </w:t>
            </w:r>
            <w:r w:rsidR="00E512B3" w:rsidRPr="00C427A1">
              <w:t xml:space="preserve">кодовой </w:t>
            </w:r>
            <w:r w:rsidR="00E835C8" w:rsidRPr="00C427A1">
              <w:t xml:space="preserve">таблицей </w:t>
            </w:r>
            <w:r w:rsidR="009D6364" w:rsidRPr="00C427A1">
              <w:rPr>
                <w:lang w:val="en-US"/>
              </w:rPr>
              <w:t>CP</w:t>
            </w:r>
            <w:r w:rsidR="009D6364" w:rsidRPr="00C427A1">
              <w:t>866.</w:t>
            </w:r>
          </w:p>
        </w:tc>
      </w:tr>
      <w:tr w:rsidR="00C427A1" w:rsidRPr="00C427A1" w14:paraId="71FF94EB" w14:textId="77777777" w:rsidTr="00D008EF">
        <w:tc>
          <w:tcPr>
            <w:tcW w:w="3887" w:type="dxa"/>
          </w:tcPr>
          <w:p w14:paraId="0D906F49" w14:textId="77777777" w:rsidR="00F9040C" w:rsidRPr="00C427A1" w:rsidRDefault="00082AF2" w:rsidP="003B7C69">
            <w:pPr>
              <w:keepLines/>
              <w:suppressLineNumbers/>
              <w:suppressAutoHyphens/>
              <w:spacing w:before="0" w:after="0"/>
              <w:ind w:firstLine="0"/>
              <w:jc w:val="left"/>
            </w:pPr>
            <w:r w:rsidRPr="00C427A1">
              <w:t>Фикс.</w:t>
            </w:r>
          </w:p>
        </w:tc>
        <w:tc>
          <w:tcPr>
            <w:tcW w:w="5051" w:type="dxa"/>
          </w:tcPr>
          <w:p w14:paraId="7909FC63" w14:textId="77777777" w:rsidR="00F9040C" w:rsidRPr="00C427A1" w:rsidRDefault="00082AF2" w:rsidP="003B7C69">
            <w:pPr>
              <w:keepLines/>
              <w:suppressLineNumbers/>
              <w:suppressAutoHyphens/>
              <w:spacing w:before="0" w:after="0"/>
              <w:ind w:firstLine="0"/>
              <w:jc w:val="left"/>
            </w:pPr>
            <w:r w:rsidRPr="00C427A1">
              <w:t>атрибут, указывающий на обязательность соблюдения фиксированно</w:t>
            </w:r>
            <w:r w:rsidR="009D6364" w:rsidRPr="00C427A1">
              <w:t xml:space="preserve">й </w:t>
            </w:r>
            <w:r w:rsidR="00486BBF" w:rsidRPr="00C427A1">
              <w:t>длины</w:t>
            </w:r>
            <w:r w:rsidRPr="00C427A1">
              <w:t xml:space="preserve"> данны</w:t>
            </w:r>
            <w:r w:rsidR="007E5734" w:rsidRPr="00C427A1">
              <w:t>х (значения)</w:t>
            </w:r>
            <w:r w:rsidRPr="00C427A1">
              <w:t xml:space="preserve"> реквизит</w:t>
            </w:r>
            <w:r w:rsidR="007E5734" w:rsidRPr="00C427A1">
              <w:t>а</w:t>
            </w:r>
            <w:r w:rsidRPr="00C427A1">
              <w:t xml:space="preserve"> </w:t>
            </w:r>
            <w:r w:rsidR="007D7DE4" w:rsidRPr="00C427A1">
              <w:t>ФД</w:t>
            </w:r>
            <w:r w:rsidRPr="00C427A1">
              <w:t xml:space="preserve"> в электронной форме. </w:t>
            </w:r>
          </w:p>
        </w:tc>
        <w:tc>
          <w:tcPr>
            <w:tcW w:w="6054" w:type="dxa"/>
          </w:tcPr>
          <w:p w14:paraId="0F245D00" w14:textId="77777777" w:rsidR="0064211C" w:rsidRPr="00C427A1" w:rsidRDefault="0064211C" w:rsidP="003B7C69">
            <w:pPr>
              <w:keepLines/>
              <w:suppressLineNumbers/>
              <w:suppressAutoHyphens/>
              <w:spacing w:before="0" w:after="0"/>
              <w:ind w:firstLine="0"/>
              <w:jc w:val="left"/>
            </w:pPr>
            <w:r w:rsidRPr="00C427A1">
              <w:t xml:space="preserve">«Да», в случае если </w:t>
            </w:r>
            <w:r w:rsidR="00E512B3" w:rsidRPr="00C427A1">
              <w:t xml:space="preserve">значение </w:t>
            </w:r>
            <w:r w:rsidRPr="00C427A1">
              <w:t>реквизита должн</w:t>
            </w:r>
            <w:r w:rsidR="00E512B3" w:rsidRPr="00C427A1">
              <w:t>о</w:t>
            </w:r>
            <w:r w:rsidRPr="00C427A1">
              <w:t xml:space="preserve"> иметь фиксированную длину,</w:t>
            </w:r>
            <w:r w:rsidR="00E512B3" w:rsidRPr="00C427A1">
              <w:t xml:space="preserve"> </w:t>
            </w:r>
            <w:r w:rsidR="004444A6" w:rsidRPr="00C427A1">
              <w:t>указ</w:t>
            </w:r>
            <w:r w:rsidR="00E512B3" w:rsidRPr="00C427A1">
              <w:t>анную</w:t>
            </w:r>
            <w:r w:rsidR="004444A6" w:rsidRPr="00C427A1">
              <w:t xml:space="preserve"> атрибутом «Длина».</w:t>
            </w:r>
          </w:p>
          <w:p w14:paraId="0110865F" w14:textId="77777777" w:rsidR="00F9040C" w:rsidRPr="00C427A1" w:rsidRDefault="0064211C" w:rsidP="003B7C69">
            <w:pPr>
              <w:keepLines/>
              <w:suppressLineNumbers/>
              <w:suppressAutoHyphens/>
              <w:spacing w:before="0" w:after="0"/>
              <w:ind w:firstLine="0"/>
              <w:jc w:val="left"/>
            </w:pPr>
            <w:r w:rsidRPr="00C427A1">
              <w:lastRenderedPageBreak/>
              <w:t xml:space="preserve">«Нет», в случае если </w:t>
            </w:r>
            <w:r w:rsidR="00E512B3" w:rsidRPr="00C427A1">
              <w:t xml:space="preserve">значение </w:t>
            </w:r>
            <w:r w:rsidRPr="00C427A1">
              <w:t>реквизита может иметь произвольную длину, не превышающ</w:t>
            </w:r>
            <w:r w:rsidR="00CE07B0" w:rsidRPr="00C427A1">
              <w:t>ую</w:t>
            </w:r>
            <w:r w:rsidRPr="00C427A1">
              <w:t xml:space="preserve"> </w:t>
            </w:r>
            <w:r w:rsidR="00CE07B0" w:rsidRPr="00C427A1">
              <w:t>значение</w:t>
            </w:r>
            <w:r w:rsidR="00FE6E30" w:rsidRPr="00C427A1">
              <w:t>,</w:t>
            </w:r>
            <w:r w:rsidR="00CE07B0" w:rsidRPr="00C427A1">
              <w:t xml:space="preserve"> </w:t>
            </w:r>
            <w:r w:rsidR="00E512B3" w:rsidRPr="00C427A1">
              <w:t>указанн</w:t>
            </w:r>
            <w:r w:rsidR="00CE07B0" w:rsidRPr="00C427A1">
              <w:t xml:space="preserve">ое </w:t>
            </w:r>
            <w:r w:rsidR="004444A6" w:rsidRPr="00C427A1">
              <w:t>атрибутом «Длина»</w:t>
            </w:r>
          </w:p>
        </w:tc>
      </w:tr>
      <w:tr w:rsidR="00C427A1" w:rsidRPr="00C427A1" w14:paraId="23544687" w14:textId="77777777" w:rsidTr="00D008EF">
        <w:tc>
          <w:tcPr>
            <w:tcW w:w="3887" w:type="dxa"/>
          </w:tcPr>
          <w:p w14:paraId="7500F43B" w14:textId="77777777" w:rsidR="00F9040C" w:rsidRPr="00C427A1" w:rsidRDefault="00082AF2" w:rsidP="003B7C69">
            <w:pPr>
              <w:keepLines/>
              <w:suppressLineNumbers/>
              <w:suppressAutoHyphens/>
              <w:spacing w:before="0" w:after="0"/>
              <w:ind w:firstLine="0"/>
              <w:jc w:val="left"/>
            </w:pPr>
            <w:r w:rsidRPr="00C427A1">
              <w:lastRenderedPageBreak/>
              <w:t>Длина</w:t>
            </w:r>
          </w:p>
        </w:tc>
        <w:tc>
          <w:tcPr>
            <w:tcW w:w="5051" w:type="dxa"/>
          </w:tcPr>
          <w:p w14:paraId="40A6605D" w14:textId="77777777" w:rsidR="00F9040C" w:rsidRPr="00C427A1" w:rsidRDefault="00082AF2" w:rsidP="003B7C69">
            <w:pPr>
              <w:keepLines/>
              <w:suppressLineNumbers/>
              <w:suppressAutoHyphens/>
              <w:spacing w:before="0" w:after="0"/>
              <w:ind w:firstLine="0"/>
              <w:jc w:val="left"/>
            </w:pPr>
            <w:r w:rsidRPr="00C427A1">
              <w:t xml:space="preserve">атрибут, указывающий </w:t>
            </w:r>
            <w:r w:rsidR="004444A6" w:rsidRPr="00C427A1">
              <w:t>максимальн</w:t>
            </w:r>
            <w:r w:rsidR="00E512B3" w:rsidRPr="00C427A1">
              <w:t xml:space="preserve">ую </w:t>
            </w:r>
            <w:r w:rsidRPr="00C427A1">
              <w:t>длин</w:t>
            </w:r>
            <w:r w:rsidR="00E512B3" w:rsidRPr="00C427A1">
              <w:t xml:space="preserve">у </w:t>
            </w:r>
            <w:r w:rsidR="007E5734" w:rsidRPr="00C427A1">
              <w:t>данных (</w:t>
            </w:r>
            <w:r w:rsidR="00E512B3" w:rsidRPr="00C427A1">
              <w:t>значения</w:t>
            </w:r>
            <w:r w:rsidR="007E5734" w:rsidRPr="00C427A1">
              <w:t>)</w:t>
            </w:r>
            <w:r w:rsidR="00E512B3" w:rsidRPr="00C427A1">
              <w:t xml:space="preserve"> </w:t>
            </w:r>
            <w:r w:rsidRPr="00C427A1">
              <w:t>реквизит</w:t>
            </w:r>
            <w:r w:rsidR="00210F61" w:rsidRPr="00C427A1">
              <w:t>а</w:t>
            </w:r>
          </w:p>
        </w:tc>
        <w:tc>
          <w:tcPr>
            <w:tcW w:w="6054" w:type="dxa"/>
          </w:tcPr>
          <w:p w14:paraId="49CB9D09" w14:textId="77777777" w:rsidR="00F9040C" w:rsidRPr="00C427A1" w:rsidRDefault="004444A6" w:rsidP="003B7C69">
            <w:pPr>
              <w:keepLines/>
              <w:suppressLineNumbers/>
              <w:suppressAutoHyphens/>
              <w:spacing w:before="0" w:after="0"/>
              <w:ind w:firstLine="0"/>
              <w:jc w:val="left"/>
            </w:pPr>
            <w:r w:rsidRPr="00C427A1">
              <w:t>У</w:t>
            </w:r>
            <w:r w:rsidR="00210F61" w:rsidRPr="00C427A1">
              <w:t>казывается в байтах</w:t>
            </w:r>
          </w:p>
        </w:tc>
      </w:tr>
      <w:tr w:rsidR="00C427A1" w:rsidRPr="00C427A1" w14:paraId="350A7F13" w14:textId="77777777" w:rsidTr="00D008EF">
        <w:tc>
          <w:tcPr>
            <w:tcW w:w="3887" w:type="dxa"/>
          </w:tcPr>
          <w:p w14:paraId="73225DDD" w14:textId="77777777" w:rsidR="00210F61" w:rsidRPr="00C427A1" w:rsidRDefault="00210F61" w:rsidP="003B7C69">
            <w:pPr>
              <w:keepLines/>
              <w:suppressLineNumbers/>
              <w:suppressAutoHyphens/>
              <w:spacing w:before="0" w:after="0"/>
              <w:ind w:firstLine="0"/>
              <w:jc w:val="left"/>
            </w:pPr>
            <w:r w:rsidRPr="00C427A1">
              <w:t>Обяз.</w:t>
            </w:r>
          </w:p>
        </w:tc>
        <w:tc>
          <w:tcPr>
            <w:tcW w:w="5051" w:type="dxa"/>
          </w:tcPr>
          <w:p w14:paraId="0877E9AA" w14:textId="77777777" w:rsidR="00210F61" w:rsidRPr="00C427A1" w:rsidRDefault="00210F61" w:rsidP="003B7C69">
            <w:pPr>
              <w:keepLines/>
              <w:suppressLineNumbers/>
              <w:suppressAutoHyphens/>
              <w:spacing w:before="0" w:after="0"/>
              <w:ind w:firstLine="0"/>
              <w:jc w:val="left"/>
            </w:pPr>
            <w:r w:rsidRPr="00C427A1">
              <w:t xml:space="preserve">атрибут, указывающий на обязательность наличия реквизита в составе </w:t>
            </w:r>
            <w:r w:rsidR="007E5734" w:rsidRPr="00C427A1">
              <w:t>ФД</w:t>
            </w:r>
            <w:r w:rsidRPr="00C427A1">
              <w:t xml:space="preserve"> и соблюдения его формата в составе </w:t>
            </w:r>
            <w:r w:rsidR="007E5734" w:rsidRPr="00C427A1">
              <w:t>ФД</w:t>
            </w:r>
          </w:p>
        </w:tc>
        <w:tc>
          <w:tcPr>
            <w:tcW w:w="6054" w:type="dxa"/>
          </w:tcPr>
          <w:p w14:paraId="7B4BD454" w14:textId="311470F7" w:rsidR="00210F61" w:rsidRPr="00C427A1" w:rsidRDefault="001A47F8" w:rsidP="003B7C69">
            <w:pPr>
              <w:keepLines/>
              <w:suppressLineNumbers/>
              <w:suppressAutoHyphens/>
              <w:spacing w:before="0" w:after="0"/>
              <w:ind w:firstLine="0"/>
              <w:jc w:val="left"/>
            </w:pPr>
            <w:r w:rsidRPr="00C427A1">
              <w:t>Принимает</w:t>
            </w:r>
            <w:r w:rsidR="000D0B5A" w:rsidRPr="00C427A1">
              <w:t xml:space="preserve"> значения, указанные в </w:t>
            </w:r>
            <w:r w:rsidR="00901861">
              <w:t>т</w:t>
            </w:r>
            <w:r w:rsidR="00E835C8" w:rsidRPr="00C427A1">
              <w:t xml:space="preserve">аблице </w:t>
            </w:r>
            <w:r w:rsidR="00560E88" w:rsidRPr="00C427A1">
              <w:t>3</w:t>
            </w:r>
            <w:r w:rsidR="00F30DBE" w:rsidRPr="00C427A1">
              <w:t>.</w:t>
            </w:r>
          </w:p>
          <w:p w14:paraId="271D95D9" w14:textId="476068E4" w:rsidR="00F30DBE" w:rsidRPr="00C427A1" w:rsidRDefault="00F30DBE" w:rsidP="00DD176A">
            <w:pPr>
              <w:keepLines/>
              <w:suppressLineNumbers/>
              <w:suppressAutoHyphens/>
              <w:spacing w:before="0" w:after="0"/>
              <w:ind w:firstLine="0"/>
              <w:jc w:val="left"/>
            </w:pPr>
            <w:r w:rsidRPr="00C427A1">
              <w:t>В случае если значение атрибута указано вместе с символом «П» или «Э», то это означает, что значение атрибута относится только к печатной или только к электронной форме ФД</w:t>
            </w:r>
          </w:p>
        </w:tc>
      </w:tr>
      <w:tr w:rsidR="00C427A1" w:rsidRPr="00C427A1" w14:paraId="4BD2C9E1" w14:textId="77777777" w:rsidTr="00D008EF">
        <w:tc>
          <w:tcPr>
            <w:tcW w:w="3887" w:type="dxa"/>
          </w:tcPr>
          <w:p w14:paraId="6EB9BC30" w14:textId="77777777" w:rsidR="00210F61" w:rsidRPr="00C427A1" w:rsidRDefault="003A0F9D" w:rsidP="003B7C69">
            <w:pPr>
              <w:keepLines/>
              <w:suppressLineNumbers/>
              <w:suppressAutoHyphens/>
              <w:spacing w:before="0" w:after="0"/>
              <w:ind w:firstLine="0"/>
              <w:jc w:val="left"/>
            </w:pPr>
            <w:r w:rsidRPr="00C427A1">
              <w:t>Форм.</w:t>
            </w:r>
          </w:p>
        </w:tc>
        <w:tc>
          <w:tcPr>
            <w:tcW w:w="5051" w:type="dxa"/>
          </w:tcPr>
          <w:p w14:paraId="667577CB" w14:textId="77777777" w:rsidR="00210F61" w:rsidRPr="00C427A1" w:rsidRDefault="003A0F9D" w:rsidP="003B7C69">
            <w:pPr>
              <w:keepLines/>
              <w:suppressLineNumbers/>
              <w:suppressAutoHyphens/>
              <w:spacing w:before="0" w:after="0"/>
              <w:ind w:firstLine="0"/>
              <w:jc w:val="left"/>
            </w:pPr>
            <w:r w:rsidRPr="00C427A1">
              <w:t xml:space="preserve">атрибут, указывающий в какой форме </w:t>
            </w:r>
            <w:r w:rsidR="007E5734" w:rsidRPr="00C427A1">
              <w:t xml:space="preserve">ФД должен содержаться </w:t>
            </w:r>
            <w:r w:rsidRPr="00C427A1">
              <w:t>реквизит ФД</w:t>
            </w:r>
          </w:p>
        </w:tc>
        <w:tc>
          <w:tcPr>
            <w:tcW w:w="6054" w:type="dxa"/>
          </w:tcPr>
          <w:p w14:paraId="4381986A" w14:textId="77777777" w:rsidR="003A0F9D" w:rsidRPr="00C427A1" w:rsidRDefault="003A0F9D" w:rsidP="003B7C69">
            <w:pPr>
              <w:keepLines/>
              <w:suppressLineNumbers/>
              <w:suppressAutoHyphens/>
              <w:spacing w:before="0" w:after="0"/>
              <w:ind w:firstLine="0"/>
              <w:jc w:val="left"/>
            </w:pPr>
            <w:r w:rsidRPr="00C427A1">
              <w:t xml:space="preserve">«П» – только в </w:t>
            </w:r>
            <w:r w:rsidR="007E5734" w:rsidRPr="00C427A1">
              <w:t>ПФ ФД</w:t>
            </w:r>
            <w:r w:rsidRPr="00C427A1">
              <w:t xml:space="preserve">; «Э» – только в </w:t>
            </w:r>
            <w:r w:rsidR="007E5734" w:rsidRPr="00C427A1">
              <w:t>ЭФ ФД</w:t>
            </w:r>
            <w:r w:rsidRPr="00C427A1">
              <w:t>;</w:t>
            </w:r>
          </w:p>
          <w:p w14:paraId="5DC0E309" w14:textId="77777777" w:rsidR="00210F61" w:rsidRPr="00C427A1" w:rsidRDefault="003A0F9D" w:rsidP="003B7C69">
            <w:pPr>
              <w:keepLines/>
              <w:suppressLineNumbers/>
              <w:suppressAutoHyphens/>
              <w:spacing w:before="0" w:after="0"/>
              <w:ind w:firstLine="0"/>
              <w:jc w:val="left"/>
            </w:pPr>
            <w:r w:rsidRPr="00C427A1">
              <w:t xml:space="preserve">«ПЭ» – в </w:t>
            </w:r>
            <w:r w:rsidR="007E5734" w:rsidRPr="00C427A1">
              <w:t>ПФ ФД и в ЭФ ФД</w:t>
            </w:r>
          </w:p>
        </w:tc>
      </w:tr>
      <w:tr w:rsidR="00C427A1" w:rsidRPr="00C427A1" w14:paraId="56FD469C" w14:textId="77777777" w:rsidTr="00D008EF">
        <w:tc>
          <w:tcPr>
            <w:tcW w:w="3887" w:type="dxa"/>
          </w:tcPr>
          <w:p w14:paraId="70978F02" w14:textId="77777777" w:rsidR="004F117F" w:rsidRPr="00C427A1" w:rsidRDefault="004F117F" w:rsidP="003B7C69">
            <w:pPr>
              <w:keepLines/>
              <w:suppressLineNumbers/>
              <w:suppressAutoHyphens/>
              <w:spacing w:before="0" w:after="0"/>
              <w:ind w:firstLine="0"/>
              <w:jc w:val="left"/>
            </w:pPr>
            <w:r w:rsidRPr="00C427A1">
              <w:t>Повтор</w:t>
            </w:r>
          </w:p>
        </w:tc>
        <w:tc>
          <w:tcPr>
            <w:tcW w:w="5051" w:type="dxa"/>
          </w:tcPr>
          <w:p w14:paraId="01562A81" w14:textId="77777777" w:rsidR="004F117F" w:rsidRPr="00C427A1" w:rsidRDefault="00856366" w:rsidP="003B7C69">
            <w:pPr>
              <w:keepLines/>
              <w:suppressLineNumbers/>
              <w:suppressAutoHyphens/>
              <w:spacing w:before="0" w:after="0"/>
              <w:ind w:firstLine="0"/>
              <w:jc w:val="left"/>
            </w:pPr>
            <w:r w:rsidRPr="00C427A1">
              <w:t>а</w:t>
            </w:r>
            <w:r w:rsidR="004F117F" w:rsidRPr="00C427A1">
              <w:t>трибут, указывающий</w:t>
            </w:r>
            <w:r w:rsidR="00C357B1" w:rsidRPr="00C427A1">
              <w:t xml:space="preserve"> на возможность наличия в ФД одного или нескольких указанных реквизитов</w:t>
            </w:r>
          </w:p>
        </w:tc>
        <w:tc>
          <w:tcPr>
            <w:tcW w:w="6054" w:type="dxa"/>
          </w:tcPr>
          <w:p w14:paraId="61A94431" w14:textId="77777777" w:rsidR="00C357B1" w:rsidRPr="00C427A1" w:rsidRDefault="00C357B1" w:rsidP="003B7C69">
            <w:pPr>
              <w:keepLines/>
              <w:suppressLineNumbers/>
              <w:suppressAutoHyphens/>
              <w:spacing w:before="0" w:after="0"/>
              <w:ind w:firstLine="0"/>
              <w:jc w:val="left"/>
            </w:pPr>
            <w:r w:rsidRPr="00C427A1">
              <w:t>«Да» в ФД может быть несколько таких реквизитов;</w:t>
            </w:r>
          </w:p>
          <w:p w14:paraId="35AA07E2" w14:textId="77777777" w:rsidR="004F117F" w:rsidRPr="00C427A1" w:rsidRDefault="00C357B1" w:rsidP="003B7C69">
            <w:pPr>
              <w:keepLines/>
              <w:suppressLineNumbers/>
              <w:suppressAutoHyphens/>
              <w:spacing w:before="0" w:after="0"/>
              <w:ind w:firstLine="0"/>
              <w:jc w:val="left"/>
            </w:pPr>
            <w:r w:rsidRPr="00C427A1">
              <w:t xml:space="preserve">«Нет» в ФД </w:t>
            </w:r>
            <w:r w:rsidR="001A47F8" w:rsidRPr="00C427A1">
              <w:t xml:space="preserve">данный реквизит должен быть включен </w:t>
            </w:r>
            <w:r w:rsidR="007E5734" w:rsidRPr="00C427A1">
              <w:t xml:space="preserve">только </w:t>
            </w:r>
            <w:r w:rsidR="001A47F8" w:rsidRPr="00C427A1">
              <w:t>один раз</w:t>
            </w:r>
          </w:p>
        </w:tc>
      </w:tr>
      <w:tr w:rsidR="00C427A1" w:rsidRPr="00C427A1" w14:paraId="13DF238F" w14:textId="77777777" w:rsidTr="00D008EF">
        <w:tc>
          <w:tcPr>
            <w:tcW w:w="3887" w:type="dxa"/>
          </w:tcPr>
          <w:p w14:paraId="4D8AC2E3" w14:textId="77777777" w:rsidR="004F117F" w:rsidRPr="00C427A1" w:rsidRDefault="00C357B1" w:rsidP="003B7C69">
            <w:pPr>
              <w:keepLines/>
              <w:suppressLineNumbers/>
              <w:suppressAutoHyphens/>
              <w:spacing w:before="0" w:after="0"/>
              <w:ind w:firstLine="0"/>
              <w:jc w:val="left"/>
            </w:pPr>
            <w:r w:rsidRPr="00C427A1">
              <w:lastRenderedPageBreak/>
              <w:t>Хран.</w:t>
            </w:r>
          </w:p>
        </w:tc>
        <w:tc>
          <w:tcPr>
            <w:tcW w:w="5051" w:type="dxa"/>
          </w:tcPr>
          <w:p w14:paraId="5F634DBD" w14:textId="77777777" w:rsidR="004F117F" w:rsidRPr="00C427A1" w:rsidRDefault="00C357B1" w:rsidP="003B7C69">
            <w:pPr>
              <w:keepLines/>
              <w:suppressLineNumbers/>
              <w:suppressAutoHyphens/>
              <w:spacing w:before="0" w:after="0"/>
              <w:ind w:firstLine="0"/>
              <w:jc w:val="left"/>
            </w:pPr>
            <w:r w:rsidRPr="00C427A1">
              <w:t>атрибут, указывающий минимально допустимый срок хранения данного реквизита в памяти ФН</w:t>
            </w:r>
            <w:r w:rsidR="009970BE" w:rsidRPr="00C427A1">
              <w:t xml:space="preserve"> в составе ФД</w:t>
            </w:r>
          </w:p>
        </w:tc>
        <w:tc>
          <w:tcPr>
            <w:tcW w:w="6054" w:type="dxa"/>
          </w:tcPr>
          <w:p w14:paraId="1DB1ECBD" w14:textId="77777777" w:rsidR="00697179" w:rsidRPr="001463D2" w:rsidRDefault="00697179" w:rsidP="00697179">
            <w:pPr>
              <w:keepLines/>
              <w:suppressLineNumbers/>
              <w:suppressAutoHyphens/>
              <w:spacing w:before="0" w:after="0"/>
              <w:ind w:firstLine="0"/>
              <w:jc w:val="left"/>
            </w:pPr>
            <w:r w:rsidRPr="001463D2">
              <w:t>«30д» – хранение фискальных данных реквизита в ФН до момента формирования следующего ФД, имеющего такое же наименование, как и ФД, в состав которого был включен указанный реквизит, но не менее 30 дней, за исключением случая хранения данного реквизита ФД в ФН ККТ, применяемой в режиме передачи данных, которое должно осуществляться до момента получения подтверждения оператора для этого ФД;</w:t>
            </w:r>
          </w:p>
          <w:p w14:paraId="4DD3CCC6" w14:textId="77777777" w:rsidR="00697179" w:rsidRPr="001463D2" w:rsidRDefault="00697179" w:rsidP="00697179">
            <w:pPr>
              <w:keepLines/>
              <w:suppressLineNumbers/>
              <w:suppressAutoHyphens/>
              <w:spacing w:before="0" w:after="0"/>
              <w:ind w:firstLine="0"/>
              <w:jc w:val="left"/>
            </w:pPr>
            <w:r w:rsidRPr="001463D2">
              <w:t>«5л» – хранение фискальных данных реквизита в ФН не менее 5 лет;</w:t>
            </w:r>
          </w:p>
          <w:p w14:paraId="5163B806" w14:textId="77777777" w:rsidR="00697179" w:rsidRPr="001463D2" w:rsidRDefault="00697179" w:rsidP="00697179">
            <w:pPr>
              <w:keepLines/>
              <w:suppressLineNumbers/>
              <w:suppressAutoHyphens/>
              <w:spacing w:before="0" w:after="0"/>
              <w:ind w:firstLine="0"/>
              <w:jc w:val="left"/>
            </w:pPr>
            <w:r w:rsidRPr="001463D2">
              <w:t>«–» – реквизит может не храниться в памяти ФН в составе ФД;</w:t>
            </w:r>
          </w:p>
          <w:p w14:paraId="53202959" w14:textId="79978DD3" w:rsidR="007148D0" w:rsidRPr="00C427A1" w:rsidRDefault="00697179" w:rsidP="00697179">
            <w:pPr>
              <w:keepLines/>
              <w:suppressLineNumbers/>
              <w:suppressAutoHyphens/>
              <w:spacing w:before="0" w:after="0"/>
              <w:ind w:firstLine="0"/>
              <w:jc w:val="left"/>
            </w:pPr>
            <w:r w:rsidRPr="001463D2">
              <w:t>В случае если значение атрибута указано «30д (5л)», то хранение данного реквизита ФД в ФН ККТ, применяемой в режиме передачи данных, должно осуществляться до момента получения подтверждения оператора для этого ФД, а в ФН ККТ, применяемой в автономном режиме, должно осуществляться не менее 5 лет.</w:t>
            </w:r>
          </w:p>
        </w:tc>
      </w:tr>
      <w:tr w:rsidR="00C427A1" w:rsidRPr="00C427A1" w14:paraId="1EC35113" w14:textId="77777777" w:rsidTr="00D008EF">
        <w:tc>
          <w:tcPr>
            <w:tcW w:w="3887" w:type="dxa"/>
          </w:tcPr>
          <w:p w14:paraId="7263F1D3" w14:textId="77777777" w:rsidR="000F35BB" w:rsidRPr="00C427A1" w:rsidRDefault="000F35BB" w:rsidP="003B7C69">
            <w:pPr>
              <w:keepLines/>
              <w:suppressLineNumbers/>
              <w:suppressAutoHyphens/>
              <w:spacing w:before="0" w:after="0"/>
              <w:ind w:firstLine="0"/>
              <w:jc w:val="left"/>
            </w:pPr>
            <w:r w:rsidRPr="00C427A1">
              <w:t>ФП</w:t>
            </w:r>
          </w:p>
        </w:tc>
        <w:tc>
          <w:tcPr>
            <w:tcW w:w="5051" w:type="dxa"/>
          </w:tcPr>
          <w:p w14:paraId="7F41136D" w14:textId="77777777" w:rsidR="000F35BB" w:rsidRPr="00C427A1" w:rsidRDefault="007C1F73" w:rsidP="003B7C69">
            <w:pPr>
              <w:keepLines/>
              <w:suppressLineNumbers/>
              <w:suppressAutoHyphens/>
              <w:spacing w:before="0" w:after="0"/>
              <w:ind w:firstLine="0"/>
              <w:jc w:val="left"/>
            </w:pPr>
            <w:r w:rsidRPr="00C427A1">
              <w:t>Атрибут реквизита, указывающий типы фискальных признаков, при формировании которых используется данный реквизит</w:t>
            </w:r>
          </w:p>
        </w:tc>
        <w:tc>
          <w:tcPr>
            <w:tcW w:w="6054" w:type="dxa"/>
          </w:tcPr>
          <w:p w14:paraId="7E932C76" w14:textId="77777777" w:rsidR="007C1F73" w:rsidRPr="00C427A1" w:rsidRDefault="007C1F73" w:rsidP="003B7C69">
            <w:pPr>
              <w:keepLines/>
              <w:suppressLineNumbers/>
              <w:suppressAutoHyphens/>
              <w:spacing w:before="0" w:after="0"/>
              <w:ind w:firstLine="0"/>
              <w:jc w:val="left"/>
            </w:pPr>
            <w:r w:rsidRPr="00C427A1">
              <w:t>«1» – реквизит используется при формировании ФПД;</w:t>
            </w:r>
          </w:p>
          <w:p w14:paraId="6F1DB269" w14:textId="77777777" w:rsidR="007C1F73" w:rsidRPr="00C427A1" w:rsidRDefault="007C1F73" w:rsidP="003B7C69">
            <w:pPr>
              <w:keepLines/>
              <w:suppressLineNumbers/>
              <w:suppressAutoHyphens/>
              <w:spacing w:before="0" w:after="0"/>
              <w:ind w:firstLine="0"/>
              <w:jc w:val="left"/>
            </w:pPr>
            <w:r w:rsidRPr="00C427A1">
              <w:t xml:space="preserve">«2» – реквизит используется при формировании </w:t>
            </w:r>
            <w:r w:rsidR="00183747" w:rsidRPr="00C427A1">
              <w:t>ФП</w:t>
            </w:r>
            <w:r w:rsidR="007148D0" w:rsidRPr="00C427A1">
              <w:t>О</w:t>
            </w:r>
            <w:r w:rsidRPr="00C427A1">
              <w:t>;</w:t>
            </w:r>
          </w:p>
          <w:p w14:paraId="6152569C" w14:textId="77777777" w:rsidR="007C1F73" w:rsidRPr="00C427A1" w:rsidRDefault="007C1F73" w:rsidP="003B7C69">
            <w:pPr>
              <w:keepLines/>
              <w:suppressLineNumbers/>
              <w:suppressAutoHyphens/>
              <w:spacing w:before="0" w:after="0"/>
              <w:ind w:firstLine="0"/>
              <w:jc w:val="left"/>
            </w:pPr>
            <w:r w:rsidRPr="00C427A1">
              <w:t>«3» – реквизит используется при формировании ФП</w:t>
            </w:r>
            <w:r w:rsidR="007148D0" w:rsidRPr="00C427A1">
              <w:t>П</w:t>
            </w:r>
            <w:r w:rsidRPr="00C427A1">
              <w:t>;</w:t>
            </w:r>
          </w:p>
          <w:p w14:paraId="2ED1913D" w14:textId="77777777" w:rsidR="007C1F73" w:rsidRPr="00C427A1" w:rsidRDefault="007C1F73" w:rsidP="003B7C69">
            <w:pPr>
              <w:keepLines/>
              <w:suppressLineNumbers/>
              <w:suppressAutoHyphens/>
              <w:spacing w:before="0" w:after="0"/>
              <w:ind w:firstLine="0"/>
              <w:jc w:val="left"/>
            </w:pPr>
            <w:r w:rsidRPr="00C427A1">
              <w:lastRenderedPageBreak/>
              <w:t>«4» – реквизит используется при формировании ФП</w:t>
            </w:r>
            <w:r w:rsidR="007148D0" w:rsidRPr="00C427A1">
              <w:t>С</w:t>
            </w:r>
            <w:r w:rsidRPr="00C427A1">
              <w:t>;</w:t>
            </w:r>
          </w:p>
          <w:p w14:paraId="38BDA096" w14:textId="77777777" w:rsidR="007C1F73" w:rsidRPr="00C427A1" w:rsidRDefault="007C1F73" w:rsidP="003B7C69">
            <w:pPr>
              <w:keepLines/>
              <w:suppressLineNumbers/>
              <w:suppressAutoHyphens/>
              <w:spacing w:before="0" w:after="0"/>
              <w:ind w:firstLine="0"/>
              <w:jc w:val="left"/>
            </w:pPr>
            <w:r w:rsidRPr="00C427A1">
              <w:t>«5» – реквизит используется при формировании ФПА.</w:t>
            </w:r>
          </w:p>
          <w:p w14:paraId="5DC662A6" w14:textId="77777777" w:rsidR="000F35BB" w:rsidRPr="00C427A1" w:rsidRDefault="000F35BB" w:rsidP="003B7C69">
            <w:pPr>
              <w:keepLines/>
              <w:suppressLineNumbers/>
              <w:suppressAutoHyphens/>
              <w:spacing w:before="0" w:after="0"/>
              <w:ind w:firstLine="0"/>
              <w:jc w:val="left"/>
            </w:pPr>
            <w:r w:rsidRPr="00C427A1">
              <w:t xml:space="preserve">«Нет» – реквизит не используется при формировании </w:t>
            </w:r>
            <w:r w:rsidR="007C1F73" w:rsidRPr="00C427A1">
              <w:t>фискальных признаков</w:t>
            </w:r>
          </w:p>
        </w:tc>
      </w:tr>
      <w:tr w:rsidR="00C427A1" w:rsidRPr="00C427A1" w14:paraId="540465C6" w14:textId="77777777" w:rsidTr="00D008EF">
        <w:tc>
          <w:tcPr>
            <w:tcW w:w="3887" w:type="dxa"/>
          </w:tcPr>
          <w:p w14:paraId="460A066A" w14:textId="77777777" w:rsidR="007F3874" w:rsidRPr="00C427A1" w:rsidRDefault="000D0B5A" w:rsidP="003B7C69">
            <w:pPr>
              <w:keepLines/>
              <w:suppressLineNumbers/>
              <w:suppressAutoHyphens/>
              <w:spacing w:before="0" w:after="0"/>
              <w:ind w:firstLine="0"/>
              <w:jc w:val="left"/>
            </w:pPr>
            <w:r w:rsidRPr="00C427A1">
              <w:lastRenderedPageBreak/>
              <w:t>№</w:t>
            </w:r>
            <w:r w:rsidR="009D60BA" w:rsidRPr="00C427A1">
              <w:t xml:space="preserve"> </w:t>
            </w:r>
            <w:r w:rsidR="00E4751C" w:rsidRPr="00C427A1">
              <w:t>прим.</w:t>
            </w:r>
          </w:p>
        </w:tc>
        <w:tc>
          <w:tcPr>
            <w:tcW w:w="5051" w:type="dxa"/>
          </w:tcPr>
          <w:p w14:paraId="09A4F969" w14:textId="0D912229" w:rsidR="007F3874" w:rsidRPr="00C427A1" w:rsidRDefault="005D5F53" w:rsidP="000266B7">
            <w:pPr>
              <w:keepLines/>
              <w:suppressLineNumbers/>
              <w:suppressAutoHyphens/>
              <w:spacing w:before="0" w:after="0"/>
              <w:ind w:firstLine="0"/>
              <w:jc w:val="left"/>
            </w:pPr>
            <w:r w:rsidRPr="00C427A1">
              <w:t xml:space="preserve">атрибут, указывающий, что в отношении формата этого реквизита необходимо учитывать соответствующее примечание, размещенное после </w:t>
            </w:r>
            <w:r w:rsidR="00901861">
              <w:t>таблицы</w:t>
            </w:r>
            <w:r w:rsidR="00E835C8" w:rsidRPr="00C427A1">
              <w:t xml:space="preserve"> </w:t>
            </w:r>
            <w:r w:rsidRPr="00C427A1">
              <w:t>с атрибутами реквизитов</w:t>
            </w:r>
          </w:p>
        </w:tc>
        <w:tc>
          <w:tcPr>
            <w:tcW w:w="6054" w:type="dxa"/>
          </w:tcPr>
          <w:p w14:paraId="1900F003" w14:textId="2F90C27C" w:rsidR="007F3874" w:rsidRPr="00C427A1" w:rsidRDefault="007F3874" w:rsidP="000266B7">
            <w:pPr>
              <w:keepLines/>
              <w:suppressLineNumbers/>
              <w:suppressAutoHyphens/>
              <w:spacing w:before="0" w:after="0"/>
              <w:ind w:firstLine="0"/>
              <w:jc w:val="left"/>
            </w:pPr>
            <w:r w:rsidRPr="00C427A1">
              <w:t xml:space="preserve">Номер примечания к </w:t>
            </w:r>
            <w:r w:rsidR="00E835C8" w:rsidRPr="00C427A1">
              <w:t xml:space="preserve">таблице </w:t>
            </w:r>
            <w:r w:rsidRPr="00C427A1">
              <w:t>с атрибутами реквизитов</w:t>
            </w:r>
          </w:p>
        </w:tc>
      </w:tr>
    </w:tbl>
    <w:p w14:paraId="47C15018" w14:textId="77777777" w:rsidR="008A1A25" w:rsidRPr="00C427A1" w:rsidRDefault="008A1A25" w:rsidP="003B7C69">
      <w:pPr>
        <w:spacing w:before="0" w:after="0"/>
        <w:ind w:firstLine="709"/>
      </w:pPr>
    </w:p>
    <w:p w14:paraId="5E2A8986" w14:textId="0B6611FE" w:rsidR="008A1A25" w:rsidRPr="00C427A1" w:rsidRDefault="00CD343A" w:rsidP="003B7C69">
      <w:pPr>
        <w:spacing w:before="0" w:after="0"/>
      </w:pPr>
      <w:r w:rsidRPr="00C427A1">
        <w:t>5</w:t>
      </w:r>
      <w:r w:rsidR="008A1A25" w:rsidRPr="00C427A1">
        <w:t>. </w:t>
      </w:r>
      <w:r w:rsidR="008A1A25" w:rsidRPr="00C427A1">
        <w:rPr>
          <w:rStyle w:val="normalchar1"/>
          <w:rFonts w:ascii="Times New Roman" w:hAnsi="Times New Roman"/>
          <w:sz w:val="28"/>
        </w:rPr>
        <w:t xml:space="preserve">Данные в </w:t>
      </w:r>
      <w:r w:rsidR="00CE3EC4" w:rsidRPr="00C427A1">
        <w:t xml:space="preserve">ФД </w:t>
      </w:r>
      <w:r w:rsidR="008A1A25" w:rsidRPr="00C427A1">
        <w:rPr>
          <w:rStyle w:val="normalchar1"/>
          <w:rFonts w:ascii="Times New Roman" w:hAnsi="Times New Roman"/>
          <w:sz w:val="28"/>
        </w:rPr>
        <w:t xml:space="preserve">и реквизитах </w:t>
      </w:r>
      <w:r w:rsidR="00CE3EC4" w:rsidRPr="00C427A1">
        <w:t>ФД</w:t>
      </w:r>
      <w:r w:rsidR="00FE6E30" w:rsidRPr="00C427A1">
        <w:t>, за исключением реквизитов «код формы ФД», «ФПС», «ФПО», «ФПА» и реквизита типа «Строка» в составе реквизита «сообщение оператора для ФН» (тег 1068),</w:t>
      </w:r>
      <w:r w:rsidR="008A1A25" w:rsidRPr="00C427A1">
        <w:rPr>
          <w:rStyle w:val="normalchar1"/>
          <w:rFonts w:ascii="Times New Roman" w:hAnsi="Times New Roman"/>
          <w:sz w:val="28"/>
        </w:rPr>
        <w:t xml:space="preserve"> должны формироваться и передаваться </w:t>
      </w:r>
      <w:r w:rsidR="00FB5C31" w:rsidRPr="00C427A1">
        <w:rPr>
          <w:rStyle w:val="normalchar1"/>
          <w:rFonts w:ascii="Times New Roman" w:hAnsi="Times New Roman"/>
          <w:sz w:val="28"/>
        </w:rPr>
        <w:t xml:space="preserve">в электронной форме </w:t>
      </w:r>
      <w:r w:rsidR="008A1A25" w:rsidRPr="00C427A1">
        <w:rPr>
          <w:rStyle w:val="normalchar1"/>
          <w:rFonts w:ascii="Times New Roman" w:hAnsi="Times New Roman"/>
          <w:sz w:val="28"/>
        </w:rPr>
        <w:t xml:space="preserve">в виде структур, включающих поля «тип данных», «длина данных» и «значение данных» </w:t>
      </w:r>
      <w:r w:rsidR="008A1A25" w:rsidRPr="00C427A1">
        <w:t>(</w:t>
      </w:r>
      <w:r w:rsidR="008A1A25" w:rsidRPr="00C427A1">
        <w:rPr>
          <w:lang w:val="en-US"/>
        </w:rPr>
        <w:t>tag</w:t>
      </w:r>
      <w:r w:rsidR="008A1A25" w:rsidRPr="00C427A1">
        <w:t>-</w:t>
      </w:r>
      <w:r w:rsidR="008A1A25" w:rsidRPr="00C427A1">
        <w:rPr>
          <w:lang w:val="en-US"/>
        </w:rPr>
        <w:t>length</w:t>
      </w:r>
      <w:r w:rsidR="008A1A25" w:rsidRPr="00C427A1">
        <w:t>-</w:t>
      </w:r>
      <w:r w:rsidR="008A1A25" w:rsidRPr="00C427A1">
        <w:rPr>
          <w:lang w:val="en-US"/>
        </w:rPr>
        <w:t>value</w:t>
      </w:r>
      <w:r w:rsidR="008A1A25" w:rsidRPr="00C427A1">
        <w:t xml:space="preserve">, </w:t>
      </w:r>
      <w:r w:rsidR="008A1A25" w:rsidRPr="00C427A1">
        <w:rPr>
          <w:lang w:val="en-US"/>
        </w:rPr>
        <w:t>TLV</w:t>
      </w:r>
      <w:r w:rsidR="008A1A25" w:rsidRPr="00C427A1">
        <w:t xml:space="preserve">). Наименования полей, их формат и длина указаны в </w:t>
      </w:r>
      <w:r w:rsidR="00E7288E">
        <w:t>т</w:t>
      </w:r>
      <w:r w:rsidR="00E835C8" w:rsidRPr="00C427A1">
        <w:t xml:space="preserve">аблице </w:t>
      </w:r>
      <w:r w:rsidR="00560E88" w:rsidRPr="00C427A1">
        <w:t>2</w:t>
      </w:r>
      <w:r w:rsidR="008A1A25" w:rsidRPr="00C427A1">
        <w:t>.</w:t>
      </w:r>
    </w:p>
    <w:p w14:paraId="20EACD99" w14:textId="77777777" w:rsidR="008A1A25" w:rsidRPr="00C427A1" w:rsidRDefault="008A1A25" w:rsidP="003B7C69">
      <w:pPr>
        <w:pStyle w:val="af1"/>
      </w:pPr>
    </w:p>
    <w:p w14:paraId="6ADE19FB" w14:textId="10A8F3FF" w:rsidR="008A1A25" w:rsidRDefault="00E835C8" w:rsidP="003B7C69">
      <w:pPr>
        <w:keepNext/>
        <w:spacing w:before="0" w:after="0"/>
        <w:ind w:firstLine="567"/>
        <w:jc w:val="right"/>
      </w:pPr>
      <w:r w:rsidRPr="00C427A1">
        <w:t xml:space="preserve">Таблица </w:t>
      </w:r>
      <w:r w:rsidR="00560E88" w:rsidRPr="00C427A1">
        <w:t>2</w:t>
      </w:r>
    </w:p>
    <w:p w14:paraId="6A8A3301" w14:textId="1901FB8A" w:rsidR="00E7288E" w:rsidRDefault="00E7288E" w:rsidP="00E7288E">
      <w:pPr>
        <w:keepNext/>
        <w:spacing w:before="0" w:after="0"/>
        <w:ind w:firstLine="567"/>
        <w:jc w:val="center"/>
      </w:pPr>
      <w:r w:rsidRPr="00E7288E">
        <w:t>Наименования полей, их формат и длина</w:t>
      </w:r>
    </w:p>
    <w:p w14:paraId="52D38E2B" w14:textId="77777777" w:rsidR="00E7288E" w:rsidRPr="00C427A1" w:rsidRDefault="00E7288E" w:rsidP="003B7C69">
      <w:pPr>
        <w:keepNext/>
        <w:spacing w:before="0" w:after="0"/>
        <w:ind w:firstLine="567"/>
        <w:jc w:val="right"/>
      </w:pPr>
    </w:p>
    <w:tbl>
      <w:tblPr>
        <w:tblW w:w="5000" w:type="pct"/>
        <w:jc w:val="center"/>
        <w:tblLook w:val="04A0" w:firstRow="1" w:lastRow="0" w:firstColumn="1" w:lastColumn="0" w:noHBand="0" w:noVBand="1"/>
      </w:tblPr>
      <w:tblGrid>
        <w:gridCol w:w="3641"/>
        <w:gridCol w:w="3122"/>
        <w:gridCol w:w="4087"/>
        <w:gridCol w:w="3426"/>
      </w:tblGrid>
      <w:tr w:rsidR="00C427A1" w:rsidRPr="00C427A1" w14:paraId="1A06DAED" w14:textId="77777777" w:rsidTr="00177FF8">
        <w:trPr>
          <w:cantSplit/>
          <w:jc w:val="center"/>
        </w:trPr>
        <w:tc>
          <w:tcPr>
            <w:tcW w:w="2373" w:type="dxa"/>
            <w:tcBorders>
              <w:top w:val="single" w:sz="4" w:space="0" w:color="auto"/>
              <w:left w:val="single" w:sz="4" w:space="0" w:color="auto"/>
              <w:bottom w:val="single" w:sz="4" w:space="0" w:color="auto"/>
              <w:right w:val="single" w:sz="4" w:space="0" w:color="auto"/>
            </w:tcBorders>
            <w:vAlign w:val="center"/>
          </w:tcPr>
          <w:p w14:paraId="6597A340" w14:textId="77777777" w:rsidR="008A1A25" w:rsidRPr="00C427A1" w:rsidRDefault="008A1A25" w:rsidP="003B7C69">
            <w:pPr>
              <w:spacing w:before="0" w:after="0"/>
              <w:ind w:firstLine="0"/>
              <w:jc w:val="center"/>
              <w:rPr>
                <w:b/>
              </w:rPr>
            </w:pPr>
            <w:r w:rsidRPr="00C427A1">
              <w:rPr>
                <w:b/>
              </w:rPr>
              <w:t>Полное наименование поля</w:t>
            </w:r>
          </w:p>
        </w:tc>
        <w:tc>
          <w:tcPr>
            <w:tcW w:w="2034" w:type="dxa"/>
            <w:tcBorders>
              <w:top w:val="single" w:sz="4" w:space="0" w:color="auto"/>
              <w:left w:val="single" w:sz="4" w:space="0" w:color="auto"/>
              <w:bottom w:val="single" w:sz="4" w:space="0" w:color="auto"/>
              <w:right w:val="single" w:sz="4" w:space="0" w:color="auto"/>
            </w:tcBorders>
            <w:vAlign w:val="center"/>
            <w:hideMark/>
          </w:tcPr>
          <w:p w14:paraId="055EABD7" w14:textId="77777777" w:rsidR="008A1A25" w:rsidRPr="00C427A1" w:rsidRDefault="008A1A25" w:rsidP="003B7C69">
            <w:pPr>
              <w:spacing w:before="0" w:after="0"/>
              <w:ind w:firstLine="0"/>
              <w:jc w:val="center"/>
              <w:rPr>
                <w:b/>
              </w:rPr>
            </w:pPr>
            <w:r w:rsidRPr="00C427A1">
              <w:rPr>
                <w:b/>
              </w:rPr>
              <w:t>Сокращенное наименование поля</w:t>
            </w:r>
          </w:p>
        </w:tc>
        <w:tc>
          <w:tcPr>
            <w:tcW w:w="2663" w:type="dxa"/>
            <w:tcBorders>
              <w:top w:val="single" w:sz="4" w:space="0" w:color="auto"/>
              <w:left w:val="single" w:sz="4" w:space="0" w:color="auto"/>
              <w:bottom w:val="single" w:sz="4" w:space="0" w:color="auto"/>
              <w:right w:val="single" w:sz="4" w:space="0" w:color="auto"/>
            </w:tcBorders>
            <w:vAlign w:val="center"/>
            <w:hideMark/>
          </w:tcPr>
          <w:p w14:paraId="1BF30590" w14:textId="77777777" w:rsidR="008A1A25" w:rsidRPr="00C427A1" w:rsidRDefault="008A1A25" w:rsidP="003B7C69">
            <w:pPr>
              <w:spacing w:before="0" w:after="0"/>
              <w:ind w:firstLine="0"/>
              <w:jc w:val="center"/>
              <w:rPr>
                <w:b/>
              </w:rPr>
            </w:pPr>
            <w:r w:rsidRPr="00C427A1">
              <w:rPr>
                <w:b/>
              </w:rPr>
              <w:t>Формат</w:t>
            </w:r>
          </w:p>
          <w:p w14:paraId="55293077" w14:textId="77777777" w:rsidR="008A1A25" w:rsidRPr="00C427A1" w:rsidRDefault="008A1A25" w:rsidP="003B7C69">
            <w:pPr>
              <w:spacing w:before="0" w:after="0"/>
              <w:ind w:firstLine="0"/>
              <w:jc w:val="center"/>
              <w:rPr>
                <w:b/>
              </w:rPr>
            </w:pPr>
            <w:r w:rsidRPr="00C427A1">
              <w:rPr>
                <w:b/>
              </w:rPr>
              <w:t>поля</w:t>
            </w:r>
          </w:p>
        </w:tc>
        <w:tc>
          <w:tcPr>
            <w:tcW w:w="2232" w:type="dxa"/>
            <w:tcBorders>
              <w:top w:val="single" w:sz="4" w:space="0" w:color="auto"/>
              <w:left w:val="single" w:sz="4" w:space="0" w:color="auto"/>
              <w:bottom w:val="single" w:sz="4" w:space="0" w:color="auto"/>
              <w:right w:val="single" w:sz="4" w:space="0" w:color="auto"/>
            </w:tcBorders>
            <w:vAlign w:val="center"/>
            <w:hideMark/>
          </w:tcPr>
          <w:p w14:paraId="28352631" w14:textId="77777777" w:rsidR="008A1A25" w:rsidRPr="00C427A1" w:rsidRDefault="008A1A25" w:rsidP="003B7C69">
            <w:pPr>
              <w:spacing w:before="0" w:after="0"/>
              <w:ind w:firstLine="0"/>
              <w:jc w:val="center"/>
              <w:rPr>
                <w:b/>
              </w:rPr>
            </w:pPr>
            <w:r w:rsidRPr="00C427A1">
              <w:rPr>
                <w:b/>
              </w:rPr>
              <w:t>Длина</w:t>
            </w:r>
          </w:p>
        </w:tc>
      </w:tr>
      <w:tr w:rsidR="00C427A1" w:rsidRPr="00C427A1" w14:paraId="6B4EFFAD" w14:textId="77777777" w:rsidTr="00B74F40">
        <w:trPr>
          <w:cantSplit/>
          <w:jc w:val="center"/>
        </w:trPr>
        <w:tc>
          <w:tcPr>
            <w:tcW w:w="2373" w:type="dxa"/>
            <w:tcBorders>
              <w:top w:val="single" w:sz="4" w:space="0" w:color="auto"/>
              <w:left w:val="single" w:sz="4" w:space="0" w:color="auto"/>
              <w:bottom w:val="single" w:sz="4" w:space="0" w:color="auto"/>
              <w:right w:val="single" w:sz="4" w:space="0" w:color="auto"/>
            </w:tcBorders>
          </w:tcPr>
          <w:p w14:paraId="1409879F" w14:textId="77777777" w:rsidR="008A1A25" w:rsidRPr="00C427A1" w:rsidRDefault="008A1A25" w:rsidP="003B7C69">
            <w:pPr>
              <w:spacing w:before="0" w:after="0"/>
              <w:ind w:firstLine="0"/>
              <w:jc w:val="center"/>
              <w:rPr>
                <w:rStyle w:val="normalchar1"/>
                <w:rFonts w:ascii="Times New Roman" w:hAnsi="Times New Roman"/>
                <w:sz w:val="28"/>
              </w:rPr>
            </w:pPr>
            <w:r w:rsidRPr="00C427A1">
              <w:rPr>
                <w:rStyle w:val="normalchar1"/>
                <w:rFonts w:ascii="Times New Roman" w:hAnsi="Times New Roman"/>
                <w:sz w:val="28"/>
              </w:rPr>
              <w:t>Тип данных</w:t>
            </w:r>
          </w:p>
        </w:tc>
        <w:tc>
          <w:tcPr>
            <w:tcW w:w="2034" w:type="dxa"/>
            <w:tcBorders>
              <w:top w:val="single" w:sz="4" w:space="0" w:color="auto"/>
              <w:left w:val="single" w:sz="4" w:space="0" w:color="auto"/>
              <w:bottom w:val="single" w:sz="4" w:space="0" w:color="auto"/>
              <w:right w:val="single" w:sz="4" w:space="0" w:color="auto"/>
            </w:tcBorders>
            <w:hideMark/>
          </w:tcPr>
          <w:p w14:paraId="4CA4AA37" w14:textId="77777777" w:rsidR="008A1A25" w:rsidRPr="00C427A1" w:rsidRDefault="00FB5C31" w:rsidP="003B7C69">
            <w:pPr>
              <w:spacing w:before="0" w:after="0"/>
              <w:ind w:firstLine="0"/>
              <w:jc w:val="center"/>
            </w:pPr>
            <w:r w:rsidRPr="00C427A1">
              <w:t>Т</w:t>
            </w:r>
            <w:r w:rsidR="002B7A50" w:rsidRPr="00C427A1">
              <w:t>ег</w:t>
            </w:r>
          </w:p>
        </w:tc>
        <w:tc>
          <w:tcPr>
            <w:tcW w:w="2663" w:type="dxa"/>
            <w:tcBorders>
              <w:top w:val="single" w:sz="4" w:space="0" w:color="auto"/>
              <w:left w:val="single" w:sz="4" w:space="0" w:color="auto"/>
              <w:bottom w:val="single" w:sz="4" w:space="0" w:color="auto"/>
              <w:right w:val="single" w:sz="4" w:space="0" w:color="auto"/>
            </w:tcBorders>
            <w:hideMark/>
          </w:tcPr>
          <w:p w14:paraId="6422D672" w14:textId="77777777" w:rsidR="008A1A25" w:rsidRPr="00C427A1" w:rsidRDefault="003747C5" w:rsidP="003B7C69">
            <w:pPr>
              <w:spacing w:before="0" w:after="0"/>
              <w:ind w:firstLine="0"/>
              <w:jc w:val="center"/>
            </w:pPr>
            <w:r w:rsidRPr="00C427A1">
              <w:rPr>
                <w:lang w:val="en-US"/>
              </w:rPr>
              <w:t>UInt16</w:t>
            </w:r>
          </w:p>
        </w:tc>
        <w:tc>
          <w:tcPr>
            <w:tcW w:w="2232" w:type="dxa"/>
            <w:tcBorders>
              <w:top w:val="single" w:sz="4" w:space="0" w:color="auto"/>
              <w:left w:val="single" w:sz="4" w:space="0" w:color="auto"/>
              <w:bottom w:val="single" w:sz="4" w:space="0" w:color="auto"/>
              <w:right w:val="single" w:sz="4" w:space="0" w:color="auto"/>
            </w:tcBorders>
            <w:hideMark/>
          </w:tcPr>
          <w:p w14:paraId="2789C4C8" w14:textId="77777777" w:rsidR="008A1A25" w:rsidRPr="00C427A1" w:rsidRDefault="008A1A25" w:rsidP="003B7C69">
            <w:pPr>
              <w:spacing w:before="0" w:after="0"/>
              <w:ind w:firstLine="0"/>
              <w:jc w:val="center"/>
            </w:pPr>
            <w:r w:rsidRPr="00C427A1">
              <w:t>2</w:t>
            </w:r>
          </w:p>
        </w:tc>
      </w:tr>
      <w:tr w:rsidR="00C427A1" w:rsidRPr="00C427A1" w14:paraId="2E8EC44C" w14:textId="77777777" w:rsidTr="00B74F40">
        <w:trPr>
          <w:cantSplit/>
          <w:jc w:val="center"/>
        </w:trPr>
        <w:tc>
          <w:tcPr>
            <w:tcW w:w="2373" w:type="dxa"/>
            <w:tcBorders>
              <w:top w:val="single" w:sz="4" w:space="0" w:color="auto"/>
              <w:left w:val="single" w:sz="4" w:space="0" w:color="auto"/>
              <w:bottom w:val="single" w:sz="4" w:space="0" w:color="auto"/>
              <w:right w:val="single" w:sz="4" w:space="0" w:color="auto"/>
            </w:tcBorders>
          </w:tcPr>
          <w:p w14:paraId="50B37394" w14:textId="77777777" w:rsidR="008A1A25" w:rsidRPr="00C427A1" w:rsidRDefault="008A1A25" w:rsidP="003B7C69">
            <w:pPr>
              <w:spacing w:before="0" w:after="0"/>
              <w:ind w:firstLine="0"/>
              <w:jc w:val="center"/>
            </w:pPr>
            <w:r w:rsidRPr="00C427A1">
              <w:t>Длина данных</w:t>
            </w:r>
          </w:p>
        </w:tc>
        <w:tc>
          <w:tcPr>
            <w:tcW w:w="2034" w:type="dxa"/>
            <w:tcBorders>
              <w:top w:val="single" w:sz="4" w:space="0" w:color="auto"/>
              <w:left w:val="single" w:sz="4" w:space="0" w:color="auto"/>
              <w:bottom w:val="single" w:sz="4" w:space="0" w:color="auto"/>
              <w:right w:val="single" w:sz="4" w:space="0" w:color="auto"/>
            </w:tcBorders>
            <w:hideMark/>
          </w:tcPr>
          <w:p w14:paraId="0F65C59E" w14:textId="77777777" w:rsidR="008A1A25" w:rsidRPr="00C427A1" w:rsidRDefault="008A1A25" w:rsidP="003B7C69">
            <w:pPr>
              <w:spacing w:before="0" w:after="0"/>
              <w:ind w:firstLine="0"/>
              <w:jc w:val="center"/>
            </w:pPr>
            <w:r w:rsidRPr="00C427A1">
              <w:t>Длина</w:t>
            </w:r>
          </w:p>
        </w:tc>
        <w:tc>
          <w:tcPr>
            <w:tcW w:w="2663" w:type="dxa"/>
            <w:tcBorders>
              <w:top w:val="single" w:sz="4" w:space="0" w:color="auto"/>
              <w:left w:val="single" w:sz="4" w:space="0" w:color="auto"/>
              <w:bottom w:val="single" w:sz="4" w:space="0" w:color="auto"/>
              <w:right w:val="single" w:sz="4" w:space="0" w:color="auto"/>
            </w:tcBorders>
            <w:hideMark/>
          </w:tcPr>
          <w:p w14:paraId="4E5AF180" w14:textId="77777777" w:rsidR="008A1A25" w:rsidRPr="00C427A1" w:rsidRDefault="003747C5" w:rsidP="003B7C69">
            <w:pPr>
              <w:spacing w:before="0" w:after="0"/>
              <w:ind w:firstLine="0"/>
              <w:jc w:val="center"/>
            </w:pPr>
            <w:r w:rsidRPr="00C427A1">
              <w:rPr>
                <w:lang w:val="en-US"/>
              </w:rPr>
              <w:t>UInt16</w:t>
            </w:r>
          </w:p>
        </w:tc>
        <w:tc>
          <w:tcPr>
            <w:tcW w:w="2232" w:type="dxa"/>
            <w:tcBorders>
              <w:top w:val="single" w:sz="4" w:space="0" w:color="auto"/>
              <w:left w:val="single" w:sz="4" w:space="0" w:color="auto"/>
              <w:bottom w:val="single" w:sz="4" w:space="0" w:color="auto"/>
              <w:right w:val="single" w:sz="4" w:space="0" w:color="auto"/>
            </w:tcBorders>
            <w:hideMark/>
          </w:tcPr>
          <w:p w14:paraId="11EF90B2" w14:textId="77777777" w:rsidR="008A1A25" w:rsidRPr="00C427A1" w:rsidRDefault="008A1A25" w:rsidP="003B7C69">
            <w:pPr>
              <w:spacing w:before="0" w:after="0"/>
              <w:ind w:firstLine="0"/>
              <w:jc w:val="center"/>
            </w:pPr>
            <w:r w:rsidRPr="00C427A1">
              <w:t>2</w:t>
            </w:r>
          </w:p>
        </w:tc>
      </w:tr>
      <w:tr w:rsidR="00C427A1" w:rsidRPr="00C427A1" w14:paraId="30BBC42B" w14:textId="77777777" w:rsidTr="00B74F40">
        <w:trPr>
          <w:cantSplit/>
          <w:jc w:val="center"/>
        </w:trPr>
        <w:tc>
          <w:tcPr>
            <w:tcW w:w="2373" w:type="dxa"/>
            <w:tcBorders>
              <w:top w:val="single" w:sz="4" w:space="0" w:color="auto"/>
              <w:left w:val="single" w:sz="4" w:space="0" w:color="auto"/>
              <w:bottom w:val="single" w:sz="4" w:space="0" w:color="auto"/>
              <w:right w:val="single" w:sz="4" w:space="0" w:color="auto"/>
            </w:tcBorders>
          </w:tcPr>
          <w:p w14:paraId="360D63F6" w14:textId="77777777" w:rsidR="008A1A25" w:rsidRPr="00C427A1" w:rsidRDefault="008A1A25" w:rsidP="003B7C69">
            <w:pPr>
              <w:spacing w:before="0" w:after="0"/>
              <w:ind w:firstLine="0"/>
              <w:jc w:val="center"/>
            </w:pPr>
            <w:r w:rsidRPr="00C427A1">
              <w:t>Значение данных</w:t>
            </w:r>
          </w:p>
        </w:tc>
        <w:tc>
          <w:tcPr>
            <w:tcW w:w="2034" w:type="dxa"/>
            <w:tcBorders>
              <w:top w:val="single" w:sz="4" w:space="0" w:color="auto"/>
              <w:left w:val="single" w:sz="4" w:space="0" w:color="auto"/>
              <w:bottom w:val="single" w:sz="4" w:space="0" w:color="auto"/>
              <w:right w:val="single" w:sz="4" w:space="0" w:color="auto"/>
            </w:tcBorders>
            <w:hideMark/>
          </w:tcPr>
          <w:p w14:paraId="3AC0B1BA" w14:textId="77777777" w:rsidR="008A1A25" w:rsidRPr="00C427A1" w:rsidRDefault="008A1A25" w:rsidP="003B7C69">
            <w:pPr>
              <w:spacing w:before="0" w:after="0"/>
              <w:ind w:firstLine="0"/>
              <w:jc w:val="center"/>
            </w:pPr>
            <w:r w:rsidRPr="00C427A1">
              <w:t>Значение</w:t>
            </w:r>
          </w:p>
        </w:tc>
        <w:tc>
          <w:tcPr>
            <w:tcW w:w="2663" w:type="dxa"/>
            <w:tcBorders>
              <w:top w:val="single" w:sz="4" w:space="0" w:color="auto"/>
              <w:left w:val="single" w:sz="4" w:space="0" w:color="auto"/>
              <w:bottom w:val="single" w:sz="4" w:space="0" w:color="auto"/>
              <w:right w:val="single" w:sz="4" w:space="0" w:color="auto"/>
            </w:tcBorders>
            <w:hideMark/>
          </w:tcPr>
          <w:p w14:paraId="0D6F12DA" w14:textId="77777777" w:rsidR="008A1A25" w:rsidRPr="00C427A1" w:rsidRDefault="008A1A25" w:rsidP="003B7C69">
            <w:pPr>
              <w:spacing w:before="0" w:after="0"/>
              <w:ind w:firstLine="0"/>
              <w:jc w:val="center"/>
            </w:pPr>
            <w:r w:rsidRPr="00C427A1">
              <w:t xml:space="preserve">Задан </w:t>
            </w:r>
            <w:r w:rsidR="008D7A9C" w:rsidRPr="00C427A1">
              <w:t>атрибутом реквизита «формат ЭФ»</w:t>
            </w:r>
          </w:p>
        </w:tc>
        <w:tc>
          <w:tcPr>
            <w:tcW w:w="2232" w:type="dxa"/>
            <w:tcBorders>
              <w:top w:val="single" w:sz="4" w:space="0" w:color="auto"/>
              <w:left w:val="single" w:sz="4" w:space="0" w:color="auto"/>
              <w:bottom w:val="single" w:sz="4" w:space="0" w:color="auto"/>
              <w:right w:val="single" w:sz="4" w:space="0" w:color="auto"/>
            </w:tcBorders>
            <w:hideMark/>
          </w:tcPr>
          <w:p w14:paraId="7932E658" w14:textId="77777777" w:rsidR="008A1A25" w:rsidRPr="00C427A1" w:rsidRDefault="008A1A25" w:rsidP="003B7C69">
            <w:pPr>
              <w:spacing w:before="0" w:after="0"/>
              <w:ind w:firstLine="0"/>
              <w:jc w:val="center"/>
            </w:pPr>
            <w:r w:rsidRPr="00C427A1">
              <w:t>Задано полем «Длина»</w:t>
            </w:r>
          </w:p>
        </w:tc>
      </w:tr>
    </w:tbl>
    <w:p w14:paraId="2E616563" w14:textId="77777777" w:rsidR="008A1A25" w:rsidRPr="00C427A1" w:rsidRDefault="008A1A25" w:rsidP="003B7C69">
      <w:pPr>
        <w:spacing w:before="0" w:after="0"/>
        <w:rPr>
          <w:rStyle w:val="normalchar1"/>
          <w:rFonts w:ascii="Times New Roman" w:hAnsi="Times New Roman"/>
          <w:sz w:val="28"/>
        </w:rPr>
      </w:pPr>
    </w:p>
    <w:tbl>
      <w:tblPr>
        <w:tblStyle w:val="af0"/>
        <w:tblW w:w="4888"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6"/>
        <w:gridCol w:w="13230"/>
      </w:tblGrid>
      <w:tr w:rsidR="00C427A1" w:rsidRPr="00C427A1" w14:paraId="3ACDCC92" w14:textId="77777777" w:rsidTr="006B08C3">
        <w:tc>
          <w:tcPr>
            <w:tcW w:w="14632" w:type="dxa"/>
            <w:gridSpan w:val="2"/>
          </w:tcPr>
          <w:p w14:paraId="697B508B" w14:textId="220172BA" w:rsidR="008A1A25" w:rsidRPr="00C427A1" w:rsidRDefault="008A1A25" w:rsidP="00E7288E">
            <w:pPr>
              <w:pStyle w:val="af1"/>
              <w:ind w:right="32"/>
            </w:pPr>
            <w:r w:rsidRPr="00C427A1">
              <w:rPr>
                <w:spacing w:val="30"/>
              </w:rPr>
              <w:t>Примечани</w:t>
            </w:r>
            <w:r w:rsidR="00E7288E">
              <w:rPr>
                <w:spacing w:val="30"/>
              </w:rPr>
              <w:t>я</w:t>
            </w:r>
            <w:r w:rsidRPr="00C427A1">
              <w:rPr>
                <w:spacing w:val="30"/>
              </w:rPr>
              <w:t>:</w:t>
            </w:r>
          </w:p>
        </w:tc>
      </w:tr>
      <w:tr w:rsidR="00C427A1" w:rsidRPr="00C427A1" w14:paraId="5B01252B" w14:textId="77777777" w:rsidTr="006B08C3">
        <w:tc>
          <w:tcPr>
            <w:tcW w:w="751" w:type="dxa"/>
          </w:tcPr>
          <w:p w14:paraId="042DE259" w14:textId="77777777" w:rsidR="008A1A25" w:rsidRPr="00C427A1" w:rsidRDefault="008A1A25" w:rsidP="003B7C69">
            <w:pPr>
              <w:pStyle w:val="af1"/>
              <w:ind w:right="-1243"/>
              <w:rPr>
                <w:spacing w:val="30"/>
              </w:rPr>
            </w:pPr>
            <w:r w:rsidRPr="00C427A1">
              <w:rPr>
                <w:spacing w:val="30"/>
              </w:rPr>
              <w:lastRenderedPageBreak/>
              <w:t>1.</w:t>
            </w:r>
          </w:p>
        </w:tc>
        <w:tc>
          <w:tcPr>
            <w:tcW w:w="13881" w:type="dxa"/>
            <w:hideMark/>
          </w:tcPr>
          <w:p w14:paraId="146AA9CF" w14:textId="512F83ED" w:rsidR="008A1A25" w:rsidRPr="00C427A1" w:rsidRDefault="008A1A25" w:rsidP="003B7C69">
            <w:pPr>
              <w:pStyle w:val="af1"/>
              <w:ind w:right="32"/>
            </w:pPr>
            <w:r w:rsidRPr="00C427A1">
              <w:t xml:space="preserve">Значение поля «длина» реквизита, имеющего структуру TLV, содержит сведения только о длине поля «значение» этого реквизита, без учета длины его поля </w:t>
            </w:r>
            <w:r w:rsidR="00E7288E">
              <w:t>«тип» и длины его поля «длина».</w:t>
            </w:r>
          </w:p>
        </w:tc>
      </w:tr>
      <w:tr w:rsidR="00C427A1" w:rsidRPr="00C427A1" w14:paraId="3A2244D6" w14:textId="77777777" w:rsidTr="006B08C3">
        <w:tc>
          <w:tcPr>
            <w:tcW w:w="751" w:type="dxa"/>
          </w:tcPr>
          <w:p w14:paraId="55FBBA96" w14:textId="77777777" w:rsidR="008A1A25" w:rsidRPr="00C427A1" w:rsidRDefault="008A1A25" w:rsidP="003B7C69">
            <w:pPr>
              <w:pStyle w:val="af1"/>
              <w:ind w:right="-1243"/>
              <w:rPr>
                <w:spacing w:val="30"/>
              </w:rPr>
            </w:pPr>
            <w:r w:rsidRPr="00C427A1">
              <w:rPr>
                <w:spacing w:val="30"/>
              </w:rPr>
              <w:t>2.</w:t>
            </w:r>
          </w:p>
        </w:tc>
        <w:tc>
          <w:tcPr>
            <w:tcW w:w="13881" w:type="dxa"/>
            <w:hideMark/>
          </w:tcPr>
          <w:p w14:paraId="57C84C41" w14:textId="3AF111B4" w:rsidR="008A1A25" w:rsidRPr="00C427A1" w:rsidRDefault="008A1A25" w:rsidP="003B7C69">
            <w:pPr>
              <w:pStyle w:val="af1"/>
              <w:ind w:right="32"/>
            </w:pPr>
            <w:r w:rsidRPr="00C427A1">
              <w:t>Значение поля «длина» реквизита, имеющего структуру STLV, содержит сведения о длине его поля «значение», включая длину всех полей «тип», «длина» и «значение» для всех реквизитов, имеющих структуру TLV, входящих в со</w:t>
            </w:r>
            <w:r w:rsidR="00E7288E">
              <w:t>став структуры этого реквизита.</w:t>
            </w:r>
          </w:p>
        </w:tc>
      </w:tr>
      <w:tr w:rsidR="00C427A1" w:rsidRPr="00C427A1" w14:paraId="06CF8BE9" w14:textId="77777777" w:rsidTr="006B08C3">
        <w:tc>
          <w:tcPr>
            <w:tcW w:w="751" w:type="dxa"/>
          </w:tcPr>
          <w:p w14:paraId="4FB79CCF" w14:textId="77777777" w:rsidR="008A1A25" w:rsidRPr="00C427A1" w:rsidRDefault="008A1A25" w:rsidP="003B7C69">
            <w:pPr>
              <w:pStyle w:val="af1"/>
              <w:ind w:right="-1243"/>
              <w:rPr>
                <w:spacing w:val="30"/>
              </w:rPr>
            </w:pPr>
            <w:r w:rsidRPr="00C427A1">
              <w:rPr>
                <w:spacing w:val="30"/>
              </w:rPr>
              <w:t>3.</w:t>
            </w:r>
          </w:p>
        </w:tc>
        <w:tc>
          <w:tcPr>
            <w:tcW w:w="13881" w:type="dxa"/>
            <w:hideMark/>
          </w:tcPr>
          <w:p w14:paraId="4D40EA5A" w14:textId="77777777" w:rsidR="008A1A25" w:rsidRDefault="008A1A25" w:rsidP="00DD176A">
            <w:pPr>
              <w:spacing w:before="0" w:after="0"/>
              <w:ind w:firstLine="26"/>
            </w:pPr>
            <w:r w:rsidRPr="00C427A1">
              <w:t>В случае если длина строки с данными реквизита</w:t>
            </w:r>
            <w:r w:rsidR="00653E7A" w:rsidRPr="00C427A1">
              <w:t xml:space="preserve"> типа «Текст»</w:t>
            </w:r>
            <w:r w:rsidRPr="00C427A1">
              <w:t xml:space="preserve"> должна иметь фиксированную длину, а длина строки данных </w:t>
            </w:r>
            <w:r w:rsidR="00523C90" w:rsidRPr="00C427A1">
              <w:t xml:space="preserve">для формирования </w:t>
            </w:r>
            <w:r w:rsidRPr="00C427A1">
              <w:t xml:space="preserve">реквизита имеет меньшую величину, чем значение, указанное атрибутом «Длина», то строка с данными </w:t>
            </w:r>
            <w:r w:rsidR="00523C90" w:rsidRPr="00C427A1">
              <w:t xml:space="preserve">для формирования </w:t>
            </w:r>
            <w:r w:rsidRPr="00C427A1">
              <w:t>реквизит</w:t>
            </w:r>
            <w:r w:rsidR="00523C90" w:rsidRPr="00C427A1">
              <w:t>а</w:t>
            </w:r>
            <w:r w:rsidRPr="00C427A1">
              <w:t xml:space="preserve"> должна быть дополнена после данных</w:t>
            </w:r>
            <w:r w:rsidR="00523C90" w:rsidRPr="00C427A1">
              <w:t xml:space="preserve"> (</w:t>
            </w:r>
            <w:r w:rsidRPr="00C427A1">
              <w:t>справа в строке с данными</w:t>
            </w:r>
            <w:r w:rsidR="00523C90" w:rsidRPr="00C427A1">
              <w:t>)</w:t>
            </w:r>
            <w:r w:rsidRPr="00C427A1">
              <w:t xml:space="preserve"> символами «пробел» до значения размера </w:t>
            </w:r>
            <w:r w:rsidR="00523C90" w:rsidRPr="00C427A1">
              <w:t xml:space="preserve">длины </w:t>
            </w:r>
            <w:r w:rsidRPr="00C427A1">
              <w:t xml:space="preserve">строки, указанного атрибутом «Длина». Пробелы слева </w:t>
            </w:r>
            <w:r w:rsidR="00475DF6" w:rsidRPr="00C427A1">
              <w:t xml:space="preserve">в составе данных </w:t>
            </w:r>
            <w:r w:rsidR="00523C90" w:rsidRPr="00C427A1">
              <w:t xml:space="preserve">для формирования </w:t>
            </w:r>
            <w:r w:rsidR="00475DF6" w:rsidRPr="00C427A1">
              <w:t xml:space="preserve">реквизита типа «Текст» </w:t>
            </w:r>
            <w:r w:rsidRPr="00C427A1">
              <w:t xml:space="preserve">при </w:t>
            </w:r>
            <w:r w:rsidR="00FB5C31" w:rsidRPr="00C427A1">
              <w:t xml:space="preserve">фиксированной длине строки с данными реквизита </w:t>
            </w:r>
            <w:r w:rsidRPr="00C427A1">
              <w:t xml:space="preserve">являются значащими и при обработке данных </w:t>
            </w:r>
            <w:r w:rsidR="00523C90" w:rsidRPr="00C427A1">
              <w:t xml:space="preserve">реквизита </w:t>
            </w:r>
            <w:r w:rsidRPr="00C427A1">
              <w:t>не удаляются.</w:t>
            </w:r>
          </w:p>
          <w:p w14:paraId="52078D96" w14:textId="6B909C5B" w:rsidR="00E7288E" w:rsidRPr="00C427A1" w:rsidRDefault="00E7288E" w:rsidP="00DD176A">
            <w:pPr>
              <w:spacing w:before="0" w:after="0"/>
              <w:ind w:firstLine="26"/>
            </w:pPr>
          </w:p>
        </w:tc>
      </w:tr>
    </w:tbl>
    <w:p w14:paraId="63372A02" w14:textId="1237FDC9" w:rsidR="000F101A" w:rsidRPr="00C427A1" w:rsidRDefault="00CD343A" w:rsidP="003B7C69">
      <w:pPr>
        <w:spacing w:before="0" w:after="0"/>
      </w:pPr>
      <w:r w:rsidRPr="00C427A1">
        <w:t>6</w:t>
      </w:r>
      <w:r w:rsidR="00E757DF" w:rsidRPr="00C427A1">
        <w:t xml:space="preserve">. </w:t>
      </w:r>
      <w:r w:rsidR="00CE3EC4" w:rsidRPr="00C427A1">
        <w:t xml:space="preserve">ФД </w:t>
      </w:r>
      <w:r w:rsidR="00FB5C31" w:rsidRPr="00C427A1">
        <w:t xml:space="preserve">и его реквизиты </w:t>
      </w:r>
      <w:r w:rsidR="00BD16A6" w:rsidRPr="00C427A1">
        <w:t xml:space="preserve">должны иметь формат, соответствующий </w:t>
      </w:r>
      <w:r w:rsidR="00FB5C31" w:rsidRPr="00C427A1">
        <w:t xml:space="preserve">одной из версий </w:t>
      </w:r>
      <w:r w:rsidR="00D72198">
        <w:t>ФФД</w:t>
      </w:r>
      <w:r w:rsidR="00FB5C31" w:rsidRPr="00C427A1">
        <w:t xml:space="preserve">, указанных в </w:t>
      </w:r>
      <w:r w:rsidR="00901861">
        <w:t>т</w:t>
      </w:r>
      <w:r w:rsidR="00E835C8" w:rsidRPr="00C427A1">
        <w:t xml:space="preserve">аблице </w:t>
      </w:r>
      <w:r w:rsidR="00FB5C31" w:rsidRPr="00C427A1">
        <w:t>3.</w:t>
      </w:r>
    </w:p>
    <w:p w14:paraId="565369B0" w14:textId="2956F754" w:rsidR="00CD3992" w:rsidRDefault="00E835C8" w:rsidP="003B7C69">
      <w:pPr>
        <w:keepNext/>
        <w:spacing w:before="0" w:after="0"/>
        <w:jc w:val="right"/>
      </w:pPr>
      <w:r w:rsidRPr="00C427A1">
        <w:t xml:space="preserve">Таблица </w:t>
      </w:r>
      <w:r w:rsidR="00560E88" w:rsidRPr="00C427A1">
        <w:t>3</w:t>
      </w:r>
    </w:p>
    <w:p w14:paraId="76E7941E" w14:textId="74C141DB" w:rsidR="00E7288E" w:rsidRDefault="00E7288E" w:rsidP="00E7288E">
      <w:pPr>
        <w:keepNext/>
        <w:spacing w:before="0" w:after="0"/>
        <w:jc w:val="center"/>
      </w:pPr>
      <w:r>
        <w:t>В</w:t>
      </w:r>
      <w:r w:rsidRPr="00E7288E">
        <w:t>ерси</w:t>
      </w:r>
      <w:r>
        <w:t>и</w:t>
      </w:r>
      <w:r w:rsidRPr="00E7288E">
        <w:t xml:space="preserve"> </w:t>
      </w:r>
      <w:r w:rsidR="00D72198">
        <w:t>ФФД</w:t>
      </w:r>
    </w:p>
    <w:p w14:paraId="4E53D3E8" w14:textId="77777777" w:rsidR="00D72198" w:rsidRPr="00C427A1" w:rsidRDefault="00D72198" w:rsidP="00E7288E">
      <w:pPr>
        <w:keepNext/>
        <w:spacing w:before="0" w:after="0"/>
        <w:jc w:val="center"/>
      </w:pPr>
    </w:p>
    <w:tbl>
      <w:tblPr>
        <w:tblStyle w:val="af0"/>
        <w:tblW w:w="5000" w:type="pct"/>
        <w:tblInd w:w="108" w:type="dxa"/>
        <w:tblLook w:val="04A0" w:firstRow="1" w:lastRow="0" w:firstColumn="1" w:lastColumn="0" w:noHBand="0" w:noVBand="1"/>
      </w:tblPr>
      <w:tblGrid>
        <w:gridCol w:w="1357"/>
        <w:gridCol w:w="2164"/>
        <w:gridCol w:w="10755"/>
      </w:tblGrid>
      <w:tr w:rsidR="00177FF8" w:rsidRPr="00C427A1" w14:paraId="5C7B4179" w14:textId="2A46BBD3" w:rsidTr="00D008EF">
        <w:tc>
          <w:tcPr>
            <w:tcW w:w="1363" w:type="dxa"/>
            <w:vAlign w:val="center"/>
          </w:tcPr>
          <w:p w14:paraId="27443CB4" w14:textId="3E66AE12" w:rsidR="00177FF8" w:rsidRPr="00C427A1" w:rsidRDefault="00177FF8" w:rsidP="00B21321">
            <w:pPr>
              <w:pStyle w:val="af1"/>
              <w:keepNext/>
              <w:widowControl w:val="0"/>
              <w:jc w:val="center"/>
              <w:rPr>
                <w:b/>
                <w:szCs w:val="28"/>
              </w:rPr>
            </w:pPr>
            <w:r w:rsidRPr="00C427A1">
              <w:rPr>
                <w:b/>
                <w:szCs w:val="28"/>
              </w:rPr>
              <w:t>Номер пункта</w:t>
            </w:r>
          </w:p>
        </w:tc>
        <w:tc>
          <w:tcPr>
            <w:tcW w:w="2189" w:type="dxa"/>
            <w:vAlign w:val="center"/>
          </w:tcPr>
          <w:p w14:paraId="590A7268" w14:textId="69F0D8AC" w:rsidR="00177FF8" w:rsidRPr="00C427A1" w:rsidRDefault="00177FF8" w:rsidP="00D72198">
            <w:pPr>
              <w:pStyle w:val="af1"/>
              <w:keepNext/>
              <w:widowControl w:val="0"/>
              <w:jc w:val="center"/>
              <w:rPr>
                <w:b/>
              </w:rPr>
            </w:pPr>
            <w:r w:rsidRPr="00C427A1">
              <w:rPr>
                <w:b/>
              </w:rPr>
              <w:t xml:space="preserve">Номер версии </w:t>
            </w:r>
            <w:r>
              <w:rPr>
                <w:b/>
              </w:rPr>
              <w:t>ФФД</w:t>
            </w:r>
          </w:p>
        </w:tc>
        <w:tc>
          <w:tcPr>
            <w:tcW w:w="10951" w:type="dxa"/>
            <w:vAlign w:val="center"/>
          </w:tcPr>
          <w:p w14:paraId="00D3E816" w14:textId="77777777" w:rsidR="00177FF8" w:rsidRPr="00C427A1" w:rsidRDefault="00177FF8" w:rsidP="00B21321">
            <w:pPr>
              <w:pStyle w:val="af1"/>
              <w:keepNext/>
              <w:widowControl w:val="0"/>
              <w:jc w:val="center"/>
              <w:rPr>
                <w:b/>
              </w:rPr>
            </w:pPr>
            <w:r w:rsidRPr="00C427A1">
              <w:rPr>
                <w:b/>
              </w:rPr>
              <w:t>Значения атрибута «Обяз.»</w:t>
            </w:r>
          </w:p>
        </w:tc>
      </w:tr>
      <w:tr w:rsidR="00177FF8" w:rsidRPr="00C427A1" w14:paraId="2924677A" w14:textId="7D9BD8E6" w:rsidTr="00D008EF">
        <w:tc>
          <w:tcPr>
            <w:tcW w:w="1363" w:type="dxa"/>
          </w:tcPr>
          <w:p w14:paraId="558E67DA" w14:textId="3CD8D0E0" w:rsidR="00177FF8" w:rsidRPr="00C427A1" w:rsidRDefault="00177FF8" w:rsidP="00B21321">
            <w:pPr>
              <w:pStyle w:val="af1"/>
              <w:widowControl w:val="0"/>
              <w:jc w:val="center"/>
              <w:rPr>
                <w:szCs w:val="28"/>
              </w:rPr>
            </w:pPr>
            <w:r w:rsidRPr="00C427A1">
              <w:rPr>
                <w:szCs w:val="28"/>
              </w:rPr>
              <w:t>1</w:t>
            </w:r>
          </w:p>
        </w:tc>
        <w:tc>
          <w:tcPr>
            <w:tcW w:w="2189" w:type="dxa"/>
          </w:tcPr>
          <w:p w14:paraId="7F8BA29C" w14:textId="7FD97C9C" w:rsidR="00177FF8" w:rsidRPr="00C427A1" w:rsidRDefault="00177FF8" w:rsidP="00B21321">
            <w:pPr>
              <w:pStyle w:val="af1"/>
              <w:widowControl w:val="0"/>
              <w:jc w:val="center"/>
            </w:pPr>
            <w:r w:rsidRPr="00C427A1">
              <w:t>1.0</w:t>
            </w:r>
          </w:p>
        </w:tc>
        <w:tc>
          <w:tcPr>
            <w:tcW w:w="10951" w:type="dxa"/>
          </w:tcPr>
          <w:p w14:paraId="2AEA364E" w14:textId="77F90931" w:rsidR="00177FF8" w:rsidRPr="00C427A1" w:rsidRDefault="00177FF8" w:rsidP="00B21321">
            <w:pPr>
              <w:keepLines/>
              <w:widowControl w:val="0"/>
              <w:spacing w:before="0" w:after="0"/>
              <w:ind w:firstLine="0"/>
            </w:pPr>
            <w:r w:rsidRPr="00C427A1">
              <w:t>1 – реквизит должен быть в составе ФД. Реквизит рекомендуется включать в состав ФД в формате, предусмотренном настоящим</w:t>
            </w:r>
            <w:r>
              <w:t>и</w:t>
            </w:r>
            <w:r w:rsidRPr="00C427A1">
              <w:t xml:space="preserve"> </w:t>
            </w:r>
            <w:r>
              <w:t>форматами</w:t>
            </w:r>
            <w:r w:rsidRPr="00C427A1">
              <w:t>;</w:t>
            </w:r>
          </w:p>
          <w:p w14:paraId="76321D15" w14:textId="395DDBC0" w:rsidR="00177FF8" w:rsidRPr="00C427A1" w:rsidRDefault="00177FF8" w:rsidP="00B21321">
            <w:pPr>
              <w:keepLines/>
              <w:widowControl w:val="0"/>
              <w:spacing w:before="0" w:after="0"/>
              <w:ind w:firstLine="0"/>
            </w:pPr>
            <w:r w:rsidRPr="00C427A1">
              <w:t>2 – реквизит должен быть в составе ФД в случаях, указанных в примечании к указанному реквизиту. Реквизит может не включаться в состав ФД в иных случаях. В случае включения реквизита в состав ФД его рекомендуется включать в формате, предусмотренном настоящим</w:t>
            </w:r>
            <w:r>
              <w:t>и</w:t>
            </w:r>
            <w:r w:rsidRPr="00C427A1">
              <w:t xml:space="preserve"> </w:t>
            </w:r>
            <w:r>
              <w:t>форматами</w:t>
            </w:r>
            <w:r w:rsidRPr="00C427A1">
              <w:t>;</w:t>
            </w:r>
          </w:p>
          <w:p w14:paraId="7B92AB28" w14:textId="62F3F4BD" w:rsidR="00177FF8" w:rsidRPr="00C427A1" w:rsidRDefault="00177FF8" w:rsidP="00B21321">
            <w:pPr>
              <w:keepLines/>
              <w:widowControl w:val="0"/>
              <w:spacing w:before="0" w:after="0"/>
              <w:ind w:firstLine="0"/>
            </w:pPr>
            <w:r w:rsidRPr="00C427A1">
              <w:t>3, 5 – реквизит рекомендуется включать в состав ФД. В случае включения реквизита в состав ФД его рекомендуется включать в формате, предусмотренном настоящим</w:t>
            </w:r>
            <w:r>
              <w:t>и</w:t>
            </w:r>
            <w:r w:rsidRPr="00C427A1">
              <w:t xml:space="preserve"> </w:t>
            </w:r>
            <w:r>
              <w:t>форматами</w:t>
            </w:r>
            <w:r w:rsidRPr="00C427A1">
              <w:t>;</w:t>
            </w:r>
          </w:p>
          <w:p w14:paraId="44BD198A" w14:textId="71790B92" w:rsidR="00177FF8" w:rsidRPr="00C427A1" w:rsidRDefault="00177FF8" w:rsidP="00B21321">
            <w:pPr>
              <w:keepLines/>
              <w:widowControl w:val="0"/>
              <w:spacing w:before="0" w:after="0"/>
              <w:ind w:firstLine="0"/>
            </w:pPr>
            <w:r w:rsidRPr="00C427A1">
              <w:lastRenderedPageBreak/>
              <w:t>4, 6 – реквизит рекомендуется включать в состав ФД в случаях, указанных в примечании к указанному реквизиту. В случае включения реквизита в состав ФД его рекомендуется включать в формате, предусмотренном настоящим</w:t>
            </w:r>
            <w:r>
              <w:t>и</w:t>
            </w:r>
            <w:r w:rsidRPr="00C427A1">
              <w:t xml:space="preserve"> </w:t>
            </w:r>
            <w:r>
              <w:t>форматами</w:t>
            </w:r>
            <w:r w:rsidRPr="00C427A1">
              <w:t>;</w:t>
            </w:r>
          </w:p>
          <w:p w14:paraId="25898E4A" w14:textId="4BF1F77C" w:rsidR="00177FF8" w:rsidRPr="00C427A1" w:rsidRDefault="00177FF8" w:rsidP="00177FF8">
            <w:pPr>
              <w:keepLines/>
              <w:widowControl w:val="0"/>
              <w:spacing w:before="0" w:after="0"/>
              <w:ind w:firstLine="0"/>
            </w:pPr>
            <w:r w:rsidRPr="00C427A1">
              <w:t>7 – реквизит может не включаться в состав ФД. В случае включения реквизита в состав ФД его рекомендуется включать в формате, предусмотренном настоящим</w:t>
            </w:r>
            <w:r>
              <w:t>и форматами</w:t>
            </w:r>
          </w:p>
        </w:tc>
      </w:tr>
      <w:tr w:rsidR="00177FF8" w:rsidRPr="00C427A1" w14:paraId="3879A4A6" w14:textId="5A4BD53A" w:rsidTr="00D008EF">
        <w:tc>
          <w:tcPr>
            <w:tcW w:w="1363" w:type="dxa"/>
          </w:tcPr>
          <w:p w14:paraId="67BBB213" w14:textId="1BF4C83E" w:rsidR="00177FF8" w:rsidRPr="00C427A1" w:rsidRDefault="00177FF8" w:rsidP="00B21321">
            <w:pPr>
              <w:pStyle w:val="af1"/>
              <w:widowControl w:val="0"/>
              <w:jc w:val="center"/>
              <w:rPr>
                <w:szCs w:val="28"/>
              </w:rPr>
            </w:pPr>
            <w:r w:rsidRPr="00C427A1">
              <w:rPr>
                <w:szCs w:val="28"/>
              </w:rPr>
              <w:lastRenderedPageBreak/>
              <w:t>2</w:t>
            </w:r>
          </w:p>
        </w:tc>
        <w:tc>
          <w:tcPr>
            <w:tcW w:w="2189" w:type="dxa"/>
          </w:tcPr>
          <w:p w14:paraId="74A28ECE" w14:textId="533307B6" w:rsidR="00177FF8" w:rsidRPr="00C427A1" w:rsidRDefault="00177FF8" w:rsidP="00B21321">
            <w:pPr>
              <w:pStyle w:val="af1"/>
              <w:widowControl w:val="0"/>
              <w:jc w:val="center"/>
            </w:pPr>
            <w:r w:rsidRPr="00C427A1">
              <w:t>1.05</w:t>
            </w:r>
          </w:p>
        </w:tc>
        <w:tc>
          <w:tcPr>
            <w:tcW w:w="10951" w:type="dxa"/>
          </w:tcPr>
          <w:p w14:paraId="1B4D6CB9" w14:textId="2A615327" w:rsidR="00177FF8" w:rsidRPr="00C427A1" w:rsidRDefault="00177FF8" w:rsidP="00B21321">
            <w:pPr>
              <w:keepLines/>
              <w:widowControl w:val="0"/>
              <w:spacing w:before="0" w:after="0"/>
              <w:ind w:firstLine="0"/>
            </w:pPr>
            <w:r w:rsidRPr="00C427A1">
              <w:t>1, 3 – реквизит должен быть в составе ФД в формате, предусмотренном настоящим</w:t>
            </w:r>
            <w:r>
              <w:t>и</w:t>
            </w:r>
            <w:r w:rsidRPr="00C427A1">
              <w:t xml:space="preserve"> </w:t>
            </w:r>
            <w:r w:rsidR="00CE3AD4">
              <w:t>ф</w:t>
            </w:r>
            <w:r>
              <w:t>орматами</w:t>
            </w:r>
            <w:r w:rsidRPr="00C427A1">
              <w:t>;</w:t>
            </w:r>
          </w:p>
          <w:p w14:paraId="0450C0AA" w14:textId="434B868A" w:rsidR="00177FF8" w:rsidRPr="00C427A1" w:rsidRDefault="00177FF8" w:rsidP="00B21321">
            <w:pPr>
              <w:keepLines/>
              <w:widowControl w:val="0"/>
              <w:spacing w:before="0" w:after="0"/>
              <w:ind w:firstLine="0"/>
            </w:pPr>
            <w:r w:rsidRPr="00C427A1">
              <w:t>2, 4 – реквизит должен быть в составе ФД в формате, предусмотренном настоящим</w:t>
            </w:r>
            <w:r>
              <w:t>и</w:t>
            </w:r>
            <w:r w:rsidRPr="00C427A1">
              <w:t xml:space="preserve"> </w:t>
            </w:r>
            <w:r w:rsidR="00CE3AD4">
              <w:t>ф</w:t>
            </w:r>
            <w:r>
              <w:t>орматами</w:t>
            </w:r>
            <w:r w:rsidRPr="00C427A1">
              <w:t>, в случаях, указанных в примечании к указанному реквизиту. Реквизит может не включаться в состав ФД в иных случаях;</w:t>
            </w:r>
          </w:p>
          <w:p w14:paraId="28FBE9DD" w14:textId="02036A60" w:rsidR="00177FF8" w:rsidRPr="00C427A1" w:rsidRDefault="00177FF8" w:rsidP="00B21321">
            <w:pPr>
              <w:keepLines/>
              <w:widowControl w:val="0"/>
              <w:spacing w:before="0" w:after="0"/>
              <w:ind w:firstLine="0"/>
            </w:pPr>
            <w:r w:rsidRPr="00C427A1">
              <w:t>5 – реквизит рекомендуется включать в состав ФД в формате, предусмотренном настоящим</w:t>
            </w:r>
            <w:r>
              <w:t>и</w:t>
            </w:r>
            <w:r w:rsidRPr="00C427A1">
              <w:t xml:space="preserve"> </w:t>
            </w:r>
            <w:r w:rsidR="00CE3AD4">
              <w:t>ф</w:t>
            </w:r>
            <w:r>
              <w:t>орматами</w:t>
            </w:r>
            <w:r w:rsidRPr="00C427A1">
              <w:t>;</w:t>
            </w:r>
          </w:p>
          <w:p w14:paraId="63478E49" w14:textId="79D39E0F" w:rsidR="00177FF8" w:rsidRPr="00C427A1" w:rsidRDefault="00177FF8" w:rsidP="00B21321">
            <w:pPr>
              <w:keepLines/>
              <w:widowControl w:val="0"/>
              <w:spacing w:before="0" w:after="0"/>
              <w:ind w:firstLine="0"/>
            </w:pPr>
            <w:r w:rsidRPr="00C427A1">
              <w:t>6 – реквизит рекомендуется включать в состав ФД в формате, предусмотренном настоящим</w:t>
            </w:r>
            <w:r w:rsidR="00CE3AD4">
              <w:t>и</w:t>
            </w:r>
            <w:r w:rsidRPr="00C427A1">
              <w:t xml:space="preserve"> </w:t>
            </w:r>
            <w:r w:rsidR="00CE3AD4">
              <w:t>форматами</w:t>
            </w:r>
            <w:r w:rsidRPr="00C427A1">
              <w:t>, в случаях, указанных в примечании. В случае включения реквизита в состав ФД его формат должен соответствовать формату, предусмотренному настоящим</w:t>
            </w:r>
            <w:r>
              <w:t>и</w:t>
            </w:r>
            <w:r w:rsidRPr="00C427A1">
              <w:t xml:space="preserve"> </w:t>
            </w:r>
            <w:r>
              <w:t>Форматами</w:t>
            </w:r>
            <w:r w:rsidRPr="00C427A1">
              <w:t>;</w:t>
            </w:r>
          </w:p>
          <w:p w14:paraId="4B2A7FE7" w14:textId="74CEAC54" w:rsidR="00177FF8" w:rsidRPr="00C427A1" w:rsidRDefault="00177FF8" w:rsidP="00CE3AD4">
            <w:pPr>
              <w:pStyle w:val="af1"/>
              <w:keepLines/>
              <w:widowControl w:val="0"/>
            </w:pPr>
            <w:r w:rsidRPr="00C427A1">
              <w:t>7 – реквизит может не включаться в состав ФД. В случае включения реквизита в состав ФД его формат должен соответствовать формату, предусмотренному настоящим</w:t>
            </w:r>
            <w:r>
              <w:t xml:space="preserve">и </w:t>
            </w:r>
            <w:r w:rsidR="00CE3AD4">
              <w:t>ф</w:t>
            </w:r>
            <w:r>
              <w:t>орматами</w:t>
            </w:r>
          </w:p>
        </w:tc>
      </w:tr>
      <w:tr w:rsidR="00177FF8" w:rsidRPr="00C427A1" w14:paraId="3A2D3242" w14:textId="71D1353C" w:rsidTr="00D008EF">
        <w:tc>
          <w:tcPr>
            <w:tcW w:w="1363" w:type="dxa"/>
          </w:tcPr>
          <w:p w14:paraId="1750F3DA" w14:textId="354D44DA" w:rsidR="00177FF8" w:rsidRPr="00C427A1" w:rsidRDefault="00177FF8" w:rsidP="00B21321">
            <w:pPr>
              <w:pStyle w:val="af1"/>
              <w:widowControl w:val="0"/>
              <w:jc w:val="center"/>
              <w:rPr>
                <w:szCs w:val="28"/>
              </w:rPr>
            </w:pPr>
            <w:r w:rsidRPr="00C427A1">
              <w:rPr>
                <w:szCs w:val="28"/>
              </w:rPr>
              <w:t>3</w:t>
            </w:r>
          </w:p>
        </w:tc>
        <w:tc>
          <w:tcPr>
            <w:tcW w:w="2189" w:type="dxa"/>
          </w:tcPr>
          <w:p w14:paraId="2DAE4514" w14:textId="26AB5E64" w:rsidR="00177FF8" w:rsidRPr="00C427A1" w:rsidRDefault="00177FF8" w:rsidP="00B21321">
            <w:pPr>
              <w:pStyle w:val="af1"/>
              <w:widowControl w:val="0"/>
              <w:jc w:val="center"/>
            </w:pPr>
            <w:r w:rsidRPr="00C427A1">
              <w:t>1.1</w:t>
            </w:r>
          </w:p>
        </w:tc>
        <w:tc>
          <w:tcPr>
            <w:tcW w:w="10951" w:type="dxa"/>
          </w:tcPr>
          <w:p w14:paraId="119CE2C4" w14:textId="5FF8C301" w:rsidR="00177FF8" w:rsidRPr="00C427A1" w:rsidRDefault="00177FF8" w:rsidP="00B21321">
            <w:pPr>
              <w:keepLines/>
              <w:widowControl w:val="0"/>
              <w:spacing w:before="0" w:after="0"/>
              <w:ind w:firstLine="0"/>
            </w:pPr>
            <w:r w:rsidRPr="00C427A1">
              <w:t>1, 3, 5 – реквизит должен быть в составе ФД в формате, предусмотренном настоящим</w:t>
            </w:r>
            <w:r>
              <w:t xml:space="preserve">и </w:t>
            </w:r>
            <w:r w:rsidR="00CE3AD4">
              <w:t>ф</w:t>
            </w:r>
            <w:r>
              <w:t>орматами</w:t>
            </w:r>
            <w:r w:rsidRPr="00C427A1">
              <w:t>;</w:t>
            </w:r>
          </w:p>
          <w:p w14:paraId="4AB42C27" w14:textId="5E8B3B3D" w:rsidR="00177FF8" w:rsidRPr="00C427A1" w:rsidRDefault="00177FF8" w:rsidP="00D72198">
            <w:pPr>
              <w:keepLines/>
              <w:widowControl w:val="0"/>
              <w:spacing w:before="0" w:after="0"/>
              <w:ind w:firstLine="0"/>
            </w:pPr>
            <w:r w:rsidRPr="00C427A1">
              <w:t>2, 4, 6 – реквизит должен быть в составе ФД в формате, предусмотренном настоящим</w:t>
            </w:r>
            <w:r>
              <w:t xml:space="preserve">и </w:t>
            </w:r>
            <w:r w:rsidR="00CE3AD4">
              <w:t>ф</w:t>
            </w:r>
            <w:r>
              <w:t>орматами</w:t>
            </w:r>
            <w:r w:rsidRPr="00C427A1">
              <w:t>, в случаях, указанных в примечании к указанному реквизиту. Реквизит может не включаться в состав ФД в иных случаях;</w:t>
            </w:r>
          </w:p>
          <w:p w14:paraId="7D0EC1C9" w14:textId="4347AC06" w:rsidR="00177FF8" w:rsidRPr="00C427A1" w:rsidRDefault="00177FF8" w:rsidP="00CE3AD4">
            <w:pPr>
              <w:pStyle w:val="af1"/>
              <w:keepLines/>
              <w:widowControl w:val="0"/>
            </w:pPr>
            <w:r w:rsidRPr="00C427A1">
              <w:t>7 – реквизит может не включаться в состав ФД. В случае включения реквизита в состав ФД его формат должен соответствовать формату, предусмотренному настоящим</w:t>
            </w:r>
            <w:r>
              <w:t xml:space="preserve">и </w:t>
            </w:r>
            <w:r w:rsidR="00CE3AD4">
              <w:t>ф</w:t>
            </w:r>
            <w:r>
              <w:t>орматами</w:t>
            </w:r>
          </w:p>
        </w:tc>
      </w:tr>
    </w:tbl>
    <w:p w14:paraId="72EDD9BA" w14:textId="77777777" w:rsidR="00CD196C" w:rsidRPr="00C427A1" w:rsidRDefault="00CD196C" w:rsidP="003B7C69">
      <w:pPr>
        <w:pStyle w:val="ConsPlusNormal"/>
        <w:ind w:firstLine="851"/>
        <w:jc w:val="both"/>
      </w:pPr>
    </w:p>
    <w:p w14:paraId="4FDDE8D4" w14:textId="77777777" w:rsidR="00D72198" w:rsidRDefault="00D72198" w:rsidP="00D72198">
      <w:pPr>
        <w:spacing w:before="0" w:after="0"/>
        <w:ind w:firstLine="0"/>
        <w:rPr>
          <w:spacing w:val="30"/>
        </w:rPr>
      </w:pPr>
      <w:r w:rsidRPr="00C427A1">
        <w:rPr>
          <w:spacing w:val="30"/>
        </w:rPr>
        <w:t>Примечани</w:t>
      </w:r>
      <w:r>
        <w:rPr>
          <w:spacing w:val="30"/>
        </w:rPr>
        <w:t>я</w:t>
      </w:r>
      <w:r w:rsidRPr="00C427A1">
        <w:rPr>
          <w:spacing w:val="30"/>
        </w:rPr>
        <w:t>:</w:t>
      </w:r>
    </w:p>
    <w:p w14:paraId="29C6A6EA" w14:textId="0F39E775" w:rsidR="009970BE" w:rsidRPr="00C427A1" w:rsidRDefault="009970BE" w:rsidP="003B7C69">
      <w:pPr>
        <w:spacing w:before="0" w:after="0"/>
      </w:pPr>
      <w:r w:rsidRPr="00C427A1">
        <w:lastRenderedPageBreak/>
        <w:t xml:space="preserve">В случае если ККТ обеспечивает формирование </w:t>
      </w:r>
      <w:r w:rsidR="00CE3EC4" w:rsidRPr="00C427A1">
        <w:t xml:space="preserve">ФД </w:t>
      </w:r>
      <w:r w:rsidRPr="00C427A1">
        <w:t xml:space="preserve">в соответствии с </w:t>
      </w:r>
      <w:r w:rsidR="00CE3EC4" w:rsidRPr="00C427A1">
        <w:t>ФФД</w:t>
      </w:r>
      <w:r w:rsidRPr="00C427A1">
        <w:t xml:space="preserve">, имеющим номер версии ФФД </w:t>
      </w:r>
      <w:r w:rsidR="002F40E8" w:rsidRPr="00C427A1">
        <w:t>«</w:t>
      </w:r>
      <w:r w:rsidRPr="00C427A1">
        <w:t>1.0</w:t>
      </w:r>
      <w:r w:rsidR="002F40E8" w:rsidRPr="00C427A1">
        <w:t>»</w:t>
      </w:r>
      <w:r w:rsidRPr="00C427A1">
        <w:t xml:space="preserve">, а </w:t>
      </w:r>
      <w:r w:rsidR="00CE3EC4" w:rsidRPr="00C427A1">
        <w:t xml:space="preserve">ФН </w:t>
      </w:r>
      <w:r w:rsidRPr="00C427A1">
        <w:t xml:space="preserve">обеспечивает формирование </w:t>
      </w:r>
      <w:r w:rsidR="00CE3EC4" w:rsidRPr="00C427A1">
        <w:t xml:space="preserve">ФД </w:t>
      </w:r>
      <w:r w:rsidRPr="00C427A1">
        <w:t xml:space="preserve">в соответствии с форматом фискальных документов, имеющим номер версии ФФД </w:t>
      </w:r>
      <w:r w:rsidR="002F40E8" w:rsidRPr="00C427A1">
        <w:t>«</w:t>
      </w:r>
      <w:r w:rsidRPr="00C427A1">
        <w:t>1.0</w:t>
      </w:r>
      <w:r w:rsidR="002F40E8" w:rsidRPr="00C427A1">
        <w:t>»</w:t>
      </w:r>
      <w:r w:rsidRPr="00C427A1">
        <w:t xml:space="preserve"> или </w:t>
      </w:r>
      <w:r w:rsidR="002F40E8" w:rsidRPr="00C427A1">
        <w:t>«</w:t>
      </w:r>
      <w:r w:rsidRPr="00C427A1">
        <w:t>1.1</w:t>
      </w:r>
      <w:r w:rsidR="002F40E8" w:rsidRPr="00C427A1">
        <w:t>»</w:t>
      </w:r>
      <w:r w:rsidRPr="00C427A1">
        <w:t>, реквизиты «версия ФФД ККТ» (тег 1189), «версия ФФД ФН» (тег 1190), «номер версии ФФД» (тег 1</w:t>
      </w:r>
      <w:r w:rsidR="0036545A" w:rsidRPr="00C427A1">
        <w:t xml:space="preserve">209) </w:t>
      </w:r>
      <w:r w:rsidRPr="00C427A1">
        <w:t xml:space="preserve">не включаются в состав </w:t>
      </w:r>
      <w:r w:rsidR="00CE3EC4" w:rsidRPr="00C427A1">
        <w:t>ФД</w:t>
      </w:r>
      <w:r w:rsidRPr="00C427A1">
        <w:t>.</w:t>
      </w:r>
    </w:p>
    <w:p w14:paraId="44FE19AD" w14:textId="25CB4C7E" w:rsidR="009970BE" w:rsidRPr="00C427A1" w:rsidRDefault="009970BE" w:rsidP="003B7C69">
      <w:pPr>
        <w:spacing w:before="0" w:after="0"/>
      </w:pPr>
      <w:r w:rsidRPr="00C427A1">
        <w:t xml:space="preserve">В случае если фискальный накопитель обеспечивает формирование </w:t>
      </w:r>
      <w:r w:rsidR="00CE3EC4" w:rsidRPr="00C427A1">
        <w:t xml:space="preserve">ФД </w:t>
      </w:r>
      <w:r w:rsidRPr="00C427A1">
        <w:t xml:space="preserve">в соответствии с </w:t>
      </w:r>
      <w:r w:rsidR="00CE3EC4" w:rsidRPr="00C427A1">
        <w:t>ФФД</w:t>
      </w:r>
      <w:r w:rsidRPr="00C427A1">
        <w:t xml:space="preserve">, имеющим номер версии ФФД </w:t>
      </w:r>
      <w:r w:rsidR="002F40E8" w:rsidRPr="00C427A1">
        <w:t>«</w:t>
      </w:r>
      <w:r w:rsidRPr="00C427A1">
        <w:t>1.0</w:t>
      </w:r>
      <w:r w:rsidR="002F40E8" w:rsidRPr="00C427A1">
        <w:t>»</w:t>
      </w:r>
      <w:r w:rsidRPr="00C427A1">
        <w:t>, реквизит «версия ФФД ФН» (тег 1190</w:t>
      </w:r>
      <w:r w:rsidR="0036545A" w:rsidRPr="00C427A1">
        <w:t xml:space="preserve">) </w:t>
      </w:r>
      <w:r w:rsidRPr="00C427A1">
        <w:t xml:space="preserve">не включается в состав </w:t>
      </w:r>
      <w:r w:rsidR="00CE3EC4" w:rsidRPr="00C427A1">
        <w:t>ФД</w:t>
      </w:r>
      <w:r w:rsidRPr="00C427A1">
        <w:t>.</w:t>
      </w:r>
    </w:p>
    <w:p w14:paraId="632BE44D" w14:textId="2B1D2EBB" w:rsidR="009970BE" w:rsidRPr="00C427A1" w:rsidRDefault="009970BE" w:rsidP="003B7C69">
      <w:pPr>
        <w:spacing w:before="0" w:after="0"/>
      </w:pPr>
      <w:r w:rsidRPr="00C427A1">
        <w:t xml:space="preserve">В случае если ККТ обеспечивает формирование </w:t>
      </w:r>
      <w:r w:rsidR="000F1775" w:rsidRPr="00C427A1">
        <w:t xml:space="preserve">ФД </w:t>
      </w:r>
      <w:r w:rsidRPr="00C427A1">
        <w:t xml:space="preserve">в соответствии с </w:t>
      </w:r>
      <w:r w:rsidR="000F1775" w:rsidRPr="00C427A1">
        <w:t>ФФД</w:t>
      </w:r>
      <w:r w:rsidRPr="00C427A1">
        <w:t xml:space="preserve">, имеющим номер версии ФФД </w:t>
      </w:r>
      <w:r w:rsidR="002F40E8" w:rsidRPr="00C427A1">
        <w:t>«</w:t>
      </w:r>
      <w:r w:rsidRPr="00C427A1">
        <w:t>1.05</w:t>
      </w:r>
      <w:r w:rsidR="002F40E8" w:rsidRPr="00C427A1">
        <w:t>»</w:t>
      </w:r>
      <w:r w:rsidRPr="00C427A1">
        <w:t>, значения реквизитов «версия ФФД ККТ» (тег 1189) и «номер версии Ф</w:t>
      </w:r>
      <w:r w:rsidR="0036545A" w:rsidRPr="00C427A1">
        <w:t xml:space="preserve">ФД» (тег 1209) </w:t>
      </w:r>
      <w:r w:rsidRPr="00C427A1">
        <w:t xml:space="preserve">должны принимать значение, равное </w:t>
      </w:r>
      <w:r w:rsidR="00394F2E" w:rsidRPr="00C427A1">
        <w:t>«</w:t>
      </w:r>
      <w:r w:rsidRPr="00C427A1">
        <w:t>2</w:t>
      </w:r>
      <w:r w:rsidR="00394F2E" w:rsidRPr="00C427A1">
        <w:t>»</w:t>
      </w:r>
      <w:r w:rsidRPr="00C427A1">
        <w:t>.</w:t>
      </w:r>
    </w:p>
    <w:p w14:paraId="25E251BD" w14:textId="78F897E9" w:rsidR="009970BE" w:rsidRPr="00C427A1" w:rsidRDefault="009970BE" w:rsidP="003B7C69">
      <w:pPr>
        <w:spacing w:before="0" w:after="0"/>
      </w:pPr>
      <w:r w:rsidRPr="00C427A1">
        <w:t xml:space="preserve">В случае если ККТ обеспечивает формирование </w:t>
      </w:r>
      <w:r w:rsidR="000F1775" w:rsidRPr="00C427A1">
        <w:t xml:space="preserve">ФД </w:t>
      </w:r>
      <w:r w:rsidRPr="00C427A1">
        <w:t xml:space="preserve">в соответствии с </w:t>
      </w:r>
      <w:r w:rsidR="000F1775" w:rsidRPr="00C427A1">
        <w:t>ФФД</w:t>
      </w:r>
      <w:r w:rsidRPr="00C427A1">
        <w:t xml:space="preserve">, имеющим номер версии ФФД </w:t>
      </w:r>
      <w:r w:rsidR="002F40E8" w:rsidRPr="00C427A1">
        <w:t>«</w:t>
      </w:r>
      <w:r w:rsidRPr="00C427A1">
        <w:t>1.1</w:t>
      </w:r>
      <w:r w:rsidR="002F40E8" w:rsidRPr="00C427A1">
        <w:t>»</w:t>
      </w:r>
      <w:r w:rsidRPr="00C427A1">
        <w:t xml:space="preserve">, а </w:t>
      </w:r>
      <w:r w:rsidR="000F1775" w:rsidRPr="00C427A1">
        <w:t>ФН</w:t>
      </w:r>
      <w:r w:rsidRPr="00C427A1">
        <w:t xml:space="preserve"> обеспечивает формирование </w:t>
      </w:r>
      <w:r w:rsidR="000F1775" w:rsidRPr="00C427A1">
        <w:t>ФД</w:t>
      </w:r>
      <w:r w:rsidRPr="00C427A1">
        <w:t xml:space="preserve"> в соответствии с </w:t>
      </w:r>
      <w:r w:rsidR="000F1775" w:rsidRPr="00C427A1">
        <w:t xml:space="preserve">ФФД, </w:t>
      </w:r>
      <w:r w:rsidRPr="00C427A1">
        <w:t xml:space="preserve">имеющим номер версии ФФД </w:t>
      </w:r>
      <w:r w:rsidR="002F40E8" w:rsidRPr="00C427A1">
        <w:t>«</w:t>
      </w:r>
      <w:r w:rsidRPr="00C427A1">
        <w:t>1.0</w:t>
      </w:r>
      <w:r w:rsidR="002F40E8" w:rsidRPr="00C427A1">
        <w:t>»</w:t>
      </w:r>
      <w:r w:rsidRPr="00C427A1">
        <w:t xml:space="preserve">, реквизит </w:t>
      </w:r>
      <w:r w:rsidR="0036545A" w:rsidRPr="00C427A1">
        <w:t xml:space="preserve">«номер версии ФФД» (тег 1209) </w:t>
      </w:r>
      <w:r w:rsidR="00882545" w:rsidRPr="00C427A1">
        <w:t>должен</w:t>
      </w:r>
      <w:r w:rsidRPr="00C427A1">
        <w:t xml:space="preserve"> принимать значение, равное </w:t>
      </w:r>
      <w:r w:rsidR="00394F2E" w:rsidRPr="00C427A1">
        <w:t>«</w:t>
      </w:r>
      <w:r w:rsidRPr="00C427A1">
        <w:t>2</w:t>
      </w:r>
      <w:r w:rsidR="00394F2E" w:rsidRPr="00C427A1">
        <w:t>»</w:t>
      </w:r>
      <w:r w:rsidRPr="00C427A1">
        <w:t>.</w:t>
      </w:r>
    </w:p>
    <w:p w14:paraId="76668B7C" w14:textId="17F896D9" w:rsidR="009970BE" w:rsidRPr="00C427A1" w:rsidRDefault="009970BE" w:rsidP="003B7C69">
      <w:pPr>
        <w:spacing w:before="0" w:after="0"/>
      </w:pPr>
      <w:r w:rsidRPr="00C427A1">
        <w:t xml:space="preserve">В случае если ККТ обеспечивает формирование </w:t>
      </w:r>
      <w:r w:rsidR="000F1775" w:rsidRPr="00C427A1">
        <w:t xml:space="preserve">ФД </w:t>
      </w:r>
      <w:r w:rsidRPr="00C427A1">
        <w:t xml:space="preserve">в соответствии с </w:t>
      </w:r>
      <w:r w:rsidR="000F1775" w:rsidRPr="00C427A1">
        <w:t>ФФД</w:t>
      </w:r>
      <w:r w:rsidRPr="00C427A1">
        <w:t xml:space="preserve">, имеющим номер версии ФФД </w:t>
      </w:r>
      <w:r w:rsidR="002F40E8" w:rsidRPr="00C427A1">
        <w:t>«</w:t>
      </w:r>
      <w:r w:rsidRPr="00C427A1">
        <w:t>1.1</w:t>
      </w:r>
      <w:r w:rsidR="002F40E8" w:rsidRPr="00C427A1">
        <w:t>»</w:t>
      </w:r>
      <w:r w:rsidRPr="00C427A1">
        <w:t xml:space="preserve">, а </w:t>
      </w:r>
      <w:r w:rsidR="000F1775" w:rsidRPr="00C427A1">
        <w:t>ФН</w:t>
      </w:r>
      <w:r w:rsidRPr="00C427A1">
        <w:t xml:space="preserve"> обеспечивает формирование </w:t>
      </w:r>
      <w:r w:rsidR="000F1775" w:rsidRPr="00C427A1">
        <w:t xml:space="preserve">ФФД </w:t>
      </w:r>
      <w:r w:rsidRPr="00C427A1">
        <w:t xml:space="preserve">в соответствии с </w:t>
      </w:r>
      <w:r w:rsidR="000F1775" w:rsidRPr="00C427A1">
        <w:t xml:space="preserve">ФФД </w:t>
      </w:r>
      <w:r w:rsidRPr="00C427A1">
        <w:t xml:space="preserve">имеющим номер версии ФФД </w:t>
      </w:r>
      <w:r w:rsidR="002F40E8" w:rsidRPr="00C427A1">
        <w:t>«</w:t>
      </w:r>
      <w:r w:rsidRPr="00C427A1">
        <w:t>1.1</w:t>
      </w:r>
      <w:r w:rsidR="002F40E8" w:rsidRPr="00C427A1">
        <w:t>»</w:t>
      </w:r>
      <w:r w:rsidRPr="00C427A1">
        <w:t>, реквизит «номер версии ФФД</w:t>
      </w:r>
      <w:r w:rsidR="0036545A" w:rsidRPr="00C427A1">
        <w:t xml:space="preserve">» (тег 1209) </w:t>
      </w:r>
      <w:r w:rsidRPr="00C427A1">
        <w:t>долж</w:t>
      </w:r>
      <w:r w:rsidR="00882545" w:rsidRPr="00C427A1">
        <w:t>е</w:t>
      </w:r>
      <w:r w:rsidRPr="00C427A1">
        <w:t xml:space="preserve">н принимать значение, равное </w:t>
      </w:r>
      <w:r w:rsidR="00394F2E" w:rsidRPr="00C427A1">
        <w:t>«</w:t>
      </w:r>
      <w:r w:rsidRPr="00C427A1">
        <w:t>3</w:t>
      </w:r>
      <w:r w:rsidR="00394F2E" w:rsidRPr="00C427A1">
        <w:t>»</w:t>
      </w:r>
      <w:r w:rsidRPr="00C427A1">
        <w:t>.</w:t>
      </w:r>
    </w:p>
    <w:p w14:paraId="57020D5B" w14:textId="77777777" w:rsidR="009970BE" w:rsidRPr="00C427A1" w:rsidRDefault="009970BE" w:rsidP="003B7C69">
      <w:pPr>
        <w:spacing w:before="0" w:after="0"/>
      </w:pPr>
      <w:r w:rsidRPr="00C427A1">
        <w:t xml:space="preserve">Значение реквизита «номер версии ФФД» (тег 1209) определяется в момент формирования отчета о регистрации или отчета о перерегистрации в связи с заменой ФН и не может быть переопределено </w:t>
      </w:r>
      <w:r w:rsidR="00195711" w:rsidRPr="00C427A1">
        <w:t>до момента формирования нового отчета о перерегистрации в связи с заменой ФН</w:t>
      </w:r>
      <w:r w:rsidRPr="00C427A1">
        <w:t>.</w:t>
      </w:r>
    </w:p>
    <w:p w14:paraId="04C738E6" w14:textId="77777777" w:rsidR="00D43350" w:rsidRPr="00C427A1" w:rsidRDefault="009970BE" w:rsidP="003B7C69">
      <w:pPr>
        <w:spacing w:before="0" w:after="0"/>
      </w:pPr>
      <w:r w:rsidRPr="00C427A1">
        <w:t>Информация для определения значения реквизита «версия ФФД ККТ» (тег 1189) указывается изготовителем ККТ в программных средствах версии модели ККТ, которые должны входить в состав ККТ.</w:t>
      </w:r>
    </w:p>
    <w:p w14:paraId="69DE850D" w14:textId="77777777" w:rsidR="00D43350" w:rsidRPr="00C427A1" w:rsidRDefault="00D43350" w:rsidP="003B7C69">
      <w:pPr>
        <w:spacing w:before="0" w:after="0"/>
      </w:pPr>
      <w:r w:rsidRPr="00C427A1">
        <w:t>Информация для определения значения реквизита «версия ККТ» (тег 1188) указывается изготовителем ККТ в программных средствах версии модели ККТ, которые должны входить в состав ККТ.</w:t>
      </w:r>
    </w:p>
    <w:p w14:paraId="18A33817" w14:textId="77777777" w:rsidR="009970BE" w:rsidRPr="00C427A1" w:rsidRDefault="009970BE" w:rsidP="003B7C69">
      <w:pPr>
        <w:spacing w:before="0" w:after="0"/>
      </w:pPr>
      <w:r w:rsidRPr="00C427A1">
        <w:t>Информация для определения значения реквизита «версия ФФД ФН» (тег 1190) указывается изготовителем ФН в программных средствах ФН, которые должны входить в состав ФН.</w:t>
      </w:r>
    </w:p>
    <w:p w14:paraId="48AB8134" w14:textId="77777777" w:rsidR="008F0B1A" w:rsidRPr="00C427A1" w:rsidRDefault="000A7713" w:rsidP="003B7C69">
      <w:pPr>
        <w:spacing w:before="0" w:after="0"/>
      </w:pPr>
      <w:r w:rsidRPr="00C427A1">
        <w:t>ФФД</w:t>
      </w:r>
      <w:r w:rsidR="008F0B1A" w:rsidRPr="00C427A1">
        <w:t xml:space="preserve"> должен соответствовать формату</w:t>
      </w:r>
      <w:r w:rsidR="009F7C99" w:rsidRPr="00C427A1">
        <w:t xml:space="preserve">, имеющему </w:t>
      </w:r>
      <w:r w:rsidR="008F0B1A" w:rsidRPr="00C427A1">
        <w:t>номер версии, указанн</w:t>
      </w:r>
      <w:r w:rsidR="009F7C99" w:rsidRPr="00C427A1">
        <w:t>ому</w:t>
      </w:r>
      <w:r w:rsidR="008F0B1A" w:rsidRPr="00C427A1">
        <w:t xml:space="preserve"> в реквизите «номер версии ФФД» (тег 1209).</w:t>
      </w:r>
    </w:p>
    <w:p w14:paraId="7688803A" w14:textId="77777777" w:rsidR="00F90CC9" w:rsidRPr="00C427A1" w:rsidRDefault="00F90CC9" w:rsidP="003B7C69">
      <w:pPr>
        <w:spacing w:before="0" w:after="0"/>
      </w:pPr>
    </w:p>
    <w:p w14:paraId="02CE320A" w14:textId="3454E3FF" w:rsidR="00AE1692" w:rsidRPr="00C427A1" w:rsidRDefault="00CD343A" w:rsidP="00D72198">
      <w:pPr>
        <w:spacing w:before="0" w:after="0"/>
      </w:pPr>
      <w:r w:rsidRPr="00C427A1">
        <w:t>7</w:t>
      </w:r>
      <w:r w:rsidR="006B08C3" w:rsidRPr="00C427A1">
        <w:t xml:space="preserve">. </w:t>
      </w:r>
      <w:r w:rsidR="009F7C99" w:rsidRPr="00C427A1">
        <w:t>П</w:t>
      </w:r>
      <w:r w:rsidR="005D5F53" w:rsidRPr="00C427A1">
        <w:t xml:space="preserve">одтверждение оператора </w:t>
      </w:r>
      <w:r w:rsidR="009F7C99" w:rsidRPr="00C427A1">
        <w:t xml:space="preserve">должно иметь ФФД с </w:t>
      </w:r>
      <w:r w:rsidR="00AE1692" w:rsidRPr="00C427A1">
        <w:t xml:space="preserve">таким же </w:t>
      </w:r>
      <w:r w:rsidR="009F7C99" w:rsidRPr="00C427A1">
        <w:t>номером версии ФФД</w:t>
      </w:r>
      <w:r w:rsidR="00AE1692" w:rsidRPr="00C427A1">
        <w:t xml:space="preserve">, как у </w:t>
      </w:r>
      <w:r w:rsidR="005D5F53" w:rsidRPr="00C427A1">
        <w:t>принятого</w:t>
      </w:r>
      <w:r w:rsidR="000A7713" w:rsidRPr="00C427A1">
        <w:t xml:space="preserve"> </w:t>
      </w:r>
      <w:r w:rsidR="005D5F53" w:rsidRPr="00C427A1">
        <w:t>ФД.</w:t>
      </w:r>
    </w:p>
    <w:p w14:paraId="3B625804" w14:textId="615956EA" w:rsidR="006866BA" w:rsidRPr="00C427A1" w:rsidRDefault="00CD343A" w:rsidP="003B7C69">
      <w:pPr>
        <w:spacing w:before="0" w:after="0"/>
      </w:pPr>
      <w:r w:rsidRPr="00C427A1">
        <w:t>8</w:t>
      </w:r>
      <w:r w:rsidR="006866BA" w:rsidRPr="00C427A1">
        <w:t xml:space="preserve">. </w:t>
      </w:r>
      <w:r w:rsidR="00AD7073" w:rsidRPr="00C427A1">
        <w:t xml:space="preserve">Перечень </w:t>
      </w:r>
      <w:r w:rsidR="006866BA" w:rsidRPr="00C427A1">
        <w:t xml:space="preserve">реквизитов </w:t>
      </w:r>
      <w:r w:rsidR="00D72198">
        <w:t>ФД</w:t>
      </w:r>
      <w:r w:rsidR="006866BA" w:rsidRPr="00C427A1">
        <w:t xml:space="preserve"> приведен в </w:t>
      </w:r>
      <w:r w:rsidR="00430DCA">
        <w:t>т</w:t>
      </w:r>
      <w:r w:rsidR="00E835C8" w:rsidRPr="00C427A1">
        <w:t xml:space="preserve">аблице </w:t>
      </w:r>
      <w:r w:rsidR="004F6235" w:rsidRPr="00C427A1">
        <w:t>4</w:t>
      </w:r>
      <w:r w:rsidR="006866BA" w:rsidRPr="00C427A1">
        <w:t>.</w:t>
      </w:r>
    </w:p>
    <w:p w14:paraId="46D755A4" w14:textId="2C1F794B" w:rsidR="006866BA" w:rsidRDefault="00E835C8" w:rsidP="003B7C69">
      <w:pPr>
        <w:keepNext/>
        <w:spacing w:before="0" w:after="0"/>
        <w:jc w:val="right"/>
      </w:pPr>
      <w:r w:rsidRPr="00C427A1">
        <w:lastRenderedPageBreak/>
        <w:t xml:space="preserve">Таблица </w:t>
      </w:r>
      <w:r w:rsidR="004F6235" w:rsidRPr="00C427A1">
        <w:t>4</w:t>
      </w:r>
    </w:p>
    <w:p w14:paraId="08E99290" w14:textId="6B4DE471" w:rsidR="00D72198" w:rsidRDefault="00D72198" w:rsidP="00D72198">
      <w:pPr>
        <w:keepNext/>
        <w:spacing w:before="0" w:after="0"/>
        <w:jc w:val="center"/>
      </w:pPr>
      <w:r>
        <w:t>Перечень реквизитов ФД</w:t>
      </w:r>
    </w:p>
    <w:p w14:paraId="03A85191" w14:textId="77777777" w:rsidR="00D72198" w:rsidRPr="00C427A1" w:rsidRDefault="00D72198" w:rsidP="003B7C69">
      <w:pPr>
        <w:keepNext/>
        <w:spacing w:before="0" w:after="0"/>
        <w:jc w:val="right"/>
      </w:pP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7"/>
        <w:gridCol w:w="2921"/>
        <w:gridCol w:w="3157"/>
        <w:gridCol w:w="6991"/>
      </w:tblGrid>
      <w:tr w:rsidR="00C427A1" w:rsidRPr="00C427A1" w14:paraId="55001BD5" w14:textId="77777777" w:rsidTr="00D008EF">
        <w:tc>
          <w:tcPr>
            <w:tcW w:w="1207" w:type="dxa"/>
            <w:vAlign w:val="center"/>
          </w:tcPr>
          <w:p w14:paraId="4DFD4A4C" w14:textId="77777777" w:rsidR="00CD0C04" w:rsidRPr="00C427A1" w:rsidRDefault="00CD0C04" w:rsidP="003B7C69">
            <w:pPr>
              <w:widowControl w:val="0"/>
              <w:overflowPunct w:val="0"/>
              <w:autoSpaceDE w:val="0"/>
              <w:autoSpaceDN w:val="0"/>
              <w:adjustRightInd w:val="0"/>
              <w:spacing w:before="0" w:after="0"/>
              <w:ind w:firstLine="0"/>
              <w:jc w:val="center"/>
              <w:textAlignment w:val="baseline"/>
            </w:pPr>
            <w:r w:rsidRPr="00C427A1">
              <w:rPr>
                <w:b/>
              </w:rPr>
              <w:t>Тег</w:t>
            </w:r>
          </w:p>
        </w:tc>
        <w:tc>
          <w:tcPr>
            <w:tcW w:w="2921" w:type="dxa"/>
            <w:shd w:val="clear" w:color="auto" w:fill="auto"/>
            <w:noWrap/>
            <w:vAlign w:val="center"/>
          </w:tcPr>
          <w:p w14:paraId="091817A9" w14:textId="77777777" w:rsidR="00CD0C04" w:rsidRPr="00C427A1" w:rsidRDefault="00CD0C04" w:rsidP="003B7C69">
            <w:pPr>
              <w:widowControl w:val="0"/>
              <w:overflowPunct w:val="0"/>
              <w:autoSpaceDE w:val="0"/>
              <w:autoSpaceDN w:val="0"/>
              <w:adjustRightInd w:val="0"/>
              <w:spacing w:before="0" w:after="0"/>
              <w:ind w:firstLine="0"/>
              <w:jc w:val="center"/>
              <w:textAlignment w:val="baseline"/>
            </w:pPr>
            <w:r w:rsidRPr="00C427A1">
              <w:rPr>
                <w:b/>
              </w:rPr>
              <w:t>Наименование реквизита</w:t>
            </w:r>
          </w:p>
        </w:tc>
        <w:tc>
          <w:tcPr>
            <w:tcW w:w="3157" w:type="dxa"/>
            <w:shd w:val="clear" w:color="auto" w:fill="auto"/>
            <w:noWrap/>
            <w:vAlign w:val="center"/>
          </w:tcPr>
          <w:p w14:paraId="7C505DE5" w14:textId="77777777" w:rsidR="00CD0C04" w:rsidRPr="00C427A1" w:rsidRDefault="00CD0C04" w:rsidP="003B7C69">
            <w:pPr>
              <w:widowControl w:val="0"/>
              <w:overflowPunct w:val="0"/>
              <w:autoSpaceDE w:val="0"/>
              <w:autoSpaceDN w:val="0"/>
              <w:adjustRightInd w:val="0"/>
              <w:spacing w:before="0" w:after="0"/>
              <w:ind w:firstLine="0"/>
              <w:jc w:val="center"/>
              <w:textAlignment w:val="baseline"/>
              <w:rPr>
                <w:b/>
              </w:rPr>
            </w:pPr>
            <w:r w:rsidRPr="00C427A1">
              <w:rPr>
                <w:b/>
              </w:rPr>
              <w:t>Заголовок реквизита ФД в ПФ</w:t>
            </w:r>
          </w:p>
        </w:tc>
        <w:tc>
          <w:tcPr>
            <w:tcW w:w="6991" w:type="dxa"/>
            <w:vAlign w:val="center"/>
          </w:tcPr>
          <w:p w14:paraId="322F208A" w14:textId="77777777" w:rsidR="00CD0C04" w:rsidRPr="00C427A1" w:rsidRDefault="00CD0C04" w:rsidP="003B7C69">
            <w:pPr>
              <w:widowControl w:val="0"/>
              <w:overflowPunct w:val="0"/>
              <w:autoSpaceDE w:val="0"/>
              <w:autoSpaceDN w:val="0"/>
              <w:adjustRightInd w:val="0"/>
              <w:spacing w:before="0" w:after="0"/>
              <w:ind w:firstLine="0"/>
              <w:jc w:val="center"/>
              <w:textAlignment w:val="baseline"/>
              <w:rPr>
                <w:b/>
              </w:rPr>
            </w:pPr>
            <w:r w:rsidRPr="00C427A1">
              <w:rPr>
                <w:b/>
              </w:rPr>
              <w:t>Описание реквизита</w:t>
            </w:r>
          </w:p>
        </w:tc>
      </w:tr>
      <w:tr w:rsidR="00C427A1" w:rsidRPr="00C427A1" w14:paraId="418AAAE7" w14:textId="77777777" w:rsidTr="00D008EF">
        <w:tc>
          <w:tcPr>
            <w:tcW w:w="1207" w:type="dxa"/>
          </w:tcPr>
          <w:p w14:paraId="0038A215" w14:textId="77777777" w:rsidR="00CD0C04" w:rsidRPr="00C427A1" w:rsidRDefault="00CD0C04" w:rsidP="003B7C69">
            <w:pPr>
              <w:widowControl w:val="0"/>
              <w:overflowPunct w:val="0"/>
              <w:autoSpaceDE w:val="0"/>
              <w:autoSpaceDN w:val="0"/>
              <w:adjustRightInd w:val="0"/>
              <w:spacing w:before="0" w:after="0"/>
              <w:ind w:firstLine="0"/>
              <w:textAlignment w:val="baseline"/>
            </w:pPr>
            <w:r w:rsidRPr="00C427A1">
              <w:t>1000</w:t>
            </w:r>
          </w:p>
        </w:tc>
        <w:tc>
          <w:tcPr>
            <w:tcW w:w="2921" w:type="dxa"/>
            <w:shd w:val="clear" w:color="auto" w:fill="auto"/>
            <w:noWrap/>
          </w:tcPr>
          <w:p w14:paraId="17AEC218" w14:textId="77777777" w:rsidR="00CD0C04" w:rsidRPr="00C427A1" w:rsidRDefault="00CD0C04" w:rsidP="003B7C69">
            <w:pPr>
              <w:widowControl w:val="0"/>
              <w:overflowPunct w:val="0"/>
              <w:autoSpaceDE w:val="0"/>
              <w:autoSpaceDN w:val="0"/>
              <w:adjustRightInd w:val="0"/>
              <w:spacing w:before="0" w:after="0"/>
              <w:ind w:firstLine="0"/>
              <w:jc w:val="left"/>
              <w:textAlignment w:val="baseline"/>
            </w:pPr>
            <w:r w:rsidRPr="00C427A1">
              <w:t>наименование документа</w:t>
            </w:r>
          </w:p>
        </w:tc>
        <w:tc>
          <w:tcPr>
            <w:tcW w:w="3157" w:type="dxa"/>
            <w:shd w:val="clear" w:color="auto" w:fill="auto"/>
            <w:noWrap/>
          </w:tcPr>
          <w:p w14:paraId="2658CA9E" w14:textId="77777777" w:rsidR="00CD0C04" w:rsidRPr="00C427A1" w:rsidRDefault="00CD0C04" w:rsidP="003B7C69">
            <w:pPr>
              <w:widowControl w:val="0"/>
              <w:overflowPunct w:val="0"/>
              <w:autoSpaceDE w:val="0"/>
              <w:autoSpaceDN w:val="0"/>
              <w:adjustRightInd w:val="0"/>
              <w:spacing w:before="0" w:after="0"/>
              <w:ind w:firstLine="0"/>
              <w:jc w:val="left"/>
              <w:textAlignment w:val="baseline"/>
            </w:pPr>
            <w:r w:rsidRPr="00C427A1">
              <w:t>–</w:t>
            </w:r>
          </w:p>
        </w:tc>
        <w:tc>
          <w:tcPr>
            <w:tcW w:w="6991" w:type="dxa"/>
          </w:tcPr>
          <w:p w14:paraId="3761E493" w14:textId="3225FF95" w:rsidR="00CD0C04" w:rsidRPr="00C427A1" w:rsidRDefault="00CD0C04" w:rsidP="00D72198">
            <w:pPr>
              <w:widowControl w:val="0"/>
              <w:overflowPunct w:val="0"/>
              <w:autoSpaceDE w:val="0"/>
              <w:autoSpaceDN w:val="0"/>
              <w:adjustRightInd w:val="0"/>
              <w:spacing w:before="0" w:after="0"/>
              <w:ind w:firstLine="0"/>
              <w:jc w:val="left"/>
              <w:textAlignment w:val="baseline"/>
            </w:pPr>
            <w:r w:rsidRPr="00C427A1">
              <w:t xml:space="preserve">наименование </w:t>
            </w:r>
            <w:r w:rsidR="00D72198">
              <w:t>ФД</w:t>
            </w:r>
          </w:p>
        </w:tc>
      </w:tr>
      <w:tr w:rsidR="00C427A1" w:rsidRPr="00C427A1" w14:paraId="3D29A05B" w14:textId="77777777" w:rsidTr="00D008EF">
        <w:tc>
          <w:tcPr>
            <w:tcW w:w="1207" w:type="dxa"/>
          </w:tcPr>
          <w:p w14:paraId="7FCB2F0A" w14:textId="77777777" w:rsidR="00CD0C04" w:rsidRPr="00C427A1" w:rsidRDefault="00CD0C04" w:rsidP="003B7C69">
            <w:pPr>
              <w:widowControl w:val="0"/>
              <w:overflowPunct w:val="0"/>
              <w:autoSpaceDE w:val="0"/>
              <w:autoSpaceDN w:val="0"/>
              <w:adjustRightInd w:val="0"/>
              <w:spacing w:before="0" w:after="0"/>
              <w:ind w:firstLine="0"/>
              <w:textAlignment w:val="baseline"/>
            </w:pPr>
            <w:r w:rsidRPr="00C427A1">
              <w:t>1001</w:t>
            </w:r>
          </w:p>
        </w:tc>
        <w:tc>
          <w:tcPr>
            <w:tcW w:w="2921" w:type="dxa"/>
            <w:shd w:val="clear" w:color="auto" w:fill="auto"/>
            <w:noWrap/>
          </w:tcPr>
          <w:p w14:paraId="30D88BA5" w14:textId="77777777" w:rsidR="00CD0C04" w:rsidRPr="00C427A1" w:rsidRDefault="00CD0C04" w:rsidP="003B7C69">
            <w:pPr>
              <w:widowControl w:val="0"/>
              <w:overflowPunct w:val="0"/>
              <w:autoSpaceDE w:val="0"/>
              <w:autoSpaceDN w:val="0"/>
              <w:adjustRightInd w:val="0"/>
              <w:spacing w:before="0" w:after="0"/>
              <w:ind w:firstLine="0"/>
              <w:jc w:val="left"/>
              <w:textAlignment w:val="baseline"/>
              <w:rPr>
                <w:i/>
              </w:rPr>
            </w:pPr>
            <w:r w:rsidRPr="00C427A1">
              <w:t>признак автоматического режима</w:t>
            </w:r>
          </w:p>
        </w:tc>
        <w:tc>
          <w:tcPr>
            <w:tcW w:w="3157" w:type="dxa"/>
            <w:shd w:val="clear" w:color="auto" w:fill="auto"/>
            <w:noWrap/>
          </w:tcPr>
          <w:p w14:paraId="7E71F9E7" w14:textId="77777777" w:rsidR="00CD0C04" w:rsidRPr="00C427A1" w:rsidRDefault="00CD0C04" w:rsidP="003B7C69">
            <w:pPr>
              <w:widowControl w:val="0"/>
              <w:overflowPunct w:val="0"/>
              <w:autoSpaceDE w:val="0"/>
              <w:autoSpaceDN w:val="0"/>
              <w:adjustRightInd w:val="0"/>
              <w:spacing w:before="0" w:after="0"/>
              <w:ind w:firstLine="0"/>
              <w:jc w:val="left"/>
              <w:textAlignment w:val="baseline"/>
            </w:pPr>
            <w:r w:rsidRPr="00C427A1">
              <w:t>«АВТОМАТ. РЕЖИМ»</w:t>
            </w:r>
          </w:p>
        </w:tc>
        <w:tc>
          <w:tcPr>
            <w:tcW w:w="6991" w:type="dxa"/>
          </w:tcPr>
          <w:p w14:paraId="758CFF43" w14:textId="77777777" w:rsidR="00CD0C04" w:rsidRPr="00C427A1" w:rsidRDefault="00CD0C04" w:rsidP="003B7C69">
            <w:pPr>
              <w:widowControl w:val="0"/>
              <w:overflowPunct w:val="0"/>
              <w:autoSpaceDE w:val="0"/>
              <w:autoSpaceDN w:val="0"/>
              <w:adjustRightInd w:val="0"/>
              <w:spacing w:before="0" w:after="0"/>
              <w:ind w:firstLine="0"/>
              <w:jc w:val="left"/>
              <w:textAlignment w:val="baseline"/>
            </w:pPr>
            <w:r w:rsidRPr="00C427A1">
              <w:t>признак применения ККТ в составе автоматического устройства для расчетов</w:t>
            </w:r>
          </w:p>
        </w:tc>
      </w:tr>
      <w:tr w:rsidR="00C427A1" w:rsidRPr="00C427A1" w14:paraId="19E9AFB6" w14:textId="77777777" w:rsidTr="00D008EF">
        <w:tc>
          <w:tcPr>
            <w:tcW w:w="1207" w:type="dxa"/>
          </w:tcPr>
          <w:p w14:paraId="00F99602" w14:textId="77777777" w:rsidR="00CD0C04" w:rsidRPr="00C427A1" w:rsidRDefault="00CD0C04" w:rsidP="003B7C69">
            <w:pPr>
              <w:widowControl w:val="0"/>
              <w:overflowPunct w:val="0"/>
              <w:autoSpaceDE w:val="0"/>
              <w:autoSpaceDN w:val="0"/>
              <w:adjustRightInd w:val="0"/>
              <w:spacing w:before="0" w:after="0"/>
              <w:ind w:firstLine="0"/>
              <w:textAlignment w:val="baseline"/>
            </w:pPr>
            <w:r w:rsidRPr="00C427A1">
              <w:t>1002</w:t>
            </w:r>
          </w:p>
        </w:tc>
        <w:tc>
          <w:tcPr>
            <w:tcW w:w="2921" w:type="dxa"/>
            <w:shd w:val="clear" w:color="auto" w:fill="auto"/>
            <w:noWrap/>
          </w:tcPr>
          <w:p w14:paraId="01FC8121" w14:textId="77777777" w:rsidR="00CD0C04" w:rsidRPr="00C427A1" w:rsidRDefault="00CD0C04" w:rsidP="003B7C69">
            <w:pPr>
              <w:widowControl w:val="0"/>
              <w:overflowPunct w:val="0"/>
              <w:autoSpaceDE w:val="0"/>
              <w:autoSpaceDN w:val="0"/>
              <w:adjustRightInd w:val="0"/>
              <w:spacing w:before="0" w:after="0"/>
              <w:ind w:firstLine="0"/>
              <w:jc w:val="left"/>
              <w:textAlignment w:val="baseline"/>
              <w:rPr>
                <w:i/>
              </w:rPr>
            </w:pPr>
            <w:r w:rsidRPr="00C427A1">
              <w:t>признак автономного режима</w:t>
            </w:r>
          </w:p>
        </w:tc>
        <w:tc>
          <w:tcPr>
            <w:tcW w:w="3157" w:type="dxa"/>
            <w:shd w:val="clear" w:color="auto" w:fill="auto"/>
            <w:noWrap/>
          </w:tcPr>
          <w:p w14:paraId="4EF27D85" w14:textId="77777777" w:rsidR="00CD0C04" w:rsidRPr="00C427A1" w:rsidRDefault="00CD0C04" w:rsidP="003B7C69">
            <w:pPr>
              <w:widowControl w:val="0"/>
              <w:overflowPunct w:val="0"/>
              <w:autoSpaceDE w:val="0"/>
              <w:autoSpaceDN w:val="0"/>
              <w:adjustRightInd w:val="0"/>
              <w:spacing w:before="0" w:after="0"/>
              <w:ind w:firstLine="0"/>
              <w:jc w:val="left"/>
              <w:textAlignment w:val="baseline"/>
            </w:pPr>
            <w:r w:rsidRPr="00C427A1">
              <w:t>«АВТОНОМН. РЕЖИМ»</w:t>
            </w:r>
          </w:p>
        </w:tc>
        <w:tc>
          <w:tcPr>
            <w:tcW w:w="6991" w:type="dxa"/>
          </w:tcPr>
          <w:p w14:paraId="47C634F0" w14:textId="40C9630C" w:rsidR="00CD0C04" w:rsidRPr="00C427A1" w:rsidRDefault="00CD0C04" w:rsidP="00D72198">
            <w:pPr>
              <w:widowControl w:val="0"/>
              <w:overflowPunct w:val="0"/>
              <w:autoSpaceDE w:val="0"/>
              <w:autoSpaceDN w:val="0"/>
              <w:adjustRightInd w:val="0"/>
              <w:spacing w:before="0" w:after="0"/>
              <w:ind w:firstLine="0"/>
              <w:jc w:val="left"/>
              <w:textAlignment w:val="baseline"/>
            </w:pPr>
            <w:r w:rsidRPr="00C427A1">
              <w:t xml:space="preserve">признак применения ККТ в режиме, не предусматривающем обязательной передачи </w:t>
            </w:r>
            <w:r w:rsidR="00D72198">
              <w:t>ФД</w:t>
            </w:r>
            <w:r w:rsidRPr="00C427A1">
              <w:t xml:space="preserve"> в налоговые органы в электронной форме через </w:t>
            </w:r>
            <w:r w:rsidR="00D72198">
              <w:t>ОФД</w:t>
            </w:r>
          </w:p>
        </w:tc>
      </w:tr>
      <w:tr w:rsidR="00C427A1" w:rsidRPr="00C427A1" w14:paraId="390F2221" w14:textId="77777777" w:rsidTr="00D008EF">
        <w:tc>
          <w:tcPr>
            <w:tcW w:w="1207" w:type="dxa"/>
          </w:tcPr>
          <w:p w14:paraId="35068866" w14:textId="77777777" w:rsidR="00CD0C04" w:rsidRPr="00C427A1" w:rsidRDefault="00CD0C04" w:rsidP="003B7C69">
            <w:pPr>
              <w:widowControl w:val="0"/>
              <w:overflowPunct w:val="0"/>
              <w:autoSpaceDE w:val="0"/>
              <w:autoSpaceDN w:val="0"/>
              <w:adjustRightInd w:val="0"/>
              <w:spacing w:before="0" w:after="0"/>
              <w:ind w:firstLine="0"/>
              <w:textAlignment w:val="baseline"/>
            </w:pPr>
            <w:r w:rsidRPr="00C427A1">
              <w:t>1005</w:t>
            </w:r>
          </w:p>
        </w:tc>
        <w:tc>
          <w:tcPr>
            <w:tcW w:w="2921" w:type="dxa"/>
            <w:shd w:val="clear" w:color="auto" w:fill="auto"/>
            <w:noWrap/>
          </w:tcPr>
          <w:p w14:paraId="56AB7C22" w14:textId="77777777" w:rsidR="00CD0C04" w:rsidRPr="00C427A1" w:rsidRDefault="00CD0C04" w:rsidP="003B7C69">
            <w:pPr>
              <w:widowControl w:val="0"/>
              <w:overflowPunct w:val="0"/>
              <w:autoSpaceDE w:val="0"/>
              <w:autoSpaceDN w:val="0"/>
              <w:adjustRightInd w:val="0"/>
              <w:spacing w:before="0" w:after="0"/>
              <w:ind w:firstLine="0"/>
              <w:jc w:val="left"/>
              <w:textAlignment w:val="baseline"/>
            </w:pPr>
            <w:r w:rsidRPr="00C427A1">
              <w:t>адрес оператора перевода</w:t>
            </w:r>
          </w:p>
        </w:tc>
        <w:tc>
          <w:tcPr>
            <w:tcW w:w="3157" w:type="dxa"/>
            <w:shd w:val="clear" w:color="auto" w:fill="auto"/>
            <w:noWrap/>
          </w:tcPr>
          <w:p w14:paraId="0BC5FE58" w14:textId="77777777" w:rsidR="00CD0C04" w:rsidRPr="00C427A1" w:rsidRDefault="00CD0C04" w:rsidP="003B7C69">
            <w:pPr>
              <w:widowControl w:val="0"/>
              <w:overflowPunct w:val="0"/>
              <w:autoSpaceDE w:val="0"/>
              <w:autoSpaceDN w:val="0"/>
              <w:adjustRightInd w:val="0"/>
              <w:spacing w:before="0" w:after="0"/>
              <w:ind w:firstLine="0"/>
              <w:jc w:val="left"/>
              <w:textAlignment w:val="baseline"/>
            </w:pPr>
            <w:r w:rsidRPr="00C427A1">
              <w:t>«АДР. ОП. ПЕРЕВОДА»</w:t>
            </w:r>
          </w:p>
        </w:tc>
        <w:tc>
          <w:tcPr>
            <w:tcW w:w="6991" w:type="dxa"/>
          </w:tcPr>
          <w:p w14:paraId="45BB2F37" w14:textId="77777777" w:rsidR="00CD0C04" w:rsidRPr="00C427A1" w:rsidRDefault="00CD0C04" w:rsidP="003B7C69">
            <w:pPr>
              <w:widowControl w:val="0"/>
              <w:overflowPunct w:val="0"/>
              <w:autoSpaceDE w:val="0"/>
              <w:autoSpaceDN w:val="0"/>
              <w:adjustRightInd w:val="0"/>
              <w:spacing w:before="0" w:after="0"/>
              <w:ind w:firstLine="0"/>
              <w:jc w:val="left"/>
              <w:textAlignment w:val="baseline"/>
            </w:pPr>
            <w:r w:rsidRPr="00C427A1">
              <w:t>место нахождения оператора по переводу денежных средств</w:t>
            </w:r>
          </w:p>
        </w:tc>
      </w:tr>
      <w:tr w:rsidR="00C427A1" w:rsidRPr="00C427A1" w14:paraId="62CEA4B5" w14:textId="77777777" w:rsidTr="00D008EF">
        <w:tc>
          <w:tcPr>
            <w:tcW w:w="1207" w:type="dxa"/>
          </w:tcPr>
          <w:p w14:paraId="149D1AF7" w14:textId="77777777" w:rsidR="00CD0C04" w:rsidRPr="00C427A1" w:rsidRDefault="00CD0C04" w:rsidP="003B7C69">
            <w:pPr>
              <w:widowControl w:val="0"/>
              <w:overflowPunct w:val="0"/>
              <w:autoSpaceDE w:val="0"/>
              <w:autoSpaceDN w:val="0"/>
              <w:adjustRightInd w:val="0"/>
              <w:spacing w:before="0" w:after="0"/>
              <w:ind w:firstLine="0"/>
              <w:textAlignment w:val="baseline"/>
            </w:pPr>
            <w:r w:rsidRPr="00C427A1">
              <w:t>1008</w:t>
            </w:r>
          </w:p>
        </w:tc>
        <w:tc>
          <w:tcPr>
            <w:tcW w:w="2921" w:type="dxa"/>
            <w:shd w:val="clear" w:color="auto" w:fill="auto"/>
            <w:noWrap/>
          </w:tcPr>
          <w:p w14:paraId="6A203A70" w14:textId="77777777" w:rsidR="00CD0C04" w:rsidRPr="00C427A1" w:rsidRDefault="00CD0C04" w:rsidP="003B7C69">
            <w:pPr>
              <w:widowControl w:val="0"/>
              <w:overflowPunct w:val="0"/>
              <w:autoSpaceDE w:val="0"/>
              <w:autoSpaceDN w:val="0"/>
              <w:adjustRightInd w:val="0"/>
              <w:spacing w:before="0" w:after="0"/>
              <w:ind w:firstLine="0"/>
              <w:jc w:val="left"/>
              <w:textAlignment w:val="baseline"/>
              <w:rPr>
                <w:i/>
              </w:rPr>
            </w:pPr>
            <w:r w:rsidRPr="00C427A1">
              <w:t>телефон или электронный адрес покупателя</w:t>
            </w:r>
          </w:p>
        </w:tc>
        <w:tc>
          <w:tcPr>
            <w:tcW w:w="3157" w:type="dxa"/>
            <w:shd w:val="clear" w:color="auto" w:fill="auto"/>
            <w:noWrap/>
          </w:tcPr>
          <w:p w14:paraId="716ECA2E" w14:textId="77777777" w:rsidR="00CD0C04" w:rsidRPr="00C427A1" w:rsidRDefault="00CD0C04" w:rsidP="003B7C69">
            <w:pPr>
              <w:widowControl w:val="0"/>
              <w:overflowPunct w:val="0"/>
              <w:autoSpaceDE w:val="0"/>
              <w:autoSpaceDN w:val="0"/>
              <w:adjustRightInd w:val="0"/>
              <w:spacing w:before="0" w:after="0"/>
              <w:ind w:firstLine="0"/>
              <w:jc w:val="left"/>
              <w:textAlignment w:val="baseline"/>
            </w:pPr>
            <w:r w:rsidRPr="00C427A1">
              <w:t>«ТЕЛ. ПОКУПАТЕЛЯ» или</w:t>
            </w:r>
          </w:p>
          <w:p w14:paraId="424F2B57" w14:textId="77777777" w:rsidR="00CD0C04" w:rsidRPr="00C427A1" w:rsidRDefault="00CD0C04" w:rsidP="003B7C69">
            <w:pPr>
              <w:widowControl w:val="0"/>
              <w:overflowPunct w:val="0"/>
              <w:autoSpaceDE w:val="0"/>
              <w:autoSpaceDN w:val="0"/>
              <w:adjustRightInd w:val="0"/>
              <w:spacing w:before="0" w:after="0"/>
              <w:ind w:firstLine="0"/>
              <w:jc w:val="left"/>
              <w:textAlignment w:val="baseline"/>
            </w:pPr>
            <w:r w:rsidRPr="00C427A1">
              <w:t>«ЭЛ. АДР. ПОКУПАТЕЛЯ»</w:t>
            </w:r>
          </w:p>
        </w:tc>
        <w:tc>
          <w:tcPr>
            <w:tcW w:w="6991" w:type="dxa"/>
          </w:tcPr>
          <w:p w14:paraId="723E8058" w14:textId="77777777" w:rsidR="00CD0C04" w:rsidRPr="00C427A1" w:rsidRDefault="00CD0C04" w:rsidP="003B7C69">
            <w:pPr>
              <w:widowControl w:val="0"/>
              <w:overflowPunct w:val="0"/>
              <w:autoSpaceDE w:val="0"/>
              <w:autoSpaceDN w:val="0"/>
              <w:adjustRightInd w:val="0"/>
              <w:spacing w:before="0" w:after="0"/>
              <w:ind w:firstLine="0"/>
              <w:jc w:val="left"/>
              <w:textAlignment w:val="baseline"/>
            </w:pPr>
            <w:r w:rsidRPr="00C427A1">
              <w:t>абонентский номер и (или) адрес электронной почты покупателя (клиента) в случае передачи ему кассового чека (БСО) в электронной форме</w:t>
            </w:r>
          </w:p>
        </w:tc>
      </w:tr>
      <w:tr w:rsidR="00C427A1" w:rsidRPr="00C427A1" w14:paraId="52210FCA" w14:textId="77777777" w:rsidTr="00D008EF">
        <w:tc>
          <w:tcPr>
            <w:tcW w:w="1207" w:type="dxa"/>
          </w:tcPr>
          <w:p w14:paraId="2C918D98" w14:textId="77777777" w:rsidR="00CD0C04" w:rsidRPr="00C427A1" w:rsidRDefault="00CD0C04" w:rsidP="003B7C69">
            <w:pPr>
              <w:widowControl w:val="0"/>
              <w:overflowPunct w:val="0"/>
              <w:autoSpaceDE w:val="0"/>
              <w:autoSpaceDN w:val="0"/>
              <w:adjustRightInd w:val="0"/>
              <w:spacing w:before="0" w:after="0"/>
              <w:ind w:firstLine="0"/>
              <w:textAlignment w:val="baseline"/>
            </w:pPr>
            <w:r w:rsidRPr="00C427A1">
              <w:t>1009</w:t>
            </w:r>
          </w:p>
        </w:tc>
        <w:tc>
          <w:tcPr>
            <w:tcW w:w="2921" w:type="dxa"/>
            <w:shd w:val="clear" w:color="auto" w:fill="auto"/>
            <w:noWrap/>
          </w:tcPr>
          <w:p w14:paraId="66F1D1E3" w14:textId="77777777" w:rsidR="00CD0C04" w:rsidRPr="00C427A1" w:rsidRDefault="00CD0C04" w:rsidP="003B7C69">
            <w:pPr>
              <w:widowControl w:val="0"/>
              <w:overflowPunct w:val="0"/>
              <w:autoSpaceDE w:val="0"/>
              <w:autoSpaceDN w:val="0"/>
              <w:adjustRightInd w:val="0"/>
              <w:spacing w:before="0" w:after="0"/>
              <w:ind w:firstLine="0"/>
              <w:jc w:val="left"/>
              <w:textAlignment w:val="baseline"/>
              <w:rPr>
                <w:i/>
              </w:rPr>
            </w:pPr>
            <w:r w:rsidRPr="00C427A1">
              <w:t>адрес расчетов</w:t>
            </w:r>
          </w:p>
        </w:tc>
        <w:tc>
          <w:tcPr>
            <w:tcW w:w="3157" w:type="dxa"/>
            <w:shd w:val="clear" w:color="auto" w:fill="auto"/>
            <w:noWrap/>
          </w:tcPr>
          <w:p w14:paraId="660DF137" w14:textId="77777777" w:rsidR="00CD0C04" w:rsidRPr="00C427A1" w:rsidRDefault="00CD0C04" w:rsidP="003B7C69">
            <w:pPr>
              <w:widowControl w:val="0"/>
              <w:overflowPunct w:val="0"/>
              <w:autoSpaceDE w:val="0"/>
              <w:autoSpaceDN w:val="0"/>
              <w:adjustRightInd w:val="0"/>
              <w:spacing w:before="0" w:after="0"/>
              <w:ind w:firstLine="0"/>
              <w:jc w:val="left"/>
              <w:textAlignment w:val="baseline"/>
            </w:pPr>
            <w:r w:rsidRPr="00C427A1">
              <w:t>–</w:t>
            </w:r>
          </w:p>
        </w:tc>
        <w:tc>
          <w:tcPr>
            <w:tcW w:w="6991" w:type="dxa"/>
          </w:tcPr>
          <w:p w14:paraId="3FEBBF92" w14:textId="77777777" w:rsidR="00CD0C04" w:rsidRPr="00C427A1" w:rsidRDefault="00CD0C04" w:rsidP="003B7C69">
            <w:pPr>
              <w:widowControl w:val="0"/>
              <w:overflowPunct w:val="0"/>
              <w:autoSpaceDE w:val="0"/>
              <w:autoSpaceDN w:val="0"/>
              <w:adjustRightInd w:val="0"/>
              <w:spacing w:before="0" w:after="0"/>
              <w:ind w:firstLine="0"/>
              <w:jc w:val="left"/>
              <w:textAlignment w:val="baseline"/>
            </w:pPr>
            <w:r w:rsidRPr="00C427A1">
              <w:t>адрес осуществления расчетов между пользователем и покупателем (клиентом)</w:t>
            </w:r>
          </w:p>
        </w:tc>
      </w:tr>
      <w:tr w:rsidR="00C427A1" w:rsidRPr="00C427A1" w14:paraId="49C4122B" w14:textId="77777777" w:rsidTr="00D008EF">
        <w:tc>
          <w:tcPr>
            <w:tcW w:w="1207" w:type="dxa"/>
          </w:tcPr>
          <w:p w14:paraId="07FDA62F" w14:textId="77777777" w:rsidR="00CD0C04" w:rsidRPr="00C427A1" w:rsidRDefault="00CD0C04" w:rsidP="003B7C69">
            <w:pPr>
              <w:widowControl w:val="0"/>
              <w:overflowPunct w:val="0"/>
              <w:autoSpaceDE w:val="0"/>
              <w:autoSpaceDN w:val="0"/>
              <w:adjustRightInd w:val="0"/>
              <w:spacing w:before="0" w:after="0"/>
              <w:ind w:firstLine="0"/>
              <w:textAlignment w:val="baseline"/>
            </w:pPr>
            <w:r w:rsidRPr="00C427A1">
              <w:t>1012</w:t>
            </w:r>
          </w:p>
        </w:tc>
        <w:tc>
          <w:tcPr>
            <w:tcW w:w="2921" w:type="dxa"/>
            <w:shd w:val="clear" w:color="auto" w:fill="auto"/>
            <w:noWrap/>
          </w:tcPr>
          <w:p w14:paraId="28DD1265" w14:textId="77777777" w:rsidR="00CD0C04" w:rsidRPr="00C427A1" w:rsidRDefault="00CD0C04" w:rsidP="003B7C69">
            <w:pPr>
              <w:widowControl w:val="0"/>
              <w:overflowPunct w:val="0"/>
              <w:autoSpaceDE w:val="0"/>
              <w:autoSpaceDN w:val="0"/>
              <w:adjustRightInd w:val="0"/>
              <w:spacing w:before="0" w:after="0"/>
              <w:ind w:firstLine="0"/>
              <w:jc w:val="left"/>
              <w:textAlignment w:val="baseline"/>
              <w:rPr>
                <w:i/>
              </w:rPr>
            </w:pPr>
            <w:r w:rsidRPr="00C427A1">
              <w:t>дата, время</w:t>
            </w:r>
          </w:p>
        </w:tc>
        <w:tc>
          <w:tcPr>
            <w:tcW w:w="3157" w:type="dxa"/>
            <w:shd w:val="clear" w:color="auto" w:fill="auto"/>
            <w:noWrap/>
          </w:tcPr>
          <w:p w14:paraId="441784CF" w14:textId="77777777" w:rsidR="00CD0C04" w:rsidRPr="00C427A1" w:rsidRDefault="00CD0C04" w:rsidP="003B7C69">
            <w:pPr>
              <w:widowControl w:val="0"/>
              <w:overflowPunct w:val="0"/>
              <w:autoSpaceDE w:val="0"/>
              <w:autoSpaceDN w:val="0"/>
              <w:adjustRightInd w:val="0"/>
              <w:spacing w:before="0" w:after="0"/>
              <w:ind w:firstLine="0"/>
              <w:jc w:val="left"/>
              <w:textAlignment w:val="baseline"/>
            </w:pPr>
            <w:r w:rsidRPr="00C427A1">
              <w:t>–</w:t>
            </w:r>
          </w:p>
        </w:tc>
        <w:tc>
          <w:tcPr>
            <w:tcW w:w="6991" w:type="dxa"/>
          </w:tcPr>
          <w:p w14:paraId="554EC40D" w14:textId="75A93A2A" w:rsidR="00CD0C04" w:rsidRPr="00C427A1" w:rsidRDefault="00CD0C04" w:rsidP="00D72198">
            <w:pPr>
              <w:widowControl w:val="0"/>
              <w:overflowPunct w:val="0"/>
              <w:autoSpaceDE w:val="0"/>
              <w:autoSpaceDN w:val="0"/>
              <w:adjustRightInd w:val="0"/>
              <w:spacing w:before="0" w:after="0"/>
              <w:ind w:firstLine="0"/>
              <w:jc w:val="left"/>
              <w:textAlignment w:val="baseline"/>
            </w:pPr>
            <w:r w:rsidRPr="00C427A1">
              <w:t xml:space="preserve">дата и время </w:t>
            </w:r>
            <w:r w:rsidR="00D106F9" w:rsidRPr="00C427A1">
              <w:rPr>
                <w:rFonts w:eastAsia="Times New Roman" w:cs="Times New Roman"/>
                <w:szCs w:val="28"/>
              </w:rPr>
              <w:t xml:space="preserve">формирования </w:t>
            </w:r>
            <w:r w:rsidR="00D72198">
              <w:t>ФД</w:t>
            </w:r>
          </w:p>
        </w:tc>
      </w:tr>
      <w:tr w:rsidR="00C427A1" w:rsidRPr="00C427A1" w14:paraId="036C1DA2" w14:textId="77777777" w:rsidTr="00D008EF">
        <w:tc>
          <w:tcPr>
            <w:tcW w:w="1207" w:type="dxa"/>
          </w:tcPr>
          <w:p w14:paraId="01F9E799" w14:textId="77777777" w:rsidR="00CD0C04" w:rsidRPr="00C427A1" w:rsidRDefault="00CD0C04" w:rsidP="003B7C69">
            <w:pPr>
              <w:widowControl w:val="0"/>
              <w:overflowPunct w:val="0"/>
              <w:autoSpaceDE w:val="0"/>
              <w:autoSpaceDN w:val="0"/>
              <w:adjustRightInd w:val="0"/>
              <w:spacing w:before="0" w:after="0"/>
              <w:ind w:firstLine="0"/>
              <w:textAlignment w:val="baseline"/>
            </w:pPr>
            <w:r w:rsidRPr="00C427A1">
              <w:t>1013</w:t>
            </w:r>
          </w:p>
        </w:tc>
        <w:tc>
          <w:tcPr>
            <w:tcW w:w="2921" w:type="dxa"/>
            <w:shd w:val="clear" w:color="auto" w:fill="auto"/>
            <w:noWrap/>
          </w:tcPr>
          <w:p w14:paraId="6B36823D" w14:textId="77777777" w:rsidR="00CD0C04" w:rsidRPr="00C427A1" w:rsidRDefault="00CD0C04" w:rsidP="003B7C69">
            <w:pPr>
              <w:widowControl w:val="0"/>
              <w:overflowPunct w:val="0"/>
              <w:autoSpaceDE w:val="0"/>
              <w:autoSpaceDN w:val="0"/>
              <w:adjustRightInd w:val="0"/>
              <w:spacing w:before="0" w:after="0"/>
              <w:ind w:firstLine="0"/>
              <w:jc w:val="left"/>
              <w:textAlignment w:val="baseline"/>
              <w:rPr>
                <w:i/>
              </w:rPr>
            </w:pPr>
            <w:r w:rsidRPr="00C427A1">
              <w:t>заводской номер ККТ</w:t>
            </w:r>
          </w:p>
        </w:tc>
        <w:tc>
          <w:tcPr>
            <w:tcW w:w="3157" w:type="dxa"/>
            <w:shd w:val="clear" w:color="auto" w:fill="auto"/>
            <w:noWrap/>
          </w:tcPr>
          <w:p w14:paraId="252F5E11" w14:textId="77777777" w:rsidR="00CD0C04" w:rsidRPr="00C427A1" w:rsidRDefault="00CD0C04" w:rsidP="003B7C69">
            <w:pPr>
              <w:widowControl w:val="0"/>
              <w:overflowPunct w:val="0"/>
              <w:autoSpaceDE w:val="0"/>
              <w:autoSpaceDN w:val="0"/>
              <w:adjustRightInd w:val="0"/>
              <w:spacing w:before="0" w:after="0"/>
              <w:ind w:firstLine="0"/>
              <w:jc w:val="left"/>
              <w:textAlignment w:val="baseline"/>
            </w:pPr>
            <w:r w:rsidRPr="00C427A1">
              <w:t>«ЗН ККТ»</w:t>
            </w:r>
          </w:p>
        </w:tc>
        <w:tc>
          <w:tcPr>
            <w:tcW w:w="6991" w:type="dxa"/>
          </w:tcPr>
          <w:p w14:paraId="25387EFB" w14:textId="14C68320" w:rsidR="00CD0C04" w:rsidRPr="00C427A1" w:rsidRDefault="00CD0C04" w:rsidP="00D72198">
            <w:pPr>
              <w:widowControl w:val="0"/>
              <w:overflowPunct w:val="0"/>
              <w:autoSpaceDE w:val="0"/>
              <w:autoSpaceDN w:val="0"/>
              <w:adjustRightInd w:val="0"/>
              <w:spacing w:before="0" w:after="0"/>
              <w:ind w:firstLine="0"/>
              <w:jc w:val="left"/>
              <w:textAlignment w:val="baseline"/>
            </w:pPr>
            <w:r w:rsidRPr="00C427A1">
              <w:t xml:space="preserve">заводской номер </w:t>
            </w:r>
            <w:r w:rsidR="00D72198">
              <w:t>ККТ</w:t>
            </w:r>
          </w:p>
        </w:tc>
      </w:tr>
      <w:tr w:rsidR="00C427A1" w:rsidRPr="00C427A1" w14:paraId="061559C4" w14:textId="77777777" w:rsidTr="00D008EF">
        <w:tc>
          <w:tcPr>
            <w:tcW w:w="1207" w:type="dxa"/>
          </w:tcPr>
          <w:p w14:paraId="65B97709" w14:textId="77777777" w:rsidR="00CD0C04" w:rsidRPr="00C427A1" w:rsidRDefault="00CD0C04" w:rsidP="003B7C69">
            <w:pPr>
              <w:widowControl w:val="0"/>
              <w:overflowPunct w:val="0"/>
              <w:autoSpaceDE w:val="0"/>
              <w:autoSpaceDN w:val="0"/>
              <w:adjustRightInd w:val="0"/>
              <w:spacing w:before="0" w:after="0"/>
              <w:ind w:firstLine="0"/>
              <w:textAlignment w:val="baseline"/>
            </w:pPr>
            <w:r w:rsidRPr="00C427A1">
              <w:t>1016</w:t>
            </w:r>
          </w:p>
        </w:tc>
        <w:tc>
          <w:tcPr>
            <w:tcW w:w="2921" w:type="dxa"/>
            <w:shd w:val="clear" w:color="auto" w:fill="auto"/>
            <w:noWrap/>
          </w:tcPr>
          <w:p w14:paraId="17189466" w14:textId="77777777" w:rsidR="00CD0C04" w:rsidRPr="00C427A1" w:rsidRDefault="00CD0C04" w:rsidP="003B7C69">
            <w:pPr>
              <w:widowControl w:val="0"/>
              <w:overflowPunct w:val="0"/>
              <w:autoSpaceDE w:val="0"/>
              <w:autoSpaceDN w:val="0"/>
              <w:adjustRightInd w:val="0"/>
              <w:spacing w:before="0" w:after="0"/>
              <w:ind w:firstLine="0"/>
              <w:jc w:val="left"/>
              <w:textAlignment w:val="baseline"/>
            </w:pPr>
            <w:r w:rsidRPr="00C427A1">
              <w:t xml:space="preserve">ИНН оператора перевода </w:t>
            </w:r>
          </w:p>
        </w:tc>
        <w:tc>
          <w:tcPr>
            <w:tcW w:w="3157" w:type="dxa"/>
            <w:shd w:val="clear" w:color="auto" w:fill="auto"/>
            <w:noWrap/>
          </w:tcPr>
          <w:p w14:paraId="2501D7C3" w14:textId="77777777" w:rsidR="00CD0C04" w:rsidRPr="00C427A1" w:rsidRDefault="00CD0C04" w:rsidP="003B7C69">
            <w:pPr>
              <w:widowControl w:val="0"/>
              <w:overflowPunct w:val="0"/>
              <w:autoSpaceDE w:val="0"/>
              <w:autoSpaceDN w:val="0"/>
              <w:adjustRightInd w:val="0"/>
              <w:spacing w:before="0" w:after="0"/>
              <w:ind w:firstLine="0"/>
              <w:jc w:val="left"/>
              <w:textAlignment w:val="baseline"/>
            </w:pPr>
            <w:r w:rsidRPr="00C427A1">
              <w:t>«ИНН ОП. ПЕРЕВОДА»</w:t>
            </w:r>
          </w:p>
        </w:tc>
        <w:tc>
          <w:tcPr>
            <w:tcW w:w="6991" w:type="dxa"/>
          </w:tcPr>
          <w:p w14:paraId="52BF0AFC" w14:textId="77777777" w:rsidR="00CD0C04" w:rsidRPr="00C427A1" w:rsidRDefault="00CD0C04" w:rsidP="003B7C69">
            <w:pPr>
              <w:widowControl w:val="0"/>
              <w:overflowPunct w:val="0"/>
              <w:autoSpaceDE w:val="0"/>
              <w:autoSpaceDN w:val="0"/>
              <w:adjustRightInd w:val="0"/>
              <w:spacing w:before="0" w:after="0"/>
              <w:ind w:firstLine="0"/>
              <w:jc w:val="left"/>
              <w:textAlignment w:val="baseline"/>
            </w:pPr>
            <w:r w:rsidRPr="00C427A1">
              <w:t>идентификационный номер налогоплательщика оператора по переводу денежных средств</w:t>
            </w:r>
          </w:p>
        </w:tc>
      </w:tr>
      <w:tr w:rsidR="00C427A1" w:rsidRPr="00C427A1" w14:paraId="4CC0C09D" w14:textId="77777777" w:rsidTr="00D008EF">
        <w:tc>
          <w:tcPr>
            <w:tcW w:w="1207" w:type="dxa"/>
          </w:tcPr>
          <w:p w14:paraId="7C215D1C" w14:textId="77777777" w:rsidR="00CD0C04" w:rsidRPr="00C427A1" w:rsidRDefault="00CD0C04" w:rsidP="003B7C69">
            <w:pPr>
              <w:widowControl w:val="0"/>
              <w:overflowPunct w:val="0"/>
              <w:autoSpaceDE w:val="0"/>
              <w:autoSpaceDN w:val="0"/>
              <w:adjustRightInd w:val="0"/>
              <w:spacing w:before="0" w:after="0"/>
              <w:ind w:firstLine="0"/>
              <w:textAlignment w:val="baseline"/>
            </w:pPr>
            <w:r w:rsidRPr="00C427A1">
              <w:t>1017</w:t>
            </w:r>
          </w:p>
        </w:tc>
        <w:tc>
          <w:tcPr>
            <w:tcW w:w="2921" w:type="dxa"/>
            <w:shd w:val="clear" w:color="auto" w:fill="auto"/>
            <w:noWrap/>
          </w:tcPr>
          <w:p w14:paraId="26FE021F" w14:textId="77777777" w:rsidR="00CD0C04" w:rsidRPr="00C427A1" w:rsidRDefault="00CD0C04" w:rsidP="003B7C69">
            <w:pPr>
              <w:widowControl w:val="0"/>
              <w:overflowPunct w:val="0"/>
              <w:autoSpaceDE w:val="0"/>
              <w:autoSpaceDN w:val="0"/>
              <w:adjustRightInd w:val="0"/>
              <w:spacing w:before="0" w:after="0"/>
              <w:ind w:firstLine="0"/>
              <w:jc w:val="left"/>
              <w:textAlignment w:val="baseline"/>
              <w:rPr>
                <w:i/>
              </w:rPr>
            </w:pPr>
            <w:r w:rsidRPr="00C427A1">
              <w:t>ИНН ОФД</w:t>
            </w:r>
          </w:p>
        </w:tc>
        <w:tc>
          <w:tcPr>
            <w:tcW w:w="3157" w:type="dxa"/>
            <w:shd w:val="clear" w:color="auto" w:fill="auto"/>
            <w:noWrap/>
          </w:tcPr>
          <w:p w14:paraId="79A417FB" w14:textId="77777777" w:rsidR="00CD0C04" w:rsidRPr="00C427A1" w:rsidRDefault="00CD0C04" w:rsidP="003B7C69">
            <w:pPr>
              <w:widowControl w:val="0"/>
              <w:overflowPunct w:val="0"/>
              <w:autoSpaceDE w:val="0"/>
              <w:autoSpaceDN w:val="0"/>
              <w:adjustRightInd w:val="0"/>
              <w:spacing w:before="0" w:after="0"/>
              <w:ind w:firstLine="0"/>
              <w:jc w:val="left"/>
              <w:textAlignment w:val="baseline"/>
            </w:pPr>
            <w:r w:rsidRPr="00C427A1">
              <w:t>«ИНН ОФД»</w:t>
            </w:r>
          </w:p>
        </w:tc>
        <w:tc>
          <w:tcPr>
            <w:tcW w:w="6991" w:type="dxa"/>
          </w:tcPr>
          <w:p w14:paraId="2738E548" w14:textId="77777777" w:rsidR="00CD0C04" w:rsidRPr="00C427A1" w:rsidRDefault="00CD0C04" w:rsidP="003B7C69">
            <w:pPr>
              <w:widowControl w:val="0"/>
              <w:overflowPunct w:val="0"/>
              <w:autoSpaceDE w:val="0"/>
              <w:autoSpaceDN w:val="0"/>
              <w:adjustRightInd w:val="0"/>
              <w:spacing w:before="0" w:after="0"/>
              <w:ind w:firstLine="0"/>
              <w:jc w:val="left"/>
              <w:textAlignment w:val="baseline"/>
            </w:pPr>
            <w:r w:rsidRPr="00C427A1">
              <w:t>идентификационный номер налогоплательщика оператора фискальных данных</w:t>
            </w:r>
          </w:p>
        </w:tc>
      </w:tr>
      <w:tr w:rsidR="00C427A1" w:rsidRPr="00C427A1" w14:paraId="1FF7529B" w14:textId="77777777" w:rsidTr="00D008EF">
        <w:tc>
          <w:tcPr>
            <w:tcW w:w="1207" w:type="dxa"/>
          </w:tcPr>
          <w:p w14:paraId="19AA2F7D" w14:textId="77777777" w:rsidR="00CD0C04" w:rsidRPr="00C427A1" w:rsidRDefault="00CD0C04" w:rsidP="003B7C69">
            <w:pPr>
              <w:widowControl w:val="0"/>
              <w:overflowPunct w:val="0"/>
              <w:autoSpaceDE w:val="0"/>
              <w:autoSpaceDN w:val="0"/>
              <w:adjustRightInd w:val="0"/>
              <w:spacing w:before="0" w:after="0"/>
              <w:ind w:firstLine="0"/>
              <w:textAlignment w:val="baseline"/>
            </w:pPr>
            <w:r w:rsidRPr="00C427A1">
              <w:t>1018</w:t>
            </w:r>
          </w:p>
        </w:tc>
        <w:tc>
          <w:tcPr>
            <w:tcW w:w="2921" w:type="dxa"/>
            <w:shd w:val="clear" w:color="auto" w:fill="auto"/>
            <w:noWrap/>
          </w:tcPr>
          <w:p w14:paraId="30EC89D4" w14:textId="77777777" w:rsidR="00CD0C04" w:rsidRPr="00C427A1" w:rsidRDefault="00CD0C04" w:rsidP="003B7C69">
            <w:pPr>
              <w:widowControl w:val="0"/>
              <w:overflowPunct w:val="0"/>
              <w:autoSpaceDE w:val="0"/>
              <w:autoSpaceDN w:val="0"/>
              <w:adjustRightInd w:val="0"/>
              <w:spacing w:before="0" w:after="0"/>
              <w:ind w:firstLine="0"/>
              <w:jc w:val="left"/>
              <w:textAlignment w:val="baseline"/>
              <w:rPr>
                <w:i/>
              </w:rPr>
            </w:pPr>
            <w:r w:rsidRPr="00C427A1">
              <w:t>ИНН пользователя</w:t>
            </w:r>
          </w:p>
        </w:tc>
        <w:tc>
          <w:tcPr>
            <w:tcW w:w="3157" w:type="dxa"/>
            <w:shd w:val="clear" w:color="auto" w:fill="auto"/>
            <w:noWrap/>
          </w:tcPr>
          <w:p w14:paraId="7D70656D" w14:textId="77777777" w:rsidR="00CD0C04" w:rsidRPr="00C427A1" w:rsidRDefault="00CD0C04" w:rsidP="003B7C69">
            <w:pPr>
              <w:widowControl w:val="0"/>
              <w:overflowPunct w:val="0"/>
              <w:autoSpaceDE w:val="0"/>
              <w:autoSpaceDN w:val="0"/>
              <w:adjustRightInd w:val="0"/>
              <w:spacing w:before="0" w:after="0"/>
              <w:ind w:firstLine="0"/>
              <w:jc w:val="left"/>
              <w:textAlignment w:val="baseline"/>
            </w:pPr>
            <w:r w:rsidRPr="00C427A1">
              <w:t>«ИНН»</w:t>
            </w:r>
          </w:p>
        </w:tc>
        <w:tc>
          <w:tcPr>
            <w:tcW w:w="6991" w:type="dxa"/>
          </w:tcPr>
          <w:p w14:paraId="5BEFF783" w14:textId="77777777" w:rsidR="00CD0C04" w:rsidRPr="00C427A1" w:rsidRDefault="00CD0C04" w:rsidP="003B7C69">
            <w:pPr>
              <w:widowControl w:val="0"/>
              <w:overflowPunct w:val="0"/>
              <w:autoSpaceDE w:val="0"/>
              <w:autoSpaceDN w:val="0"/>
              <w:adjustRightInd w:val="0"/>
              <w:spacing w:before="0" w:after="0"/>
              <w:ind w:firstLine="0"/>
              <w:jc w:val="left"/>
              <w:textAlignment w:val="baseline"/>
            </w:pPr>
            <w:r w:rsidRPr="00C427A1">
              <w:t>идентификационный номер налогоплательщика пользователя</w:t>
            </w:r>
          </w:p>
        </w:tc>
      </w:tr>
      <w:tr w:rsidR="00C427A1" w:rsidRPr="00C427A1" w14:paraId="326ECF8E" w14:textId="77777777" w:rsidTr="00D008EF">
        <w:tc>
          <w:tcPr>
            <w:tcW w:w="1207" w:type="dxa"/>
          </w:tcPr>
          <w:p w14:paraId="6E28BB01" w14:textId="77777777" w:rsidR="00CD0C04" w:rsidRPr="00C427A1" w:rsidRDefault="00CD0C04" w:rsidP="003B7C69">
            <w:pPr>
              <w:widowControl w:val="0"/>
              <w:overflowPunct w:val="0"/>
              <w:autoSpaceDE w:val="0"/>
              <w:autoSpaceDN w:val="0"/>
              <w:adjustRightInd w:val="0"/>
              <w:spacing w:before="0" w:after="0"/>
              <w:ind w:firstLine="0"/>
              <w:textAlignment w:val="baseline"/>
            </w:pPr>
            <w:r w:rsidRPr="00C427A1">
              <w:lastRenderedPageBreak/>
              <w:t>1020</w:t>
            </w:r>
          </w:p>
        </w:tc>
        <w:tc>
          <w:tcPr>
            <w:tcW w:w="2921" w:type="dxa"/>
            <w:shd w:val="clear" w:color="auto" w:fill="auto"/>
            <w:noWrap/>
          </w:tcPr>
          <w:p w14:paraId="2B9B0622" w14:textId="77777777" w:rsidR="00CD0C04" w:rsidRPr="00C427A1" w:rsidRDefault="00CD0C04" w:rsidP="003B7C69">
            <w:pPr>
              <w:widowControl w:val="0"/>
              <w:overflowPunct w:val="0"/>
              <w:autoSpaceDE w:val="0"/>
              <w:autoSpaceDN w:val="0"/>
              <w:adjustRightInd w:val="0"/>
              <w:spacing w:before="0" w:after="0"/>
              <w:ind w:firstLine="0"/>
              <w:jc w:val="left"/>
              <w:textAlignment w:val="baseline"/>
              <w:rPr>
                <w:i/>
              </w:rPr>
            </w:pPr>
            <w:r w:rsidRPr="00C427A1">
              <w:t>сумма расчета, указанного в чеке (БСО)</w:t>
            </w:r>
          </w:p>
        </w:tc>
        <w:tc>
          <w:tcPr>
            <w:tcW w:w="3157" w:type="dxa"/>
            <w:shd w:val="clear" w:color="auto" w:fill="auto"/>
            <w:noWrap/>
          </w:tcPr>
          <w:p w14:paraId="75470810" w14:textId="77777777" w:rsidR="00CD0C04" w:rsidRPr="00C427A1" w:rsidRDefault="00CD0C04" w:rsidP="003B7C69">
            <w:pPr>
              <w:widowControl w:val="0"/>
              <w:overflowPunct w:val="0"/>
              <w:autoSpaceDE w:val="0"/>
              <w:autoSpaceDN w:val="0"/>
              <w:adjustRightInd w:val="0"/>
              <w:spacing w:before="0" w:after="0"/>
              <w:ind w:firstLine="0"/>
              <w:jc w:val="left"/>
              <w:textAlignment w:val="baseline"/>
            </w:pPr>
            <w:r w:rsidRPr="00C427A1">
              <w:t>«ИТОГ»</w:t>
            </w:r>
          </w:p>
        </w:tc>
        <w:tc>
          <w:tcPr>
            <w:tcW w:w="6991" w:type="dxa"/>
          </w:tcPr>
          <w:p w14:paraId="410D331E" w14:textId="77777777" w:rsidR="00CD0C04" w:rsidRPr="00C427A1" w:rsidRDefault="00CD0C04" w:rsidP="003B7C69">
            <w:pPr>
              <w:widowControl w:val="0"/>
              <w:overflowPunct w:val="0"/>
              <w:autoSpaceDE w:val="0"/>
              <w:autoSpaceDN w:val="0"/>
              <w:adjustRightInd w:val="0"/>
              <w:spacing w:before="0" w:after="0"/>
              <w:ind w:firstLine="0"/>
              <w:jc w:val="left"/>
              <w:textAlignment w:val="baseline"/>
            </w:pPr>
            <w:r w:rsidRPr="00C427A1">
              <w:t>сумма расчета с учетом скидок, наценок и НДС, указанная в кассовом чеке (БСО) или сумма коррекции, указанная в кассовом чеке коррекции (БСО коррекции)</w:t>
            </w:r>
          </w:p>
        </w:tc>
      </w:tr>
      <w:tr w:rsidR="00C427A1" w:rsidRPr="00C427A1" w14:paraId="737D6F42" w14:textId="77777777" w:rsidTr="00D008EF">
        <w:tc>
          <w:tcPr>
            <w:tcW w:w="1207" w:type="dxa"/>
          </w:tcPr>
          <w:p w14:paraId="601D4344" w14:textId="77777777" w:rsidR="00CD0C04" w:rsidRPr="00C427A1" w:rsidRDefault="00CD0C04" w:rsidP="003B7C69">
            <w:pPr>
              <w:widowControl w:val="0"/>
              <w:overflowPunct w:val="0"/>
              <w:autoSpaceDE w:val="0"/>
              <w:autoSpaceDN w:val="0"/>
              <w:adjustRightInd w:val="0"/>
              <w:spacing w:before="0" w:after="0"/>
              <w:ind w:firstLine="0"/>
              <w:textAlignment w:val="baseline"/>
            </w:pPr>
            <w:r w:rsidRPr="00C427A1">
              <w:t>1021</w:t>
            </w:r>
          </w:p>
        </w:tc>
        <w:tc>
          <w:tcPr>
            <w:tcW w:w="2921" w:type="dxa"/>
            <w:shd w:val="clear" w:color="auto" w:fill="auto"/>
            <w:noWrap/>
          </w:tcPr>
          <w:p w14:paraId="5DAA68E2" w14:textId="77777777" w:rsidR="00CD0C04" w:rsidRPr="00C427A1" w:rsidRDefault="00CD0C04" w:rsidP="003B7C69">
            <w:pPr>
              <w:widowControl w:val="0"/>
              <w:overflowPunct w:val="0"/>
              <w:autoSpaceDE w:val="0"/>
              <w:autoSpaceDN w:val="0"/>
              <w:adjustRightInd w:val="0"/>
              <w:spacing w:before="0" w:after="0"/>
              <w:ind w:firstLine="0"/>
              <w:jc w:val="left"/>
              <w:textAlignment w:val="baseline"/>
              <w:rPr>
                <w:i/>
              </w:rPr>
            </w:pPr>
            <w:r w:rsidRPr="00C427A1">
              <w:t>кассир</w:t>
            </w:r>
          </w:p>
        </w:tc>
        <w:tc>
          <w:tcPr>
            <w:tcW w:w="3157" w:type="dxa"/>
            <w:shd w:val="clear" w:color="auto" w:fill="auto"/>
            <w:noWrap/>
          </w:tcPr>
          <w:p w14:paraId="6D86967E" w14:textId="77777777" w:rsidR="00CD0C04" w:rsidRPr="00C427A1" w:rsidRDefault="00CD0C04" w:rsidP="003B7C69">
            <w:pPr>
              <w:widowControl w:val="0"/>
              <w:overflowPunct w:val="0"/>
              <w:autoSpaceDE w:val="0"/>
              <w:autoSpaceDN w:val="0"/>
              <w:adjustRightInd w:val="0"/>
              <w:spacing w:before="0" w:after="0"/>
              <w:ind w:firstLine="0"/>
              <w:jc w:val="left"/>
              <w:textAlignment w:val="baseline"/>
            </w:pPr>
            <w:r w:rsidRPr="00C427A1">
              <w:t>«КАССИР» (заголовок может не указываться в случае, если наименование должности содержит слово «кассир»)</w:t>
            </w:r>
          </w:p>
        </w:tc>
        <w:tc>
          <w:tcPr>
            <w:tcW w:w="6991" w:type="dxa"/>
          </w:tcPr>
          <w:p w14:paraId="5F484B4B" w14:textId="1DC9F187" w:rsidR="00CD0C04" w:rsidRPr="00C427A1" w:rsidRDefault="004F796A" w:rsidP="00DD176A">
            <w:pPr>
              <w:widowControl w:val="0"/>
              <w:overflowPunct w:val="0"/>
              <w:autoSpaceDE w:val="0"/>
              <w:autoSpaceDN w:val="0"/>
              <w:adjustRightInd w:val="0"/>
              <w:spacing w:before="0" w:after="0"/>
              <w:ind w:firstLine="0"/>
              <w:jc w:val="left"/>
              <w:textAlignment w:val="baseline"/>
            </w:pPr>
            <w:r w:rsidRPr="00C427A1">
              <w:t xml:space="preserve">для кассового чека (БСО) </w:t>
            </w:r>
            <w:r w:rsidR="00CD0C04" w:rsidRPr="00C427A1">
              <w:t xml:space="preserve">должность и фамилия лица, осуществившего расчет с покупателем (клиентом), оформившего кассовый чек </w:t>
            </w:r>
            <w:r w:rsidRPr="00C427A1">
              <w:t>(</w:t>
            </w:r>
            <w:r w:rsidR="00CD0C04" w:rsidRPr="00C427A1">
              <w:t>БСО</w:t>
            </w:r>
            <w:r w:rsidRPr="00C427A1">
              <w:t>)</w:t>
            </w:r>
            <w:r w:rsidR="00CD0C04" w:rsidRPr="00C427A1">
              <w:t xml:space="preserve"> и выдавшего (передавшего) его покупателю (клиенту</w:t>
            </w:r>
            <w:r w:rsidR="00DD176A" w:rsidRPr="00C427A1">
              <w:t xml:space="preserve">); </w:t>
            </w:r>
            <w:r w:rsidRPr="00C427A1">
              <w:t>для иных фискальных документов</w:t>
            </w:r>
            <w:r w:rsidR="00DD176A" w:rsidRPr="00C427A1">
              <w:t xml:space="preserve"> -</w:t>
            </w:r>
            <w:r w:rsidR="00CD0C04" w:rsidRPr="00C427A1">
              <w:t xml:space="preserve"> </w:t>
            </w:r>
            <w:r w:rsidR="00557D40" w:rsidRPr="00C427A1">
              <w:t xml:space="preserve">должность и </w:t>
            </w:r>
            <w:r w:rsidR="00CD0C04" w:rsidRPr="00C427A1">
              <w:t>фамилия лица, уполномоченного пользователем на формирование иного фискального документа</w:t>
            </w:r>
          </w:p>
        </w:tc>
      </w:tr>
      <w:tr w:rsidR="00C427A1" w:rsidRPr="00C427A1" w14:paraId="79670014" w14:textId="77777777" w:rsidTr="00D008EF">
        <w:tc>
          <w:tcPr>
            <w:tcW w:w="1207" w:type="dxa"/>
          </w:tcPr>
          <w:p w14:paraId="2E223036" w14:textId="77777777" w:rsidR="00CD0C04" w:rsidRPr="00C427A1" w:rsidRDefault="00CD0C04" w:rsidP="003B7C69">
            <w:pPr>
              <w:widowControl w:val="0"/>
              <w:overflowPunct w:val="0"/>
              <w:autoSpaceDE w:val="0"/>
              <w:autoSpaceDN w:val="0"/>
              <w:adjustRightInd w:val="0"/>
              <w:spacing w:before="0" w:after="0"/>
              <w:ind w:firstLine="0"/>
              <w:textAlignment w:val="baseline"/>
            </w:pPr>
            <w:r w:rsidRPr="00C427A1">
              <w:t>1022</w:t>
            </w:r>
          </w:p>
        </w:tc>
        <w:tc>
          <w:tcPr>
            <w:tcW w:w="2921" w:type="dxa"/>
            <w:shd w:val="clear" w:color="auto" w:fill="auto"/>
            <w:noWrap/>
          </w:tcPr>
          <w:p w14:paraId="70A05D8F" w14:textId="77777777" w:rsidR="00CD0C04" w:rsidRPr="00C427A1" w:rsidRDefault="00CD0C04" w:rsidP="003B7C69">
            <w:pPr>
              <w:widowControl w:val="0"/>
              <w:overflowPunct w:val="0"/>
              <w:autoSpaceDE w:val="0"/>
              <w:autoSpaceDN w:val="0"/>
              <w:adjustRightInd w:val="0"/>
              <w:spacing w:before="0" w:after="0"/>
              <w:ind w:firstLine="0"/>
              <w:jc w:val="left"/>
              <w:textAlignment w:val="baseline"/>
            </w:pPr>
            <w:r w:rsidRPr="00C427A1">
              <w:t>код ответа ОФД</w:t>
            </w:r>
          </w:p>
        </w:tc>
        <w:tc>
          <w:tcPr>
            <w:tcW w:w="3157" w:type="dxa"/>
            <w:shd w:val="clear" w:color="auto" w:fill="auto"/>
            <w:noWrap/>
          </w:tcPr>
          <w:p w14:paraId="53321DE6" w14:textId="77777777" w:rsidR="00CD0C04" w:rsidRPr="00C427A1" w:rsidRDefault="00CD0C04" w:rsidP="003B7C69">
            <w:pPr>
              <w:widowControl w:val="0"/>
              <w:overflowPunct w:val="0"/>
              <w:autoSpaceDE w:val="0"/>
              <w:autoSpaceDN w:val="0"/>
              <w:adjustRightInd w:val="0"/>
              <w:spacing w:before="0" w:after="0"/>
              <w:ind w:firstLine="0"/>
              <w:jc w:val="left"/>
              <w:textAlignment w:val="baseline"/>
            </w:pPr>
            <w:r w:rsidRPr="00C427A1">
              <w:t>–</w:t>
            </w:r>
          </w:p>
        </w:tc>
        <w:tc>
          <w:tcPr>
            <w:tcW w:w="6991" w:type="dxa"/>
          </w:tcPr>
          <w:p w14:paraId="44B1F093" w14:textId="77777777" w:rsidR="00CD0C04" w:rsidRPr="00C427A1" w:rsidRDefault="00CD0C04" w:rsidP="003B7C69">
            <w:pPr>
              <w:widowControl w:val="0"/>
              <w:overflowPunct w:val="0"/>
              <w:autoSpaceDE w:val="0"/>
              <w:autoSpaceDN w:val="0"/>
              <w:adjustRightInd w:val="0"/>
              <w:spacing w:before="0" w:after="0"/>
              <w:ind w:firstLine="0"/>
              <w:jc w:val="left"/>
              <w:textAlignment w:val="baseline"/>
            </w:pPr>
            <w:r w:rsidRPr="00C427A1">
              <w:t>код информационного сообщения оператора фискальных данных</w:t>
            </w:r>
          </w:p>
        </w:tc>
      </w:tr>
      <w:tr w:rsidR="00C427A1" w:rsidRPr="00C427A1" w14:paraId="16AD53ED" w14:textId="77777777" w:rsidTr="00D008EF">
        <w:tc>
          <w:tcPr>
            <w:tcW w:w="1207" w:type="dxa"/>
          </w:tcPr>
          <w:p w14:paraId="7F7B06CF" w14:textId="77777777" w:rsidR="00CD0C04" w:rsidRPr="00C427A1" w:rsidRDefault="00CD0C04" w:rsidP="003B7C69">
            <w:pPr>
              <w:widowControl w:val="0"/>
              <w:overflowPunct w:val="0"/>
              <w:autoSpaceDE w:val="0"/>
              <w:autoSpaceDN w:val="0"/>
              <w:adjustRightInd w:val="0"/>
              <w:spacing w:before="0" w:after="0"/>
              <w:ind w:firstLine="0"/>
              <w:textAlignment w:val="baseline"/>
            </w:pPr>
            <w:r w:rsidRPr="00C427A1">
              <w:t>1023</w:t>
            </w:r>
          </w:p>
        </w:tc>
        <w:tc>
          <w:tcPr>
            <w:tcW w:w="2921" w:type="dxa"/>
            <w:shd w:val="clear" w:color="auto" w:fill="auto"/>
            <w:noWrap/>
          </w:tcPr>
          <w:p w14:paraId="2DC123AB" w14:textId="77777777" w:rsidR="00CD0C04" w:rsidRPr="00C427A1" w:rsidRDefault="00CD0C04" w:rsidP="003B7C69">
            <w:pPr>
              <w:widowControl w:val="0"/>
              <w:overflowPunct w:val="0"/>
              <w:autoSpaceDE w:val="0"/>
              <w:autoSpaceDN w:val="0"/>
              <w:adjustRightInd w:val="0"/>
              <w:spacing w:before="0" w:after="0"/>
              <w:ind w:firstLine="0"/>
              <w:jc w:val="left"/>
              <w:textAlignment w:val="baseline"/>
              <w:rPr>
                <w:i/>
              </w:rPr>
            </w:pPr>
            <w:r w:rsidRPr="00C427A1">
              <w:t>количество предмета расчета</w:t>
            </w:r>
          </w:p>
        </w:tc>
        <w:tc>
          <w:tcPr>
            <w:tcW w:w="3157" w:type="dxa"/>
            <w:shd w:val="clear" w:color="auto" w:fill="auto"/>
            <w:noWrap/>
          </w:tcPr>
          <w:p w14:paraId="65822352" w14:textId="77777777" w:rsidR="00CD0C04" w:rsidRPr="00C427A1" w:rsidRDefault="00CD0C04" w:rsidP="003B7C69">
            <w:pPr>
              <w:widowControl w:val="0"/>
              <w:overflowPunct w:val="0"/>
              <w:autoSpaceDE w:val="0"/>
              <w:autoSpaceDN w:val="0"/>
              <w:adjustRightInd w:val="0"/>
              <w:spacing w:before="0" w:after="0"/>
              <w:ind w:firstLine="0"/>
              <w:jc w:val="left"/>
              <w:textAlignment w:val="baseline"/>
            </w:pPr>
            <w:r w:rsidRPr="00C427A1">
              <w:t>–</w:t>
            </w:r>
          </w:p>
        </w:tc>
        <w:tc>
          <w:tcPr>
            <w:tcW w:w="6991" w:type="dxa"/>
          </w:tcPr>
          <w:p w14:paraId="4C91F693" w14:textId="1527DB1D" w:rsidR="00CD0C04" w:rsidRPr="00C427A1" w:rsidRDefault="00CD0C04" w:rsidP="00D106F9">
            <w:pPr>
              <w:widowControl w:val="0"/>
              <w:overflowPunct w:val="0"/>
              <w:autoSpaceDE w:val="0"/>
              <w:autoSpaceDN w:val="0"/>
              <w:adjustRightInd w:val="0"/>
              <w:spacing w:before="0" w:after="0"/>
              <w:ind w:firstLine="0"/>
              <w:jc w:val="left"/>
              <w:textAlignment w:val="baseline"/>
            </w:pPr>
            <w:r w:rsidRPr="00C427A1">
              <w:t xml:space="preserve">количество </w:t>
            </w:r>
            <w:r w:rsidR="00D106F9" w:rsidRPr="00C427A1">
              <w:t>товара, работ, услуг, платежей, выплат, иных предметов расчета</w:t>
            </w:r>
          </w:p>
        </w:tc>
      </w:tr>
      <w:tr w:rsidR="00C427A1" w:rsidRPr="00C427A1" w14:paraId="5E952B94" w14:textId="77777777" w:rsidTr="00D008EF">
        <w:tc>
          <w:tcPr>
            <w:tcW w:w="1207" w:type="dxa"/>
          </w:tcPr>
          <w:p w14:paraId="12795B81" w14:textId="77777777" w:rsidR="00CD0C04" w:rsidRPr="00C427A1" w:rsidRDefault="00CD0C04" w:rsidP="003B7C69">
            <w:pPr>
              <w:widowControl w:val="0"/>
              <w:overflowPunct w:val="0"/>
              <w:autoSpaceDE w:val="0"/>
              <w:autoSpaceDN w:val="0"/>
              <w:adjustRightInd w:val="0"/>
              <w:spacing w:before="0" w:after="0"/>
              <w:ind w:firstLine="0"/>
              <w:textAlignment w:val="baseline"/>
            </w:pPr>
            <w:r w:rsidRPr="00C427A1">
              <w:t>1026</w:t>
            </w:r>
          </w:p>
        </w:tc>
        <w:tc>
          <w:tcPr>
            <w:tcW w:w="2921" w:type="dxa"/>
            <w:shd w:val="clear" w:color="auto" w:fill="auto"/>
            <w:noWrap/>
          </w:tcPr>
          <w:p w14:paraId="54B82460" w14:textId="77777777" w:rsidR="00CD0C04" w:rsidRPr="00C427A1" w:rsidRDefault="00CD0C04" w:rsidP="003B7C69">
            <w:pPr>
              <w:widowControl w:val="0"/>
              <w:overflowPunct w:val="0"/>
              <w:autoSpaceDE w:val="0"/>
              <w:autoSpaceDN w:val="0"/>
              <w:adjustRightInd w:val="0"/>
              <w:spacing w:before="0" w:after="0"/>
              <w:ind w:firstLine="0"/>
              <w:jc w:val="left"/>
              <w:textAlignment w:val="baseline"/>
            </w:pPr>
            <w:r w:rsidRPr="00C427A1">
              <w:t>наименование оператора перевода</w:t>
            </w:r>
          </w:p>
        </w:tc>
        <w:tc>
          <w:tcPr>
            <w:tcW w:w="3157" w:type="dxa"/>
            <w:shd w:val="clear" w:color="auto" w:fill="auto"/>
            <w:noWrap/>
          </w:tcPr>
          <w:p w14:paraId="37585FC7" w14:textId="77777777" w:rsidR="00CD0C04" w:rsidRPr="00C427A1" w:rsidRDefault="00CD0C04" w:rsidP="003B7C69">
            <w:pPr>
              <w:widowControl w:val="0"/>
              <w:overflowPunct w:val="0"/>
              <w:autoSpaceDE w:val="0"/>
              <w:autoSpaceDN w:val="0"/>
              <w:adjustRightInd w:val="0"/>
              <w:spacing w:before="0" w:after="0"/>
              <w:ind w:firstLine="0"/>
              <w:jc w:val="left"/>
              <w:textAlignment w:val="baseline"/>
            </w:pPr>
            <w:r w:rsidRPr="00C427A1">
              <w:t>«ОПЕРАТОР ПЕРЕВОДА»</w:t>
            </w:r>
          </w:p>
        </w:tc>
        <w:tc>
          <w:tcPr>
            <w:tcW w:w="6991" w:type="dxa"/>
          </w:tcPr>
          <w:p w14:paraId="545F1428" w14:textId="77777777" w:rsidR="00CD0C04" w:rsidRPr="00C427A1" w:rsidRDefault="00CD0C04" w:rsidP="003B7C69">
            <w:pPr>
              <w:widowControl w:val="0"/>
              <w:overflowPunct w:val="0"/>
              <w:autoSpaceDE w:val="0"/>
              <w:autoSpaceDN w:val="0"/>
              <w:adjustRightInd w:val="0"/>
              <w:spacing w:before="0" w:after="0"/>
              <w:ind w:firstLine="0"/>
              <w:jc w:val="left"/>
              <w:textAlignment w:val="baseline"/>
            </w:pPr>
            <w:r w:rsidRPr="00C427A1">
              <w:t>наименование оператора по переводу денежных средств</w:t>
            </w:r>
          </w:p>
        </w:tc>
      </w:tr>
      <w:tr w:rsidR="00C427A1" w:rsidRPr="00C427A1" w14:paraId="3EE60AF6" w14:textId="77777777" w:rsidTr="00D008EF">
        <w:tc>
          <w:tcPr>
            <w:tcW w:w="1207" w:type="dxa"/>
          </w:tcPr>
          <w:p w14:paraId="1BB5BFEF" w14:textId="77777777" w:rsidR="00CD0C04" w:rsidRPr="00C427A1" w:rsidRDefault="00CD0C04" w:rsidP="003B7C69">
            <w:pPr>
              <w:widowControl w:val="0"/>
              <w:overflowPunct w:val="0"/>
              <w:autoSpaceDE w:val="0"/>
              <w:autoSpaceDN w:val="0"/>
              <w:adjustRightInd w:val="0"/>
              <w:spacing w:before="0" w:after="0"/>
              <w:ind w:firstLine="0"/>
              <w:textAlignment w:val="baseline"/>
            </w:pPr>
            <w:r w:rsidRPr="00C427A1">
              <w:t>1030</w:t>
            </w:r>
          </w:p>
        </w:tc>
        <w:tc>
          <w:tcPr>
            <w:tcW w:w="2921" w:type="dxa"/>
            <w:shd w:val="clear" w:color="auto" w:fill="auto"/>
            <w:noWrap/>
          </w:tcPr>
          <w:p w14:paraId="2690EE45" w14:textId="77777777" w:rsidR="00CD0C04" w:rsidRPr="00C427A1" w:rsidRDefault="00CD0C04" w:rsidP="003B7C69">
            <w:pPr>
              <w:widowControl w:val="0"/>
              <w:overflowPunct w:val="0"/>
              <w:autoSpaceDE w:val="0"/>
              <w:autoSpaceDN w:val="0"/>
              <w:adjustRightInd w:val="0"/>
              <w:spacing w:before="0" w:after="0"/>
              <w:ind w:firstLine="0"/>
              <w:jc w:val="left"/>
              <w:textAlignment w:val="baseline"/>
              <w:rPr>
                <w:i/>
              </w:rPr>
            </w:pPr>
            <w:r w:rsidRPr="00C427A1">
              <w:t>наименование предмета расчета</w:t>
            </w:r>
          </w:p>
        </w:tc>
        <w:tc>
          <w:tcPr>
            <w:tcW w:w="3157" w:type="dxa"/>
            <w:shd w:val="clear" w:color="auto" w:fill="auto"/>
            <w:noWrap/>
          </w:tcPr>
          <w:p w14:paraId="21119A9F" w14:textId="77777777" w:rsidR="00CD0C04" w:rsidRPr="00C427A1" w:rsidRDefault="00CD0C04" w:rsidP="003B7C69">
            <w:pPr>
              <w:widowControl w:val="0"/>
              <w:overflowPunct w:val="0"/>
              <w:autoSpaceDE w:val="0"/>
              <w:autoSpaceDN w:val="0"/>
              <w:adjustRightInd w:val="0"/>
              <w:spacing w:before="0" w:after="0"/>
              <w:ind w:firstLine="0"/>
              <w:jc w:val="left"/>
              <w:textAlignment w:val="baseline"/>
            </w:pPr>
            <w:r w:rsidRPr="00C427A1">
              <w:t>–</w:t>
            </w:r>
          </w:p>
        </w:tc>
        <w:tc>
          <w:tcPr>
            <w:tcW w:w="6991" w:type="dxa"/>
          </w:tcPr>
          <w:p w14:paraId="3B65792A" w14:textId="5EB3BD09" w:rsidR="00CD0C04" w:rsidRPr="00C427A1" w:rsidRDefault="00CD0C04" w:rsidP="00D106F9">
            <w:pPr>
              <w:widowControl w:val="0"/>
              <w:overflowPunct w:val="0"/>
              <w:autoSpaceDE w:val="0"/>
              <w:autoSpaceDN w:val="0"/>
              <w:adjustRightInd w:val="0"/>
              <w:spacing w:before="0" w:after="0"/>
              <w:ind w:firstLine="0"/>
              <w:jc w:val="left"/>
              <w:textAlignment w:val="baseline"/>
            </w:pPr>
            <w:r w:rsidRPr="00C427A1">
              <w:t xml:space="preserve">наименование </w:t>
            </w:r>
            <w:r w:rsidR="00D106F9" w:rsidRPr="00C427A1">
              <w:t>товара, работы, услуги, платежа, выплаты, иного предмета расчета</w:t>
            </w:r>
          </w:p>
        </w:tc>
      </w:tr>
      <w:tr w:rsidR="00C427A1" w:rsidRPr="00C427A1" w14:paraId="08D9AF0D" w14:textId="77777777" w:rsidTr="00D008EF">
        <w:tc>
          <w:tcPr>
            <w:tcW w:w="1207" w:type="dxa"/>
          </w:tcPr>
          <w:p w14:paraId="1A3F5CE1" w14:textId="77777777" w:rsidR="00CD0C04" w:rsidRPr="00C427A1" w:rsidRDefault="00CD0C04" w:rsidP="003B7C69">
            <w:pPr>
              <w:widowControl w:val="0"/>
              <w:overflowPunct w:val="0"/>
              <w:autoSpaceDE w:val="0"/>
              <w:autoSpaceDN w:val="0"/>
              <w:adjustRightInd w:val="0"/>
              <w:spacing w:before="0" w:after="0"/>
              <w:ind w:firstLine="0"/>
              <w:textAlignment w:val="baseline"/>
            </w:pPr>
            <w:r w:rsidRPr="00C427A1">
              <w:t>1031</w:t>
            </w:r>
          </w:p>
        </w:tc>
        <w:tc>
          <w:tcPr>
            <w:tcW w:w="2921" w:type="dxa"/>
            <w:shd w:val="clear" w:color="auto" w:fill="auto"/>
            <w:noWrap/>
          </w:tcPr>
          <w:p w14:paraId="0BDAF198" w14:textId="77777777" w:rsidR="00CD0C04" w:rsidRPr="00C427A1" w:rsidRDefault="00CD0C04" w:rsidP="003B7C69">
            <w:pPr>
              <w:widowControl w:val="0"/>
              <w:overflowPunct w:val="0"/>
              <w:autoSpaceDE w:val="0"/>
              <w:autoSpaceDN w:val="0"/>
              <w:adjustRightInd w:val="0"/>
              <w:spacing w:before="0" w:after="0"/>
              <w:ind w:firstLine="0"/>
              <w:jc w:val="left"/>
              <w:textAlignment w:val="baseline"/>
              <w:rPr>
                <w:i/>
              </w:rPr>
            </w:pPr>
            <w:r w:rsidRPr="00C427A1">
              <w:t>сумма по чеку (БСО) наличными</w:t>
            </w:r>
          </w:p>
        </w:tc>
        <w:tc>
          <w:tcPr>
            <w:tcW w:w="3157" w:type="dxa"/>
            <w:shd w:val="clear" w:color="auto" w:fill="auto"/>
            <w:noWrap/>
          </w:tcPr>
          <w:p w14:paraId="6972FD21" w14:textId="77777777" w:rsidR="00CD0C04" w:rsidRPr="00C427A1" w:rsidRDefault="00CD0C04" w:rsidP="003B7C69">
            <w:pPr>
              <w:widowControl w:val="0"/>
              <w:overflowPunct w:val="0"/>
              <w:autoSpaceDE w:val="0"/>
              <w:autoSpaceDN w:val="0"/>
              <w:adjustRightInd w:val="0"/>
              <w:spacing w:before="0" w:after="0"/>
              <w:ind w:firstLine="0"/>
              <w:jc w:val="left"/>
              <w:textAlignment w:val="baseline"/>
            </w:pPr>
            <w:r w:rsidRPr="00C427A1">
              <w:t>«НАЛИЧНЫМИ»</w:t>
            </w:r>
          </w:p>
        </w:tc>
        <w:tc>
          <w:tcPr>
            <w:tcW w:w="6991" w:type="dxa"/>
          </w:tcPr>
          <w:p w14:paraId="7B65BB91" w14:textId="67438868" w:rsidR="00CD0C04" w:rsidRPr="00C427A1" w:rsidRDefault="00CD0C04" w:rsidP="00DD176A">
            <w:pPr>
              <w:widowControl w:val="0"/>
              <w:overflowPunct w:val="0"/>
              <w:autoSpaceDE w:val="0"/>
              <w:autoSpaceDN w:val="0"/>
              <w:adjustRightInd w:val="0"/>
              <w:spacing w:before="0" w:after="0"/>
              <w:ind w:firstLine="0"/>
              <w:jc w:val="left"/>
              <w:textAlignment w:val="baseline"/>
            </w:pPr>
            <w:r w:rsidRPr="00C427A1">
              <w:t xml:space="preserve">сумма расчета, указанная в кассовом чеке (БСО), или сумма корректировки расчета, указанная в кассовом чеке корректировки (БСО корректировки), подлежащая </w:t>
            </w:r>
            <w:r w:rsidR="00DD176A" w:rsidRPr="00C427A1">
              <w:t xml:space="preserve">уплате </w:t>
            </w:r>
            <w:r w:rsidRPr="00C427A1">
              <w:t>наличными денежными средствами</w:t>
            </w:r>
          </w:p>
        </w:tc>
      </w:tr>
      <w:tr w:rsidR="00C427A1" w:rsidRPr="00C427A1" w14:paraId="031D7EDB" w14:textId="77777777" w:rsidTr="00D008EF">
        <w:tc>
          <w:tcPr>
            <w:tcW w:w="1207" w:type="dxa"/>
          </w:tcPr>
          <w:p w14:paraId="221D457D" w14:textId="77777777" w:rsidR="00CD0C04" w:rsidRPr="00C427A1" w:rsidRDefault="00CD0C04" w:rsidP="003B7C69">
            <w:pPr>
              <w:widowControl w:val="0"/>
              <w:overflowPunct w:val="0"/>
              <w:autoSpaceDE w:val="0"/>
              <w:autoSpaceDN w:val="0"/>
              <w:adjustRightInd w:val="0"/>
              <w:spacing w:before="0" w:after="0"/>
              <w:ind w:firstLine="0"/>
              <w:textAlignment w:val="baseline"/>
            </w:pPr>
            <w:r w:rsidRPr="00C427A1">
              <w:t>1036</w:t>
            </w:r>
          </w:p>
        </w:tc>
        <w:tc>
          <w:tcPr>
            <w:tcW w:w="2921" w:type="dxa"/>
            <w:shd w:val="clear" w:color="auto" w:fill="auto"/>
            <w:noWrap/>
          </w:tcPr>
          <w:p w14:paraId="57FF95FD" w14:textId="77777777" w:rsidR="00CD0C04" w:rsidRPr="00C427A1" w:rsidRDefault="00CD0C04" w:rsidP="003B7C69">
            <w:pPr>
              <w:widowControl w:val="0"/>
              <w:overflowPunct w:val="0"/>
              <w:autoSpaceDE w:val="0"/>
              <w:autoSpaceDN w:val="0"/>
              <w:adjustRightInd w:val="0"/>
              <w:spacing w:before="0" w:after="0"/>
              <w:ind w:firstLine="0"/>
              <w:jc w:val="left"/>
              <w:textAlignment w:val="baseline"/>
              <w:rPr>
                <w:i/>
              </w:rPr>
            </w:pPr>
            <w:r w:rsidRPr="00C427A1">
              <w:t>номер автомата</w:t>
            </w:r>
          </w:p>
        </w:tc>
        <w:tc>
          <w:tcPr>
            <w:tcW w:w="3157" w:type="dxa"/>
            <w:shd w:val="clear" w:color="auto" w:fill="auto"/>
            <w:noWrap/>
          </w:tcPr>
          <w:p w14:paraId="0329F2FD" w14:textId="77777777" w:rsidR="00CD0C04" w:rsidRPr="00C427A1" w:rsidRDefault="00CD0C04" w:rsidP="003B7C69">
            <w:pPr>
              <w:widowControl w:val="0"/>
              <w:overflowPunct w:val="0"/>
              <w:autoSpaceDE w:val="0"/>
              <w:autoSpaceDN w:val="0"/>
              <w:adjustRightInd w:val="0"/>
              <w:spacing w:before="0" w:after="0"/>
              <w:ind w:firstLine="0"/>
              <w:jc w:val="left"/>
              <w:textAlignment w:val="baseline"/>
            </w:pPr>
            <w:r w:rsidRPr="00C427A1">
              <w:t>«АВТОМАТ»</w:t>
            </w:r>
          </w:p>
        </w:tc>
        <w:tc>
          <w:tcPr>
            <w:tcW w:w="6991" w:type="dxa"/>
          </w:tcPr>
          <w:p w14:paraId="7B5B92D9" w14:textId="77777777" w:rsidR="00CD0C04" w:rsidRPr="00C427A1" w:rsidRDefault="00CD0C04" w:rsidP="003B7C69">
            <w:pPr>
              <w:widowControl w:val="0"/>
              <w:overflowPunct w:val="0"/>
              <w:autoSpaceDE w:val="0"/>
              <w:autoSpaceDN w:val="0"/>
              <w:adjustRightInd w:val="0"/>
              <w:spacing w:before="0" w:after="0"/>
              <w:ind w:firstLine="0"/>
              <w:jc w:val="left"/>
              <w:textAlignment w:val="baseline"/>
            </w:pPr>
            <w:r w:rsidRPr="00C427A1">
              <w:t>заводской номер автоматического устройства для расчетов</w:t>
            </w:r>
          </w:p>
        </w:tc>
      </w:tr>
      <w:tr w:rsidR="00C427A1" w:rsidRPr="00C427A1" w14:paraId="10F28B01" w14:textId="77777777" w:rsidTr="00D008EF">
        <w:tc>
          <w:tcPr>
            <w:tcW w:w="1207" w:type="dxa"/>
          </w:tcPr>
          <w:p w14:paraId="1D9850E2" w14:textId="77777777" w:rsidR="00CD0C04" w:rsidRPr="00C427A1" w:rsidRDefault="00CD0C04" w:rsidP="003B7C69">
            <w:pPr>
              <w:widowControl w:val="0"/>
              <w:overflowPunct w:val="0"/>
              <w:autoSpaceDE w:val="0"/>
              <w:autoSpaceDN w:val="0"/>
              <w:adjustRightInd w:val="0"/>
              <w:spacing w:before="0" w:after="0"/>
              <w:ind w:firstLine="0"/>
              <w:textAlignment w:val="baseline"/>
            </w:pPr>
            <w:r w:rsidRPr="00C427A1">
              <w:t>1037</w:t>
            </w:r>
          </w:p>
        </w:tc>
        <w:tc>
          <w:tcPr>
            <w:tcW w:w="2921" w:type="dxa"/>
            <w:shd w:val="clear" w:color="auto" w:fill="auto"/>
            <w:noWrap/>
          </w:tcPr>
          <w:p w14:paraId="77639FDA" w14:textId="77777777" w:rsidR="00CD0C04" w:rsidRPr="00C427A1" w:rsidRDefault="00CD0C04" w:rsidP="003B7C69">
            <w:pPr>
              <w:widowControl w:val="0"/>
              <w:overflowPunct w:val="0"/>
              <w:autoSpaceDE w:val="0"/>
              <w:autoSpaceDN w:val="0"/>
              <w:adjustRightInd w:val="0"/>
              <w:spacing w:before="0" w:after="0"/>
              <w:ind w:firstLine="0"/>
              <w:jc w:val="left"/>
              <w:textAlignment w:val="baseline"/>
              <w:rPr>
                <w:i/>
              </w:rPr>
            </w:pPr>
            <w:r w:rsidRPr="00C427A1">
              <w:t>регистрационный номер ККТ</w:t>
            </w:r>
          </w:p>
        </w:tc>
        <w:tc>
          <w:tcPr>
            <w:tcW w:w="3157" w:type="dxa"/>
            <w:shd w:val="clear" w:color="auto" w:fill="auto"/>
            <w:noWrap/>
          </w:tcPr>
          <w:p w14:paraId="43F8766A" w14:textId="77777777" w:rsidR="00CD0C04" w:rsidRPr="00C427A1" w:rsidRDefault="00CD0C04" w:rsidP="003B7C69">
            <w:pPr>
              <w:widowControl w:val="0"/>
              <w:overflowPunct w:val="0"/>
              <w:autoSpaceDE w:val="0"/>
              <w:autoSpaceDN w:val="0"/>
              <w:adjustRightInd w:val="0"/>
              <w:spacing w:before="0" w:after="0"/>
              <w:ind w:firstLine="0"/>
              <w:jc w:val="left"/>
              <w:textAlignment w:val="baseline"/>
            </w:pPr>
            <w:r w:rsidRPr="00C427A1">
              <w:t>«РН ККТ»</w:t>
            </w:r>
          </w:p>
        </w:tc>
        <w:tc>
          <w:tcPr>
            <w:tcW w:w="6991" w:type="dxa"/>
          </w:tcPr>
          <w:p w14:paraId="2DE3A30A" w14:textId="77777777" w:rsidR="00CD0C04" w:rsidRPr="00C427A1" w:rsidRDefault="00CD0C04" w:rsidP="003B7C69">
            <w:pPr>
              <w:widowControl w:val="0"/>
              <w:overflowPunct w:val="0"/>
              <w:autoSpaceDE w:val="0"/>
              <w:autoSpaceDN w:val="0"/>
              <w:adjustRightInd w:val="0"/>
              <w:spacing w:before="0" w:after="0"/>
              <w:ind w:firstLine="0"/>
              <w:jc w:val="left"/>
              <w:textAlignment w:val="baseline"/>
            </w:pPr>
            <w:r w:rsidRPr="00C427A1">
              <w:t>регистрационный номер контрольно-кассовой техники</w:t>
            </w:r>
          </w:p>
        </w:tc>
      </w:tr>
      <w:tr w:rsidR="00C427A1" w:rsidRPr="00C427A1" w14:paraId="761C5CCC" w14:textId="77777777" w:rsidTr="00D008EF">
        <w:tc>
          <w:tcPr>
            <w:tcW w:w="1207" w:type="dxa"/>
          </w:tcPr>
          <w:p w14:paraId="43CB6D12" w14:textId="77777777" w:rsidR="00CD0C04" w:rsidRPr="00C427A1" w:rsidRDefault="00CD0C04" w:rsidP="003B7C69">
            <w:pPr>
              <w:widowControl w:val="0"/>
              <w:overflowPunct w:val="0"/>
              <w:autoSpaceDE w:val="0"/>
              <w:autoSpaceDN w:val="0"/>
              <w:adjustRightInd w:val="0"/>
              <w:spacing w:before="0" w:after="0"/>
              <w:ind w:firstLine="0"/>
              <w:textAlignment w:val="baseline"/>
            </w:pPr>
            <w:r w:rsidRPr="00C427A1">
              <w:t>1038</w:t>
            </w:r>
          </w:p>
        </w:tc>
        <w:tc>
          <w:tcPr>
            <w:tcW w:w="2921" w:type="dxa"/>
            <w:shd w:val="clear" w:color="auto" w:fill="auto"/>
            <w:noWrap/>
          </w:tcPr>
          <w:p w14:paraId="6E241EDB" w14:textId="77777777" w:rsidR="00CD0C04" w:rsidRPr="00C427A1" w:rsidRDefault="00CD0C04" w:rsidP="003B7C69">
            <w:pPr>
              <w:widowControl w:val="0"/>
              <w:overflowPunct w:val="0"/>
              <w:autoSpaceDE w:val="0"/>
              <w:autoSpaceDN w:val="0"/>
              <w:adjustRightInd w:val="0"/>
              <w:spacing w:before="0" w:after="0"/>
              <w:ind w:firstLine="0"/>
              <w:jc w:val="left"/>
              <w:textAlignment w:val="baseline"/>
              <w:rPr>
                <w:i/>
              </w:rPr>
            </w:pPr>
            <w:r w:rsidRPr="00C427A1">
              <w:t>номер смены</w:t>
            </w:r>
          </w:p>
        </w:tc>
        <w:tc>
          <w:tcPr>
            <w:tcW w:w="3157" w:type="dxa"/>
            <w:shd w:val="clear" w:color="auto" w:fill="auto"/>
            <w:noWrap/>
          </w:tcPr>
          <w:p w14:paraId="7AC0B729" w14:textId="77777777" w:rsidR="00CD0C04" w:rsidRPr="00C427A1" w:rsidRDefault="00CD0C04" w:rsidP="003B7C69">
            <w:pPr>
              <w:widowControl w:val="0"/>
              <w:overflowPunct w:val="0"/>
              <w:autoSpaceDE w:val="0"/>
              <w:autoSpaceDN w:val="0"/>
              <w:adjustRightInd w:val="0"/>
              <w:spacing w:before="0" w:after="0"/>
              <w:ind w:firstLine="0"/>
              <w:jc w:val="left"/>
              <w:textAlignment w:val="baseline"/>
            </w:pPr>
            <w:r w:rsidRPr="00C427A1">
              <w:t>«СМЕНА»</w:t>
            </w:r>
          </w:p>
        </w:tc>
        <w:tc>
          <w:tcPr>
            <w:tcW w:w="6991" w:type="dxa"/>
          </w:tcPr>
          <w:p w14:paraId="4E3F869F" w14:textId="350D9338" w:rsidR="00CD0C04" w:rsidRPr="00C427A1" w:rsidRDefault="00A53FEC" w:rsidP="00A53FEC">
            <w:pPr>
              <w:widowControl w:val="0"/>
              <w:overflowPunct w:val="0"/>
              <w:autoSpaceDE w:val="0"/>
              <w:autoSpaceDN w:val="0"/>
              <w:adjustRightInd w:val="0"/>
              <w:spacing w:before="0" w:after="0"/>
              <w:ind w:firstLine="0"/>
              <w:jc w:val="left"/>
              <w:textAlignment w:val="baseline"/>
            </w:pPr>
            <w:r w:rsidRPr="00C427A1">
              <w:t xml:space="preserve">порядковый </w:t>
            </w:r>
            <w:r w:rsidR="00CD0C04" w:rsidRPr="00C427A1">
              <w:t>номер смены</w:t>
            </w:r>
            <w:r w:rsidRPr="00C427A1">
              <w:t xml:space="preserve"> с момента формирования отчета о регистрации ККТ или отчета об изменении параметров регистрации ККТ в связи </w:t>
            </w:r>
            <w:proofErr w:type="gramStart"/>
            <w:r w:rsidRPr="00C427A1">
              <w:t xml:space="preserve">с заменой </w:t>
            </w:r>
            <w:r w:rsidRPr="00C427A1">
              <w:lastRenderedPageBreak/>
              <w:t>фискального накопителя</w:t>
            </w:r>
            <w:proofErr w:type="gramEnd"/>
          </w:p>
        </w:tc>
      </w:tr>
      <w:tr w:rsidR="00C427A1" w:rsidRPr="00C427A1" w14:paraId="728AA97B" w14:textId="77777777" w:rsidTr="00D008EF">
        <w:tc>
          <w:tcPr>
            <w:tcW w:w="1207" w:type="dxa"/>
          </w:tcPr>
          <w:p w14:paraId="3920F28C" w14:textId="77777777" w:rsidR="00CD0C04" w:rsidRPr="00C427A1" w:rsidRDefault="00CD0C04" w:rsidP="003B7C69">
            <w:pPr>
              <w:widowControl w:val="0"/>
              <w:overflowPunct w:val="0"/>
              <w:autoSpaceDE w:val="0"/>
              <w:autoSpaceDN w:val="0"/>
              <w:adjustRightInd w:val="0"/>
              <w:spacing w:before="0" w:after="0"/>
              <w:ind w:firstLine="0"/>
              <w:textAlignment w:val="baseline"/>
            </w:pPr>
            <w:r w:rsidRPr="00C427A1">
              <w:lastRenderedPageBreak/>
              <w:t>1040</w:t>
            </w:r>
          </w:p>
        </w:tc>
        <w:tc>
          <w:tcPr>
            <w:tcW w:w="2921" w:type="dxa"/>
            <w:shd w:val="clear" w:color="auto" w:fill="auto"/>
            <w:noWrap/>
          </w:tcPr>
          <w:p w14:paraId="4005C930" w14:textId="77777777" w:rsidR="00CD0C04" w:rsidRPr="00C427A1" w:rsidRDefault="00CD0C04" w:rsidP="003B7C69">
            <w:pPr>
              <w:widowControl w:val="0"/>
              <w:overflowPunct w:val="0"/>
              <w:autoSpaceDE w:val="0"/>
              <w:autoSpaceDN w:val="0"/>
              <w:adjustRightInd w:val="0"/>
              <w:spacing w:before="0" w:after="0"/>
              <w:ind w:firstLine="0"/>
              <w:jc w:val="left"/>
              <w:textAlignment w:val="baseline"/>
              <w:rPr>
                <w:i/>
              </w:rPr>
            </w:pPr>
            <w:r w:rsidRPr="00C427A1">
              <w:t>номер ФД</w:t>
            </w:r>
          </w:p>
        </w:tc>
        <w:tc>
          <w:tcPr>
            <w:tcW w:w="3157" w:type="dxa"/>
            <w:shd w:val="clear" w:color="auto" w:fill="auto"/>
            <w:noWrap/>
          </w:tcPr>
          <w:p w14:paraId="39041898" w14:textId="77777777" w:rsidR="00CD0C04" w:rsidRPr="00C427A1" w:rsidRDefault="00CD0C04" w:rsidP="003B7C69">
            <w:pPr>
              <w:widowControl w:val="0"/>
              <w:overflowPunct w:val="0"/>
              <w:autoSpaceDE w:val="0"/>
              <w:autoSpaceDN w:val="0"/>
              <w:adjustRightInd w:val="0"/>
              <w:spacing w:before="0" w:after="0"/>
              <w:ind w:firstLine="0"/>
              <w:jc w:val="left"/>
              <w:textAlignment w:val="baseline"/>
            </w:pPr>
            <w:r w:rsidRPr="00C427A1">
              <w:t>«ФД»</w:t>
            </w:r>
          </w:p>
        </w:tc>
        <w:tc>
          <w:tcPr>
            <w:tcW w:w="6991" w:type="dxa"/>
          </w:tcPr>
          <w:p w14:paraId="6D30571B" w14:textId="72967499" w:rsidR="00CD0C04" w:rsidRPr="00C427A1" w:rsidRDefault="00A53FEC" w:rsidP="00A53FEC">
            <w:pPr>
              <w:widowControl w:val="0"/>
              <w:overflowPunct w:val="0"/>
              <w:autoSpaceDE w:val="0"/>
              <w:autoSpaceDN w:val="0"/>
              <w:adjustRightInd w:val="0"/>
              <w:spacing w:before="0" w:after="0"/>
              <w:ind w:firstLine="0"/>
              <w:jc w:val="left"/>
              <w:textAlignment w:val="baseline"/>
            </w:pPr>
            <w:r w:rsidRPr="00C427A1">
              <w:rPr>
                <w:szCs w:val="28"/>
              </w:rPr>
              <w:t xml:space="preserve">порядковый </w:t>
            </w:r>
            <w:r w:rsidR="00CD0C04" w:rsidRPr="00C427A1">
              <w:rPr>
                <w:szCs w:val="28"/>
              </w:rPr>
              <w:t xml:space="preserve">номер </w:t>
            </w:r>
            <w:r w:rsidR="00CD0C04" w:rsidRPr="00C427A1">
              <w:t>ФД</w:t>
            </w:r>
            <w:r w:rsidRPr="00C427A1">
              <w:t xml:space="preserve"> с момента формирования отчета о регистрации ККТ или отчета об изменении параметров регистрации ККТ в связи </w:t>
            </w:r>
            <w:proofErr w:type="gramStart"/>
            <w:r w:rsidRPr="00C427A1">
              <w:t>с заменой фискального накопителя</w:t>
            </w:r>
            <w:proofErr w:type="gramEnd"/>
          </w:p>
        </w:tc>
      </w:tr>
      <w:tr w:rsidR="00C427A1" w:rsidRPr="00C427A1" w14:paraId="59E3CDE6" w14:textId="77777777" w:rsidTr="00D008EF">
        <w:tc>
          <w:tcPr>
            <w:tcW w:w="1207" w:type="dxa"/>
          </w:tcPr>
          <w:p w14:paraId="4C94CB7E" w14:textId="77777777" w:rsidR="00CD0C04" w:rsidRPr="00C427A1" w:rsidRDefault="00CD0C04" w:rsidP="003B7C69">
            <w:pPr>
              <w:widowControl w:val="0"/>
              <w:overflowPunct w:val="0"/>
              <w:autoSpaceDE w:val="0"/>
              <w:autoSpaceDN w:val="0"/>
              <w:adjustRightInd w:val="0"/>
              <w:spacing w:before="0" w:after="0"/>
              <w:ind w:firstLine="0"/>
              <w:textAlignment w:val="baseline"/>
            </w:pPr>
            <w:r w:rsidRPr="00C427A1">
              <w:t>1041</w:t>
            </w:r>
          </w:p>
        </w:tc>
        <w:tc>
          <w:tcPr>
            <w:tcW w:w="2921" w:type="dxa"/>
            <w:shd w:val="clear" w:color="auto" w:fill="auto"/>
            <w:noWrap/>
          </w:tcPr>
          <w:p w14:paraId="034F8BB3" w14:textId="77777777" w:rsidR="00CD0C04" w:rsidRPr="00C427A1" w:rsidRDefault="00CD0C04" w:rsidP="003B7C69">
            <w:pPr>
              <w:widowControl w:val="0"/>
              <w:overflowPunct w:val="0"/>
              <w:autoSpaceDE w:val="0"/>
              <w:autoSpaceDN w:val="0"/>
              <w:adjustRightInd w:val="0"/>
              <w:spacing w:before="0" w:after="0"/>
              <w:ind w:firstLine="0"/>
              <w:jc w:val="left"/>
              <w:textAlignment w:val="baseline"/>
              <w:rPr>
                <w:i/>
              </w:rPr>
            </w:pPr>
            <w:r w:rsidRPr="00C427A1">
              <w:t>номер ФН</w:t>
            </w:r>
          </w:p>
        </w:tc>
        <w:tc>
          <w:tcPr>
            <w:tcW w:w="3157" w:type="dxa"/>
            <w:shd w:val="clear" w:color="auto" w:fill="auto"/>
            <w:noWrap/>
          </w:tcPr>
          <w:p w14:paraId="1DAF0D39" w14:textId="77777777" w:rsidR="00CD0C04" w:rsidRPr="00C427A1" w:rsidRDefault="00CD0C04" w:rsidP="003B7C69">
            <w:pPr>
              <w:widowControl w:val="0"/>
              <w:overflowPunct w:val="0"/>
              <w:autoSpaceDE w:val="0"/>
              <w:autoSpaceDN w:val="0"/>
              <w:adjustRightInd w:val="0"/>
              <w:spacing w:before="0" w:after="0"/>
              <w:ind w:firstLine="0"/>
              <w:jc w:val="left"/>
              <w:textAlignment w:val="baseline"/>
            </w:pPr>
            <w:r w:rsidRPr="00C427A1">
              <w:t>«ФН»</w:t>
            </w:r>
          </w:p>
        </w:tc>
        <w:tc>
          <w:tcPr>
            <w:tcW w:w="6991" w:type="dxa"/>
          </w:tcPr>
          <w:p w14:paraId="5F9B0A37" w14:textId="77777777" w:rsidR="00CD0C04" w:rsidRPr="00C427A1" w:rsidRDefault="00CD0C04" w:rsidP="003B7C69">
            <w:pPr>
              <w:widowControl w:val="0"/>
              <w:overflowPunct w:val="0"/>
              <w:autoSpaceDE w:val="0"/>
              <w:autoSpaceDN w:val="0"/>
              <w:adjustRightInd w:val="0"/>
              <w:spacing w:before="0" w:after="0"/>
              <w:ind w:firstLine="0"/>
              <w:jc w:val="left"/>
              <w:textAlignment w:val="baseline"/>
            </w:pPr>
            <w:r w:rsidRPr="00C427A1">
              <w:t>заводской номер фискального накопителя</w:t>
            </w:r>
          </w:p>
        </w:tc>
      </w:tr>
      <w:tr w:rsidR="00C427A1" w:rsidRPr="00C427A1" w14:paraId="3B6F3F6C" w14:textId="77777777" w:rsidTr="00D008EF">
        <w:tc>
          <w:tcPr>
            <w:tcW w:w="1207" w:type="dxa"/>
          </w:tcPr>
          <w:p w14:paraId="135EDC4E" w14:textId="77777777" w:rsidR="00CD0C04" w:rsidRPr="00C427A1" w:rsidRDefault="00CD0C04" w:rsidP="003B7C69">
            <w:pPr>
              <w:widowControl w:val="0"/>
              <w:overflowPunct w:val="0"/>
              <w:autoSpaceDE w:val="0"/>
              <w:autoSpaceDN w:val="0"/>
              <w:adjustRightInd w:val="0"/>
              <w:spacing w:before="0" w:after="0"/>
              <w:ind w:firstLine="0"/>
              <w:textAlignment w:val="baseline"/>
            </w:pPr>
            <w:r w:rsidRPr="00C427A1">
              <w:t>1042</w:t>
            </w:r>
          </w:p>
        </w:tc>
        <w:tc>
          <w:tcPr>
            <w:tcW w:w="2921" w:type="dxa"/>
            <w:shd w:val="clear" w:color="auto" w:fill="auto"/>
            <w:noWrap/>
          </w:tcPr>
          <w:p w14:paraId="39365775" w14:textId="77777777" w:rsidR="00CD0C04" w:rsidRPr="00C427A1" w:rsidRDefault="00CD0C04" w:rsidP="003B7C69">
            <w:pPr>
              <w:widowControl w:val="0"/>
              <w:overflowPunct w:val="0"/>
              <w:autoSpaceDE w:val="0"/>
              <w:autoSpaceDN w:val="0"/>
              <w:adjustRightInd w:val="0"/>
              <w:spacing w:before="0" w:after="0"/>
              <w:ind w:firstLine="0"/>
              <w:jc w:val="left"/>
              <w:textAlignment w:val="baseline"/>
              <w:rPr>
                <w:i/>
              </w:rPr>
            </w:pPr>
            <w:r w:rsidRPr="00C427A1">
              <w:t>номер чека за смену</w:t>
            </w:r>
          </w:p>
        </w:tc>
        <w:tc>
          <w:tcPr>
            <w:tcW w:w="3157" w:type="dxa"/>
            <w:shd w:val="clear" w:color="auto" w:fill="auto"/>
            <w:noWrap/>
          </w:tcPr>
          <w:p w14:paraId="74C5E30A" w14:textId="77777777" w:rsidR="00CD0C04" w:rsidRPr="00C427A1" w:rsidRDefault="00CD0C04" w:rsidP="003B7C69">
            <w:pPr>
              <w:widowControl w:val="0"/>
              <w:overflowPunct w:val="0"/>
              <w:autoSpaceDE w:val="0"/>
              <w:autoSpaceDN w:val="0"/>
              <w:adjustRightInd w:val="0"/>
              <w:spacing w:before="0" w:after="0"/>
              <w:ind w:firstLine="0"/>
              <w:jc w:val="left"/>
              <w:textAlignment w:val="baseline"/>
            </w:pPr>
            <w:r w:rsidRPr="00C427A1">
              <w:t>«ЧЕК» или «БСО» или «ЧЕК КОР.» или «БСО КОР.»</w:t>
            </w:r>
          </w:p>
        </w:tc>
        <w:tc>
          <w:tcPr>
            <w:tcW w:w="6991" w:type="dxa"/>
          </w:tcPr>
          <w:p w14:paraId="66A3F808" w14:textId="77777777" w:rsidR="00CD0C04" w:rsidRPr="00C427A1" w:rsidRDefault="00CD0C04" w:rsidP="003B7C69">
            <w:pPr>
              <w:widowControl w:val="0"/>
              <w:overflowPunct w:val="0"/>
              <w:autoSpaceDE w:val="0"/>
              <w:autoSpaceDN w:val="0"/>
              <w:adjustRightInd w:val="0"/>
              <w:spacing w:before="0" w:after="0"/>
              <w:ind w:firstLine="0"/>
              <w:jc w:val="left"/>
              <w:textAlignment w:val="baseline"/>
            </w:pPr>
            <w:r w:rsidRPr="00C427A1">
              <w:t>порядковый номер кассового чека, БСО, кассового чека коррекции и БСО коррекции за смену</w:t>
            </w:r>
          </w:p>
        </w:tc>
      </w:tr>
      <w:tr w:rsidR="00C427A1" w:rsidRPr="00C427A1" w14:paraId="29444886" w14:textId="77777777" w:rsidTr="00D008EF">
        <w:tc>
          <w:tcPr>
            <w:tcW w:w="1207" w:type="dxa"/>
          </w:tcPr>
          <w:p w14:paraId="35E0D705" w14:textId="77777777" w:rsidR="00CD0C04" w:rsidRPr="00C427A1" w:rsidRDefault="00CD0C04" w:rsidP="003B7C69">
            <w:pPr>
              <w:widowControl w:val="0"/>
              <w:overflowPunct w:val="0"/>
              <w:autoSpaceDE w:val="0"/>
              <w:autoSpaceDN w:val="0"/>
              <w:adjustRightInd w:val="0"/>
              <w:spacing w:before="0" w:after="0"/>
              <w:ind w:firstLine="0"/>
              <w:textAlignment w:val="baseline"/>
            </w:pPr>
            <w:r w:rsidRPr="00C427A1">
              <w:t>1043</w:t>
            </w:r>
          </w:p>
        </w:tc>
        <w:tc>
          <w:tcPr>
            <w:tcW w:w="2921" w:type="dxa"/>
            <w:shd w:val="clear" w:color="auto" w:fill="auto"/>
            <w:noWrap/>
          </w:tcPr>
          <w:p w14:paraId="0DA5AAEB" w14:textId="6017561F" w:rsidR="00CD0C04" w:rsidRPr="00C427A1" w:rsidRDefault="00CD0C04" w:rsidP="003B7C69">
            <w:pPr>
              <w:widowControl w:val="0"/>
              <w:overflowPunct w:val="0"/>
              <w:autoSpaceDE w:val="0"/>
              <w:autoSpaceDN w:val="0"/>
              <w:adjustRightInd w:val="0"/>
              <w:spacing w:before="0" w:after="0"/>
              <w:ind w:firstLine="0"/>
              <w:jc w:val="left"/>
              <w:textAlignment w:val="baseline"/>
              <w:rPr>
                <w:i/>
              </w:rPr>
            </w:pPr>
            <w:r w:rsidRPr="00C427A1">
              <w:t>стоимость предмета расчета</w:t>
            </w:r>
            <w:r w:rsidR="00244C89" w:rsidRPr="00C427A1">
              <w:t xml:space="preserve"> с учетом скидок и наценок</w:t>
            </w:r>
          </w:p>
        </w:tc>
        <w:tc>
          <w:tcPr>
            <w:tcW w:w="3157" w:type="dxa"/>
            <w:shd w:val="clear" w:color="auto" w:fill="auto"/>
            <w:noWrap/>
          </w:tcPr>
          <w:p w14:paraId="279AB384" w14:textId="77777777" w:rsidR="00CD0C04" w:rsidRPr="00C427A1" w:rsidRDefault="00CD0C04" w:rsidP="003B7C69">
            <w:pPr>
              <w:widowControl w:val="0"/>
              <w:overflowPunct w:val="0"/>
              <w:autoSpaceDE w:val="0"/>
              <w:autoSpaceDN w:val="0"/>
              <w:adjustRightInd w:val="0"/>
              <w:spacing w:before="0" w:after="0"/>
              <w:ind w:firstLine="0"/>
              <w:jc w:val="left"/>
              <w:textAlignment w:val="baseline"/>
            </w:pPr>
            <w:r w:rsidRPr="00C427A1">
              <w:rPr>
                <w:b/>
              </w:rPr>
              <w:t>–</w:t>
            </w:r>
          </w:p>
        </w:tc>
        <w:tc>
          <w:tcPr>
            <w:tcW w:w="6991" w:type="dxa"/>
          </w:tcPr>
          <w:p w14:paraId="74E5A6FE" w14:textId="1E377817" w:rsidR="00CD0C04" w:rsidRPr="00C427A1" w:rsidRDefault="00CD0C04" w:rsidP="003B7C69">
            <w:pPr>
              <w:widowControl w:val="0"/>
              <w:overflowPunct w:val="0"/>
              <w:autoSpaceDE w:val="0"/>
              <w:autoSpaceDN w:val="0"/>
              <w:adjustRightInd w:val="0"/>
              <w:spacing w:before="0" w:after="0"/>
              <w:ind w:firstLine="0"/>
              <w:jc w:val="left"/>
              <w:textAlignment w:val="baseline"/>
              <w:rPr>
                <w:b/>
              </w:rPr>
            </w:pPr>
            <w:r w:rsidRPr="00C427A1">
              <w:t xml:space="preserve">стоимость </w:t>
            </w:r>
            <w:r w:rsidR="00A53FEC" w:rsidRPr="00C427A1">
              <w:t>товара, работы, услуги, платежа, выплаты, иного предмета расчета</w:t>
            </w:r>
            <w:r w:rsidR="00244C89" w:rsidRPr="00C427A1">
              <w:t xml:space="preserve"> с учетом скидок и наценок</w:t>
            </w:r>
          </w:p>
        </w:tc>
      </w:tr>
      <w:tr w:rsidR="00C427A1" w:rsidRPr="00C427A1" w14:paraId="282C1F1A" w14:textId="77777777" w:rsidTr="00D008EF">
        <w:tc>
          <w:tcPr>
            <w:tcW w:w="1207" w:type="dxa"/>
          </w:tcPr>
          <w:p w14:paraId="3B9F0609" w14:textId="77777777" w:rsidR="00CD0C04" w:rsidRPr="00C427A1" w:rsidRDefault="00CD0C04" w:rsidP="003B7C69">
            <w:pPr>
              <w:widowControl w:val="0"/>
              <w:overflowPunct w:val="0"/>
              <w:autoSpaceDE w:val="0"/>
              <w:autoSpaceDN w:val="0"/>
              <w:adjustRightInd w:val="0"/>
              <w:spacing w:before="0" w:after="0"/>
              <w:ind w:firstLine="0"/>
              <w:textAlignment w:val="baseline"/>
            </w:pPr>
            <w:r w:rsidRPr="00C427A1">
              <w:t>1044</w:t>
            </w:r>
          </w:p>
        </w:tc>
        <w:tc>
          <w:tcPr>
            <w:tcW w:w="2921" w:type="dxa"/>
            <w:shd w:val="clear" w:color="auto" w:fill="auto"/>
            <w:noWrap/>
          </w:tcPr>
          <w:p w14:paraId="5EB75A70" w14:textId="77777777" w:rsidR="00CD0C04" w:rsidRPr="00C427A1" w:rsidRDefault="00CD0C04" w:rsidP="003B7C69">
            <w:pPr>
              <w:widowControl w:val="0"/>
              <w:overflowPunct w:val="0"/>
              <w:autoSpaceDE w:val="0"/>
              <w:autoSpaceDN w:val="0"/>
              <w:adjustRightInd w:val="0"/>
              <w:spacing w:before="0" w:after="0"/>
              <w:ind w:firstLine="0"/>
              <w:jc w:val="left"/>
              <w:textAlignment w:val="baseline"/>
            </w:pPr>
            <w:r w:rsidRPr="00C427A1">
              <w:t>операция платежного агента</w:t>
            </w:r>
          </w:p>
        </w:tc>
        <w:tc>
          <w:tcPr>
            <w:tcW w:w="3157" w:type="dxa"/>
            <w:shd w:val="clear" w:color="auto" w:fill="auto"/>
            <w:noWrap/>
          </w:tcPr>
          <w:p w14:paraId="3B156C5B" w14:textId="77777777" w:rsidR="00CD0C04" w:rsidRPr="00C427A1" w:rsidRDefault="00CD0C04" w:rsidP="003B7C69">
            <w:pPr>
              <w:widowControl w:val="0"/>
              <w:overflowPunct w:val="0"/>
              <w:autoSpaceDE w:val="0"/>
              <w:autoSpaceDN w:val="0"/>
              <w:adjustRightInd w:val="0"/>
              <w:spacing w:before="0" w:after="0"/>
              <w:ind w:firstLine="0"/>
              <w:jc w:val="left"/>
              <w:textAlignment w:val="baseline"/>
            </w:pPr>
            <w:r w:rsidRPr="00C427A1">
              <w:t>«ОП. АГЕНТА»</w:t>
            </w:r>
          </w:p>
        </w:tc>
        <w:tc>
          <w:tcPr>
            <w:tcW w:w="6991" w:type="dxa"/>
          </w:tcPr>
          <w:p w14:paraId="3FEAA797" w14:textId="77777777" w:rsidR="00CD0C04" w:rsidRPr="00C427A1" w:rsidRDefault="00CD0C04" w:rsidP="003B7C69">
            <w:pPr>
              <w:widowControl w:val="0"/>
              <w:overflowPunct w:val="0"/>
              <w:autoSpaceDE w:val="0"/>
              <w:autoSpaceDN w:val="0"/>
              <w:adjustRightInd w:val="0"/>
              <w:spacing w:before="0" w:after="0"/>
              <w:ind w:firstLine="0"/>
              <w:jc w:val="left"/>
              <w:textAlignment w:val="baseline"/>
            </w:pPr>
            <w:r w:rsidRPr="00C427A1">
              <w:t>наименование операции банковского платежного агента или банковского платежного субагента</w:t>
            </w:r>
          </w:p>
        </w:tc>
      </w:tr>
      <w:tr w:rsidR="00C427A1" w:rsidRPr="00C427A1" w14:paraId="67BE9306" w14:textId="77777777" w:rsidTr="00D008EF">
        <w:tc>
          <w:tcPr>
            <w:tcW w:w="1207" w:type="dxa"/>
          </w:tcPr>
          <w:p w14:paraId="3FB1FAB8" w14:textId="77777777" w:rsidR="00CD0C04" w:rsidRPr="00C427A1" w:rsidRDefault="00CD0C04" w:rsidP="003B7C69">
            <w:pPr>
              <w:widowControl w:val="0"/>
              <w:overflowPunct w:val="0"/>
              <w:autoSpaceDE w:val="0"/>
              <w:autoSpaceDN w:val="0"/>
              <w:adjustRightInd w:val="0"/>
              <w:spacing w:before="0" w:after="0"/>
              <w:ind w:firstLine="0"/>
              <w:textAlignment w:val="baseline"/>
            </w:pPr>
            <w:r w:rsidRPr="00C427A1">
              <w:t>1046</w:t>
            </w:r>
          </w:p>
        </w:tc>
        <w:tc>
          <w:tcPr>
            <w:tcW w:w="2921" w:type="dxa"/>
            <w:shd w:val="clear" w:color="auto" w:fill="auto"/>
            <w:noWrap/>
          </w:tcPr>
          <w:p w14:paraId="29EC2941" w14:textId="77777777" w:rsidR="00CD0C04" w:rsidRPr="00C427A1" w:rsidRDefault="00CD0C04" w:rsidP="003B7C69">
            <w:pPr>
              <w:widowControl w:val="0"/>
              <w:overflowPunct w:val="0"/>
              <w:autoSpaceDE w:val="0"/>
              <w:autoSpaceDN w:val="0"/>
              <w:adjustRightInd w:val="0"/>
              <w:spacing w:before="0" w:after="0"/>
              <w:ind w:firstLine="0"/>
              <w:jc w:val="left"/>
              <w:textAlignment w:val="baseline"/>
              <w:rPr>
                <w:i/>
              </w:rPr>
            </w:pPr>
            <w:r w:rsidRPr="00C427A1">
              <w:t>наименование ОФД</w:t>
            </w:r>
          </w:p>
        </w:tc>
        <w:tc>
          <w:tcPr>
            <w:tcW w:w="3157" w:type="dxa"/>
            <w:shd w:val="clear" w:color="auto" w:fill="auto"/>
            <w:noWrap/>
          </w:tcPr>
          <w:p w14:paraId="63F7763B" w14:textId="77777777" w:rsidR="00CD0C04" w:rsidRPr="00C427A1" w:rsidRDefault="00CD0C04" w:rsidP="003B7C69">
            <w:pPr>
              <w:widowControl w:val="0"/>
              <w:overflowPunct w:val="0"/>
              <w:autoSpaceDE w:val="0"/>
              <w:autoSpaceDN w:val="0"/>
              <w:adjustRightInd w:val="0"/>
              <w:spacing w:before="0" w:after="0"/>
              <w:ind w:firstLine="0"/>
              <w:jc w:val="left"/>
              <w:textAlignment w:val="baseline"/>
            </w:pPr>
            <w:r w:rsidRPr="00C427A1">
              <w:t>«ОФД»</w:t>
            </w:r>
          </w:p>
        </w:tc>
        <w:tc>
          <w:tcPr>
            <w:tcW w:w="6991" w:type="dxa"/>
          </w:tcPr>
          <w:p w14:paraId="277FAA8C" w14:textId="77777777" w:rsidR="00CD0C04" w:rsidRPr="00C427A1" w:rsidRDefault="00CD0C04" w:rsidP="003B7C69">
            <w:pPr>
              <w:widowControl w:val="0"/>
              <w:overflowPunct w:val="0"/>
              <w:autoSpaceDE w:val="0"/>
              <w:autoSpaceDN w:val="0"/>
              <w:adjustRightInd w:val="0"/>
              <w:spacing w:before="0" w:after="0"/>
              <w:ind w:firstLine="0"/>
              <w:jc w:val="left"/>
              <w:textAlignment w:val="baseline"/>
            </w:pPr>
            <w:r w:rsidRPr="00C427A1">
              <w:t>полное наименование оператора фискальных данных</w:t>
            </w:r>
          </w:p>
        </w:tc>
      </w:tr>
      <w:tr w:rsidR="00C427A1" w:rsidRPr="00C427A1" w14:paraId="64901E4D" w14:textId="77777777" w:rsidTr="00D008EF">
        <w:tc>
          <w:tcPr>
            <w:tcW w:w="1207" w:type="dxa"/>
          </w:tcPr>
          <w:p w14:paraId="151B490A" w14:textId="77777777" w:rsidR="00CD0C04" w:rsidRPr="00C427A1" w:rsidRDefault="00CD0C04" w:rsidP="003B7C69">
            <w:pPr>
              <w:widowControl w:val="0"/>
              <w:overflowPunct w:val="0"/>
              <w:autoSpaceDE w:val="0"/>
              <w:autoSpaceDN w:val="0"/>
              <w:adjustRightInd w:val="0"/>
              <w:spacing w:before="0" w:after="0"/>
              <w:ind w:firstLine="0"/>
              <w:textAlignment w:val="baseline"/>
            </w:pPr>
            <w:r w:rsidRPr="00C427A1">
              <w:t>1048</w:t>
            </w:r>
          </w:p>
        </w:tc>
        <w:tc>
          <w:tcPr>
            <w:tcW w:w="2921" w:type="dxa"/>
            <w:shd w:val="clear" w:color="auto" w:fill="auto"/>
            <w:noWrap/>
          </w:tcPr>
          <w:p w14:paraId="52CDC1C6" w14:textId="77777777" w:rsidR="00CD0C04" w:rsidRPr="00C427A1" w:rsidRDefault="00CD0C04" w:rsidP="003B7C69">
            <w:pPr>
              <w:widowControl w:val="0"/>
              <w:overflowPunct w:val="0"/>
              <w:autoSpaceDE w:val="0"/>
              <w:autoSpaceDN w:val="0"/>
              <w:adjustRightInd w:val="0"/>
              <w:spacing w:before="0" w:after="0"/>
              <w:ind w:firstLine="0"/>
              <w:jc w:val="left"/>
              <w:textAlignment w:val="baseline"/>
              <w:rPr>
                <w:i/>
              </w:rPr>
            </w:pPr>
            <w:r w:rsidRPr="00C427A1">
              <w:t>наименование пользователя</w:t>
            </w:r>
          </w:p>
        </w:tc>
        <w:tc>
          <w:tcPr>
            <w:tcW w:w="3157" w:type="dxa"/>
            <w:shd w:val="clear" w:color="auto" w:fill="auto"/>
            <w:noWrap/>
          </w:tcPr>
          <w:p w14:paraId="3A8FAB29" w14:textId="77777777" w:rsidR="00CD0C04" w:rsidRPr="00C427A1" w:rsidRDefault="00CD0C04" w:rsidP="003B7C69">
            <w:pPr>
              <w:widowControl w:val="0"/>
              <w:overflowPunct w:val="0"/>
              <w:autoSpaceDE w:val="0"/>
              <w:autoSpaceDN w:val="0"/>
              <w:adjustRightInd w:val="0"/>
              <w:spacing w:before="0" w:after="0"/>
              <w:ind w:firstLine="0"/>
              <w:jc w:val="left"/>
              <w:textAlignment w:val="baseline"/>
            </w:pPr>
            <w:r w:rsidRPr="00C427A1">
              <w:t>–</w:t>
            </w:r>
          </w:p>
        </w:tc>
        <w:tc>
          <w:tcPr>
            <w:tcW w:w="6991" w:type="dxa"/>
          </w:tcPr>
          <w:p w14:paraId="34A622C1" w14:textId="77777777" w:rsidR="00CD0C04" w:rsidRPr="00C427A1" w:rsidRDefault="00CD0C04" w:rsidP="003B7C69">
            <w:pPr>
              <w:widowControl w:val="0"/>
              <w:overflowPunct w:val="0"/>
              <w:autoSpaceDE w:val="0"/>
              <w:autoSpaceDN w:val="0"/>
              <w:adjustRightInd w:val="0"/>
              <w:spacing w:before="0" w:after="0"/>
              <w:ind w:firstLine="0"/>
              <w:jc w:val="left"/>
              <w:textAlignment w:val="baseline"/>
            </w:pPr>
            <w:r w:rsidRPr="00C427A1">
              <w:t>наименование организации-пользователя или фамилия, имя, отчество (при наличии) индивидуального предпринимателя - пользователя</w:t>
            </w:r>
          </w:p>
        </w:tc>
      </w:tr>
      <w:tr w:rsidR="00C427A1" w:rsidRPr="00C427A1" w14:paraId="414EF9F4" w14:textId="77777777" w:rsidTr="00D008EF">
        <w:tc>
          <w:tcPr>
            <w:tcW w:w="1207" w:type="dxa"/>
          </w:tcPr>
          <w:p w14:paraId="07E76829" w14:textId="77777777" w:rsidR="00CD0C04" w:rsidRPr="00C427A1" w:rsidRDefault="00CD0C04" w:rsidP="003B7C69">
            <w:pPr>
              <w:widowControl w:val="0"/>
              <w:overflowPunct w:val="0"/>
              <w:autoSpaceDE w:val="0"/>
              <w:autoSpaceDN w:val="0"/>
              <w:adjustRightInd w:val="0"/>
              <w:spacing w:before="0" w:after="0"/>
              <w:ind w:firstLine="0"/>
              <w:textAlignment w:val="baseline"/>
            </w:pPr>
            <w:r w:rsidRPr="00C427A1">
              <w:t>1050</w:t>
            </w:r>
          </w:p>
        </w:tc>
        <w:tc>
          <w:tcPr>
            <w:tcW w:w="2921" w:type="dxa"/>
            <w:shd w:val="clear" w:color="auto" w:fill="auto"/>
            <w:noWrap/>
          </w:tcPr>
          <w:p w14:paraId="5393ADDB" w14:textId="77777777" w:rsidR="00CD0C04" w:rsidRPr="00C427A1" w:rsidRDefault="00CD0C04" w:rsidP="003B7C69">
            <w:pPr>
              <w:widowControl w:val="0"/>
              <w:overflowPunct w:val="0"/>
              <w:autoSpaceDE w:val="0"/>
              <w:autoSpaceDN w:val="0"/>
              <w:adjustRightInd w:val="0"/>
              <w:spacing w:before="0" w:after="0"/>
              <w:ind w:firstLine="0"/>
              <w:jc w:val="left"/>
              <w:textAlignment w:val="baseline"/>
              <w:rPr>
                <w:i/>
              </w:rPr>
            </w:pPr>
            <w:r w:rsidRPr="00C427A1">
              <w:t>признак исчерпания ресурса ФН</w:t>
            </w:r>
          </w:p>
        </w:tc>
        <w:tc>
          <w:tcPr>
            <w:tcW w:w="3157" w:type="dxa"/>
            <w:shd w:val="clear" w:color="auto" w:fill="auto"/>
            <w:noWrap/>
          </w:tcPr>
          <w:p w14:paraId="638196E7" w14:textId="77777777" w:rsidR="00CD0C04" w:rsidRPr="00C427A1" w:rsidRDefault="00CD0C04" w:rsidP="003B7C69">
            <w:pPr>
              <w:widowControl w:val="0"/>
              <w:overflowPunct w:val="0"/>
              <w:autoSpaceDE w:val="0"/>
              <w:autoSpaceDN w:val="0"/>
              <w:adjustRightInd w:val="0"/>
              <w:spacing w:before="0" w:after="0"/>
              <w:ind w:firstLine="0"/>
              <w:jc w:val="left"/>
              <w:textAlignment w:val="baseline"/>
            </w:pPr>
            <w:r w:rsidRPr="00C427A1">
              <w:t>«РЕСУРС ФН МЕНЕЕ 30 ДНЕЙ»</w:t>
            </w:r>
          </w:p>
        </w:tc>
        <w:tc>
          <w:tcPr>
            <w:tcW w:w="6991" w:type="dxa"/>
          </w:tcPr>
          <w:p w14:paraId="7D870EC8" w14:textId="6603A27D" w:rsidR="00CD0C04" w:rsidRPr="00C427A1" w:rsidRDefault="00CD0C04" w:rsidP="000E463C">
            <w:pPr>
              <w:widowControl w:val="0"/>
              <w:overflowPunct w:val="0"/>
              <w:autoSpaceDE w:val="0"/>
              <w:autoSpaceDN w:val="0"/>
              <w:adjustRightInd w:val="0"/>
              <w:spacing w:before="0" w:after="0"/>
              <w:ind w:firstLine="0"/>
              <w:jc w:val="left"/>
              <w:textAlignment w:val="baseline"/>
            </w:pPr>
            <w:r w:rsidRPr="00C427A1">
              <w:t xml:space="preserve">признак того, что до </w:t>
            </w:r>
            <w:r w:rsidR="00205633" w:rsidRPr="00C427A1">
              <w:t>истечения срока действия ключ</w:t>
            </w:r>
            <w:r w:rsidR="000E463C" w:rsidRPr="00C427A1">
              <w:t>ей</w:t>
            </w:r>
            <w:r w:rsidR="00205633" w:rsidRPr="00C427A1">
              <w:t xml:space="preserve"> фискального признака в фискальном накопителе </w:t>
            </w:r>
            <w:r w:rsidRPr="00C427A1">
              <w:t>осталось менее 30 дней</w:t>
            </w:r>
          </w:p>
        </w:tc>
      </w:tr>
      <w:tr w:rsidR="00C427A1" w:rsidRPr="00C427A1" w14:paraId="2D4CD0B6" w14:textId="77777777" w:rsidTr="00D008EF">
        <w:tc>
          <w:tcPr>
            <w:tcW w:w="1207" w:type="dxa"/>
          </w:tcPr>
          <w:p w14:paraId="0DD7E3AE" w14:textId="77777777" w:rsidR="00CD0C04" w:rsidRPr="00C427A1" w:rsidRDefault="00CD0C04" w:rsidP="003B7C69">
            <w:pPr>
              <w:widowControl w:val="0"/>
              <w:overflowPunct w:val="0"/>
              <w:autoSpaceDE w:val="0"/>
              <w:autoSpaceDN w:val="0"/>
              <w:adjustRightInd w:val="0"/>
              <w:spacing w:before="0" w:after="0"/>
              <w:ind w:firstLine="0"/>
              <w:textAlignment w:val="baseline"/>
            </w:pPr>
            <w:r w:rsidRPr="00C427A1">
              <w:t>1051</w:t>
            </w:r>
          </w:p>
        </w:tc>
        <w:tc>
          <w:tcPr>
            <w:tcW w:w="2921" w:type="dxa"/>
            <w:shd w:val="clear" w:color="auto" w:fill="auto"/>
            <w:noWrap/>
          </w:tcPr>
          <w:p w14:paraId="2E463C1D" w14:textId="77777777" w:rsidR="00CD0C04" w:rsidRPr="00C427A1" w:rsidRDefault="00CD0C04" w:rsidP="003B7C69">
            <w:pPr>
              <w:widowControl w:val="0"/>
              <w:overflowPunct w:val="0"/>
              <w:autoSpaceDE w:val="0"/>
              <w:autoSpaceDN w:val="0"/>
              <w:adjustRightInd w:val="0"/>
              <w:spacing w:before="0" w:after="0"/>
              <w:ind w:firstLine="0"/>
              <w:jc w:val="left"/>
              <w:textAlignment w:val="baseline"/>
              <w:rPr>
                <w:i/>
              </w:rPr>
            </w:pPr>
            <w:r w:rsidRPr="00C427A1">
              <w:t xml:space="preserve">признак окончания ресурса ФН </w:t>
            </w:r>
          </w:p>
        </w:tc>
        <w:tc>
          <w:tcPr>
            <w:tcW w:w="3157" w:type="dxa"/>
            <w:shd w:val="clear" w:color="auto" w:fill="auto"/>
            <w:noWrap/>
          </w:tcPr>
          <w:p w14:paraId="577CFD53" w14:textId="77777777" w:rsidR="00CD0C04" w:rsidRPr="00C427A1" w:rsidRDefault="00CD0C04" w:rsidP="003B7C69">
            <w:pPr>
              <w:widowControl w:val="0"/>
              <w:overflowPunct w:val="0"/>
              <w:autoSpaceDE w:val="0"/>
              <w:autoSpaceDN w:val="0"/>
              <w:adjustRightInd w:val="0"/>
              <w:spacing w:before="0" w:after="0"/>
              <w:ind w:firstLine="0"/>
              <w:jc w:val="left"/>
              <w:textAlignment w:val="baseline"/>
            </w:pPr>
            <w:r w:rsidRPr="00C427A1">
              <w:t>«РЕСУРС ФН МЕНЕЕ 3 ДНЕЙ»</w:t>
            </w:r>
          </w:p>
        </w:tc>
        <w:tc>
          <w:tcPr>
            <w:tcW w:w="6991" w:type="dxa"/>
          </w:tcPr>
          <w:p w14:paraId="708B5BC7" w14:textId="7C5D1B59" w:rsidR="00CD0C04" w:rsidRPr="00C427A1" w:rsidRDefault="00CD0C04" w:rsidP="000E463C">
            <w:pPr>
              <w:widowControl w:val="0"/>
              <w:overflowPunct w:val="0"/>
              <w:autoSpaceDE w:val="0"/>
              <w:autoSpaceDN w:val="0"/>
              <w:adjustRightInd w:val="0"/>
              <w:spacing w:before="0" w:after="0"/>
              <w:ind w:firstLine="0"/>
              <w:jc w:val="left"/>
              <w:textAlignment w:val="baseline"/>
            </w:pPr>
            <w:r w:rsidRPr="00C427A1">
              <w:t xml:space="preserve">признак того, что до </w:t>
            </w:r>
            <w:r w:rsidR="00205633" w:rsidRPr="00C427A1">
              <w:t>истечения срока действия ключ</w:t>
            </w:r>
            <w:r w:rsidR="000E463C" w:rsidRPr="00C427A1">
              <w:t>ей</w:t>
            </w:r>
            <w:r w:rsidR="00205633" w:rsidRPr="00C427A1">
              <w:t xml:space="preserve"> фискального признака в фискальном накопителе </w:t>
            </w:r>
            <w:r w:rsidRPr="00C427A1">
              <w:t>осталось менее 3 дней</w:t>
            </w:r>
          </w:p>
        </w:tc>
      </w:tr>
      <w:tr w:rsidR="00C427A1" w:rsidRPr="00C427A1" w14:paraId="50271BB0" w14:textId="77777777" w:rsidTr="00D008EF">
        <w:tc>
          <w:tcPr>
            <w:tcW w:w="1207" w:type="dxa"/>
          </w:tcPr>
          <w:p w14:paraId="76EFB3D9" w14:textId="77777777" w:rsidR="00CD0C04" w:rsidRPr="00C427A1" w:rsidRDefault="00CD0C04" w:rsidP="003B7C69">
            <w:pPr>
              <w:widowControl w:val="0"/>
              <w:overflowPunct w:val="0"/>
              <w:autoSpaceDE w:val="0"/>
              <w:autoSpaceDN w:val="0"/>
              <w:adjustRightInd w:val="0"/>
              <w:spacing w:before="0" w:after="0"/>
              <w:ind w:firstLine="0"/>
              <w:textAlignment w:val="baseline"/>
            </w:pPr>
            <w:r w:rsidRPr="00C427A1">
              <w:t>1052</w:t>
            </w:r>
          </w:p>
        </w:tc>
        <w:tc>
          <w:tcPr>
            <w:tcW w:w="2921" w:type="dxa"/>
            <w:shd w:val="clear" w:color="auto" w:fill="auto"/>
            <w:noWrap/>
          </w:tcPr>
          <w:p w14:paraId="64D394F3" w14:textId="77777777" w:rsidR="00CD0C04" w:rsidRPr="00C427A1" w:rsidRDefault="00CD0C04" w:rsidP="003B7C69">
            <w:pPr>
              <w:widowControl w:val="0"/>
              <w:overflowPunct w:val="0"/>
              <w:autoSpaceDE w:val="0"/>
              <w:autoSpaceDN w:val="0"/>
              <w:adjustRightInd w:val="0"/>
              <w:spacing w:before="0" w:after="0"/>
              <w:ind w:firstLine="0"/>
              <w:jc w:val="left"/>
              <w:textAlignment w:val="baseline"/>
              <w:rPr>
                <w:i/>
              </w:rPr>
            </w:pPr>
            <w:r w:rsidRPr="00C427A1">
              <w:t>признак заполнения памяти ФН</w:t>
            </w:r>
          </w:p>
        </w:tc>
        <w:tc>
          <w:tcPr>
            <w:tcW w:w="3157" w:type="dxa"/>
            <w:shd w:val="clear" w:color="auto" w:fill="auto"/>
            <w:noWrap/>
          </w:tcPr>
          <w:p w14:paraId="240617B4" w14:textId="77777777" w:rsidR="00CD0C04" w:rsidRPr="00C427A1" w:rsidRDefault="00CD0C04" w:rsidP="003B7C69">
            <w:pPr>
              <w:widowControl w:val="0"/>
              <w:overflowPunct w:val="0"/>
              <w:autoSpaceDE w:val="0"/>
              <w:autoSpaceDN w:val="0"/>
              <w:adjustRightInd w:val="0"/>
              <w:spacing w:before="0" w:after="0"/>
              <w:ind w:firstLine="0"/>
              <w:jc w:val="left"/>
              <w:textAlignment w:val="baseline"/>
            </w:pPr>
            <w:r w:rsidRPr="00C427A1">
              <w:t>«ПАМЯТЬ ФН ЗАПОЛНЕНА»</w:t>
            </w:r>
          </w:p>
        </w:tc>
        <w:tc>
          <w:tcPr>
            <w:tcW w:w="6991" w:type="dxa"/>
          </w:tcPr>
          <w:p w14:paraId="18C81DAC" w14:textId="19EF5103" w:rsidR="00CD0C04" w:rsidRPr="00C427A1" w:rsidRDefault="00CD0C04" w:rsidP="005469B4">
            <w:pPr>
              <w:widowControl w:val="0"/>
              <w:overflowPunct w:val="0"/>
              <w:autoSpaceDE w:val="0"/>
              <w:autoSpaceDN w:val="0"/>
              <w:adjustRightInd w:val="0"/>
              <w:spacing w:before="0" w:after="0"/>
              <w:ind w:firstLine="0"/>
              <w:jc w:val="left"/>
              <w:textAlignment w:val="baseline"/>
            </w:pPr>
            <w:r w:rsidRPr="00C427A1">
              <w:t>признак того, что память фискального накопителя заполнена более</w:t>
            </w:r>
            <w:r w:rsidR="00205633" w:rsidRPr="00C427A1">
              <w:t xml:space="preserve"> </w:t>
            </w:r>
            <w:r w:rsidRPr="00C427A1">
              <w:t>чем на 99%</w:t>
            </w:r>
          </w:p>
        </w:tc>
      </w:tr>
      <w:tr w:rsidR="00C427A1" w:rsidRPr="00C427A1" w14:paraId="04AC99E0" w14:textId="77777777" w:rsidTr="00D008EF">
        <w:tc>
          <w:tcPr>
            <w:tcW w:w="1207" w:type="dxa"/>
          </w:tcPr>
          <w:p w14:paraId="075DFE5E" w14:textId="77777777" w:rsidR="00CD0C04" w:rsidRPr="00C427A1" w:rsidRDefault="00CD0C04" w:rsidP="003B7C69">
            <w:pPr>
              <w:widowControl w:val="0"/>
              <w:overflowPunct w:val="0"/>
              <w:autoSpaceDE w:val="0"/>
              <w:autoSpaceDN w:val="0"/>
              <w:adjustRightInd w:val="0"/>
              <w:spacing w:before="0" w:after="0"/>
              <w:ind w:firstLine="0"/>
              <w:textAlignment w:val="baseline"/>
            </w:pPr>
            <w:r w:rsidRPr="00C427A1">
              <w:t>1053</w:t>
            </w:r>
          </w:p>
        </w:tc>
        <w:tc>
          <w:tcPr>
            <w:tcW w:w="2921" w:type="dxa"/>
            <w:shd w:val="clear" w:color="auto" w:fill="auto"/>
            <w:noWrap/>
          </w:tcPr>
          <w:p w14:paraId="3BF3FDF1" w14:textId="77777777" w:rsidR="00CD0C04" w:rsidRPr="00C427A1" w:rsidRDefault="00CD0C04" w:rsidP="003B7C69">
            <w:pPr>
              <w:widowControl w:val="0"/>
              <w:overflowPunct w:val="0"/>
              <w:autoSpaceDE w:val="0"/>
              <w:autoSpaceDN w:val="0"/>
              <w:adjustRightInd w:val="0"/>
              <w:spacing w:before="0" w:after="0"/>
              <w:ind w:firstLine="0"/>
              <w:jc w:val="left"/>
              <w:textAlignment w:val="baseline"/>
              <w:rPr>
                <w:i/>
              </w:rPr>
            </w:pPr>
            <w:r w:rsidRPr="00C427A1">
              <w:t>признак превышения времени ожидания ответа ОФД</w:t>
            </w:r>
          </w:p>
        </w:tc>
        <w:tc>
          <w:tcPr>
            <w:tcW w:w="3157" w:type="dxa"/>
            <w:shd w:val="clear" w:color="auto" w:fill="auto"/>
            <w:noWrap/>
          </w:tcPr>
          <w:p w14:paraId="1A61DD52" w14:textId="77777777" w:rsidR="00CD0C04" w:rsidRPr="00C427A1" w:rsidRDefault="00CD0C04" w:rsidP="003B7C69">
            <w:pPr>
              <w:widowControl w:val="0"/>
              <w:overflowPunct w:val="0"/>
              <w:autoSpaceDE w:val="0"/>
              <w:autoSpaceDN w:val="0"/>
              <w:adjustRightInd w:val="0"/>
              <w:spacing w:before="0" w:after="0"/>
              <w:ind w:firstLine="0"/>
              <w:jc w:val="left"/>
              <w:textAlignment w:val="baseline"/>
            </w:pPr>
            <w:r w:rsidRPr="00C427A1">
              <w:t>«ОФД НЕ ОТВЕЧАЕТ»</w:t>
            </w:r>
          </w:p>
        </w:tc>
        <w:tc>
          <w:tcPr>
            <w:tcW w:w="6991" w:type="dxa"/>
          </w:tcPr>
          <w:p w14:paraId="3774534E" w14:textId="77777777" w:rsidR="00CD0C04" w:rsidRPr="00C427A1" w:rsidRDefault="00CD0C04" w:rsidP="003B7C69">
            <w:pPr>
              <w:widowControl w:val="0"/>
              <w:overflowPunct w:val="0"/>
              <w:autoSpaceDE w:val="0"/>
              <w:autoSpaceDN w:val="0"/>
              <w:adjustRightInd w:val="0"/>
              <w:spacing w:before="0" w:after="0"/>
              <w:ind w:firstLine="0"/>
              <w:jc w:val="left"/>
              <w:textAlignment w:val="baseline"/>
            </w:pPr>
            <w:r w:rsidRPr="00C427A1">
              <w:t>признак того, что подтверждение оператора для переданного фискального документа отсутствует более двух дней</w:t>
            </w:r>
            <w:r w:rsidR="00AE1692" w:rsidRPr="00C427A1">
              <w:t>. Д</w:t>
            </w:r>
            <w:r w:rsidRPr="00C427A1">
              <w:t xml:space="preserve">ля </w:t>
            </w:r>
            <w:r w:rsidR="00AE1692" w:rsidRPr="00C427A1">
              <w:t xml:space="preserve">ФД с </w:t>
            </w:r>
            <w:r w:rsidRPr="00C427A1">
              <w:t>верси</w:t>
            </w:r>
            <w:r w:rsidR="00AE1692" w:rsidRPr="00C427A1">
              <w:t>ей</w:t>
            </w:r>
            <w:r w:rsidRPr="00C427A1">
              <w:t xml:space="preserve"> ФФД 1.0 более 5 дней</w:t>
            </w:r>
            <w:r w:rsidR="00AE1692" w:rsidRPr="00C427A1">
              <w:t>.</w:t>
            </w:r>
          </w:p>
        </w:tc>
      </w:tr>
      <w:tr w:rsidR="00C427A1" w:rsidRPr="00C427A1" w14:paraId="454093B1" w14:textId="77777777" w:rsidTr="00D008EF">
        <w:tc>
          <w:tcPr>
            <w:tcW w:w="1207" w:type="dxa"/>
          </w:tcPr>
          <w:p w14:paraId="6C97E53D" w14:textId="77777777" w:rsidR="00CD0C04" w:rsidRPr="00C427A1" w:rsidRDefault="00CD0C04" w:rsidP="003B7C69">
            <w:pPr>
              <w:widowControl w:val="0"/>
              <w:overflowPunct w:val="0"/>
              <w:autoSpaceDE w:val="0"/>
              <w:autoSpaceDN w:val="0"/>
              <w:adjustRightInd w:val="0"/>
              <w:spacing w:before="0" w:after="0"/>
              <w:ind w:firstLine="0"/>
              <w:textAlignment w:val="baseline"/>
            </w:pPr>
            <w:r w:rsidRPr="00C427A1">
              <w:lastRenderedPageBreak/>
              <w:t>1054</w:t>
            </w:r>
          </w:p>
        </w:tc>
        <w:tc>
          <w:tcPr>
            <w:tcW w:w="2921" w:type="dxa"/>
            <w:shd w:val="clear" w:color="auto" w:fill="auto"/>
            <w:noWrap/>
          </w:tcPr>
          <w:p w14:paraId="1A423E36" w14:textId="77777777" w:rsidR="00CD0C04" w:rsidRPr="00C427A1" w:rsidRDefault="00CD0C04" w:rsidP="003B7C69">
            <w:pPr>
              <w:widowControl w:val="0"/>
              <w:overflowPunct w:val="0"/>
              <w:autoSpaceDE w:val="0"/>
              <w:autoSpaceDN w:val="0"/>
              <w:adjustRightInd w:val="0"/>
              <w:spacing w:before="0" w:after="0"/>
              <w:ind w:firstLine="0"/>
              <w:jc w:val="left"/>
              <w:textAlignment w:val="baseline"/>
              <w:rPr>
                <w:i/>
              </w:rPr>
            </w:pPr>
            <w:r w:rsidRPr="00C427A1">
              <w:t>признак расчета</w:t>
            </w:r>
          </w:p>
        </w:tc>
        <w:tc>
          <w:tcPr>
            <w:tcW w:w="3157" w:type="dxa"/>
            <w:shd w:val="clear" w:color="auto" w:fill="auto"/>
            <w:noWrap/>
          </w:tcPr>
          <w:p w14:paraId="7A596A91" w14:textId="77777777" w:rsidR="00CD0C04" w:rsidRPr="00C427A1" w:rsidRDefault="00CD0C04" w:rsidP="003B7C69">
            <w:pPr>
              <w:widowControl w:val="0"/>
              <w:overflowPunct w:val="0"/>
              <w:autoSpaceDE w:val="0"/>
              <w:autoSpaceDN w:val="0"/>
              <w:adjustRightInd w:val="0"/>
              <w:spacing w:before="0" w:after="0"/>
              <w:ind w:firstLine="0"/>
              <w:jc w:val="left"/>
              <w:textAlignment w:val="baseline"/>
            </w:pPr>
            <w:r w:rsidRPr="00C427A1">
              <w:t>–</w:t>
            </w:r>
          </w:p>
        </w:tc>
        <w:tc>
          <w:tcPr>
            <w:tcW w:w="6991" w:type="dxa"/>
          </w:tcPr>
          <w:p w14:paraId="535A2B6B" w14:textId="77777777" w:rsidR="00CD0C04" w:rsidRPr="00C427A1" w:rsidRDefault="00CD0C04" w:rsidP="003B7C69">
            <w:pPr>
              <w:widowControl w:val="0"/>
              <w:overflowPunct w:val="0"/>
              <w:autoSpaceDE w:val="0"/>
              <w:autoSpaceDN w:val="0"/>
              <w:adjustRightInd w:val="0"/>
              <w:spacing w:before="0" w:after="0"/>
              <w:ind w:firstLine="0"/>
              <w:jc w:val="left"/>
              <w:textAlignment w:val="baseline"/>
            </w:pPr>
            <w:r w:rsidRPr="00C427A1">
              <w:t>признак расчета (получение средств от покупателя (клиента) «приход», возврат покупателю (клиенту) средств, полученных от него, «возврат прихода», выдача средств покупателю (клиенту) «расход», получение средств от покупателя (клиента), выданных ему, «возврат расхода»)</w:t>
            </w:r>
          </w:p>
        </w:tc>
      </w:tr>
      <w:tr w:rsidR="00C427A1" w:rsidRPr="00C427A1" w14:paraId="18E86C0C" w14:textId="77777777" w:rsidTr="00D008EF">
        <w:tc>
          <w:tcPr>
            <w:tcW w:w="1207" w:type="dxa"/>
          </w:tcPr>
          <w:p w14:paraId="596ED5C0" w14:textId="77777777" w:rsidR="00CD0C04" w:rsidRPr="00C427A1" w:rsidRDefault="00CD0C04" w:rsidP="003B7C69">
            <w:pPr>
              <w:widowControl w:val="0"/>
              <w:overflowPunct w:val="0"/>
              <w:autoSpaceDE w:val="0"/>
              <w:autoSpaceDN w:val="0"/>
              <w:adjustRightInd w:val="0"/>
              <w:spacing w:before="0" w:after="0"/>
              <w:ind w:firstLine="0"/>
              <w:textAlignment w:val="baseline"/>
            </w:pPr>
            <w:r w:rsidRPr="00C427A1">
              <w:t>1055</w:t>
            </w:r>
          </w:p>
        </w:tc>
        <w:tc>
          <w:tcPr>
            <w:tcW w:w="2921" w:type="dxa"/>
            <w:shd w:val="clear" w:color="auto" w:fill="auto"/>
            <w:noWrap/>
          </w:tcPr>
          <w:p w14:paraId="0C0B0889" w14:textId="77777777" w:rsidR="00CD0C04" w:rsidRPr="00C427A1" w:rsidRDefault="00CD0C04" w:rsidP="003B7C69">
            <w:pPr>
              <w:widowControl w:val="0"/>
              <w:overflowPunct w:val="0"/>
              <w:autoSpaceDE w:val="0"/>
              <w:autoSpaceDN w:val="0"/>
              <w:adjustRightInd w:val="0"/>
              <w:spacing w:before="0" w:after="0"/>
              <w:ind w:firstLine="0"/>
              <w:jc w:val="left"/>
              <w:textAlignment w:val="baseline"/>
              <w:rPr>
                <w:i/>
              </w:rPr>
            </w:pPr>
            <w:r w:rsidRPr="00C427A1">
              <w:t>применяемая система налогообложения</w:t>
            </w:r>
          </w:p>
        </w:tc>
        <w:tc>
          <w:tcPr>
            <w:tcW w:w="3157" w:type="dxa"/>
            <w:shd w:val="clear" w:color="auto" w:fill="auto"/>
            <w:noWrap/>
          </w:tcPr>
          <w:p w14:paraId="1E5324D2" w14:textId="77777777" w:rsidR="00CD0C04" w:rsidRPr="00C427A1" w:rsidRDefault="00CD0C04" w:rsidP="003B7C69">
            <w:pPr>
              <w:widowControl w:val="0"/>
              <w:overflowPunct w:val="0"/>
              <w:autoSpaceDE w:val="0"/>
              <w:autoSpaceDN w:val="0"/>
              <w:adjustRightInd w:val="0"/>
              <w:spacing w:before="0" w:after="0"/>
              <w:ind w:firstLine="0"/>
              <w:jc w:val="left"/>
              <w:textAlignment w:val="baseline"/>
            </w:pPr>
            <w:r w:rsidRPr="00C427A1">
              <w:t>«СНО»</w:t>
            </w:r>
          </w:p>
        </w:tc>
        <w:tc>
          <w:tcPr>
            <w:tcW w:w="6991" w:type="dxa"/>
          </w:tcPr>
          <w:p w14:paraId="76B856D7" w14:textId="77777777" w:rsidR="00CD0C04" w:rsidRPr="00C427A1" w:rsidRDefault="00CD0C04" w:rsidP="003B7C69">
            <w:pPr>
              <w:widowControl w:val="0"/>
              <w:overflowPunct w:val="0"/>
              <w:autoSpaceDE w:val="0"/>
              <w:autoSpaceDN w:val="0"/>
              <w:adjustRightInd w:val="0"/>
              <w:spacing w:before="0" w:after="0"/>
              <w:ind w:firstLine="0"/>
              <w:jc w:val="left"/>
              <w:textAlignment w:val="baseline"/>
            </w:pPr>
            <w:r w:rsidRPr="00C427A1">
              <w:t>система налогообложения, применяемая пользователем при расчете с покупателем (клиентом)</w:t>
            </w:r>
          </w:p>
        </w:tc>
      </w:tr>
      <w:tr w:rsidR="00C427A1" w:rsidRPr="00C427A1" w14:paraId="1863769E" w14:textId="77777777" w:rsidTr="00D008EF">
        <w:tc>
          <w:tcPr>
            <w:tcW w:w="1207" w:type="dxa"/>
          </w:tcPr>
          <w:p w14:paraId="2785B83E" w14:textId="77777777" w:rsidR="00CD0C04" w:rsidRPr="00C427A1" w:rsidRDefault="00CD0C04" w:rsidP="003B7C69">
            <w:pPr>
              <w:widowControl w:val="0"/>
              <w:overflowPunct w:val="0"/>
              <w:autoSpaceDE w:val="0"/>
              <w:autoSpaceDN w:val="0"/>
              <w:adjustRightInd w:val="0"/>
              <w:spacing w:before="0" w:after="0"/>
              <w:ind w:firstLine="0"/>
              <w:jc w:val="left"/>
              <w:textAlignment w:val="baseline"/>
            </w:pPr>
            <w:r w:rsidRPr="00C427A1">
              <w:t>1056</w:t>
            </w:r>
          </w:p>
        </w:tc>
        <w:tc>
          <w:tcPr>
            <w:tcW w:w="2921" w:type="dxa"/>
            <w:shd w:val="clear" w:color="auto" w:fill="auto"/>
            <w:noWrap/>
          </w:tcPr>
          <w:p w14:paraId="4FF9D89F" w14:textId="77777777" w:rsidR="00CD0C04" w:rsidRPr="00C427A1" w:rsidRDefault="00CD0C04" w:rsidP="003B7C69">
            <w:pPr>
              <w:widowControl w:val="0"/>
              <w:overflowPunct w:val="0"/>
              <w:autoSpaceDE w:val="0"/>
              <w:autoSpaceDN w:val="0"/>
              <w:adjustRightInd w:val="0"/>
              <w:spacing w:before="0" w:after="0"/>
              <w:ind w:firstLine="0"/>
              <w:jc w:val="left"/>
              <w:textAlignment w:val="baseline"/>
            </w:pPr>
            <w:r w:rsidRPr="00C427A1">
              <w:t>признак шифрования</w:t>
            </w:r>
          </w:p>
        </w:tc>
        <w:tc>
          <w:tcPr>
            <w:tcW w:w="3157" w:type="dxa"/>
            <w:shd w:val="clear" w:color="auto" w:fill="auto"/>
            <w:noWrap/>
          </w:tcPr>
          <w:p w14:paraId="3EF82B25" w14:textId="77777777" w:rsidR="00CD0C04" w:rsidRPr="00C427A1" w:rsidRDefault="00CD0C04" w:rsidP="003B7C69">
            <w:pPr>
              <w:widowControl w:val="0"/>
              <w:overflowPunct w:val="0"/>
              <w:autoSpaceDE w:val="0"/>
              <w:autoSpaceDN w:val="0"/>
              <w:adjustRightInd w:val="0"/>
              <w:spacing w:before="0" w:after="0"/>
              <w:ind w:firstLine="0"/>
              <w:jc w:val="left"/>
              <w:textAlignment w:val="baseline"/>
            </w:pPr>
            <w:r w:rsidRPr="00C427A1">
              <w:t>«ШФД»</w:t>
            </w:r>
          </w:p>
          <w:p w14:paraId="519C0D0C" w14:textId="77777777" w:rsidR="00CD0C04" w:rsidRPr="00C427A1" w:rsidRDefault="00CD0C04" w:rsidP="003B7C69">
            <w:pPr>
              <w:widowControl w:val="0"/>
              <w:overflowPunct w:val="0"/>
              <w:autoSpaceDE w:val="0"/>
              <w:autoSpaceDN w:val="0"/>
              <w:adjustRightInd w:val="0"/>
              <w:spacing w:before="0" w:after="0"/>
              <w:ind w:firstLine="0"/>
              <w:jc w:val="left"/>
              <w:textAlignment w:val="baseline"/>
            </w:pPr>
            <w:r w:rsidRPr="00C427A1">
              <w:t>или может не печататься</w:t>
            </w:r>
          </w:p>
        </w:tc>
        <w:tc>
          <w:tcPr>
            <w:tcW w:w="6991" w:type="dxa"/>
          </w:tcPr>
          <w:p w14:paraId="6AAD60B2" w14:textId="77777777" w:rsidR="00CD0C04" w:rsidRPr="00C427A1" w:rsidRDefault="00CD0C04" w:rsidP="003B7C69">
            <w:pPr>
              <w:widowControl w:val="0"/>
              <w:overflowPunct w:val="0"/>
              <w:autoSpaceDE w:val="0"/>
              <w:autoSpaceDN w:val="0"/>
              <w:adjustRightInd w:val="0"/>
              <w:spacing w:before="0" w:after="0"/>
              <w:ind w:firstLine="0"/>
              <w:jc w:val="left"/>
              <w:textAlignment w:val="baseline"/>
            </w:pPr>
            <w:r w:rsidRPr="00C427A1">
              <w:t>признак передачи фискальных документов оператору фискальных данных в зашифрованном виде</w:t>
            </w:r>
          </w:p>
        </w:tc>
      </w:tr>
      <w:tr w:rsidR="00C427A1" w:rsidRPr="00C427A1" w14:paraId="2B3BA730" w14:textId="77777777" w:rsidTr="00D008EF">
        <w:tc>
          <w:tcPr>
            <w:tcW w:w="1207" w:type="dxa"/>
          </w:tcPr>
          <w:p w14:paraId="3ACA38BB" w14:textId="77777777" w:rsidR="00CD0C04" w:rsidRPr="00C427A1" w:rsidRDefault="00CD0C04" w:rsidP="003B7C69">
            <w:pPr>
              <w:widowControl w:val="0"/>
              <w:overflowPunct w:val="0"/>
              <w:autoSpaceDE w:val="0"/>
              <w:autoSpaceDN w:val="0"/>
              <w:adjustRightInd w:val="0"/>
              <w:spacing w:before="0" w:after="0"/>
              <w:ind w:firstLine="0"/>
              <w:textAlignment w:val="baseline"/>
            </w:pPr>
            <w:r w:rsidRPr="00C427A1">
              <w:t>1057</w:t>
            </w:r>
          </w:p>
        </w:tc>
        <w:tc>
          <w:tcPr>
            <w:tcW w:w="2921" w:type="dxa"/>
            <w:shd w:val="clear" w:color="auto" w:fill="auto"/>
            <w:noWrap/>
          </w:tcPr>
          <w:p w14:paraId="7AEF33A6" w14:textId="16C2D271" w:rsidR="00CD0C04" w:rsidRPr="00C427A1" w:rsidRDefault="00CD0C04" w:rsidP="00DC6F0D">
            <w:pPr>
              <w:widowControl w:val="0"/>
              <w:overflowPunct w:val="0"/>
              <w:autoSpaceDE w:val="0"/>
              <w:autoSpaceDN w:val="0"/>
              <w:adjustRightInd w:val="0"/>
              <w:spacing w:before="0" w:after="0"/>
              <w:ind w:firstLine="0"/>
              <w:jc w:val="left"/>
              <w:textAlignment w:val="baseline"/>
              <w:rPr>
                <w:i/>
              </w:rPr>
            </w:pPr>
            <w:r w:rsidRPr="00C427A1">
              <w:t>признак агента</w:t>
            </w:r>
            <w:r w:rsidR="001A7B6D" w:rsidRPr="00C427A1">
              <w:t xml:space="preserve"> </w:t>
            </w:r>
          </w:p>
        </w:tc>
        <w:tc>
          <w:tcPr>
            <w:tcW w:w="3157" w:type="dxa"/>
            <w:shd w:val="clear" w:color="auto" w:fill="auto"/>
            <w:noWrap/>
          </w:tcPr>
          <w:p w14:paraId="459D5FB7" w14:textId="528AF5D2" w:rsidR="00CD0C04" w:rsidRPr="00C427A1" w:rsidRDefault="00141EA8" w:rsidP="003B7C69">
            <w:pPr>
              <w:widowControl w:val="0"/>
              <w:overflowPunct w:val="0"/>
              <w:autoSpaceDE w:val="0"/>
              <w:autoSpaceDN w:val="0"/>
              <w:adjustRightInd w:val="0"/>
              <w:spacing w:before="0" w:after="0"/>
              <w:ind w:firstLine="0"/>
              <w:jc w:val="left"/>
              <w:textAlignment w:val="baseline"/>
            </w:pPr>
            <w:r w:rsidRPr="00C427A1">
              <w:t>–</w:t>
            </w:r>
          </w:p>
        </w:tc>
        <w:tc>
          <w:tcPr>
            <w:tcW w:w="6991" w:type="dxa"/>
          </w:tcPr>
          <w:p w14:paraId="416DC56C" w14:textId="6D502DA4" w:rsidR="00CD0C04" w:rsidRPr="00C427A1" w:rsidRDefault="00CD0C04" w:rsidP="00901861">
            <w:pPr>
              <w:widowControl w:val="0"/>
              <w:overflowPunct w:val="0"/>
              <w:autoSpaceDE w:val="0"/>
              <w:autoSpaceDN w:val="0"/>
              <w:adjustRightInd w:val="0"/>
              <w:spacing w:before="0" w:after="0"/>
              <w:ind w:firstLine="0"/>
              <w:jc w:val="left"/>
              <w:textAlignment w:val="baseline"/>
            </w:pPr>
            <w:r w:rsidRPr="00C427A1">
              <w:t>признак</w:t>
            </w:r>
            <w:r w:rsidR="00964146" w:rsidRPr="00C427A1">
              <w:t xml:space="preserve"> </w:t>
            </w:r>
            <w:r w:rsidR="003F6457" w:rsidRPr="00C427A1">
              <w:t xml:space="preserve">проведения расчетов (возможности проведения расчетов) пользователем, являющимся агентом, </w:t>
            </w:r>
            <w:r w:rsidR="00DC6F0D" w:rsidRPr="00C427A1">
              <w:t xml:space="preserve">указанным в </w:t>
            </w:r>
            <w:r w:rsidR="00901861">
              <w:t>т</w:t>
            </w:r>
            <w:r w:rsidR="00E835C8" w:rsidRPr="00C427A1">
              <w:t xml:space="preserve">аблице </w:t>
            </w:r>
            <w:r w:rsidR="00DC6F0D" w:rsidRPr="00C427A1">
              <w:t xml:space="preserve">10 </w:t>
            </w:r>
          </w:p>
        </w:tc>
      </w:tr>
      <w:tr w:rsidR="00C427A1" w:rsidRPr="00C427A1" w14:paraId="32842918" w14:textId="77777777" w:rsidTr="00D008EF">
        <w:tc>
          <w:tcPr>
            <w:tcW w:w="1207" w:type="dxa"/>
          </w:tcPr>
          <w:p w14:paraId="2A89A5F2" w14:textId="77777777" w:rsidR="00CD0C04" w:rsidRPr="00C427A1" w:rsidRDefault="00CD0C04" w:rsidP="003B7C69">
            <w:pPr>
              <w:widowControl w:val="0"/>
              <w:overflowPunct w:val="0"/>
              <w:autoSpaceDE w:val="0"/>
              <w:autoSpaceDN w:val="0"/>
              <w:adjustRightInd w:val="0"/>
              <w:spacing w:before="0" w:after="0"/>
              <w:ind w:firstLine="0"/>
              <w:textAlignment w:val="baseline"/>
            </w:pPr>
            <w:r w:rsidRPr="00C427A1">
              <w:t>1059</w:t>
            </w:r>
          </w:p>
        </w:tc>
        <w:tc>
          <w:tcPr>
            <w:tcW w:w="2921" w:type="dxa"/>
            <w:shd w:val="clear" w:color="auto" w:fill="auto"/>
            <w:noWrap/>
          </w:tcPr>
          <w:p w14:paraId="7DAFEFA8" w14:textId="77777777" w:rsidR="00CD0C04" w:rsidRPr="00C427A1" w:rsidRDefault="00CD0C04" w:rsidP="003B7C69">
            <w:pPr>
              <w:widowControl w:val="0"/>
              <w:overflowPunct w:val="0"/>
              <w:autoSpaceDE w:val="0"/>
              <w:autoSpaceDN w:val="0"/>
              <w:adjustRightInd w:val="0"/>
              <w:spacing w:before="0" w:after="0"/>
              <w:ind w:firstLine="0"/>
              <w:jc w:val="left"/>
              <w:textAlignment w:val="baseline"/>
              <w:rPr>
                <w:i/>
              </w:rPr>
            </w:pPr>
            <w:r w:rsidRPr="00C427A1">
              <w:t>предмет расчета</w:t>
            </w:r>
          </w:p>
        </w:tc>
        <w:tc>
          <w:tcPr>
            <w:tcW w:w="3157" w:type="dxa"/>
            <w:shd w:val="clear" w:color="auto" w:fill="auto"/>
            <w:noWrap/>
          </w:tcPr>
          <w:p w14:paraId="6189E974" w14:textId="77777777" w:rsidR="00CD0C04" w:rsidRPr="00C427A1" w:rsidRDefault="00CD0C04" w:rsidP="003B7C69">
            <w:pPr>
              <w:widowControl w:val="0"/>
              <w:overflowPunct w:val="0"/>
              <w:autoSpaceDE w:val="0"/>
              <w:autoSpaceDN w:val="0"/>
              <w:adjustRightInd w:val="0"/>
              <w:spacing w:before="0" w:after="0"/>
              <w:ind w:firstLine="0"/>
              <w:jc w:val="left"/>
              <w:textAlignment w:val="baseline"/>
            </w:pPr>
            <w:r w:rsidRPr="00C427A1">
              <w:t>–</w:t>
            </w:r>
          </w:p>
        </w:tc>
        <w:tc>
          <w:tcPr>
            <w:tcW w:w="6991" w:type="dxa"/>
          </w:tcPr>
          <w:p w14:paraId="02CDF6DD" w14:textId="73BA61DA" w:rsidR="00CD0C04" w:rsidRPr="00C427A1" w:rsidRDefault="00CD0C04" w:rsidP="003B7C69">
            <w:pPr>
              <w:widowControl w:val="0"/>
              <w:overflowPunct w:val="0"/>
              <w:autoSpaceDE w:val="0"/>
              <w:autoSpaceDN w:val="0"/>
              <w:adjustRightInd w:val="0"/>
              <w:spacing w:before="0" w:after="0"/>
              <w:ind w:firstLine="0"/>
              <w:jc w:val="left"/>
              <w:textAlignment w:val="baseline"/>
            </w:pPr>
            <w:r w:rsidRPr="00C427A1">
              <w:t xml:space="preserve">наименование (описание) </w:t>
            </w:r>
            <w:r w:rsidR="00A53FEC" w:rsidRPr="00C427A1">
              <w:t>товара, работы, услуги, платежа, выплаты, иного предмета расчета</w:t>
            </w:r>
          </w:p>
        </w:tc>
      </w:tr>
      <w:tr w:rsidR="00C427A1" w:rsidRPr="00C427A1" w14:paraId="77504C2E" w14:textId="77777777" w:rsidTr="00D008EF">
        <w:tc>
          <w:tcPr>
            <w:tcW w:w="1207" w:type="dxa"/>
          </w:tcPr>
          <w:p w14:paraId="13294907" w14:textId="77777777" w:rsidR="00CD0C04" w:rsidRPr="00C427A1" w:rsidRDefault="00CD0C04" w:rsidP="003B7C69">
            <w:pPr>
              <w:widowControl w:val="0"/>
              <w:overflowPunct w:val="0"/>
              <w:autoSpaceDE w:val="0"/>
              <w:autoSpaceDN w:val="0"/>
              <w:adjustRightInd w:val="0"/>
              <w:spacing w:before="0" w:after="0"/>
              <w:ind w:firstLine="0"/>
              <w:textAlignment w:val="baseline"/>
            </w:pPr>
            <w:r w:rsidRPr="00C427A1">
              <w:t>1060</w:t>
            </w:r>
          </w:p>
        </w:tc>
        <w:tc>
          <w:tcPr>
            <w:tcW w:w="2921" w:type="dxa"/>
            <w:shd w:val="clear" w:color="auto" w:fill="auto"/>
            <w:noWrap/>
          </w:tcPr>
          <w:p w14:paraId="31E34AB7" w14:textId="77777777" w:rsidR="00CD0C04" w:rsidRPr="00C427A1" w:rsidRDefault="00CD0C04" w:rsidP="003B7C69">
            <w:pPr>
              <w:widowControl w:val="0"/>
              <w:overflowPunct w:val="0"/>
              <w:autoSpaceDE w:val="0"/>
              <w:autoSpaceDN w:val="0"/>
              <w:adjustRightInd w:val="0"/>
              <w:spacing w:before="0" w:after="0"/>
              <w:ind w:firstLine="0"/>
              <w:jc w:val="left"/>
              <w:textAlignment w:val="baseline"/>
              <w:rPr>
                <w:i/>
              </w:rPr>
            </w:pPr>
            <w:r w:rsidRPr="00C427A1">
              <w:t>адрес сайта ФНС</w:t>
            </w:r>
          </w:p>
        </w:tc>
        <w:tc>
          <w:tcPr>
            <w:tcW w:w="3157" w:type="dxa"/>
            <w:shd w:val="clear" w:color="auto" w:fill="auto"/>
            <w:noWrap/>
          </w:tcPr>
          <w:p w14:paraId="77B618A8" w14:textId="77777777" w:rsidR="00CD0C04" w:rsidRPr="00C427A1" w:rsidRDefault="00CD0C04" w:rsidP="003B7C69">
            <w:pPr>
              <w:widowControl w:val="0"/>
              <w:overflowPunct w:val="0"/>
              <w:autoSpaceDE w:val="0"/>
              <w:autoSpaceDN w:val="0"/>
              <w:adjustRightInd w:val="0"/>
              <w:spacing w:before="0" w:after="0"/>
              <w:ind w:firstLine="0"/>
              <w:jc w:val="left"/>
              <w:textAlignment w:val="baseline"/>
            </w:pPr>
            <w:r w:rsidRPr="00C427A1">
              <w:t>«САЙТ ФНС»</w:t>
            </w:r>
          </w:p>
        </w:tc>
        <w:tc>
          <w:tcPr>
            <w:tcW w:w="6991" w:type="dxa"/>
          </w:tcPr>
          <w:p w14:paraId="1FDCDE7E" w14:textId="77777777" w:rsidR="00CD0C04" w:rsidRPr="00C427A1" w:rsidRDefault="00CD0C04" w:rsidP="003B7C69">
            <w:pPr>
              <w:widowControl w:val="0"/>
              <w:overflowPunct w:val="0"/>
              <w:autoSpaceDE w:val="0"/>
              <w:autoSpaceDN w:val="0"/>
              <w:adjustRightInd w:val="0"/>
              <w:spacing w:before="0" w:after="0"/>
              <w:ind w:firstLine="0"/>
              <w:jc w:val="left"/>
              <w:textAlignment w:val="baseline"/>
            </w:pPr>
            <w:r w:rsidRPr="00C427A1">
              <w:t xml:space="preserve">адрес сайта уполномоченного органа в сети </w:t>
            </w:r>
            <w:r w:rsidR="00AE1692" w:rsidRPr="00C427A1">
              <w:t>«</w:t>
            </w:r>
            <w:r w:rsidRPr="00C427A1">
              <w:t>Интернет</w:t>
            </w:r>
            <w:r w:rsidR="00AE1692" w:rsidRPr="00C427A1">
              <w:t>»</w:t>
            </w:r>
          </w:p>
        </w:tc>
      </w:tr>
      <w:tr w:rsidR="00C427A1" w:rsidRPr="00C427A1" w14:paraId="2DECE01D" w14:textId="77777777" w:rsidTr="00D008EF">
        <w:tc>
          <w:tcPr>
            <w:tcW w:w="1207" w:type="dxa"/>
          </w:tcPr>
          <w:p w14:paraId="5E877AB1" w14:textId="77777777" w:rsidR="00CD0C04" w:rsidRPr="00C427A1" w:rsidRDefault="00CD0C04" w:rsidP="003B7C69">
            <w:pPr>
              <w:widowControl w:val="0"/>
              <w:overflowPunct w:val="0"/>
              <w:autoSpaceDE w:val="0"/>
              <w:autoSpaceDN w:val="0"/>
              <w:adjustRightInd w:val="0"/>
              <w:spacing w:before="0" w:after="0"/>
              <w:ind w:firstLine="0"/>
              <w:textAlignment w:val="baseline"/>
            </w:pPr>
            <w:r w:rsidRPr="00C427A1">
              <w:t>1062</w:t>
            </w:r>
          </w:p>
        </w:tc>
        <w:tc>
          <w:tcPr>
            <w:tcW w:w="2921" w:type="dxa"/>
            <w:shd w:val="clear" w:color="auto" w:fill="auto"/>
            <w:noWrap/>
          </w:tcPr>
          <w:p w14:paraId="0E7ACD6B" w14:textId="77777777" w:rsidR="00CD0C04" w:rsidRPr="00C427A1" w:rsidRDefault="00CD0C04" w:rsidP="003B7C69">
            <w:pPr>
              <w:widowControl w:val="0"/>
              <w:overflowPunct w:val="0"/>
              <w:autoSpaceDE w:val="0"/>
              <w:autoSpaceDN w:val="0"/>
              <w:adjustRightInd w:val="0"/>
              <w:spacing w:before="0" w:after="0"/>
              <w:ind w:firstLine="0"/>
              <w:jc w:val="left"/>
              <w:textAlignment w:val="baseline"/>
              <w:rPr>
                <w:i/>
              </w:rPr>
            </w:pPr>
            <w:r w:rsidRPr="00C427A1">
              <w:t>системы налогообложения</w:t>
            </w:r>
          </w:p>
        </w:tc>
        <w:tc>
          <w:tcPr>
            <w:tcW w:w="3157" w:type="dxa"/>
            <w:shd w:val="clear" w:color="auto" w:fill="auto"/>
            <w:noWrap/>
          </w:tcPr>
          <w:p w14:paraId="182731AE" w14:textId="77777777" w:rsidR="00CD0C04" w:rsidRPr="00C427A1" w:rsidRDefault="00CD0C04" w:rsidP="003B7C69">
            <w:pPr>
              <w:widowControl w:val="0"/>
              <w:overflowPunct w:val="0"/>
              <w:autoSpaceDE w:val="0"/>
              <w:autoSpaceDN w:val="0"/>
              <w:adjustRightInd w:val="0"/>
              <w:spacing w:before="0" w:after="0"/>
              <w:ind w:firstLine="0"/>
              <w:jc w:val="left"/>
              <w:textAlignment w:val="baseline"/>
            </w:pPr>
            <w:r w:rsidRPr="00C427A1">
              <w:t>«СНО»</w:t>
            </w:r>
          </w:p>
        </w:tc>
        <w:tc>
          <w:tcPr>
            <w:tcW w:w="6991" w:type="dxa"/>
          </w:tcPr>
          <w:p w14:paraId="32A98F58" w14:textId="77777777" w:rsidR="00CD0C04" w:rsidRPr="00C427A1" w:rsidRDefault="00CD0C04" w:rsidP="003B7C69">
            <w:pPr>
              <w:widowControl w:val="0"/>
              <w:overflowPunct w:val="0"/>
              <w:autoSpaceDE w:val="0"/>
              <w:autoSpaceDN w:val="0"/>
              <w:adjustRightInd w:val="0"/>
              <w:spacing w:before="0" w:after="0"/>
              <w:ind w:firstLine="0"/>
              <w:jc w:val="left"/>
              <w:textAlignment w:val="baseline"/>
            </w:pPr>
            <w:r w:rsidRPr="00C427A1">
              <w:t>системы налогообложения, которые пользователь может применять при осуществлении расчетов</w:t>
            </w:r>
          </w:p>
        </w:tc>
      </w:tr>
      <w:tr w:rsidR="00C427A1" w:rsidRPr="00C427A1" w14:paraId="5AAABF41" w14:textId="77777777" w:rsidTr="00D008EF">
        <w:tc>
          <w:tcPr>
            <w:tcW w:w="1207" w:type="dxa"/>
          </w:tcPr>
          <w:p w14:paraId="735E7466" w14:textId="77777777" w:rsidR="00CD0C04" w:rsidRPr="00C427A1" w:rsidRDefault="00CD0C04" w:rsidP="003B7C69">
            <w:pPr>
              <w:widowControl w:val="0"/>
              <w:overflowPunct w:val="0"/>
              <w:autoSpaceDE w:val="0"/>
              <w:autoSpaceDN w:val="0"/>
              <w:adjustRightInd w:val="0"/>
              <w:spacing w:before="0" w:after="0"/>
              <w:ind w:firstLine="0"/>
              <w:textAlignment w:val="baseline"/>
            </w:pPr>
            <w:r w:rsidRPr="00C427A1">
              <w:t>1068</w:t>
            </w:r>
          </w:p>
        </w:tc>
        <w:tc>
          <w:tcPr>
            <w:tcW w:w="2921" w:type="dxa"/>
            <w:shd w:val="clear" w:color="auto" w:fill="auto"/>
            <w:noWrap/>
          </w:tcPr>
          <w:p w14:paraId="09A47248" w14:textId="77777777" w:rsidR="00CD0C04" w:rsidRPr="00C427A1" w:rsidRDefault="00CD0C04" w:rsidP="003B7C69">
            <w:pPr>
              <w:widowControl w:val="0"/>
              <w:overflowPunct w:val="0"/>
              <w:autoSpaceDE w:val="0"/>
              <w:autoSpaceDN w:val="0"/>
              <w:adjustRightInd w:val="0"/>
              <w:spacing w:before="0" w:after="0"/>
              <w:ind w:firstLine="0"/>
              <w:jc w:val="left"/>
              <w:textAlignment w:val="baseline"/>
              <w:rPr>
                <w:i/>
              </w:rPr>
            </w:pPr>
            <w:r w:rsidRPr="00C427A1">
              <w:t>сообщение оператора для ФН</w:t>
            </w:r>
          </w:p>
        </w:tc>
        <w:tc>
          <w:tcPr>
            <w:tcW w:w="3157" w:type="dxa"/>
            <w:shd w:val="clear" w:color="auto" w:fill="auto"/>
            <w:noWrap/>
          </w:tcPr>
          <w:p w14:paraId="04C0E623" w14:textId="77777777" w:rsidR="00CD0C04" w:rsidRPr="00C427A1" w:rsidRDefault="00CD0C04" w:rsidP="003B7C69">
            <w:pPr>
              <w:widowControl w:val="0"/>
              <w:overflowPunct w:val="0"/>
              <w:autoSpaceDE w:val="0"/>
              <w:autoSpaceDN w:val="0"/>
              <w:adjustRightInd w:val="0"/>
              <w:spacing w:before="0" w:after="0"/>
              <w:ind w:firstLine="0"/>
              <w:jc w:val="left"/>
              <w:textAlignment w:val="baseline"/>
            </w:pPr>
            <w:r w:rsidRPr="00C427A1">
              <w:t>–</w:t>
            </w:r>
          </w:p>
        </w:tc>
        <w:tc>
          <w:tcPr>
            <w:tcW w:w="6991" w:type="dxa"/>
          </w:tcPr>
          <w:p w14:paraId="7749861B" w14:textId="77777777" w:rsidR="00CD0C04" w:rsidRPr="00C427A1" w:rsidRDefault="00CD0C04" w:rsidP="003B7C69">
            <w:pPr>
              <w:widowControl w:val="0"/>
              <w:overflowPunct w:val="0"/>
              <w:autoSpaceDE w:val="0"/>
              <w:autoSpaceDN w:val="0"/>
              <w:adjustRightInd w:val="0"/>
              <w:spacing w:before="0" w:after="0"/>
              <w:ind w:firstLine="0"/>
              <w:jc w:val="left"/>
              <w:textAlignment w:val="baseline"/>
            </w:pPr>
            <w:r w:rsidRPr="00C427A1">
              <w:t>код информационного сообщения оператора фискальных данных</w:t>
            </w:r>
          </w:p>
        </w:tc>
      </w:tr>
      <w:tr w:rsidR="00C427A1" w:rsidRPr="00C427A1" w14:paraId="31A5809A" w14:textId="77777777" w:rsidTr="00D008EF">
        <w:tc>
          <w:tcPr>
            <w:tcW w:w="1207" w:type="dxa"/>
          </w:tcPr>
          <w:p w14:paraId="63780DC8" w14:textId="77777777" w:rsidR="00CD0C04" w:rsidRPr="00C427A1" w:rsidRDefault="00CD0C04" w:rsidP="003B7C69">
            <w:pPr>
              <w:widowControl w:val="0"/>
              <w:overflowPunct w:val="0"/>
              <w:autoSpaceDE w:val="0"/>
              <w:autoSpaceDN w:val="0"/>
              <w:adjustRightInd w:val="0"/>
              <w:spacing w:before="0" w:after="0"/>
              <w:ind w:firstLine="0"/>
              <w:textAlignment w:val="baseline"/>
            </w:pPr>
            <w:r w:rsidRPr="00C427A1">
              <w:t>1073</w:t>
            </w:r>
          </w:p>
        </w:tc>
        <w:tc>
          <w:tcPr>
            <w:tcW w:w="2921" w:type="dxa"/>
            <w:shd w:val="clear" w:color="auto" w:fill="auto"/>
            <w:noWrap/>
          </w:tcPr>
          <w:p w14:paraId="0FB5A473" w14:textId="77777777" w:rsidR="00CD0C04" w:rsidRPr="00C427A1" w:rsidRDefault="00CD0C04" w:rsidP="003B7C69">
            <w:pPr>
              <w:widowControl w:val="0"/>
              <w:overflowPunct w:val="0"/>
              <w:autoSpaceDE w:val="0"/>
              <w:autoSpaceDN w:val="0"/>
              <w:adjustRightInd w:val="0"/>
              <w:spacing w:before="0" w:after="0"/>
              <w:ind w:firstLine="0"/>
              <w:jc w:val="left"/>
              <w:textAlignment w:val="baseline"/>
            </w:pPr>
            <w:r w:rsidRPr="00C427A1">
              <w:t>телефон платежного агента</w:t>
            </w:r>
          </w:p>
        </w:tc>
        <w:tc>
          <w:tcPr>
            <w:tcW w:w="3157" w:type="dxa"/>
            <w:shd w:val="clear" w:color="auto" w:fill="auto"/>
            <w:noWrap/>
          </w:tcPr>
          <w:p w14:paraId="46728DBE" w14:textId="77777777" w:rsidR="00CD0C04" w:rsidRPr="00C427A1" w:rsidRDefault="00CD0C04" w:rsidP="003B7C69">
            <w:pPr>
              <w:widowControl w:val="0"/>
              <w:overflowPunct w:val="0"/>
              <w:autoSpaceDE w:val="0"/>
              <w:autoSpaceDN w:val="0"/>
              <w:adjustRightInd w:val="0"/>
              <w:spacing w:before="0" w:after="0"/>
              <w:ind w:firstLine="0"/>
              <w:jc w:val="left"/>
              <w:textAlignment w:val="baseline"/>
            </w:pPr>
            <w:r w:rsidRPr="00C427A1">
              <w:t>«ТЛФ. ПЛ. АГЕНТА»</w:t>
            </w:r>
          </w:p>
        </w:tc>
        <w:tc>
          <w:tcPr>
            <w:tcW w:w="6991" w:type="dxa"/>
          </w:tcPr>
          <w:p w14:paraId="33B4942E" w14:textId="77777777" w:rsidR="00CD0C04" w:rsidRPr="00C427A1" w:rsidRDefault="00CD0C04" w:rsidP="003B7C69">
            <w:pPr>
              <w:widowControl w:val="0"/>
              <w:overflowPunct w:val="0"/>
              <w:autoSpaceDE w:val="0"/>
              <w:autoSpaceDN w:val="0"/>
              <w:adjustRightInd w:val="0"/>
              <w:spacing w:before="0" w:after="0"/>
              <w:ind w:firstLine="0"/>
              <w:jc w:val="left"/>
              <w:textAlignment w:val="baseline"/>
            </w:pPr>
            <w:r w:rsidRPr="00C427A1">
              <w:t>номера телефонов платежного агента, платежного субагента, банковского платежного агента, банковского платежного субагента</w:t>
            </w:r>
          </w:p>
        </w:tc>
      </w:tr>
      <w:tr w:rsidR="00C427A1" w:rsidRPr="00C427A1" w14:paraId="0DEE51CB" w14:textId="77777777" w:rsidTr="00D008EF">
        <w:tc>
          <w:tcPr>
            <w:tcW w:w="1207" w:type="dxa"/>
          </w:tcPr>
          <w:p w14:paraId="35437042" w14:textId="77777777" w:rsidR="00CD0C04" w:rsidRPr="00C427A1" w:rsidRDefault="00CD0C04" w:rsidP="003B7C69">
            <w:pPr>
              <w:widowControl w:val="0"/>
              <w:overflowPunct w:val="0"/>
              <w:autoSpaceDE w:val="0"/>
              <w:autoSpaceDN w:val="0"/>
              <w:adjustRightInd w:val="0"/>
              <w:spacing w:before="0" w:after="0"/>
              <w:ind w:firstLine="0"/>
              <w:textAlignment w:val="baseline"/>
            </w:pPr>
            <w:r w:rsidRPr="00C427A1">
              <w:t>1074</w:t>
            </w:r>
          </w:p>
        </w:tc>
        <w:tc>
          <w:tcPr>
            <w:tcW w:w="2921" w:type="dxa"/>
            <w:shd w:val="clear" w:color="auto" w:fill="auto"/>
            <w:noWrap/>
          </w:tcPr>
          <w:p w14:paraId="7736656C" w14:textId="77777777" w:rsidR="00CD0C04" w:rsidRPr="00C427A1" w:rsidRDefault="00CD0C04" w:rsidP="003B7C69">
            <w:pPr>
              <w:widowControl w:val="0"/>
              <w:overflowPunct w:val="0"/>
              <w:autoSpaceDE w:val="0"/>
              <w:autoSpaceDN w:val="0"/>
              <w:adjustRightInd w:val="0"/>
              <w:spacing w:before="0" w:after="0"/>
              <w:ind w:firstLine="0"/>
              <w:jc w:val="left"/>
              <w:textAlignment w:val="baseline"/>
            </w:pPr>
            <w:r w:rsidRPr="00C427A1">
              <w:t>телефон оператора по приему платежей</w:t>
            </w:r>
          </w:p>
        </w:tc>
        <w:tc>
          <w:tcPr>
            <w:tcW w:w="3157" w:type="dxa"/>
            <w:shd w:val="clear" w:color="auto" w:fill="auto"/>
            <w:noWrap/>
          </w:tcPr>
          <w:p w14:paraId="7CDDCB14" w14:textId="77777777" w:rsidR="00CD0C04" w:rsidRPr="00C427A1" w:rsidRDefault="00CD0C04" w:rsidP="003B7C69">
            <w:pPr>
              <w:widowControl w:val="0"/>
              <w:overflowPunct w:val="0"/>
              <w:autoSpaceDE w:val="0"/>
              <w:autoSpaceDN w:val="0"/>
              <w:adjustRightInd w:val="0"/>
              <w:spacing w:before="0" w:after="0"/>
              <w:ind w:firstLine="0"/>
              <w:jc w:val="left"/>
              <w:textAlignment w:val="baseline"/>
            </w:pPr>
            <w:r w:rsidRPr="00C427A1">
              <w:t>«ТЛФ. ОП. ПР. ПЛАТЕЖА»</w:t>
            </w:r>
          </w:p>
        </w:tc>
        <w:tc>
          <w:tcPr>
            <w:tcW w:w="6991" w:type="dxa"/>
          </w:tcPr>
          <w:p w14:paraId="63C4BF5D" w14:textId="77777777" w:rsidR="00CD0C04" w:rsidRPr="00C427A1" w:rsidRDefault="00CD0C04" w:rsidP="003B7C69">
            <w:pPr>
              <w:widowControl w:val="0"/>
              <w:overflowPunct w:val="0"/>
              <w:autoSpaceDE w:val="0"/>
              <w:autoSpaceDN w:val="0"/>
              <w:adjustRightInd w:val="0"/>
              <w:spacing w:before="0" w:after="0"/>
              <w:ind w:firstLine="0"/>
              <w:jc w:val="left"/>
              <w:textAlignment w:val="baseline"/>
            </w:pPr>
            <w:r w:rsidRPr="00C427A1">
              <w:t>номера контактных телефонов оператора по приему платежей</w:t>
            </w:r>
          </w:p>
        </w:tc>
      </w:tr>
      <w:tr w:rsidR="00C427A1" w:rsidRPr="00C427A1" w14:paraId="668266B9" w14:textId="77777777" w:rsidTr="00D008EF">
        <w:tc>
          <w:tcPr>
            <w:tcW w:w="1207" w:type="dxa"/>
          </w:tcPr>
          <w:p w14:paraId="0AC487A8" w14:textId="77777777" w:rsidR="00CD0C04" w:rsidRPr="00C427A1" w:rsidRDefault="00CD0C04" w:rsidP="003B7C69">
            <w:pPr>
              <w:widowControl w:val="0"/>
              <w:overflowPunct w:val="0"/>
              <w:autoSpaceDE w:val="0"/>
              <w:autoSpaceDN w:val="0"/>
              <w:adjustRightInd w:val="0"/>
              <w:spacing w:before="0" w:after="0"/>
              <w:ind w:firstLine="0"/>
              <w:textAlignment w:val="baseline"/>
            </w:pPr>
            <w:r w:rsidRPr="00C427A1">
              <w:t>1075</w:t>
            </w:r>
          </w:p>
        </w:tc>
        <w:tc>
          <w:tcPr>
            <w:tcW w:w="2921" w:type="dxa"/>
            <w:shd w:val="clear" w:color="auto" w:fill="auto"/>
            <w:noWrap/>
          </w:tcPr>
          <w:p w14:paraId="3094E045" w14:textId="77777777" w:rsidR="00CD0C04" w:rsidRPr="00C427A1" w:rsidRDefault="00CD0C04" w:rsidP="003B7C69">
            <w:pPr>
              <w:widowControl w:val="0"/>
              <w:overflowPunct w:val="0"/>
              <w:autoSpaceDE w:val="0"/>
              <w:autoSpaceDN w:val="0"/>
              <w:adjustRightInd w:val="0"/>
              <w:spacing w:before="0" w:after="0"/>
              <w:ind w:firstLine="0"/>
              <w:jc w:val="left"/>
              <w:textAlignment w:val="baseline"/>
            </w:pPr>
            <w:r w:rsidRPr="00C427A1">
              <w:t>телефон оператора перевода</w:t>
            </w:r>
          </w:p>
        </w:tc>
        <w:tc>
          <w:tcPr>
            <w:tcW w:w="3157" w:type="dxa"/>
            <w:shd w:val="clear" w:color="auto" w:fill="auto"/>
            <w:noWrap/>
          </w:tcPr>
          <w:p w14:paraId="5A6C7F4C" w14:textId="77777777" w:rsidR="00CD0C04" w:rsidRPr="00C427A1" w:rsidRDefault="00CD0C04" w:rsidP="003B7C69">
            <w:pPr>
              <w:widowControl w:val="0"/>
              <w:overflowPunct w:val="0"/>
              <w:autoSpaceDE w:val="0"/>
              <w:autoSpaceDN w:val="0"/>
              <w:adjustRightInd w:val="0"/>
              <w:spacing w:before="0" w:after="0"/>
              <w:ind w:firstLine="0"/>
              <w:jc w:val="left"/>
              <w:textAlignment w:val="baseline"/>
            </w:pPr>
            <w:r w:rsidRPr="00C427A1">
              <w:t>«ТЛФ. ОП. ПЕРЕВОДА»</w:t>
            </w:r>
          </w:p>
        </w:tc>
        <w:tc>
          <w:tcPr>
            <w:tcW w:w="6991" w:type="dxa"/>
          </w:tcPr>
          <w:p w14:paraId="0F5C6459" w14:textId="77777777" w:rsidR="00CD0C04" w:rsidRPr="00C427A1" w:rsidRDefault="00CD0C04" w:rsidP="003B7C69">
            <w:pPr>
              <w:widowControl w:val="0"/>
              <w:overflowPunct w:val="0"/>
              <w:autoSpaceDE w:val="0"/>
              <w:autoSpaceDN w:val="0"/>
              <w:adjustRightInd w:val="0"/>
              <w:spacing w:before="0" w:after="0"/>
              <w:ind w:firstLine="0"/>
              <w:jc w:val="left"/>
              <w:textAlignment w:val="baseline"/>
            </w:pPr>
            <w:r w:rsidRPr="00C427A1">
              <w:t>номера телефонов оператора по переводу денежных средств</w:t>
            </w:r>
          </w:p>
        </w:tc>
      </w:tr>
      <w:tr w:rsidR="00C427A1" w:rsidRPr="00C427A1" w14:paraId="7A2BEB81" w14:textId="77777777" w:rsidTr="00D008EF">
        <w:tc>
          <w:tcPr>
            <w:tcW w:w="1207" w:type="dxa"/>
          </w:tcPr>
          <w:p w14:paraId="33ABB07B" w14:textId="77777777" w:rsidR="00CD0C04" w:rsidRPr="00C427A1" w:rsidRDefault="00CD0C04" w:rsidP="003B7C69">
            <w:pPr>
              <w:widowControl w:val="0"/>
              <w:overflowPunct w:val="0"/>
              <w:autoSpaceDE w:val="0"/>
              <w:autoSpaceDN w:val="0"/>
              <w:adjustRightInd w:val="0"/>
              <w:spacing w:before="0" w:after="0"/>
              <w:ind w:firstLine="0"/>
              <w:textAlignment w:val="baseline"/>
            </w:pPr>
            <w:r w:rsidRPr="00C427A1">
              <w:t>1077</w:t>
            </w:r>
          </w:p>
        </w:tc>
        <w:tc>
          <w:tcPr>
            <w:tcW w:w="2921" w:type="dxa"/>
            <w:shd w:val="clear" w:color="auto" w:fill="auto"/>
            <w:noWrap/>
          </w:tcPr>
          <w:p w14:paraId="5C9E4063" w14:textId="77777777" w:rsidR="00CD0C04" w:rsidRPr="00C427A1" w:rsidRDefault="00CD0C04" w:rsidP="003B7C69">
            <w:pPr>
              <w:widowControl w:val="0"/>
              <w:overflowPunct w:val="0"/>
              <w:autoSpaceDE w:val="0"/>
              <w:autoSpaceDN w:val="0"/>
              <w:adjustRightInd w:val="0"/>
              <w:spacing w:before="0" w:after="0"/>
              <w:ind w:firstLine="0"/>
              <w:jc w:val="left"/>
              <w:textAlignment w:val="baseline"/>
              <w:rPr>
                <w:i/>
              </w:rPr>
            </w:pPr>
            <w:r w:rsidRPr="00C427A1">
              <w:t>ФПД</w:t>
            </w:r>
          </w:p>
        </w:tc>
        <w:tc>
          <w:tcPr>
            <w:tcW w:w="3157" w:type="dxa"/>
            <w:shd w:val="clear" w:color="auto" w:fill="auto"/>
            <w:noWrap/>
          </w:tcPr>
          <w:p w14:paraId="3E1910C6" w14:textId="77777777" w:rsidR="00CD0C04" w:rsidRPr="00C427A1" w:rsidRDefault="00CD0C04" w:rsidP="003B7C69">
            <w:pPr>
              <w:widowControl w:val="0"/>
              <w:overflowPunct w:val="0"/>
              <w:autoSpaceDE w:val="0"/>
              <w:autoSpaceDN w:val="0"/>
              <w:adjustRightInd w:val="0"/>
              <w:spacing w:before="0" w:after="0"/>
              <w:ind w:firstLine="0"/>
              <w:jc w:val="left"/>
              <w:textAlignment w:val="baseline"/>
            </w:pPr>
            <w:r w:rsidRPr="00C427A1">
              <w:t>«ФП»</w:t>
            </w:r>
          </w:p>
        </w:tc>
        <w:tc>
          <w:tcPr>
            <w:tcW w:w="6991" w:type="dxa"/>
          </w:tcPr>
          <w:p w14:paraId="62A54A9A" w14:textId="77777777" w:rsidR="00CD0C04" w:rsidRPr="00C427A1" w:rsidRDefault="00CD0C04" w:rsidP="003B7C69">
            <w:pPr>
              <w:widowControl w:val="0"/>
              <w:overflowPunct w:val="0"/>
              <w:autoSpaceDE w:val="0"/>
              <w:autoSpaceDN w:val="0"/>
              <w:adjustRightInd w:val="0"/>
              <w:spacing w:before="0" w:after="0"/>
              <w:ind w:firstLine="0"/>
              <w:jc w:val="left"/>
              <w:textAlignment w:val="baseline"/>
            </w:pPr>
            <w:r w:rsidRPr="00C427A1">
              <w:t>фискальный признак документа</w:t>
            </w:r>
          </w:p>
        </w:tc>
      </w:tr>
      <w:tr w:rsidR="00C427A1" w:rsidRPr="00C427A1" w14:paraId="0F62F9A4" w14:textId="77777777" w:rsidTr="00D008EF">
        <w:tc>
          <w:tcPr>
            <w:tcW w:w="1207" w:type="dxa"/>
          </w:tcPr>
          <w:p w14:paraId="01F6B3D8" w14:textId="77777777" w:rsidR="00CD0C04" w:rsidRPr="00C427A1" w:rsidRDefault="00CD0C04" w:rsidP="003B7C69">
            <w:pPr>
              <w:widowControl w:val="0"/>
              <w:overflowPunct w:val="0"/>
              <w:autoSpaceDE w:val="0"/>
              <w:autoSpaceDN w:val="0"/>
              <w:adjustRightInd w:val="0"/>
              <w:spacing w:before="0" w:after="0"/>
              <w:ind w:firstLine="0"/>
              <w:textAlignment w:val="baseline"/>
            </w:pPr>
            <w:r w:rsidRPr="00C427A1">
              <w:lastRenderedPageBreak/>
              <w:t>1078</w:t>
            </w:r>
          </w:p>
        </w:tc>
        <w:tc>
          <w:tcPr>
            <w:tcW w:w="2921" w:type="dxa"/>
            <w:shd w:val="clear" w:color="auto" w:fill="auto"/>
            <w:noWrap/>
          </w:tcPr>
          <w:p w14:paraId="705E223C" w14:textId="77777777" w:rsidR="00CD0C04" w:rsidRPr="00C427A1" w:rsidRDefault="00CD0C04" w:rsidP="003B7C69">
            <w:pPr>
              <w:widowControl w:val="0"/>
              <w:overflowPunct w:val="0"/>
              <w:autoSpaceDE w:val="0"/>
              <w:autoSpaceDN w:val="0"/>
              <w:adjustRightInd w:val="0"/>
              <w:spacing w:before="0" w:after="0"/>
              <w:ind w:firstLine="0"/>
              <w:jc w:val="left"/>
              <w:textAlignment w:val="baseline"/>
              <w:rPr>
                <w:i/>
              </w:rPr>
            </w:pPr>
            <w:r w:rsidRPr="00C427A1">
              <w:t>ФПО</w:t>
            </w:r>
          </w:p>
        </w:tc>
        <w:tc>
          <w:tcPr>
            <w:tcW w:w="3157" w:type="dxa"/>
            <w:shd w:val="clear" w:color="auto" w:fill="auto"/>
            <w:noWrap/>
          </w:tcPr>
          <w:p w14:paraId="66543D8D" w14:textId="77777777" w:rsidR="00CD0C04" w:rsidRPr="00C427A1" w:rsidRDefault="00CD0C04" w:rsidP="003B7C69">
            <w:pPr>
              <w:widowControl w:val="0"/>
              <w:overflowPunct w:val="0"/>
              <w:autoSpaceDE w:val="0"/>
              <w:autoSpaceDN w:val="0"/>
              <w:adjustRightInd w:val="0"/>
              <w:spacing w:before="0" w:after="0"/>
              <w:ind w:firstLine="0"/>
              <w:jc w:val="left"/>
              <w:textAlignment w:val="baseline"/>
            </w:pPr>
            <w:r w:rsidRPr="00C427A1">
              <w:t>–</w:t>
            </w:r>
          </w:p>
        </w:tc>
        <w:tc>
          <w:tcPr>
            <w:tcW w:w="6991" w:type="dxa"/>
          </w:tcPr>
          <w:p w14:paraId="48CA2E67" w14:textId="77777777" w:rsidR="00CD0C04" w:rsidRPr="00C427A1" w:rsidRDefault="00CD0C04" w:rsidP="003B7C69">
            <w:pPr>
              <w:widowControl w:val="0"/>
              <w:overflowPunct w:val="0"/>
              <w:autoSpaceDE w:val="0"/>
              <w:autoSpaceDN w:val="0"/>
              <w:adjustRightInd w:val="0"/>
              <w:spacing w:before="0" w:after="0"/>
              <w:ind w:firstLine="0"/>
              <w:jc w:val="left"/>
              <w:textAlignment w:val="baseline"/>
            </w:pPr>
            <w:r w:rsidRPr="00C427A1">
              <w:t>фискальный признак оператора</w:t>
            </w:r>
          </w:p>
        </w:tc>
      </w:tr>
      <w:tr w:rsidR="00C427A1" w:rsidRPr="00C427A1" w14:paraId="5A600311" w14:textId="77777777" w:rsidTr="00D008EF">
        <w:tc>
          <w:tcPr>
            <w:tcW w:w="1207" w:type="dxa"/>
          </w:tcPr>
          <w:p w14:paraId="630FC259" w14:textId="77777777" w:rsidR="00CD0C04" w:rsidRPr="00C427A1" w:rsidRDefault="00CD0C04" w:rsidP="003B7C69">
            <w:pPr>
              <w:widowControl w:val="0"/>
              <w:overflowPunct w:val="0"/>
              <w:autoSpaceDE w:val="0"/>
              <w:autoSpaceDN w:val="0"/>
              <w:adjustRightInd w:val="0"/>
              <w:spacing w:before="0" w:after="0"/>
              <w:ind w:firstLine="0"/>
              <w:textAlignment w:val="baseline"/>
            </w:pPr>
            <w:r w:rsidRPr="00C427A1">
              <w:t>1079</w:t>
            </w:r>
          </w:p>
        </w:tc>
        <w:tc>
          <w:tcPr>
            <w:tcW w:w="2921" w:type="dxa"/>
            <w:shd w:val="clear" w:color="auto" w:fill="auto"/>
            <w:noWrap/>
          </w:tcPr>
          <w:p w14:paraId="6E9FABE4" w14:textId="4A309325" w:rsidR="00CD0C04" w:rsidRPr="00C427A1" w:rsidRDefault="00244C89" w:rsidP="003B7C69">
            <w:pPr>
              <w:widowControl w:val="0"/>
              <w:overflowPunct w:val="0"/>
              <w:autoSpaceDE w:val="0"/>
              <w:autoSpaceDN w:val="0"/>
              <w:adjustRightInd w:val="0"/>
              <w:spacing w:before="0" w:after="0"/>
              <w:ind w:firstLine="0"/>
              <w:jc w:val="left"/>
              <w:textAlignment w:val="baseline"/>
              <w:rPr>
                <w:i/>
              </w:rPr>
            </w:pPr>
            <w:r w:rsidRPr="00C427A1">
              <w:rPr>
                <w:rFonts w:eastAsia="Times New Roman" w:cs="Times New Roman"/>
                <w:szCs w:val="28"/>
                <w:lang w:eastAsia="ru-RU"/>
              </w:rPr>
              <w:t>цена за единицу предмета расчета с учетом скидок и наценок</w:t>
            </w:r>
          </w:p>
        </w:tc>
        <w:tc>
          <w:tcPr>
            <w:tcW w:w="3157" w:type="dxa"/>
            <w:shd w:val="clear" w:color="auto" w:fill="auto"/>
            <w:noWrap/>
          </w:tcPr>
          <w:p w14:paraId="7E9248AE" w14:textId="77777777" w:rsidR="00CD0C04" w:rsidRPr="00C427A1" w:rsidRDefault="00CD0C04" w:rsidP="003B7C69">
            <w:pPr>
              <w:widowControl w:val="0"/>
              <w:overflowPunct w:val="0"/>
              <w:autoSpaceDE w:val="0"/>
              <w:autoSpaceDN w:val="0"/>
              <w:adjustRightInd w:val="0"/>
              <w:spacing w:before="0" w:after="0"/>
              <w:ind w:firstLine="0"/>
              <w:jc w:val="left"/>
              <w:textAlignment w:val="baseline"/>
            </w:pPr>
            <w:r w:rsidRPr="00C427A1">
              <w:t>–</w:t>
            </w:r>
          </w:p>
        </w:tc>
        <w:tc>
          <w:tcPr>
            <w:tcW w:w="6991" w:type="dxa"/>
          </w:tcPr>
          <w:p w14:paraId="4CFB28FB" w14:textId="35BC8456" w:rsidR="00CD0C04" w:rsidRPr="00C427A1" w:rsidRDefault="00CD0C04" w:rsidP="003B7C69">
            <w:pPr>
              <w:widowControl w:val="0"/>
              <w:overflowPunct w:val="0"/>
              <w:autoSpaceDE w:val="0"/>
              <w:autoSpaceDN w:val="0"/>
              <w:adjustRightInd w:val="0"/>
              <w:spacing w:before="0" w:after="0"/>
              <w:ind w:firstLine="0"/>
              <w:jc w:val="left"/>
              <w:textAlignment w:val="baseline"/>
            </w:pPr>
            <w:r w:rsidRPr="00C427A1">
              <w:t xml:space="preserve">цена за единицу </w:t>
            </w:r>
            <w:r w:rsidR="00A53FEC" w:rsidRPr="00C427A1">
              <w:t>товара, работы, услуги, платежа, выплаты, иного предмета расчета</w:t>
            </w:r>
            <w:r w:rsidR="00244C89" w:rsidRPr="00C427A1">
              <w:rPr>
                <w:rFonts w:eastAsia="Times New Roman" w:cs="Times New Roman"/>
                <w:szCs w:val="28"/>
                <w:lang w:eastAsia="ru-RU"/>
              </w:rPr>
              <w:t xml:space="preserve"> с учетом скидок и наценок</w:t>
            </w:r>
          </w:p>
        </w:tc>
      </w:tr>
      <w:tr w:rsidR="00C427A1" w:rsidRPr="00C427A1" w14:paraId="29299282" w14:textId="77777777" w:rsidTr="00D008EF">
        <w:tc>
          <w:tcPr>
            <w:tcW w:w="1207" w:type="dxa"/>
          </w:tcPr>
          <w:p w14:paraId="306293DF" w14:textId="77777777" w:rsidR="00CD0C04" w:rsidRPr="00C427A1" w:rsidRDefault="00CD0C04" w:rsidP="003B7C69">
            <w:pPr>
              <w:widowControl w:val="0"/>
              <w:overflowPunct w:val="0"/>
              <w:autoSpaceDE w:val="0"/>
              <w:autoSpaceDN w:val="0"/>
              <w:adjustRightInd w:val="0"/>
              <w:spacing w:before="0" w:after="0"/>
              <w:ind w:firstLine="0"/>
              <w:textAlignment w:val="baseline"/>
            </w:pPr>
            <w:r w:rsidRPr="00C427A1">
              <w:t>1081</w:t>
            </w:r>
          </w:p>
        </w:tc>
        <w:tc>
          <w:tcPr>
            <w:tcW w:w="2921" w:type="dxa"/>
            <w:shd w:val="clear" w:color="auto" w:fill="auto"/>
            <w:noWrap/>
          </w:tcPr>
          <w:p w14:paraId="50CF8CAE" w14:textId="77777777" w:rsidR="00CD0C04" w:rsidRPr="00C427A1" w:rsidRDefault="00CD0C04" w:rsidP="003B7C69">
            <w:pPr>
              <w:widowControl w:val="0"/>
              <w:overflowPunct w:val="0"/>
              <w:autoSpaceDE w:val="0"/>
              <w:autoSpaceDN w:val="0"/>
              <w:adjustRightInd w:val="0"/>
              <w:spacing w:before="0" w:after="0"/>
              <w:ind w:firstLine="0"/>
              <w:jc w:val="left"/>
              <w:textAlignment w:val="baseline"/>
              <w:rPr>
                <w:i/>
              </w:rPr>
            </w:pPr>
            <w:r w:rsidRPr="00C427A1">
              <w:t>сумма по чеку (БСО) электронными</w:t>
            </w:r>
          </w:p>
        </w:tc>
        <w:tc>
          <w:tcPr>
            <w:tcW w:w="3157" w:type="dxa"/>
            <w:shd w:val="clear" w:color="auto" w:fill="auto"/>
            <w:noWrap/>
          </w:tcPr>
          <w:p w14:paraId="4554D1AB" w14:textId="77777777" w:rsidR="00CD0C04" w:rsidRPr="00C427A1" w:rsidRDefault="00CD0C04" w:rsidP="003B7C69">
            <w:pPr>
              <w:widowControl w:val="0"/>
              <w:overflowPunct w:val="0"/>
              <w:autoSpaceDE w:val="0"/>
              <w:autoSpaceDN w:val="0"/>
              <w:adjustRightInd w:val="0"/>
              <w:spacing w:before="0" w:after="0"/>
              <w:ind w:firstLine="0"/>
              <w:jc w:val="left"/>
              <w:textAlignment w:val="baseline"/>
            </w:pPr>
            <w:r w:rsidRPr="00C427A1">
              <w:t>«ЭЛЕКТРОННЫМИ»</w:t>
            </w:r>
          </w:p>
        </w:tc>
        <w:tc>
          <w:tcPr>
            <w:tcW w:w="6991" w:type="dxa"/>
          </w:tcPr>
          <w:p w14:paraId="61FC5A85" w14:textId="3F91A7EA" w:rsidR="00CD0C04" w:rsidRPr="00C427A1" w:rsidRDefault="00CD0C04" w:rsidP="00205633">
            <w:pPr>
              <w:widowControl w:val="0"/>
              <w:overflowPunct w:val="0"/>
              <w:autoSpaceDE w:val="0"/>
              <w:autoSpaceDN w:val="0"/>
              <w:adjustRightInd w:val="0"/>
              <w:spacing w:before="0" w:after="0"/>
              <w:ind w:firstLine="0"/>
              <w:jc w:val="left"/>
              <w:textAlignment w:val="baseline"/>
            </w:pPr>
            <w:r w:rsidRPr="00C427A1">
              <w:t xml:space="preserve">сумма расчета, указанная в кассовом чеке (БСО), или сумма корректировки расчета, указанная в кассовом чеке корректировки (БСО корректировки), подлежащая </w:t>
            </w:r>
            <w:r w:rsidR="00205633" w:rsidRPr="00C427A1">
              <w:t xml:space="preserve">уплате </w:t>
            </w:r>
            <w:r w:rsidRPr="00C427A1">
              <w:t>электронными средствами платежа</w:t>
            </w:r>
          </w:p>
        </w:tc>
      </w:tr>
      <w:tr w:rsidR="00C427A1" w:rsidRPr="00C427A1" w14:paraId="077A5CA2" w14:textId="77777777" w:rsidTr="00D008EF">
        <w:tc>
          <w:tcPr>
            <w:tcW w:w="1207" w:type="dxa"/>
          </w:tcPr>
          <w:p w14:paraId="3AE6582C" w14:textId="77777777" w:rsidR="00CD0C04" w:rsidRPr="00C427A1" w:rsidRDefault="00CD0C04" w:rsidP="003B7C69">
            <w:pPr>
              <w:widowControl w:val="0"/>
              <w:overflowPunct w:val="0"/>
              <w:autoSpaceDE w:val="0"/>
              <w:autoSpaceDN w:val="0"/>
              <w:adjustRightInd w:val="0"/>
              <w:spacing w:before="0" w:after="0"/>
              <w:ind w:firstLine="0"/>
              <w:textAlignment w:val="baseline"/>
            </w:pPr>
            <w:r w:rsidRPr="00C427A1">
              <w:t>1084</w:t>
            </w:r>
          </w:p>
        </w:tc>
        <w:tc>
          <w:tcPr>
            <w:tcW w:w="2921" w:type="dxa"/>
            <w:shd w:val="clear" w:color="auto" w:fill="auto"/>
            <w:noWrap/>
          </w:tcPr>
          <w:p w14:paraId="31D16CBF" w14:textId="77777777" w:rsidR="00CD0C04" w:rsidRPr="00C427A1" w:rsidRDefault="00CD0C04" w:rsidP="003B7C69">
            <w:pPr>
              <w:widowControl w:val="0"/>
              <w:overflowPunct w:val="0"/>
              <w:autoSpaceDE w:val="0"/>
              <w:autoSpaceDN w:val="0"/>
              <w:adjustRightInd w:val="0"/>
              <w:spacing w:before="0" w:after="0"/>
              <w:ind w:firstLine="0"/>
              <w:jc w:val="left"/>
              <w:textAlignment w:val="baseline"/>
              <w:rPr>
                <w:i/>
              </w:rPr>
            </w:pPr>
            <w:r w:rsidRPr="00C427A1">
              <w:t>дополнительный реквизит пользователя</w:t>
            </w:r>
          </w:p>
        </w:tc>
        <w:tc>
          <w:tcPr>
            <w:tcW w:w="3157" w:type="dxa"/>
            <w:shd w:val="clear" w:color="auto" w:fill="auto"/>
            <w:noWrap/>
          </w:tcPr>
          <w:p w14:paraId="4A45B048" w14:textId="77777777" w:rsidR="00CD0C04" w:rsidRPr="00C427A1" w:rsidRDefault="00CD0C04" w:rsidP="003B7C69">
            <w:pPr>
              <w:widowControl w:val="0"/>
              <w:overflowPunct w:val="0"/>
              <w:autoSpaceDE w:val="0"/>
              <w:autoSpaceDN w:val="0"/>
              <w:adjustRightInd w:val="0"/>
              <w:spacing w:before="0" w:after="0"/>
              <w:ind w:firstLine="0"/>
              <w:jc w:val="left"/>
              <w:textAlignment w:val="baseline"/>
            </w:pPr>
            <w:r w:rsidRPr="00C427A1">
              <w:t>–</w:t>
            </w:r>
          </w:p>
        </w:tc>
        <w:tc>
          <w:tcPr>
            <w:tcW w:w="6991" w:type="dxa"/>
          </w:tcPr>
          <w:p w14:paraId="6E888C46" w14:textId="77777777" w:rsidR="00CD0C04" w:rsidRPr="00C427A1" w:rsidRDefault="00CD0C04" w:rsidP="003B7C69">
            <w:pPr>
              <w:widowControl w:val="0"/>
              <w:overflowPunct w:val="0"/>
              <w:autoSpaceDE w:val="0"/>
              <w:autoSpaceDN w:val="0"/>
              <w:adjustRightInd w:val="0"/>
              <w:spacing w:before="0" w:after="0"/>
              <w:ind w:firstLine="0"/>
              <w:jc w:val="left"/>
              <w:textAlignment w:val="baseline"/>
            </w:pPr>
            <w:r w:rsidRPr="00C427A1">
              <w:t>дополнительный реквизит пользователя с учетом особенностей сферы деятельности, в которой осуществляются расчеты</w:t>
            </w:r>
          </w:p>
        </w:tc>
      </w:tr>
      <w:tr w:rsidR="00C427A1" w:rsidRPr="00C427A1" w14:paraId="64B80789" w14:textId="77777777" w:rsidTr="00D008EF">
        <w:tc>
          <w:tcPr>
            <w:tcW w:w="1207" w:type="dxa"/>
          </w:tcPr>
          <w:p w14:paraId="7C40686C" w14:textId="77777777" w:rsidR="00CD0C04" w:rsidRPr="00C427A1" w:rsidRDefault="00CD0C04" w:rsidP="003B7C69">
            <w:pPr>
              <w:widowControl w:val="0"/>
              <w:overflowPunct w:val="0"/>
              <w:autoSpaceDE w:val="0"/>
              <w:autoSpaceDN w:val="0"/>
              <w:adjustRightInd w:val="0"/>
              <w:spacing w:before="0" w:after="0"/>
              <w:ind w:firstLine="0"/>
              <w:textAlignment w:val="baseline"/>
            </w:pPr>
            <w:r w:rsidRPr="00C427A1">
              <w:t>1085</w:t>
            </w:r>
          </w:p>
        </w:tc>
        <w:tc>
          <w:tcPr>
            <w:tcW w:w="2921" w:type="dxa"/>
            <w:shd w:val="clear" w:color="auto" w:fill="auto"/>
            <w:noWrap/>
          </w:tcPr>
          <w:p w14:paraId="4DF2F291" w14:textId="77777777" w:rsidR="00CD0C04" w:rsidRPr="00C427A1" w:rsidRDefault="00CD0C04" w:rsidP="003B7C69">
            <w:pPr>
              <w:widowControl w:val="0"/>
              <w:overflowPunct w:val="0"/>
              <w:autoSpaceDE w:val="0"/>
              <w:autoSpaceDN w:val="0"/>
              <w:adjustRightInd w:val="0"/>
              <w:spacing w:before="0" w:after="0"/>
              <w:ind w:firstLine="0"/>
              <w:jc w:val="left"/>
              <w:textAlignment w:val="baseline"/>
              <w:rPr>
                <w:i/>
              </w:rPr>
            </w:pPr>
            <w:r w:rsidRPr="00C427A1">
              <w:t>наименование дополнительного реквизита пользователя</w:t>
            </w:r>
          </w:p>
        </w:tc>
        <w:tc>
          <w:tcPr>
            <w:tcW w:w="3157" w:type="dxa"/>
            <w:shd w:val="clear" w:color="auto" w:fill="auto"/>
            <w:noWrap/>
          </w:tcPr>
          <w:p w14:paraId="7C507DE9" w14:textId="77777777" w:rsidR="00CD0C04" w:rsidRPr="00C427A1" w:rsidRDefault="00CD0C04" w:rsidP="003B7C69">
            <w:pPr>
              <w:widowControl w:val="0"/>
              <w:overflowPunct w:val="0"/>
              <w:autoSpaceDE w:val="0"/>
              <w:autoSpaceDN w:val="0"/>
              <w:adjustRightInd w:val="0"/>
              <w:spacing w:before="0" w:after="0"/>
              <w:ind w:firstLine="0"/>
              <w:jc w:val="left"/>
              <w:textAlignment w:val="baseline"/>
            </w:pPr>
            <w:r w:rsidRPr="00C427A1">
              <w:t>–</w:t>
            </w:r>
          </w:p>
        </w:tc>
        <w:tc>
          <w:tcPr>
            <w:tcW w:w="6991" w:type="dxa"/>
          </w:tcPr>
          <w:p w14:paraId="36FB60A9" w14:textId="77777777" w:rsidR="00CD0C04" w:rsidRPr="00C427A1" w:rsidRDefault="00CD0C04" w:rsidP="003B7C69">
            <w:pPr>
              <w:widowControl w:val="0"/>
              <w:overflowPunct w:val="0"/>
              <w:autoSpaceDE w:val="0"/>
              <w:autoSpaceDN w:val="0"/>
              <w:adjustRightInd w:val="0"/>
              <w:spacing w:before="0" w:after="0"/>
              <w:ind w:firstLine="0"/>
              <w:jc w:val="left"/>
              <w:textAlignment w:val="baseline"/>
            </w:pPr>
            <w:r w:rsidRPr="00C427A1">
              <w:t>наименование дополнительного реквизита пользователя с учетом особенностей сферы деятельности, в которой осуществляются расчеты</w:t>
            </w:r>
          </w:p>
        </w:tc>
      </w:tr>
      <w:tr w:rsidR="00C427A1" w:rsidRPr="00C427A1" w14:paraId="0556E0F6" w14:textId="77777777" w:rsidTr="00D008EF">
        <w:tc>
          <w:tcPr>
            <w:tcW w:w="1207" w:type="dxa"/>
          </w:tcPr>
          <w:p w14:paraId="0306124D" w14:textId="77777777" w:rsidR="00CD0C04" w:rsidRPr="00C427A1" w:rsidRDefault="00CD0C04" w:rsidP="003B7C69">
            <w:pPr>
              <w:widowControl w:val="0"/>
              <w:overflowPunct w:val="0"/>
              <w:autoSpaceDE w:val="0"/>
              <w:autoSpaceDN w:val="0"/>
              <w:adjustRightInd w:val="0"/>
              <w:spacing w:before="0" w:after="0"/>
              <w:ind w:firstLine="0"/>
              <w:textAlignment w:val="baseline"/>
            </w:pPr>
            <w:r w:rsidRPr="00C427A1">
              <w:t>1086</w:t>
            </w:r>
          </w:p>
        </w:tc>
        <w:tc>
          <w:tcPr>
            <w:tcW w:w="2921" w:type="dxa"/>
            <w:shd w:val="clear" w:color="auto" w:fill="auto"/>
            <w:noWrap/>
          </w:tcPr>
          <w:p w14:paraId="1AF8CD4C" w14:textId="77777777" w:rsidR="00CD0C04" w:rsidRPr="00C427A1" w:rsidRDefault="00CD0C04" w:rsidP="003B7C69">
            <w:pPr>
              <w:widowControl w:val="0"/>
              <w:overflowPunct w:val="0"/>
              <w:autoSpaceDE w:val="0"/>
              <w:autoSpaceDN w:val="0"/>
              <w:adjustRightInd w:val="0"/>
              <w:spacing w:before="0" w:after="0"/>
              <w:ind w:firstLine="0"/>
              <w:jc w:val="left"/>
              <w:textAlignment w:val="baseline"/>
              <w:rPr>
                <w:i/>
              </w:rPr>
            </w:pPr>
            <w:r w:rsidRPr="00C427A1">
              <w:t>значение дополнительного реквизита пользователя</w:t>
            </w:r>
          </w:p>
        </w:tc>
        <w:tc>
          <w:tcPr>
            <w:tcW w:w="3157" w:type="dxa"/>
            <w:shd w:val="clear" w:color="auto" w:fill="auto"/>
            <w:noWrap/>
          </w:tcPr>
          <w:p w14:paraId="55E88E5D" w14:textId="77777777" w:rsidR="00CD0C04" w:rsidRPr="00C427A1" w:rsidRDefault="00CD0C04" w:rsidP="003B7C69">
            <w:pPr>
              <w:widowControl w:val="0"/>
              <w:overflowPunct w:val="0"/>
              <w:autoSpaceDE w:val="0"/>
              <w:autoSpaceDN w:val="0"/>
              <w:adjustRightInd w:val="0"/>
              <w:spacing w:before="0" w:after="0"/>
              <w:ind w:firstLine="0"/>
              <w:jc w:val="left"/>
              <w:textAlignment w:val="baseline"/>
            </w:pPr>
            <w:r w:rsidRPr="00C427A1">
              <w:t>–</w:t>
            </w:r>
          </w:p>
        </w:tc>
        <w:tc>
          <w:tcPr>
            <w:tcW w:w="6991" w:type="dxa"/>
          </w:tcPr>
          <w:p w14:paraId="55AA67A4" w14:textId="77777777" w:rsidR="00CD0C04" w:rsidRPr="00C427A1" w:rsidRDefault="00CD0C04" w:rsidP="003B7C69">
            <w:pPr>
              <w:widowControl w:val="0"/>
              <w:overflowPunct w:val="0"/>
              <w:autoSpaceDE w:val="0"/>
              <w:autoSpaceDN w:val="0"/>
              <w:adjustRightInd w:val="0"/>
              <w:spacing w:before="0" w:after="0"/>
              <w:ind w:firstLine="0"/>
              <w:jc w:val="left"/>
              <w:textAlignment w:val="baseline"/>
            </w:pPr>
            <w:r w:rsidRPr="00C427A1">
              <w:t>значение дополнительного реквизита пользователя с учетом особенностей сферы деятельности, в которой осуществляются расчеты</w:t>
            </w:r>
          </w:p>
        </w:tc>
      </w:tr>
      <w:tr w:rsidR="00C427A1" w:rsidRPr="00C427A1" w14:paraId="053B194B" w14:textId="77777777" w:rsidTr="00D008EF">
        <w:tc>
          <w:tcPr>
            <w:tcW w:w="1207" w:type="dxa"/>
          </w:tcPr>
          <w:p w14:paraId="710103CC" w14:textId="77777777" w:rsidR="00CD0C04" w:rsidRPr="00C427A1" w:rsidRDefault="00CD0C04" w:rsidP="003B7C69">
            <w:pPr>
              <w:widowControl w:val="0"/>
              <w:overflowPunct w:val="0"/>
              <w:autoSpaceDE w:val="0"/>
              <w:autoSpaceDN w:val="0"/>
              <w:adjustRightInd w:val="0"/>
              <w:spacing w:before="0" w:after="0"/>
              <w:ind w:firstLine="0"/>
              <w:textAlignment w:val="baseline"/>
            </w:pPr>
            <w:r w:rsidRPr="00C427A1">
              <w:t>1097</w:t>
            </w:r>
          </w:p>
        </w:tc>
        <w:tc>
          <w:tcPr>
            <w:tcW w:w="2921" w:type="dxa"/>
            <w:shd w:val="clear" w:color="auto" w:fill="auto"/>
            <w:noWrap/>
          </w:tcPr>
          <w:p w14:paraId="4EFB9F6C" w14:textId="77777777" w:rsidR="00CD0C04" w:rsidRPr="00C427A1" w:rsidRDefault="00CD0C04" w:rsidP="003B7C69">
            <w:pPr>
              <w:widowControl w:val="0"/>
              <w:overflowPunct w:val="0"/>
              <w:autoSpaceDE w:val="0"/>
              <w:autoSpaceDN w:val="0"/>
              <w:adjustRightInd w:val="0"/>
              <w:spacing w:before="0" w:after="0"/>
              <w:ind w:firstLine="0"/>
              <w:jc w:val="left"/>
              <w:textAlignment w:val="baseline"/>
            </w:pPr>
            <w:r w:rsidRPr="00C427A1">
              <w:t>количество непереданных ФД</w:t>
            </w:r>
          </w:p>
        </w:tc>
        <w:tc>
          <w:tcPr>
            <w:tcW w:w="3157" w:type="dxa"/>
            <w:shd w:val="clear" w:color="auto" w:fill="auto"/>
            <w:noWrap/>
          </w:tcPr>
          <w:p w14:paraId="261FC4E2" w14:textId="77777777" w:rsidR="00CD0C04" w:rsidRPr="00C427A1" w:rsidRDefault="00CD0C04" w:rsidP="003B7C69">
            <w:pPr>
              <w:widowControl w:val="0"/>
              <w:overflowPunct w:val="0"/>
              <w:autoSpaceDE w:val="0"/>
              <w:autoSpaceDN w:val="0"/>
              <w:adjustRightInd w:val="0"/>
              <w:spacing w:before="0" w:after="0"/>
              <w:ind w:firstLine="0"/>
              <w:jc w:val="left"/>
              <w:textAlignment w:val="baseline"/>
            </w:pPr>
            <w:r w:rsidRPr="00C427A1">
              <w:t>«НЕПЕРЕДАННЫХ ФД»</w:t>
            </w:r>
          </w:p>
        </w:tc>
        <w:tc>
          <w:tcPr>
            <w:tcW w:w="6991" w:type="dxa"/>
          </w:tcPr>
          <w:p w14:paraId="2BD0D2FE" w14:textId="55A20871" w:rsidR="00CD0C04" w:rsidRPr="00C427A1" w:rsidRDefault="00CD0C04" w:rsidP="00A53FEC">
            <w:pPr>
              <w:widowControl w:val="0"/>
              <w:overflowPunct w:val="0"/>
              <w:autoSpaceDE w:val="0"/>
              <w:autoSpaceDN w:val="0"/>
              <w:adjustRightInd w:val="0"/>
              <w:spacing w:before="0" w:after="0"/>
              <w:ind w:firstLine="0"/>
              <w:jc w:val="left"/>
              <w:textAlignment w:val="baseline"/>
            </w:pPr>
            <w:r w:rsidRPr="00C427A1">
              <w:t>количество ФД, непереданных ОФД</w:t>
            </w:r>
            <w:r w:rsidR="00A53FEC" w:rsidRPr="00C427A1">
              <w:rPr>
                <w:rFonts w:eastAsia="Times New Roman" w:cs="Times New Roman"/>
                <w:szCs w:val="28"/>
              </w:rPr>
              <w:t xml:space="preserve"> (</w:t>
            </w:r>
            <w:r w:rsidR="00A53FEC" w:rsidRPr="00C427A1">
              <w:t>по которым не было получено подтверждения оператора)</w:t>
            </w:r>
          </w:p>
        </w:tc>
      </w:tr>
      <w:tr w:rsidR="00C427A1" w:rsidRPr="00C427A1" w14:paraId="3924EF59" w14:textId="77777777" w:rsidTr="00D008EF">
        <w:tc>
          <w:tcPr>
            <w:tcW w:w="1207" w:type="dxa"/>
          </w:tcPr>
          <w:p w14:paraId="4745FC81" w14:textId="77777777" w:rsidR="00CD0C04" w:rsidRPr="00C427A1" w:rsidRDefault="00CD0C04" w:rsidP="003B7C69">
            <w:pPr>
              <w:widowControl w:val="0"/>
              <w:overflowPunct w:val="0"/>
              <w:autoSpaceDE w:val="0"/>
              <w:autoSpaceDN w:val="0"/>
              <w:adjustRightInd w:val="0"/>
              <w:spacing w:before="0" w:after="0"/>
              <w:ind w:firstLine="0"/>
              <w:textAlignment w:val="baseline"/>
            </w:pPr>
            <w:r w:rsidRPr="00C427A1">
              <w:t>1098</w:t>
            </w:r>
          </w:p>
        </w:tc>
        <w:tc>
          <w:tcPr>
            <w:tcW w:w="2921" w:type="dxa"/>
            <w:shd w:val="clear" w:color="auto" w:fill="auto"/>
            <w:noWrap/>
          </w:tcPr>
          <w:p w14:paraId="62F4CBC9" w14:textId="77777777" w:rsidR="00CD0C04" w:rsidRPr="00C427A1" w:rsidRDefault="00CD0C04" w:rsidP="003B7C69">
            <w:pPr>
              <w:widowControl w:val="0"/>
              <w:overflowPunct w:val="0"/>
              <w:autoSpaceDE w:val="0"/>
              <w:autoSpaceDN w:val="0"/>
              <w:adjustRightInd w:val="0"/>
              <w:spacing w:before="0" w:after="0"/>
              <w:ind w:firstLine="0"/>
              <w:jc w:val="left"/>
              <w:textAlignment w:val="baseline"/>
              <w:rPr>
                <w:i/>
              </w:rPr>
            </w:pPr>
            <w:r w:rsidRPr="00C427A1">
              <w:t>дата и время первого из непереданных ФД</w:t>
            </w:r>
          </w:p>
        </w:tc>
        <w:tc>
          <w:tcPr>
            <w:tcW w:w="3157" w:type="dxa"/>
            <w:shd w:val="clear" w:color="auto" w:fill="auto"/>
            <w:noWrap/>
          </w:tcPr>
          <w:p w14:paraId="643ABF93" w14:textId="77777777" w:rsidR="00CD0C04" w:rsidRPr="00C427A1" w:rsidRDefault="00CD0C04" w:rsidP="003B7C69">
            <w:pPr>
              <w:widowControl w:val="0"/>
              <w:overflowPunct w:val="0"/>
              <w:autoSpaceDE w:val="0"/>
              <w:autoSpaceDN w:val="0"/>
              <w:adjustRightInd w:val="0"/>
              <w:spacing w:before="0" w:after="0"/>
              <w:ind w:firstLine="0"/>
              <w:jc w:val="left"/>
              <w:textAlignment w:val="baseline"/>
            </w:pPr>
            <w:r w:rsidRPr="00C427A1">
              <w:t>«ФД НЕ ПЕРЕДАНЫ С»</w:t>
            </w:r>
          </w:p>
        </w:tc>
        <w:tc>
          <w:tcPr>
            <w:tcW w:w="6991" w:type="dxa"/>
          </w:tcPr>
          <w:p w14:paraId="3CD45746" w14:textId="1AEF2CBB" w:rsidR="00CD0C04" w:rsidRPr="00C427A1" w:rsidRDefault="00CD0C04" w:rsidP="00205633">
            <w:pPr>
              <w:widowControl w:val="0"/>
              <w:overflowPunct w:val="0"/>
              <w:autoSpaceDE w:val="0"/>
              <w:autoSpaceDN w:val="0"/>
              <w:adjustRightInd w:val="0"/>
              <w:spacing w:before="0" w:after="0"/>
              <w:ind w:firstLine="0"/>
              <w:jc w:val="left"/>
              <w:textAlignment w:val="baseline"/>
            </w:pPr>
            <w:r w:rsidRPr="00C427A1">
              <w:t>дата и время первого ФД из числа непереданных ОФД</w:t>
            </w:r>
          </w:p>
        </w:tc>
      </w:tr>
      <w:tr w:rsidR="00C427A1" w:rsidRPr="00C427A1" w14:paraId="0ECCB989" w14:textId="77777777" w:rsidTr="00D008EF">
        <w:tc>
          <w:tcPr>
            <w:tcW w:w="1207" w:type="dxa"/>
          </w:tcPr>
          <w:p w14:paraId="58FEF7C8" w14:textId="77777777" w:rsidR="00CD0C04" w:rsidRPr="00C427A1" w:rsidRDefault="00CD0C04" w:rsidP="003B7C69">
            <w:pPr>
              <w:widowControl w:val="0"/>
              <w:overflowPunct w:val="0"/>
              <w:autoSpaceDE w:val="0"/>
              <w:autoSpaceDN w:val="0"/>
              <w:adjustRightInd w:val="0"/>
              <w:spacing w:before="0" w:after="0"/>
              <w:ind w:firstLine="0"/>
              <w:textAlignment w:val="baseline"/>
            </w:pPr>
            <w:r w:rsidRPr="00C427A1">
              <w:t>1101</w:t>
            </w:r>
          </w:p>
        </w:tc>
        <w:tc>
          <w:tcPr>
            <w:tcW w:w="2921" w:type="dxa"/>
            <w:shd w:val="clear" w:color="auto" w:fill="auto"/>
            <w:noWrap/>
          </w:tcPr>
          <w:p w14:paraId="48749450" w14:textId="77777777" w:rsidR="00CD0C04" w:rsidRPr="00C427A1" w:rsidRDefault="00CD0C04" w:rsidP="003B7C69">
            <w:pPr>
              <w:widowControl w:val="0"/>
              <w:overflowPunct w:val="0"/>
              <w:autoSpaceDE w:val="0"/>
              <w:autoSpaceDN w:val="0"/>
              <w:adjustRightInd w:val="0"/>
              <w:spacing w:before="0" w:after="0"/>
              <w:ind w:firstLine="0"/>
              <w:jc w:val="left"/>
              <w:textAlignment w:val="baseline"/>
              <w:rPr>
                <w:i/>
              </w:rPr>
            </w:pPr>
            <w:r w:rsidRPr="00C427A1">
              <w:t>код причины перерегистрации</w:t>
            </w:r>
          </w:p>
        </w:tc>
        <w:tc>
          <w:tcPr>
            <w:tcW w:w="3157" w:type="dxa"/>
            <w:shd w:val="clear" w:color="auto" w:fill="auto"/>
            <w:noWrap/>
          </w:tcPr>
          <w:p w14:paraId="3B6AA70A" w14:textId="77777777" w:rsidR="00CD0C04" w:rsidRPr="00C427A1" w:rsidRDefault="00CD0C04" w:rsidP="003B7C69">
            <w:pPr>
              <w:widowControl w:val="0"/>
              <w:overflowPunct w:val="0"/>
              <w:autoSpaceDE w:val="0"/>
              <w:autoSpaceDN w:val="0"/>
              <w:adjustRightInd w:val="0"/>
              <w:spacing w:before="0" w:after="0"/>
              <w:ind w:firstLine="0"/>
              <w:jc w:val="left"/>
              <w:textAlignment w:val="baseline"/>
            </w:pPr>
            <w:r w:rsidRPr="00C427A1">
              <w:t>«ИЗМ. СВЕД. О ККТ»</w:t>
            </w:r>
          </w:p>
        </w:tc>
        <w:tc>
          <w:tcPr>
            <w:tcW w:w="6991" w:type="dxa"/>
          </w:tcPr>
          <w:p w14:paraId="05970CA5" w14:textId="77777777" w:rsidR="00CD0C04" w:rsidRPr="00C427A1" w:rsidRDefault="00CD0C04" w:rsidP="003B7C69">
            <w:pPr>
              <w:widowControl w:val="0"/>
              <w:overflowPunct w:val="0"/>
              <w:autoSpaceDE w:val="0"/>
              <w:autoSpaceDN w:val="0"/>
              <w:adjustRightInd w:val="0"/>
              <w:spacing w:before="0" w:after="0"/>
              <w:ind w:firstLine="0"/>
              <w:jc w:val="left"/>
              <w:textAlignment w:val="baseline"/>
            </w:pPr>
            <w:r w:rsidRPr="00C427A1">
              <w:t>причина изменения сведений о ККТ</w:t>
            </w:r>
          </w:p>
        </w:tc>
      </w:tr>
      <w:tr w:rsidR="00C427A1" w:rsidRPr="00C427A1" w14:paraId="11E798E7" w14:textId="77777777" w:rsidTr="00D008EF">
        <w:tc>
          <w:tcPr>
            <w:tcW w:w="1207" w:type="dxa"/>
          </w:tcPr>
          <w:p w14:paraId="5EF67AF5" w14:textId="77777777" w:rsidR="00CD0C04" w:rsidRPr="00C427A1" w:rsidRDefault="00CD0C04" w:rsidP="003B7C69">
            <w:pPr>
              <w:widowControl w:val="0"/>
              <w:overflowPunct w:val="0"/>
              <w:autoSpaceDE w:val="0"/>
              <w:autoSpaceDN w:val="0"/>
              <w:adjustRightInd w:val="0"/>
              <w:spacing w:before="0" w:after="0"/>
              <w:ind w:firstLine="0"/>
              <w:textAlignment w:val="baseline"/>
            </w:pPr>
            <w:r w:rsidRPr="00C427A1">
              <w:t>1102</w:t>
            </w:r>
          </w:p>
        </w:tc>
        <w:tc>
          <w:tcPr>
            <w:tcW w:w="2921" w:type="dxa"/>
            <w:shd w:val="clear" w:color="auto" w:fill="auto"/>
            <w:noWrap/>
          </w:tcPr>
          <w:p w14:paraId="30D80011" w14:textId="77777777" w:rsidR="00CD0C04" w:rsidRPr="00C427A1" w:rsidRDefault="00CD0C04" w:rsidP="003B7C69">
            <w:pPr>
              <w:widowControl w:val="0"/>
              <w:overflowPunct w:val="0"/>
              <w:autoSpaceDE w:val="0"/>
              <w:autoSpaceDN w:val="0"/>
              <w:adjustRightInd w:val="0"/>
              <w:spacing w:before="0" w:after="0"/>
              <w:ind w:firstLine="0"/>
              <w:jc w:val="left"/>
              <w:textAlignment w:val="baseline"/>
              <w:rPr>
                <w:i/>
              </w:rPr>
            </w:pPr>
            <w:r w:rsidRPr="00C427A1">
              <w:t>сумма НДС чека по ставке 18%</w:t>
            </w:r>
          </w:p>
        </w:tc>
        <w:tc>
          <w:tcPr>
            <w:tcW w:w="3157" w:type="dxa"/>
            <w:shd w:val="clear" w:color="auto" w:fill="auto"/>
            <w:noWrap/>
          </w:tcPr>
          <w:p w14:paraId="698757B4" w14:textId="77777777" w:rsidR="00CD0C04" w:rsidRPr="00C427A1" w:rsidRDefault="00CD0C04" w:rsidP="003B7C69">
            <w:pPr>
              <w:widowControl w:val="0"/>
              <w:overflowPunct w:val="0"/>
              <w:autoSpaceDE w:val="0"/>
              <w:autoSpaceDN w:val="0"/>
              <w:adjustRightInd w:val="0"/>
              <w:spacing w:before="0" w:after="0"/>
              <w:ind w:firstLine="0"/>
              <w:jc w:val="left"/>
              <w:textAlignment w:val="baseline"/>
            </w:pPr>
            <w:r w:rsidRPr="00C427A1">
              <w:t>«СУММА НДС 18%»</w:t>
            </w:r>
          </w:p>
        </w:tc>
        <w:tc>
          <w:tcPr>
            <w:tcW w:w="6991" w:type="dxa"/>
          </w:tcPr>
          <w:p w14:paraId="083C71D4" w14:textId="58E47FF4" w:rsidR="00CD0C04" w:rsidRPr="00C427A1" w:rsidRDefault="00CD0C04" w:rsidP="003B7C69">
            <w:pPr>
              <w:widowControl w:val="0"/>
              <w:overflowPunct w:val="0"/>
              <w:autoSpaceDE w:val="0"/>
              <w:autoSpaceDN w:val="0"/>
              <w:adjustRightInd w:val="0"/>
              <w:spacing w:before="0" w:after="0"/>
              <w:ind w:firstLine="0"/>
              <w:jc w:val="left"/>
              <w:textAlignment w:val="baseline"/>
            </w:pPr>
            <w:r w:rsidRPr="00C427A1">
              <w:t>сумма налога на добавленную стоимость, входящая в итоговую стоимость предмета расчета</w:t>
            </w:r>
            <w:r w:rsidR="00205633" w:rsidRPr="00C427A1">
              <w:t>,</w:t>
            </w:r>
            <w:r w:rsidRPr="00C427A1">
              <w:t xml:space="preserve"> по ставке налога на добавленную стоимость 18%</w:t>
            </w:r>
          </w:p>
        </w:tc>
      </w:tr>
      <w:tr w:rsidR="00C427A1" w:rsidRPr="00C427A1" w14:paraId="6FD7A34A" w14:textId="77777777" w:rsidTr="00D008EF">
        <w:tc>
          <w:tcPr>
            <w:tcW w:w="1207" w:type="dxa"/>
          </w:tcPr>
          <w:p w14:paraId="7CE182F2" w14:textId="77777777" w:rsidR="00CD0C04" w:rsidRPr="00C427A1" w:rsidRDefault="00CD0C04" w:rsidP="003B7C69">
            <w:pPr>
              <w:widowControl w:val="0"/>
              <w:overflowPunct w:val="0"/>
              <w:autoSpaceDE w:val="0"/>
              <w:autoSpaceDN w:val="0"/>
              <w:adjustRightInd w:val="0"/>
              <w:spacing w:before="0" w:after="0"/>
              <w:ind w:firstLine="0"/>
              <w:textAlignment w:val="baseline"/>
            </w:pPr>
            <w:r w:rsidRPr="00C427A1">
              <w:lastRenderedPageBreak/>
              <w:t>1103</w:t>
            </w:r>
          </w:p>
        </w:tc>
        <w:tc>
          <w:tcPr>
            <w:tcW w:w="2921" w:type="dxa"/>
            <w:shd w:val="clear" w:color="auto" w:fill="auto"/>
            <w:noWrap/>
          </w:tcPr>
          <w:p w14:paraId="7269847C" w14:textId="77777777" w:rsidR="00CD0C04" w:rsidRPr="00C427A1" w:rsidRDefault="00CD0C04" w:rsidP="003B7C69">
            <w:pPr>
              <w:widowControl w:val="0"/>
              <w:overflowPunct w:val="0"/>
              <w:autoSpaceDE w:val="0"/>
              <w:autoSpaceDN w:val="0"/>
              <w:adjustRightInd w:val="0"/>
              <w:spacing w:before="0" w:after="0"/>
              <w:ind w:firstLine="0"/>
              <w:jc w:val="left"/>
              <w:textAlignment w:val="baseline"/>
              <w:rPr>
                <w:i/>
              </w:rPr>
            </w:pPr>
            <w:r w:rsidRPr="00C427A1">
              <w:t>сумма НДС чека по ставке 10%</w:t>
            </w:r>
          </w:p>
        </w:tc>
        <w:tc>
          <w:tcPr>
            <w:tcW w:w="3157" w:type="dxa"/>
            <w:shd w:val="clear" w:color="auto" w:fill="auto"/>
            <w:noWrap/>
          </w:tcPr>
          <w:p w14:paraId="550C6B94" w14:textId="77777777" w:rsidR="00CD0C04" w:rsidRPr="00C427A1" w:rsidRDefault="00CD0C04" w:rsidP="003B7C69">
            <w:pPr>
              <w:widowControl w:val="0"/>
              <w:overflowPunct w:val="0"/>
              <w:autoSpaceDE w:val="0"/>
              <w:autoSpaceDN w:val="0"/>
              <w:adjustRightInd w:val="0"/>
              <w:spacing w:before="0" w:after="0"/>
              <w:ind w:firstLine="0"/>
              <w:jc w:val="left"/>
              <w:textAlignment w:val="baseline"/>
            </w:pPr>
            <w:r w:rsidRPr="00C427A1">
              <w:t>«СУММА НДС 10%»</w:t>
            </w:r>
          </w:p>
        </w:tc>
        <w:tc>
          <w:tcPr>
            <w:tcW w:w="6991" w:type="dxa"/>
          </w:tcPr>
          <w:p w14:paraId="5887E135" w14:textId="77777777" w:rsidR="00CD0C04" w:rsidRPr="00C427A1" w:rsidRDefault="00CD0C04" w:rsidP="003B7C69">
            <w:pPr>
              <w:widowControl w:val="0"/>
              <w:overflowPunct w:val="0"/>
              <w:autoSpaceDE w:val="0"/>
              <w:autoSpaceDN w:val="0"/>
              <w:adjustRightInd w:val="0"/>
              <w:spacing w:before="0" w:after="0"/>
              <w:ind w:firstLine="0"/>
              <w:jc w:val="left"/>
              <w:textAlignment w:val="baseline"/>
            </w:pPr>
            <w:r w:rsidRPr="00C427A1">
              <w:t>сумма налога на добавленную стоимость, входящая в итоговую стоимость предмета расчета, по ставке налога на добавленную стоимость 10%</w:t>
            </w:r>
          </w:p>
        </w:tc>
      </w:tr>
      <w:tr w:rsidR="00C427A1" w:rsidRPr="00C427A1" w14:paraId="7473C276" w14:textId="77777777" w:rsidTr="00D008EF">
        <w:tc>
          <w:tcPr>
            <w:tcW w:w="1207" w:type="dxa"/>
          </w:tcPr>
          <w:p w14:paraId="3EA04372" w14:textId="77777777" w:rsidR="00CD0C04" w:rsidRPr="00C427A1" w:rsidRDefault="00CD0C04" w:rsidP="003B7C69">
            <w:pPr>
              <w:widowControl w:val="0"/>
              <w:overflowPunct w:val="0"/>
              <w:autoSpaceDE w:val="0"/>
              <w:autoSpaceDN w:val="0"/>
              <w:adjustRightInd w:val="0"/>
              <w:spacing w:before="0" w:after="0"/>
              <w:ind w:firstLine="0"/>
              <w:textAlignment w:val="baseline"/>
            </w:pPr>
            <w:r w:rsidRPr="00C427A1">
              <w:t>1104</w:t>
            </w:r>
          </w:p>
        </w:tc>
        <w:tc>
          <w:tcPr>
            <w:tcW w:w="2921" w:type="dxa"/>
            <w:shd w:val="clear" w:color="auto" w:fill="auto"/>
            <w:noWrap/>
          </w:tcPr>
          <w:p w14:paraId="2548461B" w14:textId="77777777" w:rsidR="00CD0C04" w:rsidRPr="00C427A1" w:rsidRDefault="00CD0C04" w:rsidP="003B7C69">
            <w:pPr>
              <w:widowControl w:val="0"/>
              <w:overflowPunct w:val="0"/>
              <w:autoSpaceDE w:val="0"/>
              <w:autoSpaceDN w:val="0"/>
              <w:adjustRightInd w:val="0"/>
              <w:spacing w:before="0" w:after="0"/>
              <w:ind w:firstLine="0"/>
              <w:jc w:val="left"/>
              <w:textAlignment w:val="baseline"/>
              <w:rPr>
                <w:i/>
              </w:rPr>
            </w:pPr>
            <w:r w:rsidRPr="00C427A1">
              <w:t>сумма расчета по чеку с НДС по ставке 0%</w:t>
            </w:r>
          </w:p>
        </w:tc>
        <w:tc>
          <w:tcPr>
            <w:tcW w:w="3157" w:type="dxa"/>
            <w:shd w:val="clear" w:color="auto" w:fill="auto"/>
            <w:noWrap/>
          </w:tcPr>
          <w:p w14:paraId="60B63D8B" w14:textId="77777777" w:rsidR="00CD0C04" w:rsidRPr="00C427A1" w:rsidRDefault="00CD0C04" w:rsidP="003B7C69">
            <w:pPr>
              <w:widowControl w:val="0"/>
              <w:overflowPunct w:val="0"/>
              <w:autoSpaceDE w:val="0"/>
              <w:autoSpaceDN w:val="0"/>
              <w:adjustRightInd w:val="0"/>
              <w:spacing w:before="0" w:after="0"/>
              <w:ind w:firstLine="0"/>
              <w:jc w:val="left"/>
              <w:textAlignment w:val="baseline"/>
            </w:pPr>
            <w:r w:rsidRPr="00C427A1">
              <w:t>«СУММА С НДС 0%»</w:t>
            </w:r>
          </w:p>
        </w:tc>
        <w:tc>
          <w:tcPr>
            <w:tcW w:w="6991" w:type="dxa"/>
          </w:tcPr>
          <w:p w14:paraId="4A63DF21" w14:textId="77777777" w:rsidR="00CD0C04" w:rsidRPr="00C427A1" w:rsidRDefault="00CD0C04" w:rsidP="003B7C69">
            <w:pPr>
              <w:widowControl w:val="0"/>
              <w:overflowPunct w:val="0"/>
              <w:autoSpaceDE w:val="0"/>
              <w:autoSpaceDN w:val="0"/>
              <w:adjustRightInd w:val="0"/>
              <w:spacing w:before="0" w:after="0"/>
              <w:ind w:firstLine="0"/>
              <w:jc w:val="left"/>
              <w:textAlignment w:val="baseline"/>
            </w:pPr>
            <w:r w:rsidRPr="00C427A1">
              <w:t>сумма расчетов за предметы расчета, указанные в кассовом чеке (БСО), со ставкой налога на добавленную стоимость 0%</w:t>
            </w:r>
          </w:p>
        </w:tc>
      </w:tr>
      <w:tr w:rsidR="00C427A1" w:rsidRPr="00C427A1" w14:paraId="79F14FE8" w14:textId="77777777" w:rsidTr="00D008EF">
        <w:tc>
          <w:tcPr>
            <w:tcW w:w="1207" w:type="dxa"/>
          </w:tcPr>
          <w:p w14:paraId="17F82207" w14:textId="77777777" w:rsidR="00CD0C04" w:rsidRPr="00C427A1" w:rsidRDefault="00CD0C04" w:rsidP="003B7C69">
            <w:pPr>
              <w:widowControl w:val="0"/>
              <w:overflowPunct w:val="0"/>
              <w:autoSpaceDE w:val="0"/>
              <w:autoSpaceDN w:val="0"/>
              <w:adjustRightInd w:val="0"/>
              <w:spacing w:before="0" w:after="0"/>
              <w:ind w:firstLine="0"/>
              <w:textAlignment w:val="baseline"/>
            </w:pPr>
            <w:r w:rsidRPr="00C427A1">
              <w:t>1105</w:t>
            </w:r>
          </w:p>
        </w:tc>
        <w:tc>
          <w:tcPr>
            <w:tcW w:w="2921" w:type="dxa"/>
            <w:shd w:val="clear" w:color="auto" w:fill="auto"/>
            <w:noWrap/>
          </w:tcPr>
          <w:p w14:paraId="253E3572" w14:textId="77777777" w:rsidR="00CD0C04" w:rsidRPr="00C427A1" w:rsidRDefault="00CD0C04" w:rsidP="003B7C69">
            <w:pPr>
              <w:widowControl w:val="0"/>
              <w:overflowPunct w:val="0"/>
              <w:autoSpaceDE w:val="0"/>
              <w:autoSpaceDN w:val="0"/>
              <w:adjustRightInd w:val="0"/>
              <w:spacing w:before="0" w:after="0"/>
              <w:ind w:firstLine="0"/>
              <w:jc w:val="left"/>
              <w:textAlignment w:val="baseline"/>
            </w:pPr>
            <w:r w:rsidRPr="00C427A1">
              <w:t>сумма расчета по чеку без НДС</w:t>
            </w:r>
          </w:p>
        </w:tc>
        <w:tc>
          <w:tcPr>
            <w:tcW w:w="3157" w:type="dxa"/>
            <w:shd w:val="clear" w:color="auto" w:fill="auto"/>
            <w:noWrap/>
          </w:tcPr>
          <w:p w14:paraId="5E951427" w14:textId="77777777" w:rsidR="00CD0C04" w:rsidRPr="00C427A1" w:rsidRDefault="00CD0C04" w:rsidP="003B7C69">
            <w:pPr>
              <w:widowControl w:val="0"/>
              <w:overflowPunct w:val="0"/>
              <w:autoSpaceDE w:val="0"/>
              <w:autoSpaceDN w:val="0"/>
              <w:adjustRightInd w:val="0"/>
              <w:spacing w:before="0" w:after="0"/>
              <w:ind w:firstLine="0"/>
              <w:jc w:val="left"/>
              <w:textAlignment w:val="baseline"/>
            </w:pPr>
            <w:r w:rsidRPr="00C427A1">
              <w:t>«СУММА БЕЗ НДС»</w:t>
            </w:r>
          </w:p>
        </w:tc>
        <w:tc>
          <w:tcPr>
            <w:tcW w:w="6991" w:type="dxa"/>
          </w:tcPr>
          <w:p w14:paraId="18330FC9" w14:textId="77777777" w:rsidR="00CD0C04" w:rsidRPr="00C427A1" w:rsidRDefault="00CD0C04" w:rsidP="003B7C69">
            <w:pPr>
              <w:widowControl w:val="0"/>
              <w:overflowPunct w:val="0"/>
              <w:autoSpaceDE w:val="0"/>
              <w:autoSpaceDN w:val="0"/>
              <w:adjustRightInd w:val="0"/>
              <w:spacing w:before="0" w:after="0"/>
              <w:ind w:firstLine="0"/>
              <w:jc w:val="left"/>
              <w:textAlignment w:val="baseline"/>
            </w:pPr>
            <w:r w:rsidRPr="00C427A1">
              <w:t>сумма расчетов за предметы расчета, указанные в кассовом чеке (БСО), осуществленных пользователем, не являющимся налогоплательщиком налога на добавленную стоимость или освобожденным от исполнения обязанностей налогоплательщика налога на добавленную стоимость, а также сумма расчетов за предметы расчета, не подлежащие налогообложению (освобождаемые от налогообложения) налогом на добавленную стоимость</w:t>
            </w:r>
          </w:p>
        </w:tc>
      </w:tr>
      <w:tr w:rsidR="00C427A1" w:rsidRPr="00C427A1" w14:paraId="3EE733C7" w14:textId="77777777" w:rsidTr="00D008EF">
        <w:tc>
          <w:tcPr>
            <w:tcW w:w="1207" w:type="dxa"/>
          </w:tcPr>
          <w:p w14:paraId="399378D5" w14:textId="77777777" w:rsidR="00CD0C04" w:rsidRPr="00C427A1" w:rsidRDefault="00CD0C04" w:rsidP="003B7C69">
            <w:pPr>
              <w:widowControl w:val="0"/>
              <w:overflowPunct w:val="0"/>
              <w:autoSpaceDE w:val="0"/>
              <w:autoSpaceDN w:val="0"/>
              <w:adjustRightInd w:val="0"/>
              <w:spacing w:before="0" w:after="0"/>
              <w:ind w:firstLine="0"/>
              <w:textAlignment w:val="baseline"/>
            </w:pPr>
            <w:r w:rsidRPr="00C427A1">
              <w:t>1106</w:t>
            </w:r>
          </w:p>
        </w:tc>
        <w:tc>
          <w:tcPr>
            <w:tcW w:w="2921" w:type="dxa"/>
            <w:shd w:val="clear" w:color="auto" w:fill="auto"/>
            <w:noWrap/>
          </w:tcPr>
          <w:p w14:paraId="698F5F77" w14:textId="77777777" w:rsidR="00CD0C04" w:rsidRPr="00C427A1" w:rsidRDefault="00CD0C04" w:rsidP="003B7C69">
            <w:pPr>
              <w:widowControl w:val="0"/>
              <w:overflowPunct w:val="0"/>
              <w:autoSpaceDE w:val="0"/>
              <w:autoSpaceDN w:val="0"/>
              <w:adjustRightInd w:val="0"/>
              <w:spacing w:before="0" w:after="0"/>
              <w:ind w:firstLine="0"/>
              <w:jc w:val="left"/>
              <w:textAlignment w:val="baseline"/>
            </w:pPr>
            <w:r w:rsidRPr="00C427A1">
              <w:t xml:space="preserve">сумма НДС чека по </w:t>
            </w:r>
            <w:proofErr w:type="spellStart"/>
            <w:r w:rsidRPr="00C427A1">
              <w:t>расч</w:t>
            </w:r>
            <w:proofErr w:type="spellEnd"/>
            <w:r w:rsidRPr="00C427A1">
              <w:t>. ставке 18/118</w:t>
            </w:r>
          </w:p>
        </w:tc>
        <w:tc>
          <w:tcPr>
            <w:tcW w:w="3157" w:type="dxa"/>
            <w:shd w:val="clear" w:color="auto" w:fill="auto"/>
            <w:noWrap/>
          </w:tcPr>
          <w:p w14:paraId="3C4E3B23" w14:textId="77777777" w:rsidR="00CD0C04" w:rsidRPr="00C427A1" w:rsidRDefault="00CD0C04" w:rsidP="003B7C69">
            <w:pPr>
              <w:widowControl w:val="0"/>
              <w:overflowPunct w:val="0"/>
              <w:autoSpaceDE w:val="0"/>
              <w:autoSpaceDN w:val="0"/>
              <w:adjustRightInd w:val="0"/>
              <w:spacing w:before="0" w:after="0"/>
              <w:ind w:firstLine="0"/>
              <w:jc w:val="left"/>
              <w:textAlignment w:val="baseline"/>
            </w:pPr>
            <w:r w:rsidRPr="00C427A1">
              <w:t>«СУММА НДС 18/118»</w:t>
            </w:r>
          </w:p>
        </w:tc>
        <w:tc>
          <w:tcPr>
            <w:tcW w:w="6991" w:type="dxa"/>
          </w:tcPr>
          <w:p w14:paraId="203F7E91" w14:textId="77777777" w:rsidR="00CD0C04" w:rsidRPr="00C427A1" w:rsidRDefault="00CD0C04" w:rsidP="003B7C69">
            <w:pPr>
              <w:widowControl w:val="0"/>
              <w:overflowPunct w:val="0"/>
              <w:autoSpaceDE w:val="0"/>
              <w:autoSpaceDN w:val="0"/>
              <w:adjustRightInd w:val="0"/>
              <w:spacing w:before="0" w:after="0"/>
              <w:ind w:firstLine="0"/>
              <w:jc w:val="left"/>
              <w:textAlignment w:val="baseline"/>
            </w:pPr>
            <w:r w:rsidRPr="00C427A1">
              <w:t>сумма налога на добавленную стоимость, входящая в итоговую стоимость предметов расчета, указанных в кассовом чеке (БСО), по расчетной ставке налога на добавленную стоимость 18/118</w:t>
            </w:r>
          </w:p>
        </w:tc>
      </w:tr>
      <w:tr w:rsidR="00C427A1" w:rsidRPr="00C427A1" w14:paraId="53397286" w14:textId="77777777" w:rsidTr="00D008EF">
        <w:tc>
          <w:tcPr>
            <w:tcW w:w="1207" w:type="dxa"/>
          </w:tcPr>
          <w:p w14:paraId="46BA2E7D" w14:textId="77777777" w:rsidR="00CD0C04" w:rsidRPr="00C427A1" w:rsidRDefault="00CD0C04" w:rsidP="003B7C69">
            <w:pPr>
              <w:widowControl w:val="0"/>
              <w:overflowPunct w:val="0"/>
              <w:autoSpaceDE w:val="0"/>
              <w:autoSpaceDN w:val="0"/>
              <w:adjustRightInd w:val="0"/>
              <w:spacing w:before="0" w:after="0"/>
              <w:ind w:firstLine="0"/>
              <w:textAlignment w:val="baseline"/>
            </w:pPr>
            <w:r w:rsidRPr="00C427A1">
              <w:t>1107</w:t>
            </w:r>
          </w:p>
        </w:tc>
        <w:tc>
          <w:tcPr>
            <w:tcW w:w="2921" w:type="dxa"/>
            <w:shd w:val="clear" w:color="auto" w:fill="auto"/>
            <w:noWrap/>
          </w:tcPr>
          <w:p w14:paraId="6F96390A" w14:textId="77777777" w:rsidR="00CD0C04" w:rsidRPr="00C427A1" w:rsidRDefault="00CD0C04" w:rsidP="003B7C69">
            <w:pPr>
              <w:widowControl w:val="0"/>
              <w:overflowPunct w:val="0"/>
              <w:autoSpaceDE w:val="0"/>
              <w:autoSpaceDN w:val="0"/>
              <w:adjustRightInd w:val="0"/>
              <w:spacing w:before="0" w:after="0"/>
              <w:ind w:firstLine="0"/>
              <w:jc w:val="left"/>
              <w:textAlignment w:val="baseline"/>
            </w:pPr>
            <w:r w:rsidRPr="00C427A1">
              <w:t xml:space="preserve">сумма НДС чека по </w:t>
            </w:r>
            <w:proofErr w:type="spellStart"/>
            <w:r w:rsidRPr="00C427A1">
              <w:t>расч</w:t>
            </w:r>
            <w:proofErr w:type="spellEnd"/>
            <w:r w:rsidRPr="00C427A1">
              <w:t>. ставке 10/110</w:t>
            </w:r>
          </w:p>
        </w:tc>
        <w:tc>
          <w:tcPr>
            <w:tcW w:w="3157" w:type="dxa"/>
            <w:shd w:val="clear" w:color="auto" w:fill="auto"/>
            <w:noWrap/>
          </w:tcPr>
          <w:p w14:paraId="71172758" w14:textId="77777777" w:rsidR="00CD0C04" w:rsidRPr="00C427A1" w:rsidRDefault="00CD0C04" w:rsidP="003B7C69">
            <w:pPr>
              <w:widowControl w:val="0"/>
              <w:overflowPunct w:val="0"/>
              <w:autoSpaceDE w:val="0"/>
              <w:autoSpaceDN w:val="0"/>
              <w:adjustRightInd w:val="0"/>
              <w:spacing w:before="0" w:after="0"/>
              <w:ind w:firstLine="0"/>
              <w:jc w:val="left"/>
              <w:textAlignment w:val="baseline"/>
            </w:pPr>
            <w:r w:rsidRPr="00C427A1">
              <w:t>«СУММА НДС 10/110»</w:t>
            </w:r>
          </w:p>
        </w:tc>
        <w:tc>
          <w:tcPr>
            <w:tcW w:w="6991" w:type="dxa"/>
          </w:tcPr>
          <w:p w14:paraId="204D5EC5" w14:textId="77777777" w:rsidR="00CD0C04" w:rsidRPr="00C427A1" w:rsidRDefault="00CD0C04" w:rsidP="003B7C69">
            <w:pPr>
              <w:widowControl w:val="0"/>
              <w:overflowPunct w:val="0"/>
              <w:autoSpaceDE w:val="0"/>
              <w:autoSpaceDN w:val="0"/>
              <w:adjustRightInd w:val="0"/>
              <w:spacing w:before="0" w:after="0"/>
              <w:ind w:firstLine="0"/>
              <w:jc w:val="left"/>
              <w:textAlignment w:val="baseline"/>
            </w:pPr>
            <w:r w:rsidRPr="00C427A1">
              <w:t>сумма налога на добавленную стоимость, входящая в итоговую стоимость предметов расчета, указанных в кассовом чеке (БСО), по расчетной ставке налога на добавленную стоимость 10/110</w:t>
            </w:r>
          </w:p>
        </w:tc>
      </w:tr>
      <w:tr w:rsidR="00C427A1" w:rsidRPr="00C427A1" w14:paraId="779AF9EF" w14:textId="77777777" w:rsidTr="00D008EF">
        <w:tc>
          <w:tcPr>
            <w:tcW w:w="1207" w:type="dxa"/>
          </w:tcPr>
          <w:p w14:paraId="5DEB590B" w14:textId="77777777" w:rsidR="00CD0C04" w:rsidRPr="00C427A1" w:rsidRDefault="00CD0C04" w:rsidP="003B7C69">
            <w:pPr>
              <w:widowControl w:val="0"/>
              <w:overflowPunct w:val="0"/>
              <w:autoSpaceDE w:val="0"/>
              <w:autoSpaceDN w:val="0"/>
              <w:adjustRightInd w:val="0"/>
              <w:spacing w:before="0" w:after="0"/>
              <w:ind w:firstLine="0"/>
              <w:textAlignment w:val="baseline"/>
            </w:pPr>
            <w:r w:rsidRPr="00C427A1">
              <w:t>1108</w:t>
            </w:r>
          </w:p>
        </w:tc>
        <w:tc>
          <w:tcPr>
            <w:tcW w:w="2921" w:type="dxa"/>
            <w:shd w:val="clear" w:color="auto" w:fill="auto"/>
            <w:noWrap/>
          </w:tcPr>
          <w:p w14:paraId="28C3D716" w14:textId="77777777" w:rsidR="00CD0C04" w:rsidRPr="00C427A1" w:rsidRDefault="00CD0C04" w:rsidP="003B7C69">
            <w:pPr>
              <w:widowControl w:val="0"/>
              <w:overflowPunct w:val="0"/>
              <w:autoSpaceDE w:val="0"/>
              <w:autoSpaceDN w:val="0"/>
              <w:adjustRightInd w:val="0"/>
              <w:spacing w:before="0" w:after="0"/>
              <w:ind w:firstLine="0"/>
              <w:jc w:val="left"/>
              <w:textAlignment w:val="baseline"/>
              <w:rPr>
                <w:i/>
              </w:rPr>
            </w:pPr>
            <w:r w:rsidRPr="00C427A1">
              <w:t>признак ККТ для расчетов только в Интернет</w:t>
            </w:r>
          </w:p>
        </w:tc>
        <w:tc>
          <w:tcPr>
            <w:tcW w:w="3157" w:type="dxa"/>
            <w:shd w:val="clear" w:color="auto" w:fill="auto"/>
            <w:noWrap/>
          </w:tcPr>
          <w:p w14:paraId="7C1F2388" w14:textId="77777777" w:rsidR="00CD0C04" w:rsidRPr="00C427A1" w:rsidRDefault="00CD0C04" w:rsidP="003B7C69">
            <w:pPr>
              <w:widowControl w:val="0"/>
              <w:overflowPunct w:val="0"/>
              <w:autoSpaceDE w:val="0"/>
              <w:autoSpaceDN w:val="0"/>
              <w:adjustRightInd w:val="0"/>
              <w:spacing w:before="0" w:after="0"/>
              <w:ind w:firstLine="0"/>
              <w:jc w:val="left"/>
              <w:textAlignment w:val="baseline"/>
            </w:pPr>
            <w:r w:rsidRPr="00C427A1">
              <w:t>«ККТ ДЛЯ ИНТЕРНЕТ»</w:t>
            </w:r>
          </w:p>
        </w:tc>
        <w:tc>
          <w:tcPr>
            <w:tcW w:w="6991" w:type="dxa"/>
          </w:tcPr>
          <w:p w14:paraId="51A30F9E" w14:textId="77777777" w:rsidR="00CD0C04" w:rsidRPr="00C427A1" w:rsidRDefault="00CD0C04" w:rsidP="003B7C69">
            <w:pPr>
              <w:widowControl w:val="0"/>
              <w:overflowPunct w:val="0"/>
              <w:autoSpaceDE w:val="0"/>
              <w:autoSpaceDN w:val="0"/>
              <w:adjustRightInd w:val="0"/>
              <w:spacing w:before="0" w:after="0"/>
              <w:ind w:firstLine="0"/>
              <w:jc w:val="left"/>
              <w:textAlignment w:val="baseline"/>
            </w:pPr>
            <w:r w:rsidRPr="00C427A1">
              <w:t>признак ККТ, предназначенной для осуществления расчетов только в сети «Интернет», в которой отсутствует устройство для печати фискальных документов в составе ККТ</w:t>
            </w:r>
          </w:p>
        </w:tc>
      </w:tr>
      <w:tr w:rsidR="00C427A1" w:rsidRPr="00C427A1" w14:paraId="5F100041" w14:textId="77777777" w:rsidTr="00D008EF">
        <w:tc>
          <w:tcPr>
            <w:tcW w:w="1207" w:type="dxa"/>
          </w:tcPr>
          <w:p w14:paraId="0F73485A" w14:textId="77777777" w:rsidR="00CD0C04" w:rsidRPr="00C427A1" w:rsidRDefault="00CD0C04" w:rsidP="003B7C69">
            <w:pPr>
              <w:widowControl w:val="0"/>
              <w:overflowPunct w:val="0"/>
              <w:autoSpaceDE w:val="0"/>
              <w:autoSpaceDN w:val="0"/>
              <w:adjustRightInd w:val="0"/>
              <w:spacing w:before="0" w:after="0"/>
              <w:ind w:firstLine="0"/>
              <w:jc w:val="left"/>
              <w:textAlignment w:val="baseline"/>
            </w:pPr>
            <w:r w:rsidRPr="00C427A1">
              <w:t>1109</w:t>
            </w:r>
          </w:p>
        </w:tc>
        <w:tc>
          <w:tcPr>
            <w:tcW w:w="2921" w:type="dxa"/>
            <w:shd w:val="clear" w:color="auto" w:fill="auto"/>
            <w:noWrap/>
          </w:tcPr>
          <w:p w14:paraId="54AB685B" w14:textId="77777777" w:rsidR="00CD0C04" w:rsidRPr="00C427A1" w:rsidRDefault="00CD0C04" w:rsidP="003B7C69">
            <w:pPr>
              <w:widowControl w:val="0"/>
              <w:overflowPunct w:val="0"/>
              <w:autoSpaceDE w:val="0"/>
              <w:autoSpaceDN w:val="0"/>
              <w:adjustRightInd w:val="0"/>
              <w:spacing w:before="0" w:after="0"/>
              <w:ind w:firstLine="0"/>
              <w:jc w:val="left"/>
              <w:textAlignment w:val="baseline"/>
            </w:pPr>
            <w:r w:rsidRPr="00C427A1">
              <w:t>признак расчетов за услуги</w:t>
            </w:r>
          </w:p>
        </w:tc>
        <w:tc>
          <w:tcPr>
            <w:tcW w:w="3157" w:type="dxa"/>
            <w:shd w:val="clear" w:color="auto" w:fill="auto"/>
            <w:noWrap/>
          </w:tcPr>
          <w:p w14:paraId="4ECF45B9" w14:textId="77777777" w:rsidR="00CD0C04" w:rsidRPr="00C427A1" w:rsidRDefault="00CD0C04" w:rsidP="003B7C69">
            <w:pPr>
              <w:widowControl w:val="0"/>
              <w:overflowPunct w:val="0"/>
              <w:autoSpaceDE w:val="0"/>
              <w:autoSpaceDN w:val="0"/>
              <w:adjustRightInd w:val="0"/>
              <w:spacing w:before="0" w:after="0"/>
              <w:ind w:firstLine="0"/>
              <w:jc w:val="left"/>
              <w:textAlignment w:val="baseline"/>
            </w:pPr>
            <w:r w:rsidRPr="00C427A1">
              <w:t>«ККТ ДЛЯ УСЛУГ»</w:t>
            </w:r>
          </w:p>
        </w:tc>
        <w:tc>
          <w:tcPr>
            <w:tcW w:w="6991" w:type="dxa"/>
          </w:tcPr>
          <w:p w14:paraId="00B29BCF" w14:textId="77777777" w:rsidR="00CD0C04" w:rsidRPr="00C427A1" w:rsidRDefault="00CD0C04" w:rsidP="003B7C69">
            <w:pPr>
              <w:widowControl w:val="0"/>
              <w:overflowPunct w:val="0"/>
              <w:autoSpaceDE w:val="0"/>
              <w:autoSpaceDN w:val="0"/>
              <w:adjustRightInd w:val="0"/>
              <w:spacing w:before="0" w:after="0"/>
              <w:ind w:firstLine="0"/>
              <w:jc w:val="left"/>
              <w:textAlignment w:val="baseline"/>
            </w:pPr>
            <w:r w:rsidRPr="00C427A1">
              <w:t>признак применения ККТ при оказании услуг</w:t>
            </w:r>
          </w:p>
        </w:tc>
      </w:tr>
      <w:tr w:rsidR="00C427A1" w:rsidRPr="00C427A1" w14:paraId="427C2B73" w14:textId="77777777" w:rsidTr="00D008EF">
        <w:tc>
          <w:tcPr>
            <w:tcW w:w="1207" w:type="dxa"/>
          </w:tcPr>
          <w:p w14:paraId="03E6B654" w14:textId="77777777" w:rsidR="00CD0C04" w:rsidRPr="00C427A1" w:rsidRDefault="00CD0C04" w:rsidP="003B7C69">
            <w:pPr>
              <w:widowControl w:val="0"/>
              <w:overflowPunct w:val="0"/>
              <w:autoSpaceDE w:val="0"/>
              <w:autoSpaceDN w:val="0"/>
              <w:adjustRightInd w:val="0"/>
              <w:spacing w:before="0" w:after="0"/>
              <w:ind w:firstLine="0"/>
              <w:textAlignment w:val="baseline"/>
            </w:pPr>
            <w:r w:rsidRPr="00C427A1">
              <w:lastRenderedPageBreak/>
              <w:t>1110</w:t>
            </w:r>
          </w:p>
        </w:tc>
        <w:tc>
          <w:tcPr>
            <w:tcW w:w="2921" w:type="dxa"/>
            <w:shd w:val="clear" w:color="auto" w:fill="auto"/>
            <w:noWrap/>
          </w:tcPr>
          <w:p w14:paraId="44ED64FF" w14:textId="77777777" w:rsidR="00CD0C04" w:rsidRPr="00C427A1" w:rsidRDefault="00CD0C04" w:rsidP="003B7C69">
            <w:pPr>
              <w:widowControl w:val="0"/>
              <w:overflowPunct w:val="0"/>
              <w:autoSpaceDE w:val="0"/>
              <w:autoSpaceDN w:val="0"/>
              <w:adjustRightInd w:val="0"/>
              <w:spacing w:before="0" w:after="0"/>
              <w:ind w:firstLine="0"/>
              <w:jc w:val="left"/>
              <w:textAlignment w:val="baseline"/>
              <w:rPr>
                <w:i/>
              </w:rPr>
            </w:pPr>
            <w:r w:rsidRPr="00C427A1">
              <w:t>признак АС БСО</w:t>
            </w:r>
          </w:p>
        </w:tc>
        <w:tc>
          <w:tcPr>
            <w:tcW w:w="3157" w:type="dxa"/>
            <w:shd w:val="clear" w:color="auto" w:fill="auto"/>
            <w:noWrap/>
          </w:tcPr>
          <w:p w14:paraId="6248521E" w14:textId="77777777" w:rsidR="00CD0C04" w:rsidRPr="00C427A1" w:rsidRDefault="00CD0C04" w:rsidP="003B7C69">
            <w:pPr>
              <w:widowControl w:val="0"/>
              <w:overflowPunct w:val="0"/>
              <w:autoSpaceDE w:val="0"/>
              <w:autoSpaceDN w:val="0"/>
              <w:adjustRightInd w:val="0"/>
              <w:spacing w:before="0" w:after="0"/>
              <w:ind w:firstLine="0"/>
              <w:jc w:val="left"/>
              <w:textAlignment w:val="baseline"/>
            </w:pPr>
            <w:r w:rsidRPr="00C427A1">
              <w:t>«АС БСО»</w:t>
            </w:r>
          </w:p>
        </w:tc>
        <w:tc>
          <w:tcPr>
            <w:tcW w:w="6991" w:type="dxa"/>
          </w:tcPr>
          <w:p w14:paraId="0B832DAE" w14:textId="510D9113" w:rsidR="00CD0C04" w:rsidRPr="00C427A1" w:rsidRDefault="00CD0C04" w:rsidP="003B7C69">
            <w:pPr>
              <w:widowControl w:val="0"/>
              <w:overflowPunct w:val="0"/>
              <w:autoSpaceDE w:val="0"/>
              <w:autoSpaceDN w:val="0"/>
              <w:adjustRightInd w:val="0"/>
              <w:spacing w:before="0" w:after="0"/>
              <w:ind w:firstLine="0"/>
              <w:jc w:val="left"/>
              <w:textAlignment w:val="baseline"/>
            </w:pPr>
            <w:r w:rsidRPr="00C427A1">
              <w:t>признак ККТ</w:t>
            </w:r>
            <w:r w:rsidR="00205633" w:rsidRPr="00C427A1">
              <w:t>,</w:t>
            </w:r>
            <w:r w:rsidRPr="00C427A1">
              <w:t xml:space="preserve"> являющейся автоматизированной системой для БСО (может формировать только БСО и применяться для осуществления расчетов только при оказании услуг)</w:t>
            </w:r>
          </w:p>
        </w:tc>
      </w:tr>
      <w:tr w:rsidR="00C427A1" w:rsidRPr="00C427A1" w14:paraId="31E19341" w14:textId="77777777" w:rsidTr="00D008EF">
        <w:tc>
          <w:tcPr>
            <w:tcW w:w="1207" w:type="dxa"/>
          </w:tcPr>
          <w:p w14:paraId="309BC04E" w14:textId="77777777" w:rsidR="00CD0C04" w:rsidRPr="00C427A1" w:rsidRDefault="00CD0C04" w:rsidP="003B7C69">
            <w:pPr>
              <w:widowControl w:val="0"/>
              <w:overflowPunct w:val="0"/>
              <w:autoSpaceDE w:val="0"/>
              <w:autoSpaceDN w:val="0"/>
              <w:adjustRightInd w:val="0"/>
              <w:spacing w:before="0" w:after="0"/>
              <w:ind w:firstLine="0"/>
              <w:textAlignment w:val="baseline"/>
            </w:pPr>
            <w:r w:rsidRPr="00C427A1">
              <w:t>1111</w:t>
            </w:r>
          </w:p>
        </w:tc>
        <w:tc>
          <w:tcPr>
            <w:tcW w:w="2921" w:type="dxa"/>
            <w:shd w:val="clear" w:color="auto" w:fill="auto"/>
            <w:noWrap/>
          </w:tcPr>
          <w:p w14:paraId="622D4EE5" w14:textId="77777777" w:rsidR="00CD0C04" w:rsidRPr="00C427A1" w:rsidRDefault="00CD0C04" w:rsidP="003B7C69">
            <w:pPr>
              <w:widowControl w:val="0"/>
              <w:overflowPunct w:val="0"/>
              <w:autoSpaceDE w:val="0"/>
              <w:autoSpaceDN w:val="0"/>
              <w:adjustRightInd w:val="0"/>
              <w:spacing w:before="0" w:after="0"/>
              <w:ind w:firstLine="0"/>
              <w:jc w:val="left"/>
              <w:textAlignment w:val="baseline"/>
              <w:rPr>
                <w:i/>
              </w:rPr>
            </w:pPr>
            <w:r w:rsidRPr="00C427A1">
              <w:t>общее количество ФД за смену</w:t>
            </w:r>
          </w:p>
        </w:tc>
        <w:tc>
          <w:tcPr>
            <w:tcW w:w="3157" w:type="dxa"/>
            <w:shd w:val="clear" w:color="auto" w:fill="auto"/>
            <w:noWrap/>
          </w:tcPr>
          <w:p w14:paraId="7F3889DE" w14:textId="77777777" w:rsidR="00CD0C04" w:rsidRPr="00C427A1" w:rsidRDefault="00CD0C04" w:rsidP="003B7C69">
            <w:pPr>
              <w:widowControl w:val="0"/>
              <w:overflowPunct w:val="0"/>
              <w:autoSpaceDE w:val="0"/>
              <w:autoSpaceDN w:val="0"/>
              <w:adjustRightInd w:val="0"/>
              <w:spacing w:before="0" w:after="0"/>
              <w:ind w:firstLine="0"/>
              <w:jc w:val="left"/>
              <w:textAlignment w:val="baseline"/>
            </w:pPr>
            <w:r w:rsidRPr="00C427A1">
              <w:t>«ФД ЗА СМЕНУ»</w:t>
            </w:r>
          </w:p>
        </w:tc>
        <w:tc>
          <w:tcPr>
            <w:tcW w:w="6991" w:type="dxa"/>
          </w:tcPr>
          <w:p w14:paraId="370E1252" w14:textId="2E497C83" w:rsidR="00CD0C04" w:rsidRPr="00C427A1" w:rsidRDefault="00CD0C04" w:rsidP="003B7C69">
            <w:pPr>
              <w:widowControl w:val="0"/>
              <w:overflowPunct w:val="0"/>
              <w:autoSpaceDE w:val="0"/>
              <w:autoSpaceDN w:val="0"/>
              <w:adjustRightInd w:val="0"/>
              <w:spacing w:before="0" w:after="0"/>
              <w:ind w:firstLine="0"/>
              <w:jc w:val="left"/>
              <w:textAlignment w:val="baseline"/>
            </w:pPr>
            <w:r w:rsidRPr="00C427A1">
              <w:t>общее количество ФД</w:t>
            </w:r>
            <w:r w:rsidR="00A53FEC" w:rsidRPr="00C427A1">
              <w:rPr>
                <w:rFonts w:cs="Times New Roman"/>
                <w:szCs w:val="28"/>
              </w:rPr>
              <w:t>, сформированных ККТ</w:t>
            </w:r>
            <w:r w:rsidRPr="00C427A1">
              <w:rPr>
                <w:rFonts w:cs="Times New Roman"/>
                <w:szCs w:val="28"/>
              </w:rPr>
              <w:t xml:space="preserve"> </w:t>
            </w:r>
            <w:r w:rsidRPr="00C427A1">
              <w:t>за смену</w:t>
            </w:r>
          </w:p>
        </w:tc>
      </w:tr>
      <w:tr w:rsidR="00C427A1" w:rsidRPr="00C427A1" w14:paraId="1E9DEFFE" w14:textId="77777777" w:rsidTr="00D008EF">
        <w:tc>
          <w:tcPr>
            <w:tcW w:w="1207" w:type="dxa"/>
          </w:tcPr>
          <w:p w14:paraId="35DAF8AF" w14:textId="77777777" w:rsidR="00CD0C04" w:rsidRPr="00C427A1" w:rsidRDefault="00CD0C04" w:rsidP="003B7C69">
            <w:pPr>
              <w:widowControl w:val="0"/>
              <w:overflowPunct w:val="0"/>
              <w:autoSpaceDE w:val="0"/>
              <w:autoSpaceDN w:val="0"/>
              <w:adjustRightInd w:val="0"/>
              <w:spacing w:before="0" w:after="0"/>
              <w:ind w:firstLine="0"/>
              <w:textAlignment w:val="baseline"/>
            </w:pPr>
            <w:r w:rsidRPr="00C427A1">
              <w:t>1116</w:t>
            </w:r>
          </w:p>
        </w:tc>
        <w:tc>
          <w:tcPr>
            <w:tcW w:w="2921" w:type="dxa"/>
            <w:shd w:val="clear" w:color="auto" w:fill="auto"/>
            <w:noWrap/>
          </w:tcPr>
          <w:p w14:paraId="2C8323C6" w14:textId="77777777" w:rsidR="00CD0C04" w:rsidRPr="00C427A1" w:rsidRDefault="00CD0C04" w:rsidP="003B7C69">
            <w:pPr>
              <w:widowControl w:val="0"/>
              <w:overflowPunct w:val="0"/>
              <w:autoSpaceDE w:val="0"/>
              <w:autoSpaceDN w:val="0"/>
              <w:adjustRightInd w:val="0"/>
              <w:spacing w:before="0" w:after="0"/>
              <w:ind w:firstLine="0"/>
              <w:jc w:val="left"/>
              <w:textAlignment w:val="baseline"/>
              <w:rPr>
                <w:i/>
              </w:rPr>
            </w:pPr>
            <w:r w:rsidRPr="00C427A1">
              <w:t>номер первого непереданного документа</w:t>
            </w:r>
          </w:p>
        </w:tc>
        <w:tc>
          <w:tcPr>
            <w:tcW w:w="3157" w:type="dxa"/>
            <w:shd w:val="clear" w:color="auto" w:fill="auto"/>
            <w:noWrap/>
          </w:tcPr>
          <w:p w14:paraId="3E00205F" w14:textId="77777777" w:rsidR="00CD0C04" w:rsidRPr="00C427A1" w:rsidRDefault="00CD0C04" w:rsidP="003B7C69">
            <w:pPr>
              <w:widowControl w:val="0"/>
              <w:overflowPunct w:val="0"/>
              <w:autoSpaceDE w:val="0"/>
              <w:autoSpaceDN w:val="0"/>
              <w:adjustRightInd w:val="0"/>
              <w:spacing w:before="0" w:after="0"/>
              <w:ind w:firstLine="0"/>
              <w:jc w:val="left"/>
              <w:textAlignment w:val="baseline"/>
            </w:pPr>
            <w:r w:rsidRPr="00C427A1">
              <w:t>«ПЕРВЫЙ НЕПЕРЕДАННЫЙ ФД»</w:t>
            </w:r>
          </w:p>
        </w:tc>
        <w:tc>
          <w:tcPr>
            <w:tcW w:w="6991" w:type="dxa"/>
          </w:tcPr>
          <w:p w14:paraId="25E6B441" w14:textId="563BE789" w:rsidR="00CD0C04" w:rsidRPr="00C427A1" w:rsidRDefault="00CD0C04" w:rsidP="00A53FEC">
            <w:pPr>
              <w:widowControl w:val="0"/>
              <w:overflowPunct w:val="0"/>
              <w:autoSpaceDE w:val="0"/>
              <w:autoSpaceDN w:val="0"/>
              <w:adjustRightInd w:val="0"/>
              <w:spacing w:before="0" w:after="0"/>
              <w:ind w:firstLine="0"/>
              <w:jc w:val="left"/>
              <w:textAlignment w:val="baseline"/>
            </w:pPr>
            <w:r w:rsidRPr="00C427A1">
              <w:t xml:space="preserve">номер первого </w:t>
            </w:r>
            <w:r w:rsidR="00A53FEC" w:rsidRPr="00C427A1">
              <w:rPr>
                <w:rFonts w:eastAsia="Times New Roman" w:cs="Times New Roman"/>
                <w:szCs w:val="28"/>
              </w:rPr>
              <w:t>Ф</w:t>
            </w:r>
            <w:r w:rsidR="00E655C4" w:rsidRPr="00C427A1">
              <w:rPr>
                <w:rFonts w:eastAsia="Times New Roman" w:cs="Times New Roman"/>
                <w:szCs w:val="28"/>
              </w:rPr>
              <w:t>Д</w:t>
            </w:r>
            <w:r w:rsidR="00A53FEC" w:rsidRPr="00C427A1">
              <w:rPr>
                <w:rFonts w:eastAsia="Times New Roman" w:cs="Times New Roman"/>
                <w:szCs w:val="28"/>
              </w:rPr>
              <w:t xml:space="preserve"> из числа непереданных ОФД</w:t>
            </w:r>
          </w:p>
        </w:tc>
      </w:tr>
      <w:tr w:rsidR="00C427A1" w:rsidRPr="00C427A1" w14:paraId="5203D294" w14:textId="77777777" w:rsidTr="00D008EF">
        <w:tc>
          <w:tcPr>
            <w:tcW w:w="1207" w:type="dxa"/>
          </w:tcPr>
          <w:p w14:paraId="2C0C969A" w14:textId="77777777" w:rsidR="00CD0C04" w:rsidRPr="00C427A1" w:rsidRDefault="00CD0C04" w:rsidP="003B7C69">
            <w:pPr>
              <w:widowControl w:val="0"/>
              <w:overflowPunct w:val="0"/>
              <w:autoSpaceDE w:val="0"/>
              <w:autoSpaceDN w:val="0"/>
              <w:adjustRightInd w:val="0"/>
              <w:spacing w:before="0" w:after="0"/>
              <w:ind w:firstLine="0"/>
              <w:textAlignment w:val="baseline"/>
            </w:pPr>
            <w:r w:rsidRPr="00C427A1">
              <w:t>1117</w:t>
            </w:r>
          </w:p>
        </w:tc>
        <w:tc>
          <w:tcPr>
            <w:tcW w:w="2921" w:type="dxa"/>
            <w:shd w:val="clear" w:color="auto" w:fill="auto"/>
            <w:noWrap/>
          </w:tcPr>
          <w:p w14:paraId="79FA55AD" w14:textId="77777777" w:rsidR="00CD0C04" w:rsidRPr="00C427A1" w:rsidRDefault="00CD0C04" w:rsidP="003B7C69">
            <w:pPr>
              <w:widowControl w:val="0"/>
              <w:overflowPunct w:val="0"/>
              <w:autoSpaceDE w:val="0"/>
              <w:autoSpaceDN w:val="0"/>
              <w:adjustRightInd w:val="0"/>
              <w:spacing w:before="0" w:after="0"/>
              <w:ind w:firstLine="0"/>
              <w:jc w:val="left"/>
              <w:textAlignment w:val="baseline"/>
            </w:pPr>
            <w:r w:rsidRPr="00C427A1">
              <w:t>адрес электронной почты отправителя чека</w:t>
            </w:r>
          </w:p>
        </w:tc>
        <w:tc>
          <w:tcPr>
            <w:tcW w:w="3157" w:type="dxa"/>
            <w:shd w:val="clear" w:color="auto" w:fill="auto"/>
            <w:noWrap/>
          </w:tcPr>
          <w:p w14:paraId="13B5D5D8" w14:textId="77777777" w:rsidR="00CD0C04" w:rsidRPr="00C427A1" w:rsidRDefault="00CD0C04" w:rsidP="003B7C69">
            <w:pPr>
              <w:widowControl w:val="0"/>
              <w:overflowPunct w:val="0"/>
              <w:autoSpaceDE w:val="0"/>
              <w:autoSpaceDN w:val="0"/>
              <w:adjustRightInd w:val="0"/>
              <w:spacing w:before="0" w:after="0"/>
              <w:ind w:firstLine="0"/>
              <w:jc w:val="left"/>
              <w:textAlignment w:val="baseline"/>
            </w:pPr>
            <w:r w:rsidRPr="00C427A1">
              <w:t>«ЭЛ. АДР. ОТПРАВИТЕЛЯ»</w:t>
            </w:r>
          </w:p>
        </w:tc>
        <w:tc>
          <w:tcPr>
            <w:tcW w:w="6991" w:type="dxa"/>
          </w:tcPr>
          <w:p w14:paraId="41D98D05" w14:textId="77777777" w:rsidR="00CD0C04" w:rsidRPr="00C427A1" w:rsidRDefault="00CD0C04" w:rsidP="003B7C69">
            <w:pPr>
              <w:widowControl w:val="0"/>
              <w:overflowPunct w:val="0"/>
              <w:autoSpaceDE w:val="0"/>
              <w:autoSpaceDN w:val="0"/>
              <w:adjustRightInd w:val="0"/>
              <w:spacing w:before="0" w:after="0"/>
              <w:ind w:firstLine="0"/>
              <w:jc w:val="left"/>
              <w:textAlignment w:val="baseline"/>
            </w:pPr>
            <w:r w:rsidRPr="00C427A1">
              <w:t>адрес электронной почты отправителя кассового чека (БСО) в электронной форме, в том числе пользователя, если отправителем является пользователь, в случае передачи покупателю (клиенту) кассового чека или бланка строгой отчетности в электронной форме</w:t>
            </w:r>
          </w:p>
        </w:tc>
      </w:tr>
      <w:tr w:rsidR="00C427A1" w:rsidRPr="00C427A1" w14:paraId="3332ABC4" w14:textId="77777777" w:rsidTr="00D008EF">
        <w:tc>
          <w:tcPr>
            <w:tcW w:w="1207" w:type="dxa"/>
          </w:tcPr>
          <w:p w14:paraId="77B268D4" w14:textId="77777777" w:rsidR="00CD0C04" w:rsidRPr="00C427A1" w:rsidRDefault="00CD0C04" w:rsidP="003B7C69">
            <w:pPr>
              <w:widowControl w:val="0"/>
              <w:overflowPunct w:val="0"/>
              <w:autoSpaceDE w:val="0"/>
              <w:autoSpaceDN w:val="0"/>
              <w:adjustRightInd w:val="0"/>
              <w:spacing w:before="0" w:after="0"/>
              <w:ind w:firstLine="0"/>
              <w:textAlignment w:val="baseline"/>
            </w:pPr>
            <w:r w:rsidRPr="00C427A1">
              <w:t>111</w:t>
            </w:r>
            <w:r w:rsidRPr="00C427A1">
              <w:rPr>
                <w:lang w:val="en-US"/>
              </w:rPr>
              <w:t>8</w:t>
            </w:r>
          </w:p>
        </w:tc>
        <w:tc>
          <w:tcPr>
            <w:tcW w:w="2921" w:type="dxa"/>
            <w:shd w:val="clear" w:color="auto" w:fill="auto"/>
            <w:noWrap/>
          </w:tcPr>
          <w:p w14:paraId="126C90E4" w14:textId="77777777" w:rsidR="00CD0C04" w:rsidRPr="00C427A1" w:rsidRDefault="00CD0C04" w:rsidP="003B7C69">
            <w:pPr>
              <w:widowControl w:val="0"/>
              <w:overflowPunct w:val="0"/>
              <w:autoSpaceDE w:val="0"/>
              <w:autoSpaceDN w:val="0"/>
              <w:adjustRightInd w:val="0"/>
              <w:spacing w:before="0" w:after="0"/>
              <w:ind w:firstLine="0"/>
              <w:jc w:val="left"/>
              <w:textAlignment w:val="baseline"/>
              <w:rPr>
                <w:i/>
              </w:rPr>
            </w:pPr>
            <w:r w:rsidRPr="00C427A1">
              <w:t>количество кассовых чеков (БСО) за смену</w:t>
            </w:r>
          </w:p>
        </w:tc>
        <w:tc>
          <w:tcPr>
            <w:tcW w:w="3157" w:type="dxa"/>
            <w:shd w:val="clear" w:color="auto" w:fill="auto"/>
            <w:noWrap/>
          </w:tcPr>
          <w:p w14:paraId="69FF48AD" w14:textId="77777777" w:rsidR="00CD0C04" w:rsidRPr="00C427A1" w:rsidRDefault="00CD0C04" w:rsidP="003B7C69">
            <w:pPr>
              <w:widowControl w:val="0"/>
              <w:overflowPunct w:val="0"/>
              <w:autoSpaceDE w:val="0"/>
              <w:autoSpaceDN w:val="0"/>
              <w:adjustRightInd w:val="0"/>
              <w:spacing w:before="0" w:after="0"/>
              <w:ind w:firstLine="0"/>
              <w:jc w:val="left"/>
              <w:textAlignment w:val="baseline"/>
            </w:pPr>
            <w:r w:rsidRPr="00C427A1">
              <w:t>«ЧЕКОВ ЗА СМЕНУ»</w:t>
            </w:r>
          </w:p>
          <w:p w14:paraId="01940A7D" w14:textId="77777777" w:rsidR="00CD0C04" w:rsidRPr="00C427A1" w:rsidRDefault="00CD0C04" w:rsidP="003B7C69">
            <w:pPr>
              <w:widowControl w:val="0"/>
              <w:overflowPunct w:val="0"/>
              <w:autoSpaceDE w:val="0"/>
              <w:autoSpaceDN w:val="0"/>
              <w:adjustRightInd w:val="0"/>
              <w:spacing w:before="0" w:after="0"/>
              <w:ind w:firstLine="0"/>
              <w:jc w:val="left"/>
              <w:textAlignment w:val="baseline"/>
            </w:pPr>
            <w:r w:rsidRPr="00C427A1">
              <w:t>или</w:t>
            </w:r>
          </w:p>
          <w:p w14:paraId="276317A2" w14:textId="77777777" w:rsidR="00CD0C04" w:rsidRPr="00C427A1" w:rsidRDefault="00CD0C04" w:rsidP="003B7C69">
            <w:pPr>
              <w:widowControl w:val="0"/>
              <w:overflowPunct w:val="0"/>
              <w:autoSpaceDE w:val="0"/>
              <w:autoSpaceDN w:val="0"/>
              <w:adjustRightInd w:val="0"/>
              <w:spacing w:before="0" w:after="0"/>
              <w:ind w:firstLine="0"/>
              <w:jc w:val="left"/>
              <w:textAlignment w:val="baseline"/>
            </w:pPr>
            <w:r w:rsidRPr="00C427A1">
              <w:t>«БСО ЗА СМЕНУ»</w:t>
            </w:r>
          </w:p>
        </w:tc>
        <w:tc>
          <w:tcPr>
            <w:tcW w:w="6991" w:type="dxa"/>
          </w:tcPr>
          <w:p w14:paraId="1F8E5A80" w14:textId="650591A6" w:rsidR="00CD0C04" w:rsidRPr="00C427A1" w:rsidRDefault="00CD0C04" w:rsidP="003B7C69">
            <w:pPr>
              <w:widowControl w:val="0"/>
              <w:overflowPunct w:val="0"/>
              <w:autoSpaceDE w:val="0"/>
              <w:autoSpaceDN w:val="0"/>
              <w:adjustRightInd w:val="0"/>
              <w:spacing w:before="0" w:after="0"/>
              <w:ind w:firstLine="0"/>
              <w:jc w:val="left"/>
              <w:textAlignment w:val="baseline"/>
            </w:pPr>
            <w:r w:rsidRPr="00C427A1">
              <w:t>количество кассовых чеков (БСО</w:t>
            </w:r>
            <w:r w:rsidRPr="00C427A1">
              <w:rPr>
                <w:szCs w:val="28"/>
              </w:rPr>
              <w:t>)</w:t>
            </w:r>
            <w:r w:rsidR="00A53FEC" w:rsidRPr="00C427A1">
              <w:rPr>
                <w:szCs w:val="28"/>
              </w:rPr>
              <w:t>, сформированных ККТ</w:t>
            </w:r>
            <w:r w:rsidRPr="00C427A1">
              <w:t xml:space="preserve"> за </w:t>
            </w:r>
            <w:r w:rsidR="00A53FEC" w:rsidRPr="00C427A1">
              <w:rPr>
                <w:szCs w:val="28"/>
              </w:rPr>
              <w:t xml:space="preserve">текущую </w:t>
            </w:r>
            <w:r w:rsidRPr="00C427A1">
              <w:t>смену</w:t>
            </w:r>
          </w:p>
        </w:tc>
      </w:tr>
      <w:tr w:rsidR="00C427A1" w:rsidRPr="00C427A1" w14:paraId="77BDBB30" w14:textId="77777777" w:rsidTr="00D008EF">
        <w:tc>
          <w:tcPr>
            <w:tcW w:w="1207" w:type="dxa"/>
          </w:tcPr>
          <w:p w14:paraId="39F4566F" w14:textId="77777777" w:rsidR="00CD0C04" w:rsidRPr="00C427A1" w:rsidRDefault="00CD0C04" w:rsidP="003B7C69">
            <w:pPr>
              <w:widowControl w:val="0"/>
              <w:overflowPunct w:val="0"/>
              <w:autoSpaceDE w:val="0"/>
              <w:autoSpaceDN w:val="0"/>
              <w:adjustRightInd w:val="0"/>
              <w:spacing w:before="0" w:after="0"/>
              <w:ind w:firstLine="0"/>
              <w:textAlignment w:val="baseline"/>
            </w:pPr>
            <w:r w:rsidRPr="00C427A1">
              <w:t>1126</w:t>
            </w:r>
          </w:p>
        </w:tc>
        <w:tc>
          <w:tcPr>
            <w:tcW w:w="2921" w:type="dxa"/>
            <w:shd w:val="clear" w:color="auto" w:fill="auto"/>
            <w:noWrap/>
          </w:tcPr>
          <w:p w14:paraId="6DA4A272" w14:textId="77777777" w:rsidR="00CD0C04" w:rsidRPr="00C427A1" w:rsidRDefault="00CD0C04" w:rsidP="003B7C69">
            <w:pPr>
              <w:widowControl w:val="0"/>
              <w:overflowPunct w:val="0"/>
              <w:autoSpaceDE w:val="0"/>
              <w:autoSpaceDN w:val="0"/>
              <w:adjustRightInd w:val="0"/>
              <w:spacing w:before="0" w:after="0"/>
              <w:ind w:firstLine="0"/>
              <w:jc w:val="left"/>
              <w:textAlignment w:val="baseline"/>
            </w:pPr>
            <w:r w:rsidRPr="00C427A1">
              <w:t>признак проведения лотереи</w:t>
            </w:r>
          </w:p>
        </w:tc>
        <w:tc>
          <w:tcPr>
            <w:tcW w:w="3157" w:type="dxa"/>
            <w:shd w:val="clear" w:color="auto" w:fill="auto"/>
            <w:noWrap/>
          </w:tcPr>
          <w:p w14:paraId="5FF8E7E6" w14:textId="77777777" w:rsidR="00CD0C04" w:rsidRPr="00C427A1" w:rsidRDefault="00CD0C04" w:rsidP="003B7C69">
            <w:pPr>
              <w:widowControl w:val="0"/>
              <w:overflowPunct w:val="0"/>
              <w:autoSpaceDE w:val="0"/>
              <w:autoSpaceDN w:val="0"/>
              <w:adjustRightInd w:val="0"/>
              <w:spacing w:before="0" w:after="0"/>
              <w:ind w:firstLine="0"/>
              <w:jc w:val="left"/>
              <w:textAlignment w:val="baseline"/>
            </w:pPr>
            <w:r w:rsidRPr="00C427A1">
              <w:t>«ПРОВЕДЕНИЕ ЛОТЕРЕИ»</w:t>
            </w:r>
          </w:p>
        </w:tc>
        <w:tc>
          <w:tcPr>
            <w:tcW w:w="6991" w:type="dxa"/>
          </w:tcPr>
          <w:p w14:paraId="6AE53F63" w14:textId="08045F0C" w:rsidR="00CD0C04" w:rsidRPr="00C427A1" w:rsidRDefault="00CD0C04" w:rsidP="00393C3B">
            <w:pPr>
              <w:widowControl w:val="0"/>
              <w:overflowPunct w:val="0"/>
              <w:autoSpaceDE w:val="0"/>
              <w:autoSpaceDN w:val="0"/>
              <w:adjustRightInd w:val="0"/>
              <w:spacing w:before="0" w:after="0"/>
              <w:ind w:firstLine="0"/>
              <w:jc w:val="left"/>
              <w:textAlignment w:val="baseline"/>
            </w:pPr>
            <w:r w:rsidRPr="00C427A1">
              <w:t xml:space="preserve">признак применения ККТ при </w:t>
            </w:r>
            <w:r w:rsidR="00205633" w:rsidRPr="00C427A1">
              <w:t xml:space="preserve">проведении </w:t>
            </w:r>
            <w:r w:rsidRPr="00C427A1">
              <w:t>расчетов при реализации лотерейных билетов, электронных лотерейных билетов, приеме лотерейных ставок и выплате денежных средств в виде выигрыша при осуществлении деятельности проведению лотерей</w:t>
            </w:r>
          </w:p>
        </w:tc>
      </w:tr>
      <w:tr w:rsidR="00C427A1" w:rsidRPr="00C427A1" w14:paraId="058D033B" w14:textId="77777777" w:rsidTr="00D008EF">
        <w:tc>
          <w:tcPr>
            <w:tcW w:w="1207" w:type="dxa"/>
          </w:tcPr>
          <w:p w14:paraId="44C314F3" w14:textId="77777777" w:rsidR="00CD0C04" w:rsidRPr="00C427A1" w:rsidRDefault="00CD0C04" w:rsidP="003B7C69">
            <w:pPr>
              <w:widowControl w:val="0"/>
              <w:overflowPunct w:val="0"/>
              <w:autoSpaceDE w:val="0"/>
              <w:autoSpaceDN w:val="0"/>
              <w:adjustRightInd w:val="0"/>
              <w:spacing w:before="0" w:after="0"/>
              <w:ind w:firstLine="0"/>
              <w:textAlignment w:val="baseline"/>
            </w:pPr>
            <w:r w:rsidRPr="00C427A1">
              <w:t>1129</w:t>
            </w:r>
          </w:p>
        </w:tc>
        <w:tc>
          <w:tcPr>
            <w:tcW w:w="2921" w:type="dxa"/>
            <w:shd w:val="clear" w:color="auto" w:fill="auto"/>
            <w:noWrap/>
          </w:tcPr>
          <w:p w14:paraId="0B079981" w14:textId="77777777" w:rsidR="00CD0C04" w:rsidRPr="00C427A1" w:rsidRDefault="00CD0C04" w:rsidP="003B7C69">
            <w:pPr>
              <w:widowControl w:val="0"/>
              <w:overflowPunct w:val="0"/>
              <w:autoSpaceDE w:val="0"/>
              <w:autoSpaceDN w:val="0"/>
              <w:adjustRightInd w:val="0"/>
              <w:spacing w:before="0" w:after="0"/>
              <w:ind w:firstLine="0"/>
              <w:jc w:val="left"/>
              <w:textAlignment w:val="baseline"/>
            </w:pPr>
            <w:r w:rsidRPr="00C427A1">
              <w:t>счетчики операций «приход»</w:t>
            </w:r>
          </w:p>
        </w:tc>
        <w:tc>
          <w:tcPr>
            <w:tcW w:w="3157" w:type="dxa"/>
            <w:shd w:val="clear" w:color="auto" w:fill="auto"/>
            <w:noWrap/>
          </w:tcPr>
          <w:p w14:paraId="3D989A91" w14:textId="77777777" w:rsidR="00CD0C04" w:rsidRPr="00C427A1" w:rsidRDefault="00CD0C04" w:rsidP="003B7C69">
            <w:pPr>
              <w:widowControl w:val="0"/>
              <w:overflowPunct w:val="0"/>
              <w:autoSpaceDE w:val="0"/>
              <w:autoSpaceDN w:val="0"/>
              <w:adjustRightInd w:val="0"/>
              <w:spacing w:before="0" w:after="0"/>
              <w:ind w:firstLine="0"/>
              <w:jc w:val="left"/>
              <w:textAlignment w:val="baseline"/>
            </w:pPr>
            <w:r w:rsidRPr="00C427A1">
              <w:t>–</w:t>
            </w:r>
          </w:p>
        </w:tc>
        <w:tc>
          <w:tcPr>
            <w:tcW w:w="6991" w:type="dxa"/>
          </w:tcPr>
          <w:p w14:paraId="226E8911" w14:textId="2F9DCCCB" w:rsidR="00CD0C04" w:rsidRPr="00C427A1" w:rsidRDefault="00CD0C04" w:rsidP="000E463C">
            <w:pPr>
              <w:widowControl w:val="0"/>
              <w:overflowPunct w:val="0"/>
              <w:autoSpaceDE w:val="0"/>
              <w:autoSpaceDN w:val="0"/>
              <w:adjustRightInd w:val="0"/>
              <w:spacing w:before="0" w:after="0"/>
              <w:ind w:firstLine="0"/>
              <w:jc w:val="left"/>
              <w:textAlignment w:val="baseline"/>
            </w:pPr>
            <w:r w:rsidRPr="00C427A1">
              <w:t>итоговые сумм</w:t>
            </w:r>
            <w:r w:rsidR="000E463C" w:rsidRPr="00C427A1">
              <w:t>ы</w:t>
            </w:r>
            <w:r w:rsidRPr="00C427A1">
              <w:t xml:space="preserve"> расчетов, указанных в кассовых че</w:t>
            </w:r>
            <w:r w:rsidR="00E655C4" w:rsidRPr="00C427A1">
              <w:t>ках (БСО) с признаком расчета «п</w:t>
            </w:r>
            <w:r w:rsidRPr="00C427A1">
              <w:t>риход»</w:t>
            </w:r>
          </w:p>
        </w:tc>
      </w:tr>
      <w:tr w:rsidR="00C427A1" w:rsidRPr="00C427A1" w14:paraId="413EF063" w14:textId="77777777" w:rsidTr="00D008EF">
        <w:tc>
          <w:tcPr>
            <w:tcW w:w="1207" w:type="dxa"/>
          </w:tcPr>
          <w:p w14:paraId="0DC1AECD" w14:textId="77777777" w:rsidR="00CD0C04" w:rsidRPr="00C427A1" w:rsidRDefault="00CD0C04" w:rsidP="003B7C69">
            <w:pPr>
              <w:widowControl w:val="0"/>
              <w:overflowPunct w:val="0"/>
              <w:autoSpaceDE w:val="0"/>
              <w:autoSpaceDN w:val="0"/>
              <w:adjustRightInd w:val="0"/>
              <w:spacing w:before="0" w:after="0"/>
              <w:ind w:firstLine="0"/>
              <w:textAlignment w:val="baseline"/>
            </w:pPr>
            <w:r w:rsidRPr="00C427A1">
              <w:t>1130</w:t>
            </w:r>
          </w:p>
        </w:tc>
        <w:tc>
          <w:tcPr>
            <w:tcW w:w="2921" w:type="dxa"/>
            <w:shd w:val="clear" w:color="auto" w:fill="auto"/>
            <w:noWrap/>
          </w:tcPr>
          <w:p w14:paraId="5A5BA312" w14:textId="77777777" w:rsidR="00CD0C04" w:rsidRPr="00C427A1" w:rsidRDefault="00CD0C04" w:rsidP="003B7C69">
            <w:pPr>
              <w:widowControl w:val="0"/>
              <w:overflowPunct w:val="0"/>
              <w:autoSpaceDE w:val="0"/>
              <w:autoSpaceDN w:val="0"/>
              <w:adjustRightInd w:val="0"/>
              <w:spacing w:before="0" w:after="0"/>
              <w:ind w:firstLine="0"/>
              <w:jc w:val="left"/>
              <w:textAlignment w:val="baseline"/>
            </w:pPr>
            <w:r w:rsidRPr="00C427A1">
              <w:t>счетчики операций «возврат прихода»</w:t>
            </w:r>
          </w:p>
        </w:tc>
        <w:tc>
          <w:tcPr>
            <w:tcW w:w="3157" w:type="dxa"/>
            <w:shd w:val="clear" w:color="auto" w:fill="auto"/>
            <w:noWrap/>
          </w:tcPr>
          <w:p w14:paraId="088BD703" w14:textId="77777777" w:rsidR="00CD0C04" w:rsidRPr="00C427A1" w:rsidRDefault="00CD0C04" w:rsidP="003B7C69">
            <w:pPr>
              <w:widowControl w:val="0"/>
              <w:overflowPunct w:val="0"/>
              <w:autoSpaceDE w:val="0"/>
              <w:autoSpaceDN w:val="0"/>
              <w:adjustRightInd w:val="0"/>
              <w:spacing w:before="0" w:after="0"/>
              <w:ind w:firstLine="0"/>
              <w:jc w:val="left"/>
              <w:textAlignment w:val="baseline"/>
            </w:pPr>
            <w:r w:rsidRPr="00C427A1">
              <w:t>–</w:t>
            </w:r>
          </w:p>
        </w:tc>
        <w:tc>
          <w:tcPr>
            <w:tcW w:w="6991" w:type="dxa"/>
          </w:tcPr>
          <w:p w14:paraId="77C45006" w14:textId="149F46B7" w:rsidR="00CD0C04" w:rsidRPr="00C427A1" w:rsidRDefault="000E463C" w:rsidP="004B08A2">
            <w:pPr>
              <w:widowControl w:val="0"/>
              <w:overflowPunct w:val="0"/>
              <w:autoSpaceDE w:val="0"/>
              <w:autoSpaceDN w:val="0"/>
              <w:adjustRightInd w:val="0"/>
              <w:spacing w:before="0" w:after="0"/>
              <w:ind w:firstLine="0"/>
              <w:jc w:val="left"/>
              <w:textAlignment w:val="baseline"/>
            </w:pPr>
            <w:r w:rsidRPr="00C427A1">
              <w:t xml:space="preserve">итоговые суммы </w:t>
            </w:r>
            <w:r w:rsidR="00CD0C04" w:rsidRPr="00C427A1">
              <w:t>расчетов, указанных в кассовых че</w:t>
            </w:r>
            <w:r w:rsidR="00E655C4" w:rsidRPr="00C427A1">
              <w:t>ках (БСО) с признаком расчета «в</w:t>
            </w:r>
            <w:r w:rsidR="00CD0C04" w:rsidRPr="00C427A1">
              <w:t xml:space="preserve">озврат </w:t>
            </w:r>
            <w:r w:rsidR="00E655C4" w:rsidRPr="00C427A1">
              <w:t>приход</w:t>
            </w:r>
            <w:r w:rsidR="00CD0C04" w:rsidRPr="00C427A1">
              <w:t>а»</w:t>
            </w:r>
          </w:p>
        </w:tc>
      </w:tr>
      <w:tr w:rsidR="00C427A1" w:rsidRPr="00C427A1" w14:paraId="40DDF496" w14:textId="77777777" w:rsidTr="00D008EF">
        <w:tc>
          <w:tcPr>
            <w:tcW w:w="1207" w:type="dxa"/>
          </w:tcPr>
          <w:p w14:paraId="2698E9B2" w14:textId="77777777" w:rsidR="00CD0C04" w:rsidRPr="00C427A1" w:rsidRDefault="00CD0C04" w:rsidP="003B7C69">
            <w:pPr>
              <w:widowControl w:val="0"/>
              <w:overflowPunct w:val="0"/>
              <w:autoSpaceDE w:val="0"/>
              <w:autoSpaceDN w:val="0"/>
              <w:adjustRightInd w:val="0"/>
              <w:spacing w:before="0" w:after="0"/>
              <w:ind w:firstLine="0"/>
              <w:textAlignment w:val="baseline"/>
            </w:pPr>
            <w:r w:rsidRPr="00C427A1">
              <w:t>1131</w:t>
            </w:r>
          </w:p>
        </w:tc>
        <w:tc>
          <w:tcPr>
            <w:tcW w:w="2921" w:type="dxa"/>
            <w:shd w:val="clear" w:color="auto" w:fill="auto"/>
            <w:noWrap/>
          </w:tcPr>
          <w:p w14:paraId="534A2270" w14:textId="77777777" w:rsidR="00CD0C04" w:rsidRPr="00C427A1" w:rsidRDefault="00CD0C04" w:rsidP="003B7C69">
            <w:pPr>
              <w:widowControl w:val="0"/>
              <w:overflowPunct w:val="0"/>
              <w:autoSpaceDE w:val="0"/>
              <w:autoSpaceDN w:val="0"/>
              <w:adjustRightInd w:val="0"/>
              <w:spacing w:before="0" w:after="0"/>
              <w:ind w:firstLine="0"/>
              <w:jc w:val="left"/>
              <w:textAlignment w:val="baseline"/>
            </w:pPr>
            <w:r w:rsidRPr="00C427A1">
              <w:t>счетчики операций «расход»</w:t>
            </w:r>
          </w:p>
        </w:tc>
        <w:tc>
          <w:tcPr>
            <w:tcW w:w="3157" w:type="dxa"/>
            <w:shd w:val="clear" w:color="auto" w:fill="auto"/>
            <w:noWrap/>
          </w:tcPr>
          <w:p w14:paraId="5E17F52F" w14:textId="77777777" w:rsidR="00CD0C04" w:rsidRPr="00C427A1" w:rsidRDefault="00CD0C04" w:rsidP="003B7C69">
            <w:pPr>
              <w:widowControl w:val="0"/>
              <w:overflowPunct w:val="0"/>
              <w:autoSpaceDE w:val="0"/>
              <w:autoSpaceDN w:val="0"/>
              <w:adjustRightInd w:val="0"/>
              <w:spacing w:before="0" w:after="0"/>
              <w:ind w:firstLine="0"/>
              <w:jc w:val="left"/>
              <w:textAlignment w:val="baseline"/>
            </w:pPr>
            <w:r w:rsidRPr="00C427A1">
              <w:t>–</w:t>
            </w:r>
          </w:p>
        </w:tc>
        <w:tc>
          <w:tcPr>
            <w:tcW w:w="6991" w:type="dxa"/>
          </w:tcPr>
          <w:p w14:paraId="5825E563" w14:textId="6F657E50" w:rsidR="00CD0C04" w:rsidRPr="00C427A1" w:rsidRDefault="000E463C" w:rsidP="004B08A2">
            <w:pPr>
              <w:widowControl w:val="0"/>
              <w:overflowPunct w:val="0"/>
              <w:autoSpaceDE w:val="0"/>
              <w:autoSpaceDN w:val="0"/>
              <w:adjustRightInd w:val="0"/>
              <w:spacing w:before="0" w:after="0"/>
              <w:ind w:firstLine="0"/>
              <w:jc w:val="left"/>
              <w:textAlignment w:val="baseline"/>
            </w:pPr>
            <w:r w:rsidRPr="00C427A1">
              <w:t xml:space="preserve">итоговые суммы </w:t>
            </w:r>
            <w:r w:rsidR="00CD0C04" w:rsidRPr="00C427A1">
              <w:t>расчетов, указанных в кассовых че</w:t>
            </w:r>
            <w:r w:rsidR="00E655C4" w:rsidRPr="00C427A1">
              <w:t>ках (БСО) с признаком расчета «р</w:t>
            </w:r>
            <w:r w:rsidR="00CD0C04" w:rsidRPr="00C427A1">
              <w:t>асход»</w:t>
            </w:r>
          </w:p>
        </w:tc>
      </w:tr>
      <w:tr w:rsidR="00C427A1" w:rsidRPr="00C427A1" w14:paraId="1F555B05" w14:textId="77777777" w:rsidTr="00D008EF">
        <w:tc>
          <w:tcPr>
            <w:tcW w:w="1207" w:type="dxa"/>
          </w:tcPr>
          <w:p w14:paraId="1DFCEE5E" w14:textId="77777777" w:rsidR="00CD0C04" w:rsidRPr="00C427A1" w:rsidRDefault="00CD0C04" w:rsidP="003B7C69">
            <w:pPr>
              <w:widowControl w:val="0"/>
              <w:overflowPunct w:val="0"/>
              <w:autoSpaceDE w:val="0"/>
              <w:autoSpaceDN w:val="0"/>
              <w:adjustRightInd w:val="0"/>
              <w:spacing w:before="0" w:after="0"/>
              <w:ind w:firstLine="0"/>
              <w:textAlignment w:val="baseline"/>
            </w:pPr>
            <w:r w:rsidRPr="00C427A1">
              <w:t>1132</w:t>
            </w:r>
          </w:p>
        </w:tc>
        <w:tc>
          <w:tcPr>
            <w:tcW w:w="2921" w:type="dxa"/>
            <w:shd w:val="clear" w:color="auto" w:fill="auto"/>
            <w:noWrap/>
          </w:tcPr>
          <w:p w14:paraId="0B5157C1" w14:textId="77777777" w:rsidR="00CD0C04" w:rsidRPr="00C427A1" w:rsidRDefault="00CD0C04" w:rsidP="003B7C69">
            <w:pPr>
              <w:widowControl w:val="0"/>
              <w:overflowPunct w:val="0"/>
              <w:autoSpaceDE w:val="0"/>
              <w:autoSpaceDN w:val="0"/>
              <w:adjustRightInd w:val="0"/>
              <w:spacing w:before="0" w:after="0"/>
              <w:ind w:firstLine="0"/>
              <w:jc w:val="left"/>
              <w:textAlignment w:val="baseline"/>
              <w:rPr>
                <w:i/>
              </w:rPr>
            </w:pPr>
            <w:r w:rsidRPr="00C427A1">
              <w:t xml:space="preserve">счетчики операций </w:t>
            </w:r>
            <w:r w:rsidRPr="00C427A1">
              <w:lastRenderedPageBreak/>
              <w:t>«возврат расхода»</w:t>
            </w:r>
          </w:p>
        </w:tc>
        <w:tc>
          <w:tcPr>
            <w:tcW w:w="3157" w:type="dxa"/>
            <w:shd w:val="clear" w:color="auto" w:fill="auto"/>
            <w:noWrap/>
          </w:tcPr>
          <w:p w14:paraId="4AA04527" w14:textId="77777777" w:rsidR="00CD0C04" w:rsidRPr="00C427A1" w:rsidRDefault="00CD0C04" w:rsidP="003B7C69">
            <w:pPr>
              <w:widowControl w:val="0"/>
              <w:overflowPunct w:val="0"/>
              <w:autoSpaceDE w:val="0"/>
              <w:autoSpaceDN w:val="0"/>
              <w:adjustRightInd w:val="0"/>
              <w:spacing w:before="0" w:after="0"/>
              <w:ind w:firstLine="0"/>
              <w:jc w:val="left"/>
              <w:textAlignment w:val="baseline"/>
            </w:pPr>
            <w:r w:rsidRPr="00C427A1">
              <w:lastRenderedPageBreak/>
              <w:t>–</w:t>
            </w:r>
          </w:p>
        </w:tc>
        <w:tc>
          <w:tcPr>
            <w:tcW w:w="6991" w:type="dxa"/>
          </w:tcPr>
          <w:p w14:paraId="0189D24C" w14:textId="0ACE8EBC" w:rsidR="00CD0C04" w:rsidRPr="00C427A1" w:rsidRDefault="000E463C" w:rsidP="004B08A2">
            <w:pPr>
              <w:widowControl w:val="0"/>
              <w:overflowPunct w:val="0"/>
              <w:autoSpaceDE w:val="0"/>
              <w:autoSpaceDN w:val="0"/>
              <w:adjustRightInd w:val="0"/>
              <w:spacing w:before="0" w:after="0"/>
              <w:ind w:firstLine="0"/>
              <w:jc w:val="left"/>
              <w:textAlignment w:val="baseline"/>
            </w:pPr>
            <w:r w:rsidRPr="00C427A1">
              <w:t xml:space="preserve">итоговые суммы </w:t>
            </w:r>
            <w:r w:rsidR="00CD0C04" w:rsidRPr="00C427A1">
              <w:t>расчетов, указанных в кассовых че</w:t>
            </w:r>
            <w:r w:rsidR="00E655C4" w:rsidRPr="00C427A1">
              <w:t xml:space="preserve">ках </w:t>
            </w:r>
            <w:r w:rsidR="00E655C4" w:rsidRPr="00C427A1">
              <w:lastRenderedPageBreak/>
              <w:t>(БСО) с признаком расчета «в</w:t>
            </w:r>
            <w:r w:rsidR="00CD0C04" w:rsidRPr="00C427A1">
              <w:t>озврат расхода»</w:t>
            </w:r>
          </w:p>
        </w:tc>
      </w:tr>
      <w:tr w:rsidR="00C427A1" w:rsidRPr="00C427A1" w14:paraId="779239E1" w14:textId="77777777" w:rsidTr="00D008EF">
        <w:tc>
          <w:tcPr>
            <w:tcW w:w="1207" w:type="dxa"/>
          </w:tcPr>
          <w:p w14:paraId="28918524" w14:textId="77777777" w:rsidR="00CD0C04" w:rsidRPr="00C427A1" w:rsidRDefault="00CD0C04" w:rsidP="003B7C69">
            <w:pPr>
              <w:widowControl w:val="0"/>
              <w:overflowPunct w:val="0"/>
              <w:autoSpaceDE w:val="0"/>
              <w:autoSpaceDN w:val="0"/>
              <w:adjustRightInd w:val="0"/>
              <w:spacing w:before="0" w:after="0"/>
              <w:ind w:firstLine="0"/>
              <w:textAlignment w:val="baseline"/>
            </w:pPr>
            <w:r w:rsidRPr="00C427A1">
              <w:lastRenderedPageBreak/>
              <w:t>1133</w:t>
            </w:r>
          </w:p>
        </w:tc>
        <w:tc>
          <w:tcPr>
            <w:tcW w:w="2921" w:type="dxa"/>
            <w:shd w:val="clear" w:color="auto" w:fill="auto"/>
            <w:noWrap/>
          </w:tcPr>
          <w:p w14:paraId="71AD8F81" w14:textId="77777777" w:rsidR="00CD0C04" w:rsidRPr="00C427A1" w:rsidRDefault="00CD0C04" w:rsidP="003B7C69">
            <w:pPr>
              <w:widowControl w:val="0"/>
              <w:overflowPunct w:val="0"/>
              <w:autoSpaceDE w:val="0"/>
              <w:autoSpaceDN w:val="0"/>
              <w:adjustRightInd w:val="0"/>
              <w:spacing w:before="0" w:after="0"/>
              <w:ind w:firstLine="0"/>
              <w:jc w:val="left"/>
              <w:textAlignment w:val="baseline"/>
            </w:pPr>
            <w:r w:rsidRPr="00C427A1">
              <w:t>счетчики операций по чекам коррекции</w:t>
            </w:r>
          </w:p>
        </w:tc>
        <w:tc>
          <w:tcPr>
            <w:tcW w:w="3157" w:type="dxa"/>
            <w:shd w:val="clear" w:color="auto" w:fill="auto"/>
            <w:noWrap/>
          </w:tcPr>
          <w:p w14:paraId="2A672CC2" w14:textId="77777777" w:rsidR="00CD0C04" w:rsidRPr="00C427A1" w:rsidRDefault="00CD0C04" w:rsidP="003B7C69">
            <w:pPr>
              <w:widowControl w:val="0"/>
              <w:overflowPunct w:val="0"/>
              <w:autoSpaceDE w:val="0"/>
              <w:autoSpaceDN w:val="0"/>
              <w:adjustRightInd w:val="0"/>
              <w:spacing w:before="0" w:after="0"/>
              <w:ind w:firstLine="0"/>
              <w:jc w:val="left"/>
              <w:textAlignment w:val="baseline"/>
            </w:pPr>
            <w:r w:rsidRPr="00C427A1">
              <w:t>–</w:t>
            </w:r>
          </w:p>
        </w:tc>
        <w:tc>
          <w:tcPr>
            <w:tcW w:w="6991" w:type="dxa"/>
          </w:tcPr>
          <w:p w14:paraId="532CC519" w14:textId="050AD4E1" w:rsidR="00CD0C04" w:rsidRPr="00C427A1" w:rsidRDefault="00467995" w:rsidP="004B08A2">
            <w:pPr>
              <w:widowControl w:val="0"/>
              <w:overflowPunct w:val="0"/>
              <w:autoSpaceDE w:val="0"/>
              <w:autoSpaceDN w:val="0"/>
              <w:adjustRightInd w:val="0"/>
              <w:spacing w:before="0" w:after="0"/>
              <w:ind w:firstLine="0"/>
              <w:jc w:val="left"/>
              <w:textAlignment w:val="baseline"/>
            </w:pPr>
            <w:r w:rsidRPr="00C427A1">
              <w:t xml:space="preserve">итоговые суммы </w:t>
            </w:r>
            <w:r w:rsidR="00CD0C04" w:rsidRPr="00C427A1">
              <w:t>расчетов, указанных в кассовых чеках коррекции (БСО коррекции)</w:t>
            </w:r>
          </w:p>
        </w:tc>
      </w:tr>
      <w:tr w:rsidR="00C427A1" w:rsidRPr="00C427A1" w14:paraId="11400FC4" w14:textId="77777777" w:rsidTr="00D008EF">
        <w:tc>
          <w:tcPr>
            <w:tcW w:w="1207" w:type="dxa"/>
          </w:tcPr>
          <w:p w14:paraId="3FC358DC" w14:textId="77777777" w:rsidR="00CD0C04" w:rsidRPr="00C427A1" w:rsidRDefault="00CD0C04" w:rsidP="003B7C69">
            <w:pPr>
              <w:widowControl w:val="0"/>
              <w:overflowPunct w:val="0"/>
              <w:autoSpaceDE w:val="0"/>
              <w:autoSpaceDN w:val="0"/>
              <w:adjustRightInd w:val="0"/>
              <w:spacing w:before="0" w:after="0"/>
              <w:ind w:firstLine="0"/>
              <w:textAlignment w:val="baseline"/>
            </w:pPr>
            <w:r w:rsidRPr="00C427A1">
              <w:t>1134</w:t>
            </w:r>
          </w:p>
        </w:tc>
        <w:tc>
          <w:tcPr>
            <w:tcW w:w="2921" w:type="dxa"/>
            <w:shd w:val="clear" w:color="auto" w:fill="auto"/>
            <w:noWrap/>
          </w:tcPr>
          <w:p w14:paraId="4434CDF5" w14:textId="77777777" w:rsidR="00CD0C04" w:rsidRPr="00C427A1" w:rsidRDefault="00CD0C04" w:rsidP="003B7C69">
            <w:pPr>
              <w:widowControl w:val="0"/>
              <w:overflowPunct w:val="0"/>
              <w:autoSpaceDE w:val="0"/>
              <w:autoSpaceDN w:val="0"/>
              <w:adjustRightInd w:val="0"/>
              <w:spacing w:before="0" w:after="0"/>
              <w:ind w:firstLine="0"/>
              <w:jc w:val="left"/>
              <w:textAlignment w:val="baseline"/>
            </w:pPr>
            <w:r w:rsidRPr="00C427A1">
              <w:t>количество чеков (БСО) со всеми признаками расчетов</w:t>
            </w:r>
          </w:p>
        </w:tc>
        <w:tc>
          <w:tcPr>
            <w:tcW w:w="3157" w:type="dxa"/>
            <w:shd w:val="clear" w:color="auto" w:fill="auto"/>
            <w:noWrap/>
          </w:tcPr>
          <w:p w14:paraId="38CE0845" w14:textId="77777777" w:rsidR="00CD0C04" w:rsidRPr="00C427A1" w:rsidRDefault="00CD0C04" w:rsidP="003B7C69">
            <w:pPr>
              <w:widowControl w:val="0"/>
              <w:overflowPunct w:val="0"/>
              <w:autoSpaceDE w:val="0"/>
              <w:autoSpaceDN w:val="0"/>
              <w:adjustRightInd w:val="0"/>
              <w:spacing w:before="0" w:after="0"/>
              <w:ind w:firstLine="0"/>
              <w:jc w:val="left"/>
              <w:textAlignment w:val="baseline"/>
            </w:pPr>
            <w:r w:rsidRPr="00C427A1">
              <w:t>«ВСЕГО ЧЕКОВ» или «ВСЕГО БСО»</w:t>
            </w:r>
          </w:p>
        </w:tc>
        <w:tc>
          <w:tcPr>
            <w:tcW w:w="6991" w:type="dxa"/>
          </w:tcPr>
          <w:p w14:paraId="532017DB" w14:textId="1D736E4A" w:rsidR="00CD0C04" w:rsidRPr="00C427A1" w:rsidRDefault="00CD0C04" w:rsidP="003B7C69">
            <w:pPr>
              <w:widowControl w:val="0"/>
              <w:overflowPunct w:val="0"/>
              <w:autoSpaceDE w:val="0"/>
              <w:autoSpaceDN w:val="0"/>
              <w:adjustRightInd w:val="0"/>
              <w:spacing w:before="0" w:after="0"/>
              <w:ind w:firstLine="0"/>
              <w:jc w:val="left"/>
              <w:textAlignment w:val="baseline"/>
            </w:pPr>
            <w:r w:rsidRPr="00C427A1">
              <w:t>количество чеков (БСО) со всеми признаками расчетов («</w:t>
            </w:r>
            <w:r w:rsidR="00E655C4" w:rsidRPr="00C427A1">
              <w:t>приход», «расход», «в</w:t>
            </w:r>
            <w:r w:rsidRPr="00C427A1">
              <w:t xml:space="preserve">озврат </w:t>
            </w:r>
            <w:r w:rsidR="00E655C4" w:rsidRPr="00C427A1">
              <w:t>прихода», «в</w:t>
            </w:r>
            <w:r w:rsidRPr="00C427A1">
              <w:t>озврат расхода»)</w:t>
            </w:r>
          </w:p>
        </w:tc>
      </w:tr>
      <w:tr w:rsidR="00C427A1" w:rsidRPr="00C427A1" w14:paraId="35D19D50" w14:textId="77777777" w:rsidTr="00D008EF">
        <w:tc>
          <w:tcPr>
            <w:tcW w:w="1207" w:type="dxa"/>
          </w:tcPr>
          <w:p w14:paraId="61A9988F" w14:textId="77777777" w:rsidR="00CD0C04" w:rsidRPr="00C427A1" w:rsidRDefault="00CD0C04" w:rsidP="003B7C69">
            <w:pPr>
              <w:widowControl w:val="0"/>
              <w:overflowPunct w:val="0"/>
              <w:autoSpaceDE w:val="0"/>
              <w:autoSpaceDN w:val="0"/>
              <w:adjustRightInd w:val="0"/>
              <w:spacing w:before="0" w:after="0"/>
              <w:ind w:firstLine="0"/>
              <w:textAlignment w:val="baseline"/>
            </w:pPr>
            <w:r w:rsidRPr="00C427A1">
              <w:t>1135</w:t>
            </w:r>
          </w:p>
        </w:tc>
        <w:tc>
          <w:tcPr>
            <w:tcW w:w="2921" w:type="dxa"/>
            <w:shd w:val="clear" w:color="auto" w:fill="auto"/>
            <w:noWrap/>
          </w:tcPr>
          <w:p w14:paraId="424E954B" w14:textId="77777777" w:rsidR="00CD0C04" w:rsidRPr="00C427A1" w:rsidRDefault="00CD0C04" w:rsidP="003B7C69">
            <w:pPr>
              <w:widowControl w:val="0"/>
              <w:overflowPunct w:val="0"/>
              <w:autoSpaceDE w:val="0"/>
              <w:autoSpaceDN w:val="0"/>
              <w:adjustRightInd w:val="0"/>
              <w:spacing w:before="0" w:after="0"/>
              <w:ind w:firstLine="0"/>
              <w:jc w:val="left"/>
              <w:textAlignment w:val="baseline"/>
            </w:pPr>
            <w:r w:rsidRPr="00C427A1">
              <w:t>количество чеков по признаку расчетов</w:t>
            </w:r>
          </w:p>
        </w:tc>
        <w:tc>
          <w:tcPr>
            <w:tcW w:w="3157" w:type="dxa"/>
            <w:shd w:val="clear" w:color="auto" w:fill="auto"/>
            <w:noWrap/>
          </w:tcPr>
          <w:p w14:paraId="5BC234F0" w14:textId="77777777" w:rsidR="00CD0C04" w:rsidRPr="00C427A1" w:rsidRDefault="00CD0C04" w:rsidP="003B7C69">
            <w:pPr>
              <w:widowControl w:val="0"/>
              <w:overflowPunct w:val="0"/>
              <w:autoSpaceDE w:val="0"/>
              <w:autoSpaceDN w:val="0"/>
              <w:adjustRightInd w:val="0"/>
              <w:spacing w:before="0" w:after="0"/>
              <w:ind w:firstLine="0"/>
              <w:jc w:val="left"/>
              <w:textAlignment w:val="baseline"/>
            </w:pPr>
            <w:r w:rsidRPr="00C427A1">
              <w:t>«КОЛ.ЧЕКОВ &lt;признак расчета&gt;» или «КОЛ.БСО &lt;признак расчета&gt;»</w:t>
            </w:r>
          </w:p>
          <w:p w14:paraId="4475BB19" w14:textId="77777777" w:rsidR="00CD0C04" w:rsidRPr="00C427A1" w:rsidRDefault="00CD0C04" w:rsidP="003B7C69">
            <w:pPr>
              <w:widowControl w:val="0"/>
              <w:overflowPunct w:val="0"/>
              <w:autoSpaceDE w:val="0"/>
              <w:autoSpaceDN w:val="0"/>
              <w:adjustRightInd w:val="0"/>
              <w:spacing w:before="0" w:after="0"/>
              <w:ind w:firstLine="0"/>
              <w:jc w:val="left"/>
              <w:textAlignment w:val="baseline"/>
            </w:pPr>
            <w:r w:rsidRPr="00C427A1">
              <w:t>Поле &lt;признак расчета&gt; в заголовке, в зависимости от наименования реквизита, в состав которого входит указанный реквизит, может принимать одно из следующих значений:</w:t>
            </w:r>
          </w:p>
          <w:p w14:paraId="739774BD" w14:textId="77777777" w:rsidR="00CD0C04" w:rsidRPr="00C427A1" w:rsidRDefault="00CD0C04" w:rsidP="003B7C69">
            <w:pPr>
              <w:widowControl w:val="0"/>
              <w:overflowPunct w:val="0"/>
              <w:autoSpaceDE w:val="0"/>
              <w:autoSpaceDN w:val="0"/>
              <w:adjustRightInd w:val="0"/>
              <w:spacing w:before="0" w:after="0"/>
              <w:ind w:firstLine="0"/>
              <w:jc w:val="left"/>
              <w:textAlignment w:val="baseline"/>
            </w:pPr>
            <w:r w:rsidRPr="00C427A1">
              <w:t>&lt;ПРИХ.&gt;, &lt;ВОЗВР. ПРИХ.&gt;, &lt;РАСХ.&gt;, &lt;ВОЗВР. РАСХ.&gt;</w:t>
            </w:r>
          </w:p>
        </w:tc>
        <w:tc>
          <w:tcPr>
            <w:tcW w:w="6991" w:type="dxa"/>
          </w:tcPr>
          <w:p w14:paraId="14665B84" w14:textId="11437631" w:rsidR="00CD0C04" w:rsidRPr="00C427A1" w:rsidRDefault="00CD0C04" w:rsidP="00E655C4">
            <w:pPr>
              <w:widowControl w:val="0"/>
              <w:overflowPunct w:val="0"/>
              <w:autoSpaceDE w:val="0"/>
              <w:autoSpaceDN w:val="0"/>
              <w:adjustRightInd w:val="0"/>
              <w:spacing w:before="0" w:after="0"/>
              <w:ind w:firstLine="0"/>
              <w:jc w:val="left"/>
              <w:textAlignment w:val="baseline"/>
            </w:pPr>
            <w:r w:rsidRPr="00C427A1">
              <w:t xml:space="preserve">количество чеков (БСО) по одному из признаков расчетов </w:t>
            </w:r>
            <w:r w:rsidR="00E655C4" w:rsidRPr="00C427A1">
              <w:t>(«приход», «расход», «возврат прихода», «возврат расхода»)</w:t>
            </w:r>
          </w:p>
        </w:tc>
      </w:tr>
      <w:tr w:rsidR="00C427A1" w:rsidRPr="00C427A1" w14:paraId="2646B30E" w14:textId="77777777" w:rsidTr="00D008EF">
        <w:tc>
          <w:tcPr>
            <w:tcW w:w="1207" w:type="dxa"/>
          </w:tcPr>
          <w:p w14:paraId="458CCF0B" w14:textId="77777777" w:rsidR="00CD0C04" w:rsidRPr="00C427A1" w:rsidRDefault="00CD0C04" w:rsidP="003B7C69">
            <w:pPr>
              <w:widowControl w:val="0"/>
              <w:overflowPunct w:val="0"/>
              <w:autoSpaceDE w:val="0"/>
              <w:autoSpaceDN w:val="0"/>
              <w:adjustRightInd w:val="0"/>
              <w:spacing w:before="0" w:after="0"/>
              <w:ind w:firstLine="0"/>
              <w:textAlignment w:val="baseline"/>
            </w:pPr>
            <w:r w:rsidRPr="00C427A1">
              <w:t>1136</w:t>
            </w:r>
          </w:p>
        </w:tc>
        <w:tc>
          <w:tcPr>
            <w:tcW w:w="2921" w:type="dxa"/>
            <w:shd w:val="clear" w:color="auto" w:fill="auto"/>
            <w:noWrap/>
          </w:tcPr>
          <w:p w14:paraId="45EFAFB0" w14:textId="28153AD0" w:rsidR="00CD0C04" w:rsidRPr="00C427A1" w:rsidRDefault="00CD0C04" w:rsidP="000E011B">
            <w:pPr>
              <w:widowControl w:val="0"/>
              <w:overflowPunct w:val="0"/>
              <w:autoSpaceDE w:val="0"/>
              <w:autoSpaceDN w:val="0"/>
              <w:adjustRightInd w:val="0"/>
              <w:spacing w:before="0" w:after="0"/>
              <w:ind w:firstLine="0"/>
              <w:jc w:val="left"/>
              <w:textAlignment w:val="baseline"/>
              <w:rPr>
                <w:i/>
              </w:rPr>
            </w:pPr>
            <w:r w:rsidRPr="00C427A1">
              <w:t>итоговая сумма в чеках (БСО) наличными</w:t>
            </w:r>
            <w:r w:rsidR="00A637F7">
              <w:t xml:space="preserve"> денежны</w:t>
            </w:r>
            <w:r w:rsidR="000E011B">
              <w:t>ми</w:t>
            </w:r>
            <w:r w:rsidR="00A637F7">
              <w:t xml:space="preserve"> средств</w:t>
            </w:r>
            <w:r w:rsidR="000E011B">
              <w:t>ами</w:t>
            </w:r>
          </w:p>
        </w:tc>
        <w:tc>
          <w:tcPr>
            <w:tcW w:w="3157" w:type="dxa"/>
            <w:shd w:val="clear" w:color="auto" w:fill="auto"/>
            <w:noWrap/>
          </w:tcPr>
          <w:p w14:paraId="1733D2D9" w14:textId="77777777" w:rsidR="00CD0C04" w:rsidRPr="00C427A1" w:rsidRDefault="00CD0C04" w:rsidP="003B7C69">
            <w:pPr>
              <w:widowControl w:val="0"/>
              <w:overflowPunct w:val="0"/>
              <w:autoSpaceDE w:val="0"/>
              <w:autoSpaceDN w:val="0"/>
              <w:adjustRightInd w:val="0"/>
              <w:spacing w:before="0" w:after="0"/>
              <w:ind w:firstLine="0"/>
              <w:jc w:val="left"/>
              <w:textAlignment w:val="baseline"/>
            </w:pPr>
            <w:r w:rsidRPr="00C427A1">
              <w:t>«СУММА &lt;признак расчета&gt; НАЛИЧН.».</w:t>
            </w:r>
          </w:p>
          <w:p w14:paraId="3A2C957D" w14:textId="77777777" w:rsidR="00CD0C04" w:rsidRPr="00C427A1" w:rsidRDefault="00CD0C04" w:rsidP="003B7C69">
            <w:pPr>
              <w:widowControl w:val="0"/>
              <w:overflowPunct w:val="0"/>
              <w:autoSpaceDE w:val="0"/>
              <w:autoSpaceDN w:val="0"/>
              <w:adjustRightInd w:val="0"/>
              <w:spacing w:before="0" w:after="0"/>
              <w:ind w:firstLine="0"/>
              <w:jc w:val="left"/>
              <w:textAlignment w:val="baseline"/>
            </w:pPr>
            <w:r w:rsidRPr="00C427A1">
              <w:t xml:space="preserve">Поле &lt;признак расчета&gt; в заголовке, в зависимости от наименования </w:t>
            </w:r>
            <w:r w:rsidRPr="00C427A1">
              <w:lastRenderedPageBreak/>
              <w:t>реквизита, в состав которого входит указанный реквизит, может принимать одно из следующих значений:</w:t>
            </w:r>
          </w:p>
          <w:p w14:paraId="5B6FC143" w14:textId="77777777" w:rsidR="00CD0C04" w:rsidRPr="00C427A1" w:rsidRDefault="00CD0C04" w:rsidP="003B7C69">
            <w:pPr>
              <w:widowControl w:val="0"/>
              <w:overflowPunct w:val="0"/>
              <w:autoSpaceDE w:val="0"/>
              <w:autoSpaceDN w:val="0"/>
              <w:adjustRightInd w:val="0"/>
              <w:spacing w:before="0" w:after="0"/>
              <w:ind w:firstLine="0"/>
              <w:jc w:val="left"/>
              <w:textAlignment w:val="baseline"/>
            </w:pPr>
            <w:r w:rsidRPr="00C427A1">
              <w:t>&lt;ПРИХ.&gt;, &lt;ВОЗВР. ПРИХ.&gt;, &lt;РАСХ.&gt;, &lt;ВОЗВР. РАСХ.&gt;</w:t>
            </w:r>
          </w:p>
        </w:tc>
        <w:tc>
          <w:tcPr>
            <w:tcW w:w="6991" w:type="dxa"/>
          </w:tcPr>
          <w:p w14:paraId="695613E9" w14:textId="042E2AEB" w:rsidR="00CD0C04" w:rsidRPr="00C427A1" w:rsidRDefault="004B08A2" w:rsidP="004B08A2">
            <w:pPr>
              <w:widowControl w:val="0"/>
              <w:overflowPunct w:val="0"/>
              <w:autoSpaceDE w:val="0"/>
              <w:autoSpaceDN w:val="0"/>
              <w:adjustRightInd w:val="0"/>
              <w:spacing w:before="0" w:after="0"/>
              <w:ind w:firstLine="0"/>
              <w:jc w:val="left"/>
              <w:textAlignment w:val="baseline"/>
            </w:pPr>
            <w:r w:rsidRPr="00C427A1">
              <w:lastRenderedPageBreak/>
              <w:t xml:space="preserve">итоговая </w:t>
            </w:r>
            <w:r w:rsidR="00CD0C04" w:rsidRPr="00C427A1">
              <w:t>сумма расчетов, указанных в кассовых чеках (БСО), суммах коррекций расчетов, указанных в кассовых чеках коррекции (БСО коррекции), совершенных с использованием наличных денежных средств</w:t>
            </w:r>
          </w:p>
        </w:tc>
      </w:tr>
      <w:tr w:rsidR="00C427A1" w:rsidRPr="00C427A1" w14:paraId="030B4B3E" w14:textId="77777777" w:rsidTr="00D008EF">
        <w:tc>
          <w:tcPr>
            <w:tcW w:w="1207" w:type="dxa"/>
          </w:tcPr>
          <w:p w14:paraId="014FD8A9" w14:textId="77777777" w:rsidR="00CD0C04" w:rsidRPr="00C427A1" w:rsidRDefault="00CD0C04" w:rsidP="003B7C69">
            <w:pPr>
              <w:widowControl w:val="0"/>
              <w:overflowPunct w:val="0"/>
              <w:autoSpaceDE w:val="0"/>
              <w:autoSpaceDN w:val="0"/>
              <w:adjustRightInd w:val="0"/>
              <w:spacing w:before="0" w:after="0"/>
              <w:ind w:firstLine="0"/>
              <w:textAlignment w:val="baseline"/>
            </w:pPr>
            <w:r w:rsidRPr="00C427A1">
              <w:lastRenderedPageBreak/>
              <w:t>1138</w:t>
            </w:r>
          </w:p>
        </w:tc>
        <w:tc>
          <w:tcPr>
            <w:tcW w:w="2921" w:type="dxa"/>
            <w:shd w:val="clear" w:color="auto" w:fill="auto"/>
            <w:noWrap/>
          </w:tcPr>
          <w:p w14:paraId="6F378430" w14:textId="576EE78C" w:rsidR="00CD0C04" w:rsidRPr="00C427A1" w:rsidRDefault="00CD0C04" w:rsidP="00A637F7">
            <w:pPr>
              <w:widowControl w:val="0"/>
              <w:overflowPunct w:val="0"/>
              <w:autoSpaceDE w:val="0"/>
              <w:autoSpaceDN w:val="0"/>
              <w:adjustRightInd w:val="0"/>
              <w:spacing w:before="0" w:after="0"/>
              <w:ind w:firstLine="0"/>
              <w:jc w:val="left"/>
              <w:textAlignment w:val="baseline"/>
              <w:rPr>
                <w:i/>
              </w:rPr>
            </w:pPr>
            <w:r w:rsidRPr="00C427A1">
              <w:t>итоговая сумма в чеках (БСО) электронными</w:t>
            </w:r>
            <w:r w:rsidR="00A637F7">
              <w:t xml:space="preserve"> средствами платежа</w:t>
            </w:r>
          </w:p>
        </w:tc>
        <w:tc>
          <w:tcPr>
            <w:tcW w:w="3157" w:type="dxa"/>
            <w:shd w:val="clear" w:color="auto" w:fill="auto"/>
            <w:noWrap/>
          </w:tcPr>
          <w:p w14:paraId="3FD71981" w14:textId="77777777" w:rsidR="00CD0C04" w:rsidRPr="00C427A1" w:rsidRDefault="00CD0C04" w:rsidP="003B7C69">
            <w:pPr>
              <w:widowControl w:val="0"/>
              <w:overflowPunct w:val="0"/>
              <w:autoSpaceDE w:val="0"/>
              <w:autoSpaceDN w:val="0"/>
              <w:adjustRightInd w:val="0"/>
              <w:spacing w:before="0" w:after="0"/>
              <w:ind w:firstLine="0"/>
              <w:jc w:val="left"/>
              <w:textAlignment w:val="baseline"/>
            </w:pPr>
            <w:r w:rsidRPr="00C427A1">
              <w:t>«СУММА &lt;признак расчета&gt; ЭЛЕКТРОН.».</w:t>
            </w:r>
          </w:p>
          <w:p w14:paraId="39FA36D1" w14:textId="77777777" w:rsidR="00CD0C04" w:rsidRPr="00C427A1" w:rsidRDefault="00CD0C04" w:rsidP="003B7C69">
            <w:pPr>
              <w:widowControl w:val="0"/>
              <w:overflowPunct w:val="0"/>
              <w:autoSpaceDE w:val="0"/>
              <w:autoSpaceDN w:val="0"/>
              <w:adjustRightInd w:val="0"/>
              <w:spacing w:before="0" w:after="0"/>
              <w:ind w:firstLine="0"/>
              <w:jc w:val="left"/>
              <w:textAlignment w:val="baseline"/>
            </w:pPr>
            <w:r w:rsidRPr="00C427A1">
              <w:t>Поле &lt;признак расчета&gt; в заголовке, в зависимости от наименования реквизита, в состав которого входит указанный реквизит, может принимать одно из следующих значений:</w:t>
            </w:r>
          </w:p>
          <w:p w14:paraId="4F15B84E" w14:textId="77777777" w:rsidR="00CD0C04" w:rsidRPr="00C427A1" w:rsidRDefault="00CD0C04" w:rsidP="003B7C69">
            <w:pPr>
              <w:widowControl w:val="0"/>
              <w:overflowPunct w:val="0"/>
              <w:autoSpaceDE w:val="0"/>
              <w:autoSpaceDN w:val="0"/>
              <w:adjustRightInd w:val="0"/>
              <w:spacing w:before="0" w:after="0"/>
              <w:ind w:firstLine="0"/>
              <w:jc w:val="left"/>
              <w:textAlignment w:val="baseline"/>
            </w:pPr>
            <w:r w:rsidRPr="00C427A1">
              <w:t>&lt;ПРИХ.&gt;, &lt;ВОЗВР. ПРИХ.&gt;, &lt;РАСХ.&gt;, &lt;ВОЗВР. РАСХ.&gt;</w:t>
            </w:r>
          </w:p>
        </w:tc>
        <w:tc>
          <w:tcPr>
            <w:tcW w:w="6991" w:type="dxa"/>
          </w:tcPr>
          <w:p w14:paraId="0F4C7403" w14:textId="4E191568" w:rsidR="00CD0C04" w:rsidRPr="00C427A1" w:rsidRDefault="004B08A2" w:rsidP="004B08A2">
            <w:pPr>
              <w:widowControl w:val="0"/>
              <w:overflowPunct w:val="0"/>
              <w:autoSpaceDE w:val="0"/>
              <w:autoSpaceDN w:val="0"/>
              <w:adjustRightInd w:val="0"/>
              <w:spacing w:before="0" w:after="0"/>
              <w:ind w:firstLine="0"/>
              <w:jc w:val="left"/>
              <w:textAlignment w:val="baseline"/>
            </w:pPr>
            <w:r w:rsidRPr="00C427A1">
              <w:t xml:space="preserve">итоговая </w:t>
            </w:r>
            <w:r w:rsidR="00CD0C04" w:rsidRPr="00C427A1">
              <w:t>сумма расчетов, указанных в кассовых чеках (БСО), суммах коррекций расчетов, указанных в кассовых чеках коррекции (БСО коррекции), совершенных с использованием электронных средств платежа</w:t>
            </w:r>
          </w:p>
        </w:tc>
      </w:tr>
      <w:tr w:rsidR="00C427A1" w:rsidRPr="00C427A1" w14:paraId="2DCF64E4" w14:textId="77777777" w:rsidTr="00D008EF">
        <w:tc>
          <w:tcPr>
            <w:tcW w:w="1207" w:type="dxa"/>
          </w:tcPr>
          <w:p w14:paraId="63524D2F" w14:textId="77777777" w:rsidR="00CD0C04" w:rsidRPr="00C427A1" w:rsidRDefault="00CD0C04" w:rsidP="003B7C69">
            <w:pPr>
              <w:widowControl w:val="0"/>
              <w:overflowPunct w:val="0"/>
              <w:autoSpaceDE w:val="0"/>
              <w:autoSpaceDN w:val="0"/>
              <w:adjustRightInd w:val="0"/>
              <w:spacing w:before="0" w:after="0"/>
              <w:ind w:firstLine="0"/>
              <w:textAlignment w:val="baseline"/>
            </w:pPr>
            <w:r w:rsidRPr="00C427A1">
              <w:t>1139</w:t>
            </w:r>
          </w:p>
        </w:tc>
        <w:tc>
          <w:tcPr>
            <w:tcW w:w="2921" w:type="dxa"/>
            <w:shd w:val="clear" w:color="auto" w:fill="auto"/>
            <w:noWrap/>
          </w:tcPr>
          <w:p w14:paraId="6767DEBD" w14:textId="77777777" w:rsidR="00CD0C04" w:rsidRPr="00C427A1" w:rsidRDefault="00CD0C04" w:rsidP="003B7C69">
            <w:pPr>
              <w:widowControl w:val="0"/>
              <w:overflowPunct w:val="0"/>
              <w:autoSpaceDE w:val="0"/>
              <w:autoSpaceDN w:val="0"/>
              <w:adjustRightInd w:val="0"/>
              <w:spacing w:before="0" w:after="0"/>
              <w:ind w:firstLine="0"/>
              <w:jc w:val="left"/>
              <w:textAlignment w:val="baseline"/>
              <w:rPr>
                <w:i/>
              </w:rPr>
            </w:pPr>
            <w:r w:rsidRPr="00C427A1">
              <w:t>сумма НДС по ставке 18%</w:t>
            </w:r>
          </w:p>
        </w:tc>
        <w:tc>
          <w:tcPr>
            <w:tcW w:w="3157" w:type="dxa"/>
            <w:shd w:val="clear" w:color="auto" w:fill="auto"/>
            <w:noWrap/>
          </w:tcPr>
          <w:p w14:paraId="16D8E143" w14:textId="33D2CDC2" w:rsidR="00CD0C04" w:rsidRPr="00C427A1" w:rsidRDefault="00CD0C04" w:rsidP="003B7C69">
            <w:pPr>
              <w:widowControl w:val="0"/>
              <w:overflowPunct w:val="0"/>
              <w:autoSpaceDE w:val="0"/>
              <w:autoSpaceDN w:val="0"/>
              <w:adjustRightInd w:val="0"/>
              <w:spacing w:before="0" w:after="0"/>
              <w:ind w:firstLine="0"/>
              <w:jc w:val="left"/>
              <w:textAlignment w:val="baseline"/>
            </w:pPr>
            <w:r w:rsidRPr="00C427A1">
              <w:t>«СУММА НДС 18%</w:t>
            </w:r>
            <w:r w:rsidR="008F1F59" w:rsidRPr="00C427A1">
              <w:t xml:space="preserve"> </w:t>
            </w:r>
            <w:r w:rsidRPr="00C427A1">
              <w:t>&lt;признак расчета&gt;».</w:t>
            </w:r>
          </w:p>
          <w:p w14:paraId="194690B3" w14:textId="77777777" w:rsidR="00CD0C04" w:rsidRPr="00C427A1" w:rsidRDefault="00CD0C04" w:rsidP="003B7C69">
            <w:pPr>
              <w:widowControl w:val="0"/>
              <w:overflowPunct w:val="0"/>
              <w:autoSpaceDE w:val="0"/>
              <w:autoSpaceDN w:val="0"/>
              <w:adjustRightInd w:val="0"/>
              <w:spacing w:before="0" w:after="0"/>
              <w:ind w:firstLine="0"/>
              <w:jc w:val="left"/>
              <w:textAlignment w:val="baseline"/>
            </w:pPr>
            <w:r w:rsidRPr="00C427A1">
              <w:t xml:space="preserve">Поле &lt;признак расчета&gt; в заголовке, в зависимости от </w:t>
            </w:r>
            <w:r w:rsidRPr="00C427A1">
              <w:lastRenderedPageBreak/>
              <w:t>наименования реквизита, в состав которого входит указанный реквизит, может принимать одно из следующих значений:</w:t>
            </w:r>
          </w:p>
          <w:p w14:paraId="4329CFD6" w14:textId="77777777" w:rsidR="00CD0C04" w:rsidRPr="00C427A1" w:rsidRDefault="00CD0C04" w:rsidP="003B7C69">
            <w:pPr>
              <w:widowControl w:val="0"/>
              <w:overflowPunct w:val="0"/>
              <w:autoSpaceDE w:val="0"/>
              <w:autoSpaceDN w:val="0"/>
              <w:adjustRightInd w:val="0"/>
              <w:spacing w:before="0" w:after="0"/>
              <w:ind w:firstLine="0"/>
              <w:jc w:val="left"/>
              <w:textAlignment w:val="baseline"/>
            </w:pPr>
            <w:r w:rsidRPr="00C427A1">
              <w:t xml:space="preserve">&lt;ПРИХ.&gt;, </w:t>
            </w:r>
            <w:proofErr w:type="gramStart"/>
            <w:r w:rsidRPr="00C427A1">
              <w:t>&lt; ВОЗВР</w:t>
            </w:r>
            <w:proofErr w:type="gramEnd"/>
            <w:r w:rsidRPr="00C427A1">
              <w:t>. ПРИХ.&gt;, &lt;РАСХ.&gt;, &lt;ВОЗВР. РАСХ.&gt;</w:t>
            </w:r>
          </w:p>
        </w:tc>
        <w:tc>
          <w:tcPr>
            <w:tcW w:w="6991" w:type="dxa"/>
          </w:tcPr>
          <w:p w14:paraId="3617100C" w14:textId="4CC8EEC6" w:rsidR="00CD0C04" w:rsidRPr="00C427A1" w:rsidRDefault="004B08A2" w:rsidP="004B08A2">
            <w:pPr>
              <w:widowControl w:val="0"/>
              <w:overflowPunct w:val="0"/>
              <w:autoSpaceDE w:val="0"/>
              <w:autoSpaceDN w:val="0"/>
              <w:adjustRightInd w:val="0"/>
              <w:spacing w:before="0" w:after="0"/>
              <w:ind w:firstLine="0"/>
              <w:jc w:val="left"/>
              <w:textAlignment w:val="baseline"/>
            </w:pPr>
            <w:r w:rsidRPr="00C427A1">
              <w:lastRenderedPageBreak/>
              <w:t xml:space="preserve">итоговая </w:t>
            </w:r>
            <w:r w:rsidR="00CD0C04" w:rsidRPr="00C427A1">
              <w:t xml:space="preserve">сумма налога на добавленную стоимость по ставке 18%, указанных в кассовых чеках (БСО) с одним из следующих признаков расчета: </w:t>
            </w:r>
            <w:r w:rsidR="00E655C4" w:rsidRPr="00C427A1">
              <w:t>«приход», «расход», «возврат прихода», «возврат расхода»</w:t>
            </w:r>
          </w:p>
        </w:tc>
      </w:tr>
      <w:tr w:rsidR="00C427A1" w:rsidRPr="00C427A1" w14:paraId="2AC9935B" w14:textId="77777777" w:rsidTr="00D008EF">
        <w:tc>
          <w:tcPr>
            <w:tcW w:w="1207" w:type="dxa"/>
          </w:tcPr>
          <w:p w14:paraId="085E5214" w14:textId="77777777" w:rsidR="00CD0C04" w:rsidRPr="00C427A1" w:rsidRDefault="00CD0C04" w:rsidP="003B7C69">
            <w:pPr>
              <w:widowControl w:val="0"/>
              <w:overflowPunct w:val="0"/>
              <w:autoSpaceDE w:val="0"/>
              <w:autoSpaceDN w:val="0"/>
              <w:adjustRightInd w:val="0"/>
              <w:spacing w:before="0" w:after="0"/>
              <w:ind w:firstLine="0"/>
              <w:textAlignment w:val="baseline"/>
            </w:pPr>
            <w:r w:rsidRPr="00C427A1">
              <w:lastRenderedPageBreak/>
              <w:t>1140</w:t>
            </w:r>
          </w:p>
        </w:tc>
        <w:tc>
          <w:tcPr>
            <w:tcW w:w="2921" w:type="dxa"/>
            <w:shd w:val="clear" w:color="auto" w:fill="auto"/>
            <w:noWrap/>
          </w:tcPr>
          <w:p w14:paraId="257F752D" w14:textId="77777777" w:rsidR="00CD0C04" w:rsidRPr="00C427A1" w:rsidRDefault="00CD0C04" w:rsidP="003B7C69">
            <w:pPr>
              <w:widowControl w:val="0"/>
              <w:overflowPunct w:val="0"/>
              <w:autoSpaceDE w:val="0"/>
              <w:autoSpaceDN w:val="0"/>
              <w:adjustRightInd w:val="0"/>
              <w:spacing w:before="0" w:after="0"/>
              <w:ind w:firstLine="0"/>
              <w:jc w:val="left"/>
              <w:textAlignment w:val="baseline"/>
            </w:pPr>
            <w:r w:rsidRPr="00C427A1">
              <w:t>сумма НДС по ставке 10%</w:t>
            </w:r>
          </w:p>
        </w:tc>
        <w:tc>
          <w:tcPr>
            <w:tcW w:w="3157" w:type="dxa"/>
            <w:shd w:val="clear" w:color="auto" w:fill="auto"/>
            <w:noWrap/>
          </w:tcPr>
          <w:p w14:paraId="25BF03C2" w14:textId="16536A8C" w:rsidR="00CD0C04" w:rsidRPr="00C427A1" w:rsidRDefault="00CD0C04" w:rsidP="003B7C69">
            <w:pPr>
              <w:widowControl w:val="0"/>
              <w:overflowPunct w:val="0"/>
              <w:autoSpaceDE w:val="0"/>
              <w:autoSpaceDN w:val="0"/>
              <w:adjustRightInd w:val="0"/>
              <w:spacing w:before="0" w:after="0"/>
              <w:ind w:firstLine="0"/>
              <w:jc w:val="left"/>
              <w:textAlignment w:val="baseline"/>
            </w:pPr>
            <w:r w:rsidRPr="00C427A1">
              <w:t>«СУММА НДС 10%</w:t>
            </w:r>
            <w:r w:rsidR="00E655C4" w:rsidRPr="00C427A1">
              <w:t xml:space="preserve"> </w:t>
            </w:r>
            <w:r w:rsidRPr="00C427A1">
              <w:t>&lt;признак расчета&gt;».</w:t>
            </w:r>
          </w:p>
          <w:p w14:paraId="2BFFFD19" w14:textId="192B482A" w:rsidR="00CD0C04" w:rsidRPr="00C427A1" w:rsidRDefault="00CD0C04" w:rsidP="003B7C69">
            <w:pPr>
              <w:widowControl w:val="0"/>
              <w:overflowPunct w:val="0"/>
              <w:autoSpaceDE w:val="0"/>
              <w:autoSpaceDN w:val="0"/>
              <w:adjustRightInd w:val="0"/>
              <w:spacing w:before="0" w:after="0"/>
              <w:ind w:firstLine="0"/>
              <w:jc w:val="left"/>
              <w:textAlignment w:val="baseline"/>
            </w:pPr>
            <w:r w:rsidRPr="00C427A1">
              <w:t>Поле &lt;признак расчета&gt; в заголовке, в зависимости от наименования реквизита, в состав которого входит указанный реквизит, может принимать одно из следующих значений:</w:t>
            </w:r>
          </w:p>
          <w:p w14:paraId="169D76D6" w14:textId="77777777" w:rsidR="00CD0C04" w:rsidRPr="00C427A1" w:rsidRDefault="00CD0C04" w:rsidP="003B7C69">
            <w:pPr>
              <w:widowControl w:val="0"/>
              <w:overflowPunct w:val="0"/>
              <w:autoSpaceDE w:val="0"/>
              <w:autoSpaceDN w:val="0"/>
              <w:adjustRightInd w:val="0"/>
              <w:spacing w:before="0" w:after="0"/>
              <w:ind w:firstLine="0"/>
              <w:jc w:val="left"/>
              <w:textAlignment w:val="baseline"/>
            </w:pPr>
            <w:r w:rsidRPr="00C427A1">
              <w:t xml:space="preserve">&lt;ПРИХ.&gt;, </w:t>
            </w:r>
            <w:proofErr w:type="gramStart"/>
            <w:r w:rsidRPr="00C427A1">
              <w:t>&lt; ВОЗВР</w:t>
            </w:r>
            <w:proofErr w:type="gramEnd"/>
            <w:r w:rsidRPr="00C427A1">
              <w:t>. ПРИХ.&gt;, &lt;РАСХ.&gt;, &lt;ВОЗВР. РАСХ.&gt;</w:t>
            </w:r>
          </w:p>
        </w:tc>
        <w:tc>
          <w:tcPr>
            <w:tcW w:w="6991" w:type="dxa"/>
          </w:tcPr>
          <w:p w14:paraId="31E49F8C" w14:textId="7B7D10CF" w:rsidR="00CD0C04" w:rsidRPr="00C427A1" w:rsidRDefault="004B08A2" w:rsidP="004B08A2">
            <w:pPr>
              <w:widowControl w:val="0"/>
              <w:overflowPunct w:val="0"/>
              <w:autoSpaceDE w:val="0"/>
              <w:autoSpaceDN w:val="0"/>
              <w:adjustRightInd w:val="0"/>
              <w:spacing w:before="0" w:after="0"/>
              <w:ind w:firstLine="0"/>
              <w:jc w:val="left"/>
              <w:textAlignment w:val="baseline"/>
            </w:pPr>
            <w:r w:rsidRPr="00C427A1">
              <w:t xml:space="preserve">итоговая </w:t>
            </w:r>
            <w:r w:rsidR="00CD0C04" w:rsidRPr="00C427A1">
              <w:t xml:space="preserve">сумма налога на добавленную стоимость по ставке 10%, указанных в кассовых чеках (БСО) с одним из следующих признаков расчета: </w:t>
            </w:r>
            <w:r w:rsidR="00E655C4" w:rsidRPr="00C427A1">
              <w:t>«приход», «расход», «возврат прихода», «возврат расхода»</w:t>
            </w:r>
          </w:p>
        </w:tc>
      </w:tr>
      <w:tr w:rsidR="00C427A1" w:rsidRPr="00C427A1" w14:paraId="1BD54EF5" w14:textId="77777777" w:rsidTr="00D008EF">
        <w:tc>
          <w:tcPr>
            <w:tcW w:w="1207" w:type="dxa"/>
          </w:tcPr>
          <w:p w14:paraId="1226C734" w14:textId="77777777" w:rsidR="00CD0C04" w:rsidRPr="00C427A1" w:rsidRDefault="00CD0C04" w:rsidP="003B7C69">
            <w:pPr>
              <w:widowControl w:val="0"/>
              <w:overflowPunct w:val="0"/>
              <w:autoSpaceDE w:val="0"/>
              <w:autoSpaceDN w:val="0"/>
              <w:adjustRightInd w:val="0"/>
              <w:spacing w:before="0" w:after="0"/>
              <w:ind w:firstLine="0"/>
              <w:textAlignment w:val="baseline"/>
            </w:pPr>
            <w:r w:rsidRPr="00C427A1">
              <w:t>1141</w:t>
            </w:r>
          </w:p>
        </w:tc>
        <w:tc>
          <w:tcPr>
            <w:tcW w:w="2921" w:type="dxa"/>
            <w:shd w:val="clear" w:color="auto" w:fill="auto"/>
            <w:noWrap/>
          </w:tcPr>
          <w:p w14:paraId="74B4D1C1" w14:textId="77777777" w:rsidR="00CD0C04" w:rsidRPr="00C427A1" w:rsidRDefault="00CD0C04" w:rsidP="003B7C69">
            <w:pPr>
              <w:widowControl w:val="0"/>
              <w:overflowPunct w:val="0"/>
              <w:autoSpaceDE w:val="0"/>
              <w:autoSpaceDN w:val="0"/>
              <w:adjustRightInd w:val="0"/>
              <w:spacing w:before="0" w:after="0"/>
              <w:ind w:firstLine="0"/>
              <w:jc w:val="left"/>
              <w:textAlignment w:val="baseline"/>
            </w:pPr>
            <w:r w:rsidRPr="00C427A1">
              <w:t xml:space="preserve">сумма НДС по </w:t>
            </w:r>
            <w:proofErr w:type="spellStart"/>
            <w:r w:rsidRPr="00C427A1">
              <w:t>расч</w:t>
            </w:r>
            <w:proofErr w:type="spellEnd"/>
            <w:r w:rsidRPr="00C427A1">
              <w:t>. ставке 18/118</w:t>
            </w:r>
          </w:p>
        </w:tc>
        <w:tc>
          <w:tcPr>
            <w:tcW w:w="3157" w:type="dxa"/>
            <w:shd w:val="clear" w:color="auto" w:fill="auto"/>
            <w:noWrap/>
          </w:tcPr>
          <w:p w14:paraId="57DFDE56" w14:textId="77777777" w:rsidR="00CD0C04" w:rsidRPr="00C427A1" w:rsidRDefault="00CD0C04" w:rsidP="003B7C69">
            <w:pPr>
              <w:widowControl w:val="0"/>
              <w:overflowPunct w:val="0"/>
              <w:autoSpaceDE w:val="0"/>
              <w:autoSpaceDN w:val="0"/>
              <w:adjustRightInd w:val="0"/>
              <w:spacing w:before="0" w:after="0"/>
              <w:ind w:firstLine="0"/>
              <w:jc w:val="left"/>
              <w:textAlignment w:val="baseline"/>
            </w:pPr>
            <w:r w:rsidRPr="00C427A1">
              <w:t>«СУМ. НДС РАСЧ. 18/118 &lt;признак расчета&gt;».</w:t>
            </w:r>
          </w:p>
          <w:p w14:paraId="42616195" w14:textId="2C7C3BCA" w:rsidR="00CD0C04" w:rsidRPr="00C427A1" w:rsidRDefault="00CD0C04" w:rsidP="003B7C69">
            <w:pPr>
              <w:widowControl w:val="0"/>
              <w:overflowPunct w:val="0"/>
              <w:autoSpaceDE w:val="0"/>
              <w:autoSpaceDN w:val="0"/>
              <w:adjustRightInd w:val="0"/>
              <w:spacing w:before="0" w:after="0"/>
              <w:ind w:firstLine="0"/>
              <w:jc w:val="left"/>
              <w:textAlignment w:val="baseline"/>
            </w:pPr>
            <w:r w:rsidRPr="00C427A1">
              <w:t xml:space="preserve">Поле &lt;признак расчета&gt; </w:t>
            </w:r>
            <w:r w:rsidRPr="00C427A1">
              <w:lastRenderedPageBreak/>
              <w:t>в заголовке, в зависимости от наименования реквизита, в состав которого входит указанный реквизит, может принимать одно из следующих значений:</w:t>
            </w:r>
          </w:p>
          <w:p w14:paraId="2CE970E4" w14:textId="77777777" w:rsidR="00CD0C04" w:rsidRPr="00C427A1" w:rsidRDefault="00CD0C04" w:rsidP="003B7C69">
            <w:pPr>
              <w:widowControl w:val="0"/>
              <w:overflowPunct w:val="0"/>
              <w:autoSpaceDE w:val="0"/>
              <w:autoSpaceDN w:val="0"/>
              <w:adjustRightInd w:val="0"/>
              <w:spacing w:before="0" w:after="0"/>
              <w:ind w:firstLine="0"/>
              <w:jc w:val="left"/>
              <w:textAlignment w:val="baseline"/>
            </w:pPr>
            <w:r w:rsidRPr="00C427A1">
              <w:t xml:space="preserve">&lt;ПРИХ.&gt;, </w:t>
            </w:r>
            <w:proofErr w:type="gramStart"/>
            <w:r w:rsidRPr="00C427A1">
              <w:t>&lt; ВОЗВР</w:t>
            </w:r>
            <w:proofErr w:type="gramEnd"/>
            <w:r w:rsidRPr="00C427A1">
              <w:t>. ПРИХ.&gt;, &lt;РАСХ.&gt;, &lt;ВОЗВР. РАСХ.&gt;</w:t>
            </w:r>
          </w:p>
        </w:tc>
        <w:tc>
          <w:tcPr>
            <w:tcW w:w="6991" w:type="dxa"/>
          </w:tcPr>
          <w:p w14:paraId="129C938D" w14:textId="74B9AAE3" w:rsidR="00CD0C04" w:rsidRPr="00C427A1" w:rsidRDefault="004B08A2" w:rsidP="004B08A2">
            <w:pPr>
              <w:widowControl w:val="0"/>
              <w:overflowPunct w:val="0"/>
              <w:autoSpaceDE w:val="0"/>
              <w:autoSpaceDN w:val="0"/>
              <w:adjustRightInd w:val="0"/>
              <w:spacing w:before="0" w:after="0"/>
              <w:ind w:firstLine="0"/>
              <w:jc w:val="left"/>
              <w:textAlignment w:val="baseline"/>
            </w:pPr>
            <w:r w:rsidRPr="00C427A1">
              <w:lastRenderedPageBreak/>
              <w:t>итоговая</w:t>
            </w:r>
            <w:r w:rsidR="00CD0C04" w:rsidRPr="00C427A1">
              <w:t xml:space="preserve"> сумма налога на добавленную стоимость по расчетной ставке 18/118, указанных в кассовых чеках (БСО) с одним из следующих признаков расчета: </w:t>
            </w:r>
            <w:r w:rsidR="00E655C4" w:rsidRPr="00C427A1">
              <w:t xml:space="preserve">«приход», «расход», «возврат прихода», «возврат </w:t>
            </w:r>
            <w:r w:rsidR="00E655C4" w:rsidRPr="00C427A1">
              <w:lastRenderedPageBreak/>
              <w:t>расхода»</w:t>
            </w:r>
          </w:p>
        </w:tc>
      </w:tr>
      <w:tr w:rsidR="00C427A1" w:rsidRPr="00C427A1" w14:paraId="4F16E97A" w14:textId="77777777" w:rsidTr="00D008EF">
        <w:tc>
          <w:tcPr>
            <w:tcW w:w="1207" w:type="dxa"/>
          </w:tcPr>
          <w:p w14:paraId="6142D276" w14:textId="77777777" w:rsidR="00CD0C04" w:rsidRPr="00C427A1" w:rsidRDefault="00CD0C04" w:rsidP="003B7C69">
            <w:pPr>
              <w:widowControl w:val="0"/>
              <w:overflowPunct w:val="0"/>
              <w:autoSpaceDE w:val="0"/>
              <w:autoSpaceDN w:val="0"/>
              <w:adjustRightInd w:val="0"/>
              <w:spacing w:before="0" w:after="0"/>
              <w:ind w:firstLine="0"/>
              <w:textAlignment w:val="baseline"/>
            </w:pPr>
            <w:r w:rsidRPr="00C427A1">
              <w:lastRenderedPageBreak/>
              <w:t>1142</w:t>
            </w:r>
          </w:p>
        </w:tc>
        <w:tc>
          <w:tcPr>
            <w:tcW w:w="2921" w:type="dxa"/>
            <w:shd w:val="clear" w:color="auto" w:fill="auto"/>
            <w:noWrap/>
          </w:tcPr>
          <w:p w14:paraId="5B90E151" w14:textId="77777777" w:rsidR="00CD0C04" w:rsidRPr="00C427A1" w:rsidRDefault="00CD0C04" w:rsidP="003B7C69">
            <w:pPr>
              <w:widowControl w:val="0"/>
              <w:overflowPunct w:val="0"/>
              <w:autoSpaceDE w:val="0"/>
              <w:autoSpaceDN w:val="0"/>
              <w:adjustRightInd w:val="0"/>
              <w:spacing w:before="0" w:after="0"/>
              <w:ind w:firstLine="0"/>
              <w:jc w:val="left"/>
              <w:textAlignment w:val="baseline"/>
            </w:pPr>
            <w:r w:rsidRPr="00C427A1">
              <w:t xml:space="preserve">сумма НДС по </w:t>
            </w:r>
            <w:proofErr w:type="spellStart"/>
            <w:r w:rsidRPr="00C427A1">
              <w:t>расч</w:t>
            </w:r>
            <w:proofErr w:type="spellEnd"/>
            <w:r w:rsidRPr="00C427A1">
              <w:t>. ставке 10/110</w:t>
            </w:r>
          </w:p>
        </w:tc>
        <w:tc>
          <w:tcPr>
            <w:tcW w:w="3157" w:type="dxa"/>
            <w:shd w:val="clear" w:color="auto" w:fill="auto"/>
            <w:noWrap/>
          </w:tcPr>
          <w:p w14:paraId="6020C235" w14:textId="77777777" w:rsidR="00CD0C04" w:rsidRPr="00C427A1" w:rsidRDefault="00CD0C04" w:rsidP="003B7C69">
            <w:pPr>
              <w:widowControl w:val="0"/>
              <w:overflowPunct w:val="0"/>
              <w:autoSpaceDE w:val="0"/>
              <w:autoSpaceDN w:val="0"/>
              <w:adjustRightInd w:val="0"/>
              <w:spacing w:before="0" w:after="0"/>
              <w:ind w:firstLine="0"/>
              <w:jc w:val="left"/>
              <w:textAlignment w:val="baseline"/>
            </w:pPr>
            <w:r w:rsidRPr="00C427A1">
              <w:t>«СУМ. НДС РАСЧ. 10/110 &lt;признак расчета&gt;».</w:t>
            </w:r>
          </w:p>
          <w:p w14:paraId="63C746AA" w14:textId="0E94E641" w:rsidR="00CD0C04" w:rsidRPr="00C427A1" w:rsidRDefault="00CD0C04" w:rsidP="003B7C69">
            <w:pPr>
              <w:widowControl w:val="0"/>
              <w:overflowPunct w:val="0"/>
              <w:autoSpaceDE w:val="0"/>
              <w:autoSpaceDN w:val="0"/>
              <w:adjustRightInd w:val="0"/>
              <w:spacing w:before="0" w:after="0"/>
              <w:ind w:firstLine="0"/>
              <w:jc w:val="left"/>
              <w:textAlignment w:val="baseline"/>
            </w:pPr>
            <w:r w:rsidRPr="00C427A1">
              <w:t>Поле &lt;признак расчета&gt; в заголовке, в зависимости от наименования реквизита, в состав которого входит указанный реквизит, может принимать одно из следующих значений:</w:t>
            </w:r>
          </w:p>
          <w:p w14:paraId="6EEED8AC" w14:textId="77777777" w:rsidR="00CD0C04" w:rsidRPr="00C427A1" w:rsidRDefault="00CD0C04" w:rsidP="003B7C69">
            <w:pPr>
              <w:widowControl w:val="0"/>
              <w:overflowPunct w:val="0"/>
              <w:autoSpaceDE w:val="0"/>
              <w:autoSpaceDN w:val="0"/>
              <w:adjustRightInd w:val="0"/>
              <w:spacing w:before="0" w:after="0"/>
              <w:ind w:firstLine="0"/>
              <w:jc w:val="left"/>
              <w:textAlignment w:val="baseline"/>
            </w:pPr>
            <w:r w:rsidRPr="00C427A1">
              <w:t xml:space="preserve">&lt;ПРИХ.&gt;, </w:t>
            </w:r>
            <w:proofErr w:type="gramStart"/>
            <w:r w:rsidRPr="00C427A1">
              <w:t>&lt; ВОЗВР</w:t>
            </w:r>
            <w:proofErr w:type="gramEnd"/>
            <w:r w:rsidRPr="00C427A1">
              <w:t>. ПРИХ.&gt;, &lt;РАСХ.&gt;, &lt;ВОЗВР. РАСХ.&gt;</w:t>
            </w:r>
          </w:p>
        </w:tc>
        <w:tc>
          <w:tcPr>
            <w:tcW w:w="6991" w:type="dxa"/>
          </w:tcPr>
          <w:p w14:paraId="5BFB346C" w14:textId="7FD39561" w:rsidR="00CD0C04" w:rsidRPr="00C427A1" w:rsidRDefault="004B08A2" w:rsidP="004B08A2">
            <w:pPr>
              <w:widowControl w:val="0"/>
              <w:overflowPunct w:val="0"/>
              <w:autoSpaceDE w:val="0"/>
              <w:autoSpaceDN w:val="0"/>
              <w:adjustRightInd w:val="0"/>
              <w:spacing w:before="0" w:after="0"/>
              <w:ind w:firstLine="0"/>
              <w:jc w:val="left"/>
              <w:textAlignment w:val="baseline"/>
            </w:pPr>
            <w:r w:rsidRPr="00C427A1">
              <w:t xml:space="preserve">итоговая </w:t>
            </w:r>
            <w:r w:rsidR="00CD0C04" w:rsidRPr="00C427A1">
              <w:t xml:space="preserve">сумма налога на добавленную стоимость по расчетной ставке 10/110, указанных в кассовых чеках (БСО) с одним из следующих признаков расчета: </w:t>
            </w:r>
            <w:r w:rsidR="00E655C4" w:rsidRPr="00C427A1">
              <w:t>«приход», «расход», «возврат прихода», «возврат расхода»</w:t>
            </w:r>
          </w:p>
        </w:tc>
      </w:tr>
      <w:tr w:rsidR="00C427A1" w:rsidRPr="00C427A1" w14:paraId="59D07A8B" w14:textId="77777777" w:rsidTr="00D008EF">
        <w:tc>
          <w:tcPr>
            <w:tcW w:w="1207" w:type="dxa"/>
          </w:tcPr>
          <w:p w14:paraId="3D07C9C8" w14:textId="77777777" w:rsidR="00CD0C04" w:rsidRPr="00C427A1" w:rsidRDefault="00CD0C04" w:rsidP="003B7C69">
            <w:pPr>
              <w:widowControl w:val="0"/>
              <w:overflowPunct w:val="0"/>
              <w:autoSpaceDE w:val="0"/>
              <w:autoSpaceDN w:val="0"/>
              <w:adjustRightInd w:val="0"/>
              <w:spacing w:before="0" w:after="0"/>
              <w:ind w:firstLine="0"/>
              <w:textAlignment w:val="baseline"/>
            </w:pPr>
            <w:r w:rsidRPr="00C427A1">
              <w:t>1143</w:t>
            </w:r>
          </w:p>
        </w:tc>
        <w:tc>
          <w:tcPr>
            <w:tcW w:w="2921" w:type="dxa"/>
            <w:shd w:val="clear" w:color="auto" w:fill="auto"/>
            <w:noWrap/>
          </w:tcPr>
          <w:p w14:paraId="6ED4DD0A" w14:textId="77777777" w:rsidR="00CD0C04" w:rsidRPr="00C427A1" w:rsidRDefault="00CD0C04" w:rsidP="003B7C69">
            <w:pPr>
              <w:widowControl w:val="0"/>
              <w:overflowPunct w:val="0"/>
              <w:autoSpaceDE w:val="0"/>
              <w:autoSpaceDN w:val="0"/>
              <w:adjustRightInd w:val="0"/>
              <w:spacing w:before="0" w:after="0"/>
              <w:ind w:firstLine="0"/>
              <w:jc w:val="left"/>
              <w:textAlignment w:val="baseline"/>
            </w:pPr>
            <w:r w:rsidRPr="00C427A1">
              <w:t xml:space="preserve">сумма расчетов с </w:t>
            </w:r>
            <w:r w:rsidRPr="00C427A1">
              <w:lastRenderedPageBreak/>
              <w:t>НДС по ставке 0%</w:t>
            </w:r>
          </w:p>
        </w:tc>
        <w:tc>
          <w:tcPr>
            <w:tcW w:w="3157" w:type="dxa"/>
            <w:shd w:val="clear" w:color="auto" w:fill="auto"/>
            <w:noWrap/>
          </w:tcPr>
          <w:p w14:paraId="7730AB3C" w14:textId="392C5641" w:rsidR="00CD0C04" w:rsidRPr="00C427A1" w:rsidRDefault="00CD0C04" w:rsidP="003B7C69">
            <w:pPr>
              <w:widowControl w:val="0"/>
              <w:overflowPunct w:val="0"/>
              <w:autoSpaceDE w:val="0"/>
              <w:autoSpaceDN w:val="0"/>
              <w:adjustRightInd w:val="0"/>
              <w:spacing w:before="0" w:after="0"/>
              <w:ind w:firstLine="0"/>
              <w:jc w:val="left"/>
              <w:textAlignment w:val="baseline"/>
            </w:pPr>
            <w:r w:rsidRPr="00C427A1">
              <w:lastRenderedPageBreak/>
              <w:t>«ОБОРОТ С НДС 0%</w:t>
            </w:r>
            <w:r w:rsidR="008F1F59" w:rsidRPr="00C427A1">
              <w:t xml:space="preserve"> </w:t>
            </w:r>
            <w:r w:rsidRPr="00C427A1">
              <w:lastRenderedPageBreak/>
              <w:t>&lt;признак расчета&gt;».</w:t>
            </w:r>
          </w:p>
          <w:p w14:paraId="21261E80" w14:textId="6CDE7C02" w:rsidR="00CD0C04" w:rsidRPr="00C427A1" w:rsidRDefault="00CD0C04" w:rsidP="003B7C69">
            <w:pPr>
              <w:widowControl w:val="0"/>
              <w:overflowPunct w:val="0"/>
              <w:autoSpaceDE w:val="0"/>
              <w:autoSpaceDN w:val="0"/>
              <w:adjustRightInd w:val="0"/>
              <w:spacing w:before="0" w:after="0"/>
              <w:ind w:firstLine="0"/>
              <w:jc w:val="left"/>
              <w:textAlignment w:val="baseline"/>
            </w:pPr>
            <w:r w:rsidRPr="00C427A1">
              <w:t>Поле &lt;признак расчета&gt; в заголовке, в зависимости от наименования реквизита, в состав которого входит указанный реквизит, может принимать одно из следующих значений:</w:t>
            </w:r>
          </w:p>
          <w:p w14:paraId="4E6CD829" w14:textId="77777777" w:rsidR="00CD0C04" w:rsidRPr="00C427A1" w:rsidRDefault="00CD0C04" w:rsidP="003B7C69">
            <w:pPr>
              <w:widowControl w:val="0"/>
              <w:overflowPunct w:val="0"/>
              <w:autoSpaceDE w:val="0"/>
              <w:autoSpaceDN w:val="0"/>
              <w:adjustRightInd w:val="0"/>
              <w:spacing w:before="0" w:after="0"/>
              <w:ind w:firstLine="0"/>
              <w:jc w:val="left"/>
              <w:textAlignment w:val="baseline"/>
            </w:pPr>
            <w:r w:rsidRPr="00C427A1">
              <w:t xml:space="preserve">&lt;ПРИХ.&gt;, </w:t>
            </w:r>
            <w:proofErr w:type="gramStart"/>
            <w:r w:rsidRPr="00C427A1">
              <w:t>&lt; ВОЗВР</w:t>
            </w:r>
            <w:proofErr w:type="gramEnd"/>
            <w:r w:rsidRPr="00C427A1">
              <w:t>. ПРИХ.&gt;, &lt;РАСХ.&gt;, &lt;ВОЗВР. РАСХ.&gt;</w:t>
            </w:r>
          </w:p>
        </w:tc>
        <w:tc>
          <w:tcPr>
            <w:tcW w:w="6991" w:type="dxa"/>
          </w:tcPr>
          <w:p w14:paraId="40AD778F" w14:textId="09067263" w:rsidR="00CD0C04" w:rsidRPr="00C427A1" w:rsidRDefault="004B08A2" w:rsidP="004B08A2">
            <w:pPr>
              <w:widowControl w:val="0"/>
              <w:overflowPunct w:val="0"/>
              <w:autoSpaceDE w:val="0"/>
              <w:autoSpaceDN w:val="0"/>
              <w:adjustRightInd w:val="0"/>
              <w:spacing w:before="0" w:after="0"/>
              <w:ind w:firstLine="0"/>
              <w:jc w:val="left"/>
              <w:textAlignment w:val="baseline"/>
            </w:pPr>
            <w:r w:rsidRPr="00C427A1">
              <w:lastRenderedPageBreak/>
              <w:t xml:space="preserve">итоговая </w:t>
            </w:r>
            <w:r w:rsidR="00CD0C04" w:rsidRPr="00C427A1">
              <w:t xml:space="preserve">сумма расчетов, указанных в кассовых чеках </w:t>
            </w:r>
            <w:r w:rsidR="00CD0C04" w:rsidRPr="00C427A1">
              <w:lastRenderedPageBreak/>
              <w:t xml:space="preserve">(БСО), со ставкой налога на добавленную стоимость 0% </w:t>
            </w:r>
          </w:p>
        </w:tc>
      </w:tr>
      <w:tr w:rsidR="00C427A1" w:rsidRPr="00C427A1" w14:paraId="36D2620C" w14:textId="77777777" w:rsidTr="00D008EF">
        <w:tc>
          <w:tcPr>
            <w:tcW w:w="1207" w:type="dxa"/>
          </w:tcPr>
          <w:p w14:paraId="2DFA1F48" w14:textId="77777777" w:rsidR="00CD0C04" w:rsidRPr="00C427A1" w:rsidRDefault="00CD0C04" w:rsidP="003B7C69">
            <w:pPr>
              <w:widowControl w:val="0"/>
              <w:overflowPunct w:val="0"/>
              <w:autoSpaceDE w:val="0"/>
              <w:autoSpaceDN w:val="0"/>
              <w:adjustRightInd w:val="0"/>
              <w:spacing w:before="0" w:after="0"/>
              <w:ind w:firstLine="0"/>
              <w:textAlignment w:val="baseline"/>
            </w:pPr>
            <w:r w:rsidRPr="00C427A1">
              <w:lastRenderedPageBreak/>
              <w:t>1144</w:t>
            </w:r>
          </w:p>
        </w:tc>
        <w:tc>
          <w:tcPr>
            <w:tcW w:w="2921" w:type="dxa"/>
            <w:shd w:val="clear" w:color="auto" w:fill="auto"/>
            <w:noWrap/>
          </w:tcPr>
          <w:p w14:paraId="6F8EDF80" w14:textId="77777777" w:rsidR="00CD0C04" w:rsidRPr="00C427A1" w:rsidRDefault="00CD0C04" w:rsidP="003B7C69">
            <w:pPr>
              <w:widowControl w:val="0"/>
              <w:overflowPunct w:val="0"/>
              <w:autoSpaceDE w:val="0"/>
              <w:autoSpaceDN w:val="0"/>
              <w:adjustRightInd w:val="0"/>
              <w:spacing w:before="0" w:after="0"/>
              <w:ind w:firstLine="0"/>
              <w:jc w:val="left"/>
              <w:textAlignment w:val="baseline"/>
              <w:rPr>
                <w:i/>
              </w:rPr>
            </w:pPr>
            <w:r w:rsidRPr="00C427A1">
              <w:t>количество чеков коррекции</w:t>
            </w:r>
          </w:p>
        </w:tc>
        <w:tc>
          <w:tcPr>
            <w:tcW w:w="3157" w:type="dxa"/>
            <w:shd w:val="clear" w:color="auto" w:fill="auto"/>
            <w:noWrap/>
          </w:tcPr>
          <w:p w14:paraId="5721233D" w14:textId="77777777" w:rsidR="00CD0C04" w:rsidRPr="00C427A1" w:rsidRDefault="00CD0C04" w:rsidP="003B7C69">
            <w:pPr>
              <w:widowControl w:val="0"/>
              <w:overflowPunct w:val="0"/>
              <w:autoSpaceDE w:val="0"/>
              <w:autoSpaceDN w:val="0"/>
              <w:adjustRightInd w:val="0"/>
              <w:spacing w:before="0" w:after="0"/>
              <w:ind w:firstLine="0"/>
              <w:jc w:val="left"/>
              <w:textAlignment w:val="baseline"/>
            </w:pPr>
            <w:r w:rsidRPr="00C427A1">
              <w:t>«ЧЕКОВ КОРРЕКЦИИ» или «БСО КОРРЕКЦИИ»</w:t>
            </w:r>
          </w:p>
        </w:tc>
        <w:tc>
          <w:tcPr>
            <w:tcW w:w="6991" w:type="dxa"/>
          </w:tcPr>
          <w:p w14:paraId="2D51D12C" w14:textId="2CD507F6" w:rsidR="00CD0C04" w:rsidRPr="00C427A1" w:rsidRDefault="00CD0C04" w:rsidP="00467995">
            <w:pPr>
              <w:widowControl w:val="0"/>
              <w:overflowPunct w:val="0"/>
              <w:autoSpaceDE w:val="0"/>
              <w:autoSpaceDN w:val="0"/>
              <w:adjustRightInd w:val="0"/>
              <w:spacing w:before="0" w:after="0"/>
              <w:ind w:firstLine="0"/>
              <w:jc w:val="left"/>
              <w:textAlignment w:val="baseline"/>
            </w:pPr>
            <w:r w:rsidRPr="00C427A1">
              <w:t>количество кассовых чеков коррекции (БСО коррекции)</w:t>
            </w:r>
            <w:r w:rsidR="00BB0A1F" w:rsidRPr="00C427A1">
              <w:t>, сформированных ККТ</w:t>
            </w:r>
          </w:p>
        </w:tc>
      </w:tr>
      <w:tr w:rsidR="00C427A1" w:rsidRPr="00C427A1" w14:paraId="4B57EF52" w14:textId="77777777" w:rsidTr="00D008EF">
        <w:tc>
          <w:tcPr>
            <w:tcW w:w="1207" w:type="dxa"/>
          </w:tcPr>
          <w:p w14:paraId="400830C3" w14:textId="77777777" w:rsidR="00CD0C04" w:rsidRPr="00C427A1" w:rsidRDefault="00CD0C04" w:rsidP="003B7C69">
            <w:pPr>
              <w:widowControl w:val="0"/>
              <w:overflowPunct w:val="0"/>
              <w:autoSpaceDE w:val="0"/>
              <w:autoSpaceDN w:val="0"/>
              <w:adjustRightInd w:val="0"/>
              <w:spacing w:before="0" w:after="0"/>
              <w:ind w:firstLine="0"/>
              <w:textAlignment w:val="baseline"/>
            </w:pPr>
            <w:r w:rsidRPr="00C427A1">
              <w:t>1145</w:t>
            </w:r>
          </w:p>
        </w:tc>
        <w:tc>
          <w:tcPr>
            <w:tcW w:w="2921" w:type="dxa"/>
            <w:shd w:val="clear" w:color="auto" w:fill="auto"/>
            <w:noWrap/>
          </w:tcPr>
          <w:p w14:paraId="154390D8" w14:textId="77777777" w:rsidR="00CD0C04" w:rsidRPr="00C427A1" w:rsidRDefault="00CD0C04" w:rsidP="003B7C69">
            <w:pPr>
              <w:widowControl w:val="0"/>
              <w:overflowPunct w:val="0"/>
              <w:autoSpaceDE w:val="0"/>
              <w:autoSpaceDN w:val="0"/>
              <w:adjustRightInd w:val="0"/>
              <w:spacing w:before="0" w:after="0"/>
              <w:ind w:firstLine="0"/>
              <w:jc w:val="left"/>
              <w:textAlignment w:val="baseline"/>
              <w:rPr>
                <w:i/>
              </w:rPr>
            </w:pPr>
            <w:r w:rsidRPr="00C427A1">
              <w:t>счетчики коррекций «приход»</w:t>
            </w:r>
          </w:p>
        </w:tc>
        <w:tc>
          <w:tcPr>
            <w:tcW w:w="3157" w:type="dxa"/>
            <w:shd w:val="clear" w:color="auto" w:fill="auto"/>
            <w:noWrap/>
          </w:tcPr>
          <w:p w14:paraId="5C186670" w14:textId="77777777" w:rsidR="00CD0C04" w:rsidRPr="00C427A1" w:rsidRDefault="00CD0C04" w:rsidP="003B7C69">
            <w:pPr>
              <w:widowControl w:val="0"/>
              <w:overflowPunct w:val="0"/>
              <w:autoSpaceDE w:val="0"/>
              <w:autoSpaceDN w:val="0"/>
              <w:adjustRightInd w:val="0"/>
              <w:spacing w:before="0" w:after="0"/>
              <w:ind w:firstLine="0"/>
              <w:jc w:val="left"/>
              <w:textAlignment w:val="baseline"/>
            </w:pPr>
            <w:r w:rsidRPr="00C427A1">
              <w:t>–</w:t>
            </w:r>
          </w:p>
        </w:tc>
        <w:tc>
          <w:tcPr>
            <w:tcW w:w="6991" w:type="dxa"/>
          </w:tcPr>
          <w:p w14:paraId="2F1ECAD4" w14:textId="0CBF1F54" w:rsidR="00CD0C04" w:rsidRPr="00C427A1" w:rsidRDefault="00467995" w:rsidP="004B08A2">
            <w:pPr>
              <w:widowControl w:val="0"/>
              <w:overflowPunct w:val="0"/>
              <w:autoSpaceDE w:val="0"/>
              <w:autoSpaceDN w:val="0"/>
              <w:adjustRightInd w:val="0"/>
              <w:spacing w:before="0" w:after="0"/>
              <w:ind w:firstLine="0"/>
              <w:jc w:val="left"/>
              <w:textAlignment w:val="baseline"/>
            </w:pPr>
            <w:r w:rsidRPr="00C427A1">
              <w:t xml:space="preserve">итоговые суммы </w:t>
            </w:r>
            <w:r w:rsidR="00CD0C04" w:rsidRPr="00C427A1">
              <w:t>корректировки расчетов, указанных в кассовых чеках коррекции (БСО к</w:t>
            </w:r>
            <w:r w:rsidR="00E655C4" w:rsidRPr="00C427A1">
              <w:t>оррекции) с признаком расчета «п</w:t>
            </w:r>
            <w:r w:rsidR="00CD0C04" w:rsidRPr="00C427A1">
              <w:t>риход»</w:t>
            </w:r>
          </w:p>
        </w:tc>
      </w:tr>
      <w:tr w:rsidR="00C427A1" w:rsidRPr="00C427A1" w14:paraId="40D66BA5" w14:textId="77777777" w:rsidTr="00D008EF">
        <w:tc>
          <w:tcPr>
            <w:tcW w:w="1207" w:type="dxa"/>
          </w:tcPr>
          <w:p w14:paraId="0785017F" w14:textId="77777777" w:rsidR="00CD0C04" w:rsidRPr="00C427A1" w:rsidRDefault="00CD0C04" w:rsidP="003B7C69">
            <w:pPr>
              <w:widowControl w:val="0"/>
              <w:overflowPunct w:val="0"/>
              <w:autoSpaceDE w:val="0"/>
              <w:autoSpaceDN w:val="0"/>
              <w:adjustRightInd w:val="0"/>
              <w:spacing w:before="0" w:after="0"/>
              <w:ind w:firstLine="0"/>
              <w:textAlignment w:val="baseline"/>
            </w:pPr>
            <w:r w:rsidRPr="00C427A1">
              <w:t>1146</w:t>
            </w:r>
          </w:p>
        </w:tc>
        <w:tc>
          <w:tcPr>
            <w:tcW w:w="2921" w:type="dxa"/>
            <w:shd w:val="clear" w:color="auto" w:fill="auto"/>
            <w:noWrap/>
          </w:tcPr>
          <w:p w14:paraId="14971D69" w14:textId="77777777" w:rsidR="00CD0C04" w:rsidRPr="00C427A1" w:rsidRDefault="00CD0C04" w:rsidP="003B7C69">
            <w:pPr>
              <w:widowControl w:val="0"/>
              <w:overflowPunct w:val="0"/>
              <w:autoSpaceDE w:val="0"/>
              <w:autoSpaceDN w:val="0"/>
              <w:adjustRightInd w:val="0"/>
              <w:spacing w:before="0" w:after="0"/>
              <w:ind w:firstLine="0"/>
              <w:jc w:val="left"/>
              <w:textAlignment w:val="baseline"/>
              <w:rPr>
                <w:i/>
              </w:rPr>
            </w:pPr>
            <w:r w:rsidRPr="00C427A1">
              <w:t>счетчики коррекций «расход»</w:t>
            </w:r>
          </w:p>
        </w:tc>
        <w:tc>
          <w:tcPr>
            <w:tcW w:w="3157" w:type="dxa"/>
            <w:shd w:val="clear" w:color="auto" w:fill="auto"/>
            <w:noWrap/>
          </w:tcPr>
          <w:p w14:paraId="0450086F" w14:textId="77777777" w:rsidR="00CD0C04" w:rsidRPr="00C427A1" w:rsidRDefault="00CD0C04" w:rsidP="003B7C69">
            <w:pPr>
              <w:widowControl w:val="0"/>
              <w:overflowPunct w:val="0"/>
              <w:autoSpaceDE w:val="0"/>
              <w:autoSpaceDN w:val="0"/>
              <w:adjustRightInd w:val="0"/>
              <w:spacing w:before="0" w:after="0"/>
              <w:ind w:firstLine="0"/>
              <w:jc w:val="left"/>
              <w:textAlignment w:val="baseline"/>
            </w:pPr>
            <w:r w:rsidRPr="00C427A1">
              <w:t>–</w:t>
            </w:r>
          </w:p>
        </w:tc>
        <w:tc>
          <w:tcPr>
            <w:tcW w:w="6991" w:type="dxa"/>
          </w:tcPr>
          <w:p w14:paraId="0D604226" w14:textId="746698B2" w:rsidR="00CD0C04" w:rsidRPr="00C427A1" w:rsidRDefault="00467995" w:rsidP="004B08A2">
            <w:pPr>
              <w:widowControl w:val="0"/>
              <w:overflowPunct w:val="0"/>
              <w:autoSpaceDE w:val="0"/>
              <w:autoSpaceDN w:val="0"/>
              <w:adjustRightInd w:val="0"/>
              <w:spacing w:before="0" w:after="0"/>
              <w:ind w:firstLine="0"/>
              <w:jc w:val="left"/>
              <w:textAlignment w:val="baseline"/>
            </w:pPr>
            <w:r w:rsidRPr="00C427A1">
              <w:t xml:space="preserve">итоговые суммы </w:t>
            </w:r>
            <w:r w:rsidR="00CD0C04" w:rsidRPr="00C427A1">
              <w:t>корректировки расчетов, указанных в кассовых чеках коррекции (БСО к</w:t>
            </w:r>
            <w:r w:rsidR="00E655C4" w:rsidRPr="00C427A1">
              <w:t>оррекции) с признаком расчета «р</w:t>
            </w:r>
            <w:r w:rsidR="00CD0C04" w:rsidRPr="00C427A1">
              <w:t>асход»</w:t>
            </w:r>
          </w:p>
        </w:tc>
      </w:tr>
      <w:tr w:rsidR="00C427A1" w:rsidRPr="00C427A1" w14:paraId="698D502A" w14:textId="77777777" w:rsidTr="00D008EF">
        <w:tc>
          <w:tcPr>
            <w:tcW w:w="1207" w:type="dxa"/>
          </w:tcPr>
          <w:p w14:paraId="7CEC697C" w14:textId="77777777" w:rsidR="00CD0C04" w:rsidRPr="00C427A1" w:rsidRDefault="00CD0C04" w:rsidP="003B7C69">
            <w:pPr>
              <w:widowControl w:val="0"/>
              <w:overflowPunct w:val="0"/>
              <w:autoSpaceDE w:val="0"/>
              <w:autoSpaceDN w:val="0"/>
              <w:adjustRightInd w:val="0"/>
              <w:spacing w:before="0" w:after="0"/>
              <w:ind w:firstLine="0"/>
              <w:textAlignment w:val="baseline"/>
            </w:pPr>
            <w:r w:rsidRPr="00C427A1">
              <w:t>1148</w:t>
            </w:r>
          </w:p>
        </w:tc>
        <w:tc>
          <w:tcPr>
            <w:tcW w:w="2921" w:type="dxa"/>
            <w:shd w:val="clear" w:color="auto" w:fill="auto"/>
            <w:noWrap/>
          </w:tcPr>
          <w:p w14:paraId="1497C45E" w14:textId="77777777" w:rsidR="00CD0C04" w:rsidRPr="00C427A1" w:rsidRDefault="00CD0C04" w:rsidP="003B7C69">
            <w:pPr>
              <w:widowControl w:val="0"/>
              <w:overflowPunct w:val="0"/>
              <w:autoSpaceDE w:val="0"/>
              <w:autoSpaceDN w:val="0"/>
              <w:adjustRightInd w:val="0"/>
              <w:spacing w:before="0" w:after="0"/>
              <w:ind w:firstLine="0"/>
              <w:jc w:val="left"/>
              <w:textAlignment w:val="baseline"/>
              <w:rPr>
                <w:i/>
              </w:rPr>
            </w:pPr>
            <w:r w:rsidRPr="00C427A1">
              <w:t>количество самостоятельных корректировок</w:t>
            </w:r>
          </w:p>
        </w:tc>
        <w:tc>
          <w:tcPr>
            <w:tcW w:w="3157" w:type="dxa"/>
            <w:shd w:val="clear" w:color="auto" w:fill="auto"/>
            <w:noWrap/>
          </w:tcPr>
          <w:p w14:paraId="1D55099D" w14:textId="3EBF61A0" w:rsidR="00CD0C04" w:rsidRPr="00C427A1" w:rsidRDefault="00CD0C04" w:rsidP="003B7C69">
            <w:pPr>
              <w:widowControl w:val="0"/>
              <w:overflowPunct w:val="0"/>
              <w:autoSpaceDE w:val="0"/>
              <w:autoSpaceDN w:val="0"/>
              <w:adjustRightInd w:val="0"/>
              <w:spacing w:before="0" w:after="0"/>
              <w:ind w:firstLine="0"/>
              <w:jc w:val="left"/>
              <w:textAlignment w:val="baseline"/>
            </w:pPr>
            <w:r w:rsidRPr="00C427A1">
              <w:t>«КОЛ. КОРР. &lt;признак расчета&gt;</w:t>
            </w:r>
            <w:r w:rsidR="00E655C4" w:rsidRPr="00C427A1">
              <w:t xml:space="preserve"> </w:t>
            </w:r>
            <w:r w:rsidRPr="00C427A1">
              <w:t>САМОСТ.».</w:t>
            </w:r>
          </w:p>
          <w:p w14:paraId="625EA01A" w14:textId="77777777" w:rsidR="00CD0C04" w:rsidRPr="00C427A1" w:rsidRDefault="00CD0C04" w:rsidP="003B7C69">
            <w:pPr>
              <w:widowControl w:val="0"/>
              <w:overflowPunct w:val="0"/>
              <w:autoSpaceDE w:val="0"/>
              <w:autoSpaceDN w:val="0"/>
              <w:adjustRightInd w:val="0"/>
              <w:spacing w:before="0" w:after="0"/>
              <w:ind w:firstLine="0"/>
              <w:jc w:val="left"/>
              <w:textAlignment w:val="baseline"/>
            </w:pPr>
            <w:r w:rsidRPr="00C427A1">
              <w:t xml:space="preserve">Поле &lt;признак расчета&gt; в заголовке, в зависимости от наименования </w:t>
            </w:r>
            <w:r w:rsidRPr="00C427A1">
              <w:lastRenderedPageBreak/>
              <w:t>реквизита, в состав которого входит указанный реквизит, может принимать одно из следующих значений: &lt;ПРИХ.&gt;, &lt;РАСХ.&gt;</w:t>
            </w:r>
          </w:p>
        </w:tc>
        <w:tc>
          <w:tcPr>
            <w:tcW w:w="6991" w:type="dxa"/>
          </w:tcPr>
          <w:p w14:paraId="6330FE01" w14:textId="433E0E82" w:rsidR="00CD0C04" w:rsidRPr="00C427A1" w:rsidRDefault="00CD0C04" w:rsidP="003B7C69">
            <w:pPr>
              <w:widowControl w:val="0"/>
              <w:overflowPunct w:val="0"/>
              <w:autoSpaceDE w:val="0"/>
              <w:autoSpaceDN w:val="0"/>
              <w:adjustRightInd w:val="0"/>
              <w:spacing w:before="0" w:after="0"/>
              <w:ind w:firstLine="0"/>
              <w:jc w:val="left"/>
              <w:textAlignment w:val="baseline"/>
            </w:pPr>
            <w:r w:rsidRPr="00C427A1">
              <w:lastRenderedPageBreak/>
              <w:t>количество кассовых чеков коррекции (БСО коррекции), сформированных пользователем самостоятельно (без получения предписаний) с одним из</w:t>
            </w:r>
            <w:r w:rsidR="00E655C4" w:rsidRPr="00C427A1">
              <w:t xml:space="preserve"> следующих признаков расчета: «приход», «р</w:t>
            </w:r>
            <w:r w:rsidRPr="00C427A1">
              <w:t>асход»</w:t>
            </w:r>
          </w:p>
        </w:tc>
      </w:tr>
      <w:tr w:rsidR="00C427A1" w:rsidRPr="00C427A1" w14:paraId="250D9846" w14:textId="77777777" w:rsidTr="00D008EF">
        <w:tc>
          <w:tcPr>
            <w:tcW w:w="1207" w:type="dxa"/>
          </w:tcPr>
          <w:p w14:paraId="6D49595C" w14:textId="77777777" w:rsidR="00CD0C04" w:rsidRPr="00C427A1" w:rsidRDefault="00CD0C04" w:rsidP="003B7C69">
            <w:pPr>
              <w:widowControl w:val="0"/>
              <w:overflowPunct w:val="0"/>
              <w:autoSpaceDE w:val="0"/>
              <w:autoSpaceDN w:val="0"/>
              <w:adjustRightInd w:val="0"/>
              <w:spacing w:before="0" w:after="0"/>
              <w:ind w:firstLine="0"/>
              <w:textAlignment w:val="baseline"/>
            </w:pPr>
            <w:r w:rsidRPr="00C427A1">
              <w:lastRenderedPageBreak/>
              <w:t>1149</w:t>
            </w:r>
          </w:p>
        </w:tc>
        <w:tc>
          <w:tcPr>
            <w:tcW w:w="2921" w:type="dxa"/>
            <w:shd w:val="clear" w:color="auto" w:fill="auto"/>
            <w:noWrap/>
          </w:tcPr>
          <w:p w14:paraId="31F61329" w14:textId="77777777" w:rsidR="00CD0C04" w:rsidRPr="00C427A1" w:rsidRDefault="00CD0C04" w:rsidP="003B7C69">
            <w:pPr>
              <w:widowControl w:val="0"/>
              <w:overflowPunct w:val="0"/>
              <w:autoSpaceDE w:val="0"/>
              <w:autoSpaceDN w:val="0"/>
              <w:adjustRightInd w:val="0"/>
              <w:spacing w:before="0" w:after="0"/>
              <w:ind w:firstLine="0"/>
              <w:jc w:val="left"/>
              <w:textAlignment w:val="baseline"/>
              <w:rPr>
                <w:i/>
              </w:rPr>
            </w:pPr>
            <w:r w:rsidRPr="00C427A1">
              <w:t>количество корректировок по предписанию</w:t>
            </w:r>
          </w:p>
        </w:tc>
        <w:tc>
          <w:tcPr>
            <w:tcW w:w="3157" w:type="dxa"/>
            <w:shd w:val="clear" w:color="auto" w:fill="auto"/>
            <w:noWrap/>
          </w:tcPr>
          <w:p w14:paraId="4849E5BC" w14:textId="4F110D24" w:rsidR="00CD0C04" w:rsidRPr="00C427A1" w:rsidRDefault="00CD0C04" w:rsidP="003B7C69">
            <w:pPr>
              <w:widowControl w:val="0"/>
              <w:overflowPunct w:val="0"/>
              <w:autoSpaceDE w:val="0"/>
              <w:autoSpaceDN w:val="0"/>
              <w:adjustRightInd w:val="0"/>
              <w:spacing w:before="0" w:after="0"/>
              <w:ind w:firstLine="0"/>
              <w:jc w:val="left"/>
              <w:textAlignment w:val="baseline"/>
            </w:pPr>
            <w:r w:rsidRPr="00C427A1">
              <w:t>«КОЛ. КОРР. &lt;признак расчета&gt;</w:t>
            </w:r>
            <w:r w:rsidR="00E655C4" w:rsidRPr="00C427A1">
              <w:t xml:space="preserve"> </w:t>
            </w:r>
            <w:r w:rsidRPr="00C427A1">
              <w:t>ПО ПРЕДПИС.».</w:t>
            </w:r>
          </w:p>
          <w:p w14:paraId="55FF2EF8" w14:textId="77777777" w:rsidR="00CD0C04" w:rsidRPr="00C427A1" w:rsidRDefault="00CD0C04" w:rsidP="003B7C69">
            <w:pPr>
              <w:widowControl w:val="0"/>
              <w:overflowPunct w:val="0"/>
              <w:autoSpaceDE w:val="0"/>
              <w:autoSpaceDN w:val="0"/>
              <w:adjustRightInd w:val="0"/>
              <w:spacing w:before="0" w:after="0"/>
              <w:ind w:firstLine="0"/>
              <w:jc w:val="left"/>
              <w:textAlignment w:val="baseline"/>
            </w:pPr>
            <w:r w:rsidRPr="00C427A1">
              <w:t>Поле &lt;признак расчета&gt; в заголовке, в зависимости от наименования реквизита, в состав которого входит указанный реквизит, может принимать одно из следующих значений: &lt;ПРИХ.&gt;, &lt;РАСХ.&gt;</w:t>
            </w:r>
          </w:p>
        </w:tc>
        <w:tc>
          <w:tcPr>
            <w:tcW w:w="6991" w:type="dxa"/>
          </w:tcPr>
          <w:p w14:paraId="39B9B97C" w14:textId="7B6BA187" w:rsidR="00CD0C04" w:rsidRPr="00C427A1" w:rsidRDefault="00CD0C04" w:rsidP="003B7C69">
            <w:pPr>
              <w:widowControl w:val="0"/>
              <w:overflowPunct w:val="0"/>
              <w:autoSpaceDE w:val="0"/>
              <w:autoSpaceDN w:val="0"/>
              <w:adjustRightInd w:val="0"/>
              <w:spacing w:before="0" w:after="0"/>
              <w:ind w:firstLine="0"/>
              <w:jc w:val="left"/>
              <w:textAlignment w:val="baseline"/>
            </w:pPr>
            <w:r w:rsidRPr="00C427A1">
              <w:t>количество кассовых чеков коррекции (БСО коррекции), сформированных пользователем по предписанию с одним из</w:t>
            </w:r>
            <w:r w:rsidR="00E655C4" w:rsidRPr="00C427A1">
              <w:t xml:space="preserve"> следующих признаков расчета: «приход», «р</w:t>
            </w:r>
            <w:r w:rsidRPr="00C427A1">
              <w:t>асход»</w:t>
            </w:r>
          </w:p>
        </w:tc>
      </w:tr>
      <w:tr w:rsidR="00C427A1" w:rsidRPr="00C427A1" w14:paraId="50F86B3C" w14:textId="77777777" w:rsidTr="00D008EF">
        <w:tc>
          <w:tcPr>
            <w:tcW w:w="1207" w:type="dxa"/>
          </w:tcPr>
          <w:p w14:paraId="1597812F" w14:textId="77777777" w:rsidR="00CD0C04" w:rsidRPr="00C427A1" w:rsidRDefault="00CD0C04" w:rsidP="003B7C69">
            <w:pPr>
              <w:widowControl w:val="0"/>
              <w:overflowPunct w:val="0"/>
              <w:autoSpaceDE w:val="0"/>
              <w:autoSpaceDN w:val="0"/>
              <w:adjustRightInd w:val="0"/>
              <w:spacing w:before="0" w:after="0"/>
              <w:ind w:firstLine="0"/>
              <w:textAlignment w:val="baseline"/>
            </w:pPr>
            <w:r w:rsidRPr="00C427A1">
              <w:t>1151</w:t>
            </w:r>
          </w:p>
        </w:tc>
        <w:tc>
          <w:tcPr>
            <w:tcW w:w="2921" w:type="dxa"/>
            <w:shd w:val="clear" w:color="auto" w:fill="auto"/>
            <w:noWrap/>
          </w:tcPr>
          <w:p w14:paraId="7043B40D" w14:textId="77777777" w:rsidR="00CD0C04" w:rsidRPr="00C427A1" w:rsidRDefault="00CD0C04" w:rsidP="003B7C69">
            <w:pPr>
              <w:widowControl w:val="0"/>
              <w:overflowPunct w:val="0"/>
              <w:autoSpaceDE w:val="0"/>
              <w:autoSpaceDN w:val="0"/>
              <w:adjustRightInd w:val="0"/>
              <w:spacing w:before="0" w:after="0"/>
              <w:ind w:firstLine="0"/>
              <w:jc w:val="left"/>
              <w:textAlignment w:val="baseline"/>
            </w:pPr>
            <w:r w:rsidRPr="00C427A1">
              <w:t>сумма коррекций НДС по ставке 18%</w:t>
            </w:r>
          </w:p>
        </w:tc>
        <w:tc>
          <w:tcPr>
            <w:tcW w:w="3157" w:type="dxa"/>
            <w:shd w:val="clear" w:color="auto" w:fill="auto"/>
            <w:noWrap/>
          </w:tcPr>
          <w:p w14:paraId="705F379A" w14:textId="74F5E017" w:rsidR="00CD0C04" w:rsidRPr="00C427A1" w:rsidRDefault="00CD0C04" w:rsidP="003B7C69">
            <w:pPr>
              <w:widowControl w:val="0"/>
              <w:overflowPunct w:val="0"/>
              <w:autoSpaceDE w:val="0"/>
              <w:autoSpaceDN w:val="0"/>
              <w:adjustRightInd w:val="0"/>
              <w:spacing w:before="0" w:after="0"/>
              <w:ind w:firstLine="0"/>
              <w:jc w:val="left"/>
              <w:textAlignment w:val="baseline"/>
            </w:pPr>
            <w:r w:rsidRPr="00C427A1">
              <w:t>«СУММА КОР. НДС 18%</w:t>
            </w:r>
            <w:r w:rsidR="008F1F59" w:rsidRPr="00C427A1">
              <w:t xml:space="preserve"> </w:t>
            </w:r>
            <w:r w:rsidRPr="00C427A1">
              <w:t>&lt;признак расчета&gt;».</w:t>
            </w:r>
          </w:p>
          <w:p w14:paraId="0FE509E8" w14:textId="77777777" w:rsidR="00CD0C04" w:rsidRPr="00C427A1" w:rsidRDefault="00CD0C04" w:rsidP="003B7C69">
            <w:pPr>
              <w:widowControl w:val="0"/>
              <w:overflowPunct w:val="0"/>
              <w:autoSpaceDE w:val="0"/>
              <w:autoSpaceDN w:val="0"/>
              <w:adjustRightInd w:val="0"/>
              <w:spacing w:before="0" w:after="0"/>
              <w:ind w:firstLine="0"/>
              <w:jc w:val="left"/>
              <w:textAlignment w:val="baseline"/>
            </w:pPr>
            <w:r w:rsidRPr="00C427A1">
              <w:t xml:space="preserve">Поле &lt;признак расчета&gt; в заголовке, в зависимости от наименования реквизита, в состав </w:t>
            </w:r>
            <w:r w:rsidRPr="00C427A1">
              <w:lastRenderedPageBreak/>
              <w:t>которого входит указанный реквизит, может принимать одно из следующих значений: &lt;ПРИХ.&gt;, &lt;РАСХ.&gt;</w:t>
            </w:r>
          </w:p>
        </w:tc>
        <w:tc>
          <w:tcPr>
            <w:tcW w:w="6991" w:type="dxa"/>
          </w:tcPr>
          <w:p w14:paraId="60B9BF9A" w14:textId="2A27C635" w:rsidR="00CD0C04" w:rsidRPr="00C427A1" w:rsidRDefault="004B08A2" w:rsidP="004B08A2">
            <w:pPr>
              <w:widowControl w:val="0"/>
              <w:overflowPunct w:val="0"/>
              <w:autoSpaceDE w:val="0"/>
              <w:autoSpaceDN w:val="0"/>
              <w:adjustRightInd w:val="0"/>
              <w:spacing w:before="0" w:after="0"/>
              <w:ind w:firstLine="0"/>
              <w:jc w:val="left"/>
              <w:textAlignment w:val="baseline"/>
            </w:pPr>
            <w:r w:rsidRPr="00C427A1">
              <w:lastRenderedPageBreak/>
              <w:t xml:space="preserve">итоговая </w:t>
            </w:r>
            <w:r w:rsidR="00CD0C04" w:rsidRPr="00C427A1">
              <w:t>сумма корректировок налога на добавленную стоимость по ставке 18%, указанных в кассовых чеках коррекции (БСО коррекции) с одним из</w:t>
            </w:r>
            <w:r w:rsidR="00E655C4" w:rsidRPr="00C427A1">
              <w:t xml:space="preserve"> следующих признаков расчета: «приход», «р</w:t>
            </w:r>
            <w:r w:rsidR="00CD0C04" w:rsidRPr="00C427A1">
              <w:t>асход»</w:t>
            </w:r>
          </w:p>
        </w:tc>
      </w:tr>
      <w:tr w:rsidR="00C427A1" w:rsidRPr="00C427A1" w14:paraId="20097C29" w14:textId="77777777" w:rsidTr="00D008EF">
        <w:tc>
          <w:tcPr>
            <w:tcW w:w="1207" w:type="dxa"/>
          </w:tcPr>
          <w:p w14:paraId="6536B30A" w14:textId="77777777" w:rsidR="00CD0C04" w:rsidRPr="00C427A1" w:rsidRDefault="00CD0C04" w:rsidP="003B7C69">
            <w:pPr>
              <w:widowControl w:val="0"/>
              <w:overflowPunct w:val="0"/>
              <w:autoSpaceDE w:val="0"/>
              <w:autoSpaceDN w:val="0"/>
              <w:adjustRightInd w:val="0"/>
              <w:spacing w:before="0" w:after="0"/>
              <w:ind w:firstLine="0"/>
              <w:textAlignment w:val="baseline"/>
            </w:pPr>
            <w:r w:rsidRPr="00C427A1">
              <w:lastRenderedPageBreak/>
              <w:t>1152</w:t>
            </w:r>
          </w:p>
        </w:tc>
        <w:tc>
          <w:tcPr>
            <w:tcW w:w="2921" w:type="dxa"/>
            <w:shd w:val="clear" w:color="auto" w:fill="auto"/>
            <w:noWrap/>
          </w:tcPr>
          <w:p w14:paraId="7E7F6317" w14:textId="77777777" w:rsidR="00CD0C04" w:rsidRPr="00C427A1" w:rsidRDefault="00CD0C04" w:rsidP="003B7C69">
            <w:pPr>
              <w:widowControl w:val="0"/>
              <w:overflowPunct w:val="0"/>
              <w:autoSpaceDE w:val="0"/>
              <w:autoSpaceDN w:val="0"/>
              <w:adjustRightInd w:val="0"/>
              <w:spacing w:before="0" w:after="0"/>
              <w:ind w:firstLine="0"/>
              <w:jc w:val="left"/>
              <w:textAlignment w:val="baseline"/>
            </w:pPr>
            <w:r w:rsidRPr="00C427A1">
              <w:t>сумма коррекций НДС по ставке 10%</w:t>
            </w:r>
          </w:p>
        </w:tc>
        <w:tc>
          <w:tcPr>
            <w:tcW w:w="3157" w:type="dxa"/>
            <w:shd w:val="clear" w:color="auto" w:fill="auto"/>
            <w:noWrap/>
          </w:tcPr>
          <w:p w14:paraId="78096F19" w14:textId="17A2C273" w:rsidR="00CD0C04" w:rsidRPr="00C427A1" w:rsidRDefault="00CD0C04" w:rsidP="003B7C69">
            <w:pPr>
              <w:widowControl w:val="0"/>
              <w:overflowPunct w:val="0"/>
              <w:autoSpaceDE w:val="0"/>
              <w:autoSpaceDN w:val="0"/>
              <w:adjustRightInd w:val="0"/>
              <w:spacing w:before="0" w:after="0"/>
              <w:ind w:firstLine="0"/>
              <w:jc w:val="left"/>
              <w:textAlignment w:val="baseline"/>
            </w:pPr>
            <w:r w:rsidRPr="00C427A1">
              <w:t>«СУММА КОР. НДС 10%</w:t>
            </w:r>
            <w:r w:rsidR="008F1F59" w:rsidRPr="00C427A1">
              <w:t xml:space="preserve"> </w:t>
            </w:r>
            <w:r w:rsidRPr="00C427A1">
              <w:t>&lt;признак расчета&gt;».</w:t>
            </w:r>
          </w:p>
          <w:p w14:paraId="1CF81B21" w14:textId="77777777" w:rsidR="00CD0C04" w:rsidRPr="00C427A1" w:rsidRDefault="00CD0C04" w:rsidP="003B7C69">
            <w:pPr>
              <w:widowControl w:val="0"/>
              <w:overflowPunct w:val="0"/>
              <w:autoSpaceDE w:val="0"/>
              <w:autoSpaceDN w:val="0"/>
              <w:adjustRightInd w:val="0"/>
              <w:spacing w:before="0" w:after="0"/>
              <w:ind w:firstLine="0"/>
              <w:jc w:val="left"/>
              <w:textAlignment w:val="baseline"/>
            </w:pPr>
            <w:r w:rsidRPr="00C427A1">
              <w:t>Поле &lt;признак расчета&gt; в заголовке, в зависимости от наименования реквизита, в состав которого входит указанный реквизит, может принимать одно из следующих значений: &lt;ПРИХ.&gt;, &lt;РАСХ.&gt;</w:t>
            </w:r>
          </w:p>
        </w:tc>
        <w:tc>
          <w:tcPr>
            <w:tcW w:w="6991" w:type="dxa"/>
          </w:tcPr>
          <w:p w14:paraId="75357D01" w14:textId="13768178" w:rsidR="00CD0C04" w:rsidRPr="00C427A1" w:rsidRDefault="004B08A2" w:rsidP="004B08A2">
            <w:pPr>
              <w:widowControl w:val="0"/>
              <w:overflowPunct w:val="0"/>
              <w:autoSpaceDE w:val="0"/>
              <w:autoSpaceDN w:val="0"/>
              <w:adjustRightInd w:val="0"/>
              <w:spacing w:before="0" w:after="0"/>
              <w:ind w:firstLine="0"/>
              <w:jc w:val="left"/>
              <w:textAlignment w:val="baseline"/>
            </w:pPr>
            <w:r w:rsidRPr="00C427A1">
              <w:t xml:space="preserve">итоговая </w:t>
            </w:r>
            <w:r w:rsidR="00CD0C04" w:rsidRPr="00C427A1">
              <w:t>сумма корректировок налога на добавленную стоимость по ставке 10%, указанных в кассовых чеках коррекции (БСО коррекции) с одним из</w:t>
            </w:r>
            <w:r w:rsidR="00E655C4" w:rsidRPr="00C427A1">
              <w:t xml:space="preserve"> следующих признаков расчета: «приход», «р</w:t>
            </w:r>
            <w:r w:rsidR="00CD0C04" w:rsidRPr="00C427A1">
              <w:t>асход»</w:t>
            </w:r>
          </w:p>
        </w:tc>
      </w:tr>
      <w:tr w:rsidR="00C427A1" w:rsidRPr="00C427A1" w14:paraId="1C04DF4B" w14:textId="77777777" w:rsidTr="00D008EF">
        <w:tc>
          <w:tcPr>
            <w:tcW w:w="1207" w:type="dxa"/>
          </w:tcPr>
          <w:p w14:paraId="26ED00D8" w14:textId="77777777" w:rsidR="00CD0C04" w:rsidRPr="00C427A1" w:rsidRDefault="00CD0C04" w:rsidP="003B7C69">
            <w:pPr>
              <w:widowControl w:val="0"/>
              <w:overflowPunct w:val="0"/>
              <w:autoSpaceDE w:val="0"/>
              <w:autoSpaceDN w:val="0"/>
              <w:adjustRightInd w:val="0"/>
              <w:spacing w:before="0" w:after="0"/>
              <w:ind w:firstLine="0"/>
              <w:textAlignment w:val="baseline"/>
            </w:pPr>
            <w:r w:rsidRPr="00C427A1">
              <w:t>1153</w:t>
            </w:r>
          </w:p>
        </w:tc>
        <w:tc>
          <w:tcPr>
            <w:tcW w:w="2921" w:type="dxa"/>
            <w:shd w:val="clear" w:color="auto" w:fill="auto"/>
            <w:noWrap/>
          </w:tcPr>
          <w:p w14:paraId="6D46310A" w14:textId="77777777" w:rsidR="00CD0C04" w:rsidRPr="00C427A1" w:rsidRDefault="00CD0C04" w:rsidP="003B7C69">
            <w:pPr>
              <w:widowControl w:val="0"/>
              <w:overflowPunct w:val="0"/>
              <w:autoSpaceDE w:val="0"/>
              <w:autoSpaceDN w:val="0"/>
              <w:adjustRightInd w:val="0"/>
              <w:spacing w:before="0" w:after="0"/>
              <w:ind w:firstLine="0"/>
              <w:jc w:val="left"/>
              <w:textAlignment w:val="baseline"/>
            </w:pPr>
            <w:r w:rsidRPr="00C427A1">
              <w:t xml:space="preserve">сумма коррекций НДС по </w:t>
            </w:r>
            <w:proofErr w:type="spellStart"/>
            <w:r w:rsidRPr="00C427A1">
              <w:t>расч</w:t>
            </w:r>
            <w:proofErr w:type="spellEnd"/>
            <w:r w:rsidRPr="00C427A1">
              <w:t>. ставке 18/118</w:t>
            </w:r>
          </w:p>
        </w:tc>
        <w:tc>
          <w:tcPr>
            <w:tcW w:w="3157" w:type="dxa"/>
            <w:shd w:val="clear" w:color="auto" w:fill="auto"/>
            <w:noWrap/>
          </w:tcPr>
          <w:p w14:paraId="38D42CEB" w14:textId="77777777" w:rsidR="00CD0C04" w:rsidRPr="00C427A1" w:rsidRDefault="00CD0C04" w:rsidP="003B7C69">
            <w:pPr>
              <w:widowControl w:val="0"/>
              <w:overflowPunct w:val="0"/>
              <w:autoSpaceDE w:val="0"/>
              <w:autoSpaceDN w:val="0"/>
              <w:adjustRightInd w:val="0"/>
              <w:spacing w:before="0" w:after="0"/>
              <w:ind w:firstLine="0"/>
              <w:jc w:val="left"/>
              <w:textAlignment w:val="baseline"/>
            </w:pPr>
            <w:r w:rsidRPr="00C427A1">
              <w:t>«СУММА КОР. НДС РАСЧ. 18/118 &lt;признак расчета&gt;».</w:t>
            </w:r>
          </w:p>
          <w:p w14:paraId="3ECBF695" w14:textId="77777777" w:rsidR="00CD0C04" w:rsidRPr="00C427A1" w:rsidRDefault="00CD0C04" w:rsidP="003B7C69">
            <w:pPr>
              <w:widowControl w:val="0"/>
              <w:overflowPunct w:val="0"/>
              <w:autoSpaceDE w:val="0"/>
              <w:autoSpaceDN w:val="0"/>
              <w:adjustRightInd w:val="0"/>
              <w:spacing w:before="0" w:after="0"/>
              <w:ind w:firstLine="0"/>
              <w:jc w:val="left"/>
              <w:textAlignment w:val="baseline"/>
            </w:pPr>
            <w:r w:rsidRPr="00C427A1">
              <w:t xml:space="preserve">Поле &lt;признак расчета&gt; в заголовке, в зависимости от наименования реквизита, в состав которого входит </w:t>
            </w:r>
            <w:r w:rsidRPr="00C427A1">
              <w:lastRenderedPageBreak/>
              <w:t>указанный реквизит, может принимать одно из следующих значений: &lt;ПРИХ.&gt;, &lt;РАСХ.&gt;</w:t>
            </w:r>
          </w:p>
        </w:tc>
        <w:tc>
          <w:tcPr>
            <w:tcW w:w="6991" w:type="dxa"/>
          </w:tcPr>
          <w:p w14:paraId="31BF8959" w14:textId="03DF07B6" w:rsidR="00CD0C04" w:rsidRPr="00C427A1" w:rsidRDefault="004B08A2" w:rsidP="004B08A2">
            <w:pPr>
              <w:widowControl w:val="0"/>
              <w:overflowPunct w:val="0"/>
              <w:autoSpaceDE w:val="0"/>
              <w:autoSpaceDN w:val="0"/>
              <w:adjustRightInd w:val="0"/>
              <w:spacing w:before="0" w:after="0"/>
              <w:ind w:firstLine="0"/>
              <w:jc w:val="left"/>
              <w:textAlignment w:val="baseline"/>
            </w:pPr>
            <w:r w:rsidRPr="00C427A1">
              <w:lastRenderedPageBreak/>
              <w:t xml:space="preserve">итоговая </w:t>
            </w:r>
            <w:r w:rsidR="00CD0C04" w:rsidRPr="00C427A1">
              <w:t>сумма корректировок налога на добавленную стоимость по расчетной ставке 18/118, указанных в кассовых чеках коррекции (БСО коррекции) с одним из</w:t>
            </w:r>
            <w:r w:rsidR="0039333C" w:rsidRPr="00C427A1">
              <w:t xml:space="preserve"> следующих признаков расчета: «приход», «р</w:t>
            </w:r>
            <w:r w:rsidR="00CD0C04" w:rsidRPr="00C427A1">
              <w:t>асход»</w:t>
            </w:r>
          </w:p>
        </w:tc>
      </w:tr>
      <w:tr w:rsidR="00C427A1" w:rsidRPr="00C427A1" w14:paraId="286AF2C4" w14:textId="77777777" w:rsidTr="00D008EF">
        <w:tc>
          <w:tcPr>
            <w:tcW w:w="1207" w:type="dxa"/>
          </w:tcPr>
          <w:p w14:paraId="01F7106C" w14:textId="77777777" w:rsidR="00CD0C04" w:rsidRPr="00C427A1" w:rsidRDefault="00CD0C04" w:rsidP="003B7C69">
            <w:pPr>
              <w:widowControl w:val="0"/>
              <w:overflowPunct w:val="0"/>
              <w:autoSpaceDE w:val="0"/>
              <w:autoSpaceDN w:val="0"/>
              <w:adjustRightInd w:val="0"/>
              <w:spacing w:before="0" w:after="0"/>
              <w:ind w:firstLine="0"/>
              <w:textAlignment w:val="baseline"/>
            </w:pPr>
            <w:r w:rsidRPr="00C427A1">
              <w:lastRenderedPageBreak/>
              <w:t>1154</w:t>
            </w:r>
          </w:p>
        </w:tc>
        <w:tc>
          <w:tcPr>
            <w:tcW w:w="2921" w:type="dxa"/>
            <w:shd w:val="clear" w:color="auto" w:fill="auto"/>
            <w:noWrap/>
          </w:tcPr>
          <w:p w14:paraId="7E3DC058" w14:textId="77777777" w:rsidR="00CD0C04" w:rsidRPr="00C427A1" w:rsidRDefault="00CD0C04" w:rsidP="003B7C69">
            <w:pPr>
              <w:widowControl w:val="0"/>
              <w:overflowPunct w:val="0"/>
              <w:autoSpaceDE w:val="0"/>
              <w:autoSpaceDN w:val="0"/>
              <w:adjustRightInd w:val="0"/>
              <w:spacing w:before="0" w:after="0"/>
              <w:ind w:firstLine="0"/>
              <w:jc w:val="left"/>
              <w:textAlignment w:val="baseline"/>
            </w:pPr>
            <w:r w:rsidRPr="00C427A1">
              <w:t xml:space="preserve">сумма коррекций НДС по </w:t>
            </w:r>
            <w:proofErr w:type="spellStart"/>
            <w:r w:rsidRPr="00C427A1">
              <w:t>расч</w:t>
            </w:r>
            <w:proofErr w:type="spellEnd"/>
            <w:r w:rsidRPr="00C427A1">
              <w:t>. ставке 10/110</w:t>
            </w:r>
          </w:p>
        </w:tc>
        <w:tc>
          <w:tcPr>
            <w:tcW w:w="3157" w:type="dxa"/>
            <w:shd w:val="clear" w:color="auto" w:fill="auto"/>
            <w:noWrap/>
          </w:tcPr>
          <w:p w14:paraId="2208EA42" w14:textId="77777777" w:rsidR="00CD0C04" w:rsidRPr="00C427A1" w:rsidRDefault="00CD0C04" w:rsidP="003B7C69">
            <w:pPr>
              <w:widowControl w:val="0"/>
              <w:overflowPunct w:val="0"/>
              <w:autoSpaceDE w:val="0"/>
              <w:autoSpaceDN w:val="0"/>
              <w:adjustRightInd w:val="0"/>
              <w:spacing w:before="0" w:after="0"/>
              <w:ind w:firstLine="0"/>
              <w:jc w:val="left"/>
              <w:textAlignment w:val="baseline"/>
            </w:pPr>
            <w:r w:rsidRPr="00C427A1">
              <w:t>«СУММА КОР. НДС РАСЧ. 10/110 &lt;признак расчета&gt;».</w:t>
            </w:r>
          </w:p>
          <w:p w14:paraId="4B0F9AF3" w14:textId="77777777" w:rsidR="00CD0C04" w:rsidRPr="00C427A1" w:rsidRDefault="00CD0C04" w:rsidP="003B7C69">
            <w:pPr>
              <w:widowControl w:val="0"/>
              <w:overflowPunct w:val="0"/>
              <w:autoSpaceDE w:val="0"/>
              <w:autoSpaceDN w:val="0"/>
              <w:adjustRightInd w:val="0"/>
              <w:spacing w:before="0" w:after="0"/>
              <w:ind w:firstLine="0"/>
              <w:jc w:val="left"/>
              <w:textAlignment w:val="baseline"/>
            </w:pPr>
            <w:r w:rsidRPr="00C427A1">
              <w:t>Поле &lt;признак расчета&gt; в заголовке, в зависимости от наименования реквизита, в состав которого входит указанный реквизит, может принимать одно из следующих значений: &lt;ПРИХ.&gt;, &lt;РАСХ.&gt;</w:t>
            </w:r>
          </w:p>
        </w:tc>
        <w:tc>
          <w:tcPr>
            <w:tcW w:w="6991" w:type="dxa"/>
          </w:tcPr>
          <w:p w14:paraId="30B8463A" w14:textId="1CC69CB2" w:rsidR="00CD0C04" w:rsidRPr="00C427A1" w:rsidRDefault="004B08A2" w:rsidP="004B08A2">
            <w:pPr>
              <w:widowControl w:val="0"/>
              <w:overflowPunct w:val="0"/>
              <w:autoSpaceDE w:val="0"/>
              <w:autoSpaceDN w:val="0"/>
              <w:adjustRightInd w:val="0"/>
              <w:spacing w:before="0" w:after="0"/>
              <w:ind w:firstLine="0"/>
              <w:jc w:val="left"/>
              <w:textAlignment w:val="baseline"/>
            </w:pPr>
            <w:r w:rsidRPr="00C427A1">
              <w:t xml:space="preserve">итоговая </w:t>
            </w:r>
            <w:r w:rsidR="00CD0C04" w:rsidRPr="00C427A1">
              <w:t>сумма корректировок налога на добавленную стоимость по расчетной ставке 10/110, указанных в кассовых чеках коррекции (БСО коррекции) с одним из</w:t>
            </w:r>
            <w:r w:rsidR="0039333C" w:rsidRPr="00C427A1">
              <w:t xml:space="preserve"> следующих признаков расчета: «приход», «р</w:t>
            </w:r>
            <w:r w:rsidR="00CD0C04" w:rsidRPr="00C427A1">
              <w:t>асход»</w:t>
            </w:r>
          </w:p>
        </w:tc>
      </w:tr>
      <w:tr w:rsidR="00C427A1" w:rsidRPr="00C427A1" w14:paraId="7576EE43" w14:textId="77777777" w:rsidTr="00D008EF">
        <w:tc>
          <w:tcPr>
            <w:tcW w:w="1207" w:type="dxa"/>
          </w:tcPr>
          <w:p w14:paraId="29F01EEC" w14:textId="77777777" w:rsidR="00CD0C04" w:rsidRPr="00C427A1" w:rsidRDefault="00CD0C04" w:rsidP="003B7C69">
            <w:pPr>
              <w:widowControl w:val="0"/>
              <w:overflowPunct w:val="0"/>
              <w:autoSpaceDE w:val="0"/>
              <w:autoSpaceDN w:val="0"/>
              <w:adjustRightInd w:val="0"/>
              <w:spacing w:before="0" w:after="0"/>
              <w:ind w:firstLine="0"/>
              <w:textAlignment w:val="baseline"/>
            </w:pPr>
            <w:r w:rsidRPr="00C427A1">
              <w:t>1155</w:t>
            </w:r>
          </w:p>
        </w:tc>
        <w:tc>
          <w:tcPr>
            <w:tcW w:w="2921" w:type="dxa"/>
            <w:shd w:val="clear" w:color="auto" w:fill="auto"/>
            <w:noWrap/>
          </w:tcPr>
          <w:p w14:paraId="7BDF15C7" w14:textId="77777777" w:rsidR="00CD0C04" w:rsidRPr="00C427A1" w:rsidRDefault="00CD0C04" w:rsidP="003B7C69">
            <w:pPr>
              <w:widowControl w:val="0"/>
              <w:overflowPunct w:val="0"/>
              <w:autoSpaceDE w:val="0"/>
              <w:autoSpaceDN w:val="0"/>
              <w:adjustRightInd w:val="0"/>
              <w:spacing w:before="0" w:after="0"/>
              <w:ind w:firstLine="0"/>
              <w:jc w:val="left"/>
              <w:textAlignment w:val="baseline"/>
            </w:pPr>
            <w:r w:rsidRPr="00C427A1">
              <w:t>сумма коррекций с НДС по ставке 0%</w:t>
            </w:r>
          </w:p>
        </w:tc>
        <w:tc>
          <w:tcPr>
            <w:tcW w:w="3157" w:type="dxa"/>
            <w:shd w:val="clear" w:color="auto" w:fill="auto"/>
            <w:noWrap/>
          </w:tcPr>
          <w:p w14:paraId="38536F86" w14:textId="77777777" w:rsidR="00CD0C04" w:rsidRPr="00C427A1" w:rsidRDefault="00CD0C04" w:rsidP="003B7C69">
            <w:pPr>
              <w:widowControl w:val="0"/>
              <w:overflowPunct w:val="0"/>
              <w:autoSpaceDE w:val="0"/>
              <w:autoSpaceDN w:val="0"/>
              <w:adjustRightInd w:val="0"/>
              <w:spacing w:before="0" w:after="0"/>
              <w:ind w:firstLine="0"/>
              <w:jc w:val="left"/>
              <w:textAlignment w:val="baseline"/>
            </w:pPr>
            <w:r w:rsidRPr="00C427A1">
              <w:t>«КОР. ОБОРОТА С НДС0% &lt;признак расчета&gt;».</w:t>
            </w:r>
          </w:p>
          <w:p w14:paraId="73EA47CF" w14:textId="77777777" w:rsidR="00CD0C04" w:rsidRPr="00C427A1" w:rsidRDefault="00CD0C04" w:rsidP="003B7C69">
            <w:pPr>
              <w:widowControl w:val="0"/>
              <w:overflowPunct w:val="0"/>
              <w:autoSpaceDE w:val="0"/>
              <w:autoSpaceDN w:val="0"/>
              <w:adjustRightInd w:val="0"/>
              <w:spacing w:before="0" w:after="0"/>
              <w:ind w:firstLine="0"/>
              <w:jc w:val="left"/>
              <w:textAlignment w:val="baseline"/>
            </w:pPr>
            <w:r w:rsidRPr="00C427A1">
              <w:t xml:space="preserve">Поле &lt;признак расчета&gt; в заголовке, в зависимости от наименования реквизита, в состав которого входит указанный реквизит, </w:t>
            </w:r>
            <w:r w:rsidRPr="00C427A1">
              <w:lastRenderedPageBreak/>
              <w:t>может принимать одно из следующих значений: &lt;ПРИХ.&gt;, &lt;РАСХ.&gt;</w:t>
            </w:r>
          </w:p>
        </w:tc>
        <w:tc>
          <w:tcPr>
            <w:tcW w:w="6991" w:type="dxa"/>
          </w:tcPr>
          <w:p w14:paraId="7DD1D21F" w14:textId="7C2A726F" w:rsidR="00CD0C04" w:rsidRPr="00C427A1" w:rsidRDefault="004B08A2" w:rsidP="004B08A2">
            <w:pPr>
              <w:widowControl w:val="0"/>
              <w:overflowPunct w:val="0"/>
              <w:autoSpaceDE w:val="0"/>
              <w:autoSpaceDN w:val="0"/>
              <w:adjustRightInd w:val="0"/>
              <w:spacing w:before="0" w:after="0"/>
              <w:ind w:firstLine="0"/>
              <w:jc w:val="left"/>
              <w:textAlignment w:val="baseline"/>
            </w:pPr>
            <w:r w:rsidRPr="00C427A1">
              <w:lastRenderedPageBreak/>
              <w:t xml:space="preserve">итоговая </w:t>
            </w:r>
            <w:r w:rsidR="00CD0C04" w:rsidRPr="00C427A1">
              <w:t>сумма корректировок расчетов, указанных в кассовых чеках коррекции (БСО коррекции)</w:t>
            </w:r>
            <w:r w:rsidR="00AE1692" w:rsidRPr="00C427A1">
              <w:t xml:space="preserve"> </w:t>
            </w:r>
            <w:r w:rsidR="00CD0C04" w:rsidRPr="00C427A1">
              <w:t>со ставкой налога на добавленную стоимость 0% с одним из</w:t>
            </w:r>
            <w:r w:rsidR="0039333C" w:rsidRPr="00C427A1">
              <w:t xml:space="preserve"> следующих признаков расчета: «приход», «р</w:t>
            </w:r>
            <w:r w:rsidR="00CD0C04" w:rsidRPr="00C427A1">
              <w:t>асход»</w:t>
            </w:r>
          </w:p>
        </w:tc>
      </w:tr>
      <w:tr w:rsidR="00C427A1" w:rsidRPr="00C427A1" w14:paraId="60074D00" w14:textId="77777777" w:rsidTr="00D008EF">
        <w:tc>
          <w:tcPr>
            <w:tcW w:w="1207" w:type="dxa"/>
          </w:tcPr>
          <w:p w14:paraId="6E9F7C0B" w14:textId="77777777" w:rsidR="00CD0C04" w:rsidRPr="00C427A1" w:rsidRDefault="00CD0C04" w:rsidP="003B7C69">
            <w:pPr>
              <w:widowControl w:val="0"/>
              <w:overflowPunct w:val="0"/>
              <w:autoSpaceDE w:val="0"/>
              <w:autoSpaceDN w:val="0"/>
              <w:adjustRightInd w:val="0"/>
              <w:spacing w:before="0" w:after="0"/>
              <w:ind w:firstLine="0"/>
              <w:textAlignment w:val="baseline"/>
            </w:pPr>
            <w:r w:rsidRPr="00C427A1">
              <w:lastRenderedPageBreak/>
              <w:t>1157</w:t>
            </w:r>
          </w:p>
        </w:tc>
        <w:tc>
          <w:tcPr>
            <w:tcW w:w="2921" w:type="dxa"/>
            <w:shd w:val="clear" w:color="auto" w:fill="auto"/>
            <w:noWrap/>
          </w:tcPr>
          <w:p w14:paraId="7766AE00" w14:textId="77777777" w:rsidR="00CD0C04" w:rsidRPr="00C427A1" w:rsidRDefault="00CD0C04" w:rsidP="003B7C69">
            <w:pPr>
              <w:widowControl w:val="0"/>
              <w:overflowPunct w:val="0"/>
              <w:autoSpaceDE w:val="0"/>
              <w:autoSpaceDN w:val="0"/>
              <w:adjustRightInd w:val="0"/>
              <w:spacing w:before="0" w:after="0"/>
              <w:ind w:firstLine="0"/>
              <w:jc w:val="left"/>
              <w:textAlignment w:val="baseline"/>
            </w:pPr>
            <w:r w:rsidRPr="00C427A1">
              <w:t>счетчики итогов ФН</w:t>
            </w:r>
          </w:p>
        </w:tc>
        <w:tc>
          <w:tcPr>
            <w:tcW w:w="3157" w:type="dxa"/>
            <w:shd w:val="clear" w:color="auto" w:fill="auto"/>
            <w:noWrap/>
          </w:tcPr>
          <w:p w14:paraId="392E2784" w14:textId="77777777" w:rsidR="00CD0C04" w:rsidRPr="00C427A1" w:rsidRDefault="00CD0C04" w:rsidP="003B7C69">
            <w:pPr>
              <w:widowControl w:val="0"/>
              <w:overflowPunct w:val="0"/>
              <w:autoSpaceDE w:val="0"/>
              <w:autoSpaceDN w:val="0"/>
              <w:adjustRightInd w:val="0"/>
              <w:spacing w:before="0" w:after="0"/>
              <w:ind w:firstLine="0"/>
              <w:jc w:val="left"/>
              <w:textAlignment w:val="baseline"/>
            </w:pPr>
            <w:r w:rsidRPr="00C427A1">
              <w:t>–</w:t>
            </w:r>
          </w:p>
        </w:tc>
        <w:tc>
          <w:tcPr>
            <w:tcW w:w="6991" w:type="dxa"/>
          </w:tcPr>
          <w:p w14:paraId="3AAED3FC" w14:textId="184CA442" w:rsidR="00CD0C04" w:rsidRPr="00C427A1" w:rsidRDefault="00467995" w:rsidP="004B08A2">
            <w:pPr>
              <w:widowControl w:val="0"/>
              <w:overflowPunct w:val="0"/>
              <w:autoSpaceDE w:val="0"/>
              <w:autoSpaceDN w:val="0"/>
              <w:adjustRightInd w:val="0"/>
              <w:spacing w:before="0" w:after="0"/>
              <w:ind w:firstLine="0"/>
              <w:jc w:val="left"/>
              <w:textAlignment w:val="baseline"/>
            </w:pPr>
            <w:r w:rsidRPr="00C427A1">
              <w:t xml:space="preserve">итоговые суммы </w:t>
            </w:r>
            <w:r w:rsidR="00CD0C04" w:rsidRPr="00C427A1">
              <w:t>расчетов, указанных в кассовых чеках (БСО) или в кассовых чеках коррекции (БСО коррекции), зафиксированные в счетчиках итогов ФН</w:t>
            </w:r>
          </w:p>
        </w:tc>
      </w:tr>
      <w:tr w:rsidR="00C427A1" w:rsidRPr="00C427A1" w14:paraId="3E8906E6" w14:textId="77777777" w:rsidTr="00D008EF">
        <w:tc>
          <w:tcPr>
            <w:tcW w:w="1207" w:type="dxa"/>
          </w:tcPr>
          <w:p w14:paraId="1321ECC4" w14:textId="77777777" w:rsidR="00CD0C04" w:rsidRPr="00C427A1" w:rsidRDefault="00CD0C04" w:rsidP="003B7C69">
            <w:pPr>
              <w:widowControl w:val="0"/>
              <w:overflowPunct w:val="0"/>
              <w:autoSpaceDE w:val="0"/>
              <w:autoSpaceDN w:val="0"/>
              <w:adjustRightInd w:val="0"/>
              <w:spacing w:before="0" w:after="0"/>
              <w:ind w:firstLine="0"/>
              <w:textAlignment w:val="baseline"/>
            </w:pPr>
            <w:r w:rsidRPr="00C427A1">
              <w:t>1158</w:t>
            </w:r>
          </w:p>
        </w:tc>
        <w:tc>
          <w:tcPr>
            <w:tcW w:w="2921" w:type="dxa"/>
            <w:shd w:val="clear" w:color="auto" w:fill="auto"/>
            <w:noWrap/>
          </w:tcPr>
          <w:p w14:paraId="1784E709" w14:textId="77777777" w:rsidR="00CD0C04" w:rsidRPr="00C427A1" w:rsidRDefault="00CD0C04" w:rsidP="003B7C69">
            <w:pPr>
              <w:widowControl w:val="0"/>
              <w:overflowPunct w:val="0"/>
              <w:autoSpaceDE w:val="0"/>
              <w:autoSpaceDN w:val="0"/>
              <w:adjustRightInd w:val="0"/>
              <w:spacing w:before="0" w:after="0"/>
              <w:ind w:firstLine="0"/>
              <w:jc w:val="left"/>
              <w:textAlignment w:val="baseline"/>
            </w:pPr>
            <w:r w:rsidRPr="00C427A1">
              <w:t>счетчики итогов непереданных ФД</w:t>
            </w:r>
          </w:p>
        </w:tc>
        <w:tc>
          <w:tcPr>
            <w:tcW w:w="3157" w:type="dxa"/>
            <w:shd w:val="clear" w:color="auto" w:fill="auto"/>
            <w:noWrap/>
          </w:tcPr>
          <w:p w14:paraId="609FF0DA" w14:textId="77777777" w:rsidR="00CD0C04" w:rsidRPr="00C427A1" w:rsidRDefault="00CD0C04" w:rsidP="003B7C69">
            <w:pPr>
              <w:widowControl w:val="0"/>
              <w:overflowPunct w:val="0"/>
              <w:autoSpaceDE w:val="0"/>
              <w:autoSpaceDN w:val="0"/>
              <w:adjustRightInd w:val="0"/>
              <w:spacing w:before="0" w:after="0"/>
              <w:ind w:firstLine="0"/>
              <w:jc w:val="left"/>
              <w:textAlignment w:val="baseline"/>
            </w:pPr>
            <w:r w:rsidRPr="00C427A1">
              <w:t>–</w:t>
            </w:r>
          </w:p>
        </w:tc>
        <w:tc>
          <w:tcPr>
            <w:tcW w:w="6991" w:type="dxa"/>
          </w:tcPr>
          <w:p w14:paraId="72E7B7F4" w14:textId="53D53D9A" w:rsidR="00CD0C04" w:rsidRPr="00C427A1" w:rsidRDefault="00467995" w:rsidP="004B08A2">
            <w:pPr>
              <w:widowControl w:val="0"/>
              <w:overflowPunct w:val="0"/>
              <w:autoSpaceDE w:val="0"/>
              <w:autoSpaceDN w:val="0"/>
              <w:adjustRightInd w:val="0"/>
              <w:spacing w:before="0" w:after="0"/>
              <w:ind w:firstLine="0"/>
              <w:jc w:val="left"/>
              <w:textAlignment w:val="baseline"/>
            </w:pPr>
            <w:r w:rsidRPr="00C427A1">
              <w:t xml:space="preserve">итоговые суммы </w:t>
            </w:r>
            <w:r w:rsidR="00CD0C04" w:rsidRPr="00C427A1">
              <w:t>расчетов, указанных в кассовых чеках (БСО) или в кассовых чеках коррекции (БСО коррекции), зафиксированные в счетчиках итогов непереданных ФД</w:t>
            </w:r>
          </w:p>
        </w:tc>
      </w:tr>
      <w:tr w:rsidR="00C427A1" w:rsidRPr="00C427A1" w14:paraId="28022385" w14:textId="77777777" w:rsidTr="00D008EF">
        <w:tc>
          <w:tcPr>
            <w:tcW w:w="1207" w:type="dxa"/>
          </w:tcPr>
          <w:p w14:paraId="29DA77C1" w14:textId="77777777" w:rsidR="00CD0C04" w:rsidRPr="00C427A1" w:rsidRDefault="00CD0C04" w:rsidP="003B7C69">
            <w:pPr>
              <w:widowControl w:val="0"/>
              <w:overflowPunct w:val="0"/>
              <w:autoSpaceDE w:val="0"/>
              <w:autoSpaceDN w:val="0"/>
              <w:adjustRightInd w:val="0"/>
              <w:spacing w:before="0" w:after="0"/>
              <w:ind w:firstLine="0"/>
              <w:textAlignment w:val="baseline"/>
              <w:rPr>
                <w:lang w:val="en-US"/>
              </w:rPr>
            </w:pPr>
            <w:r w:rsidRPr="00C427A1">
              <w:t>1162</w:t>
            </w:r>
          </w:p>
        </w:tc>
        <w:tc>
          <w:tcPr>
            <w:tcW w:w="2921" w:type="dxa"/>
            <w:shd w:val="clear" w:color="auto" w:fill="auto"/>
            <w:noWrap/>
          </w:tcPr>
          <w:p w14:paraId="3D30E48E" w14:textId="77777777" w:rsidR="00CD0C04" w:rsidRPr="00C427A1" w:rsidRDefault="00CD0C04" w:rsidP="003B7C69">
            <w:pPr>
              <w:widowControl w:val="0"/>
              <w:overflowPunct w:val="0"/>
              <w:autoSpaceDE w:val="0"/>
              <w:autoSpaceDN w:val="0"/>
              <w:adjustRightInd w:val="0"/>
              <w:spacing w:before="0" w:after="0"/>
              <w:ind w:firstLine="0"/>
              <w:jc w:val="left"/>
              <w:textAlignment w:val="baseline"/>
              <w:rPr>
                <w:i/>
              </w:rPr>
            </w:pPr>
            <w:r w:rsidRPr="00C427A1">
              <w:t>код товарной номенклатуры</w:t>
            </w:r>
          </w:p>
        </w:tc>
        <w:tc>
          <w:tcPr>
            <w:tcW w:w="3157" w:type="dxa"/>
            <w:shd w:val="clear" w:color="auto" w:fill="auto"/>
            <w:noWrap/>
          </w:tcPr>
          <w:p w14:paraId="17BCF354" w14:textId="77777777" w:rsidR="00CD0C04" w:rsidRPr="00C427A1" w:rsidRDefault="00CD0C04" w:rsidP="003B7C69">
            <w:pPr>
              <w:widowControl w:val="0"/>
              <w:overflowPunct w:val="0"/>
              <w:autoSpaceDE w:val="0"/>
              <w:autoSpaceDN w:val="0"/>
              <w:adjustRightInd w:val="0"/>
              <w:spacing w:before="0" w:after="0"/>
              <w:ind w:firstLine="0"/>
              <w:jc w:val="left"/>
              <w:textAlignment w:val="baseline"/>
            </w:pPr>
            <w:r w:rsidRPr="00C427A1">
              <w:t>«КТН»</w:t>
            </w:r>
          </w:p>
        </w:tc>
        <w:tc>
          <w:tcPr>
            <w:tcW w:w="6991" w:type="dxa"/>
          </w:tcPr>
          <w:p w14:paraId="46CFABE4" w14:textId="77777777" w:rsidR="00CD0C04" w:rsidRPr="00C427A1" w:rsidRDefault="00CD0C04" w:rsidP="003B7C69">
            <w:pPr>
              <w:widowControl w:val="0"/>
              <w:overflowPunct w:val="0"/>
              <w:autoSpaceDE w:val="0"/>
              <w:autoSpaceDN w:val="0"/>
              <w:adjustRightInd w:val="0"/>
              <w:spacing w:before="0" w:after="0"/>
              <w:ind w:firstLine="0"/>
              <w:jc w:val="left"/>
              <w:textAlignment w:val="baseline"/>
            </w:pPr>
            <w:r w:rsidRPr="00C427A1">
              <w:t>код товарной номенклатуры</w:t>
            </w:r>
          </w:p>
        </w:tc>
      </w:tr>
      <w:tr w:rsidR="00C427A1" w:rsidRPr="00C427A1" w14:paraId="003F5244" w14:textId="77777777" w:rsidTr="00D008EF">
        <w:tc>
          <w:tcPr>
            <w:tcW w:w="1207" w:type="dxa"/>
          </w:tcPr>
          <w:p w14:paraId="7519690C" w14:textId="77777777" w:rsidR="00CD0C04" w:rsidRPr="00C427A1" w:rsidRDefault="00CD0C04" w:rsidP="003B7C69">
            <w:pPr>
              <w:widowControl w:val="0"/>
              <w:overflowPunct w:val="0"/>
              <w:autoSpaceDE w:val="0"/>
              <w:autoSpaceDN w:val="0"/>
              <w:adjustRightInd w:val="0"/>
              <w:spacing w:before="0" w:after="0"/>
              <w:ind w:firstLine="0"/>
              <w:textAlignment w:val="baseline"/>
            </w:pPr>
            <w:r w:rsidRPr="00C427A1">
              <w:t>1171</w:t>
            </w:r>
          </w:p>
        </w:tc>
        <w:tc>
          <w:tcPr>
            <w:tcW w:w="2921" w:type="dxa"/>
            <w:shd w:val="clear" w:color="auto" w:fill="auto"/>
            <w:noWrap/>
          </w:tcPr>
          <w:p w14:paraId="6ADFF95A" w14:textId="77777777" w:rsidR="00CD0C04" w:rsidRPr="00C427A1" w:rsidRDefault="00CD0C04" w:rsidP="003B7C69">
            <w:pPr>
              <w:widowControl w:val="0"/>
              <w:overflowPunct w:val="0"/>
              <w:autoSpaceDE w:val="0"/>
              <w:autoSpaceDN w:val="0"/>
              <w:adjustRightInd w:val="0"/>
              <w:spacing w:before="0" w:after="0"/>
              <w:ind w:firstLine="0"/>
              <w:jc w:val="left"/>
              <w:textAlignment w:val="baseline"/>
              <w:rPr>
                <w:i/>
              </w:rPr>
            </w:pPr>
            <w:r w:rsidRPr="00C427A1">
              <w:t>телефон поставщика</w:t>
            </w:r>
          </w:p>
        </w:tc>
        <w:tc>
          <w:tcPr>
            <w:tcW w:w="3157" w:type="dxa"/>
            <w:shd w:val="clear" w:color="auto" w:fill="auto"/>
            <w:noWrap/>
          </w:tcPr>
          <w:p w14:paraId="2D6DE59C" w14:textId="77777777" w:rsidR="00CD0C04" w:rsidRPr="00C427A1" w:rsidRDefault="00CD0C04" w:rsidP="003B7C69">
            <w:pPr>
              <w:widowControl w:val="0"/>
              <w:overflowPunct w:val="0"/>
              <w:autoSpaceDE w:val="0"/>
              <w:autoSpaceDN w:val="0"/>
              <w:adjustRightInd w:val="0"/>
              <w:spacing w:before="0" w:after="0"/>
              <w:ind w:firstLine="0"/>
              <w:jc w:val="left"/>
              <w:textAlignment w:val="baseline"/>
            </w:pPr>
            <w:r w:rsidRPr="00C427A1">
              <w:t>«ТЛФ. ПОСТ.»</w:t>
            </w:r>
          </w:p>
        </w:tc>
        <w:tc>
          <w:tcPr>
            <w:tcW w:w="6991" w:type="dxa"/>
          </w:tcPr>
          <w:p w14:paraId="6C0E6B82" w14:textId="77777777" w:rsidR="00CD0C04" w:rsidRPr="00C427A1" w:rsidRDefault="00CD0C04" w:rsidP="003B7C69">
            <w:pPr>
              <w:widowControl w:val="0"/>
              <w:overflowPunct w:val="0"/>
              <w:autoSpaceDE w:val="0"/>
              <w:autoSpaceDN w:val="0"/>
              <w:adjustRightInd w:val="0"/>
              <w:spacing w:before="0" w:after="0"/>
              <w:ind w:firstLine="0"/>
              <w:jc w:val="left"/>
              <w:textAlignment w:val="baseline"/>
            </w:pPr>
            <w:r w:rsidRPr="00C427A1">
              <w:t>номера контактных телефонов поставщика</w:t>
            </w:r>
          </w:p>
        </w:tc>
      </w:tr>
      <w:tr w:rsidR="00C427A1" w:rsidRPr="00C427A1" w14:paraId="56252F5A" w14:textId="77777777" w:rsidTr="00D008EF">
        <w:tc>
          <w:tcPr>
            <w:tcW w:w="1207" w:type="dxa"/>
          </w:tcPr>
          <w:p w14:paraId="1843ADE2" w14:textId="77777777" w:rsidR="00CD0C04" w:rsidRPr="00C427A1" w:rsidRDefault="00CD0C04" w:rsidP="003B7C69">
            <w:pPr>
              <w:widowControl w:val="0"/>
              <w:overflowPunct w:val="0"/>
              <w:autoSpaceDE w:val="0"/>
              <w:autoSpaceDN w:val="0"/>
              <w:adjustRightInd w:val="0"/>
              <w:spacing w:before="0" w:after="0"/>
              <w:ind w:firstLine="0"/>
              <w:jc w:val="left"/>
              <w:textAlignment w:val="baseline"/>
            </w:pPr>
            <w:r w:rsidRPr="00C427A1">
              <w:t>1173</w:t>
            </w:r>
          </w:p>
        </w:tc>
        <w:tc>
          <w:tcPr>
            <w:tcW w:w="2921" w:type="dxa"/>
            <w:shd w:val="clear" w:color="auto" w:fill="auto"/>
            <w:noWrap/>
          </w:tcPr>
          <w:p w14:paraId="77726CE6" w14:textId="77777777" w:rsidR="00CD0C04" w:rsidRPr="00C427A1" w:rsidRDefault="00CD0C04" w:rsidP="003B7C69">
            <w:pPr>
              <w:widowControl w:val="0"/>
              <w:overflowPunct w:val="0"/>
              <w:autoSpaceDE w:val="0"/>
              <w:autoSpaceDN w:val="0"/>
              <w:adjustRightInd w:val="0"/>
              <w:spacing w:before="0" w:after="0"/>
              <w:ind w:firstLine="0"/>
              <w:jc w:val="left"/>
              <w:textAlignment w:val="baseline"/>
            </w:pPr>
            <w:r w:rsidRPr="00C427A1">
              <w:t>тип коррекции</w:t>
            </w:r>
          </w:p>
        </w:tc>
        <w:tc>
          <w:tcPr>
            <w:tcW w:w="3157" w:type="dxa"/>
            <w:shd w:val="clear" w:color="auto" w:fill="auto"/>
            <w:noWrap/>
          </w:tcPr>
          <w:p w14:paraId="7BC8ABCB" w14:textId="77777777" w:rsidR="00CD0C04" w:rsidRPr="00C427A1" w:rsidRDefault="00CD0C04" w:rsidP="003B7C69">
            <w:pPr>
              <w:widowControl w:val="0"/>
              <w:overflowPunct w:val="0"/>
              <w:autoSpaceDE w:val="0"/>
              <w:autoSpaceDN w:val="0"/>
              <w:adjustRightInd w:val="0"/>
              <w:spacing w:before="0" w:after="0"/>
              <w:ind w:firstLine="0"/>
              <w:jc w:val="left"/>
              <w:textAlignment w:val="baseline"/>
            </w:pPr>
            <w:r w:rsidRPr="00C427A1">
              <w:t>«ТИП КОРРЕКЦИИ»</w:t>
            </w:r>
          </w:p>
        </w:tc>
        <w:tc>
          <w:tcPr>
            <w:tcW w:w="6991" w:type="dxa"/>
          </w:tcPr>
          <w:p w14:paraId="5C7380E8" w14:textId="77777777" w:rsidR="00CD0C04" w:rsidRPr="00C427A1" w:rsidRDefault="00CD0C04" w:rsidP="003B7C69">
            <w:pPr>
              <w:widowControl w:val="0"/>
              <w:overflowPunct w:val="0"/>
              <w:autoSpaceDE w:val="0"/>
              <w:autoSpaceDN w:val="0"/>
              <w:adjustRightInd w:val="0"/>
              <w:spacing w:before="0" w:after="0"/>
              <w:ind w:firstLine="0"/>
              <w:jc w:val="left"/>
              <w:textAlignment w:val="baseline"/>
            </w:pPr>
            <w:r w:rsidRPr="00C427A1">
              <w:t>тип коррекции</w:t>
            </w:r>
          </w:p>
        </w:tc>
      </w:tr>
      <w:tr w:rsidR="00C427A1" w:rsidRPr="00C427A1" w14:paraId="32102214" w14:textId="77777777" w:rsidTr="00D008EF">
        <w:tc>
          <w:tcPr>
            <w:tcW w:w="1207" w:type="dxa"/>
          </w:tcPr>
          <w:p w14:paraId="6B967F30" w14:textId="77777777" w:rsidR="00CD0C04" w:rsidRPr="00C427A1" w:rsidRDefault="00CD0C04" w:rsidP="003B7C69">
            <w:pPr>
              <w:widowControl w:val="0"/>
              <w:overflowPunct w:val="0"/>
              <w:autoSpaceDE w:val="0"/>
              <w:autoSpaceDN w:val="0"/>
              <w:adjustRightInd w:val="0"/>
              <w:spacing w:before="0" w:after="0"/>
              <w:ind w:firstLine="0"/>
              <w:textAlignment w:val="baseline"/>
            </w:pPr>
            <w:r w:rsidRPr="00C427A1">
              <w:t>1174</w:t>
            </w:r>
          </w:p>
        </w:tc>
        <w:tc>
          <w:tcPr>
            <w:tcW w:w="2921" w:type="dxa"/>
            <w:shd w:val="clear" w:color="auto" w:fill="auto"/>
            <w:noWrap/>
          </w:tcPr>
          <w:p w14:paraId="079A3912" w14:textId="77777777" w:rsidR="00CD0C04" w:rsidRPr="00C427A1" w:rsidRDefault="00CD0C04" w:rsidP="003B7C69">
            <w:pPr>
              <w:widowControl w:val="0"/>
              <w:overflowPunct w:val="0"/>
              <w:autoSpaceDE w:val="0"/>
              <w:autoSpaceDN w:val="0"/>
              <w:adjustRightInd w:val="0"/>
              <w:spacing w:before="0" w:after="0"/>
              <w:ind w:firstLine="0"/>
              <w:jc w:val="left"/>
              <w:textAlignment w:val="baseline"/>
              <w:rPr>
                <w:i/>
              </w:rPr>
            </w:pPr>
            <w:r w:rsidRPr="00C427A1">
              <w:t>основание для коррекции</w:t>
            </w:r>
          </w:p>
        </w:tc>
        <w:tc>
          <w:tcPr>
            <w:tcW w:w="3157" w:type="dxa"/>
            <w:shd w:val="clear" w:color="auto" w:fill="auto"/>
            <w:noWrap/>
          </w:tcPr>
          <w:p w14:paraId="428C18EB" w14:textId="77777777" w:rsidR="00CD0C04" w:rsidRPr="00C427A1" w:rsidRDefault="00CD0C04" w:rsidP="003B7C69">
            <w:pPr>
              <w:widowControl w:val="0"/>
              <w:overflowPunct w:val="0"/>
              <w:autoSpaceDE w:val="0"/>
              <w:autoSpaceDN w:val="0"/>
              <w:adjustRightInd w:val="0"/>
              <w:spacing w:before="0" w:after="0"/>
              <w:ind w:firstLine="0"/>
              <w:jc w:val="left"/>
              <w:textAlignment w:val="baseline"/>
            </w:pPr>
            <w:r w:rsidRPr="00C427A1">
              <w:t>«ОСН. ДЛЯ КОРР.»</w:t>
            </w:r>
          </w:p>
        </w:tc>
        <w:tc>
          <w:tcPr>
            <w:tcW w:w="6991" w:type="dxa"/>
          </w:tcPr>
          <w:p w14:paraId="13A4BDC0" w14:textId="77777777" w:rsidR="00CD0C04" w:rsidRPr="00C427A1" w:rsidRDefault="00CD0C04" w:rsidP="003B7C69">
            <w:pPr>
              <w:widowControl w:val="0"/>
              <w:overflowPunct w:val="0"/>
              <w:autoSpaceDE w:val="0"/>
              <w:autoSpaceDN w:val="0"/>
              <w:adjustRightInd w:val="0"/>
              <w:spacing w:before="0" w:after="0"/>
              <w:ind w:firstLine="0"/>
              <w:jc w:val="left"/>
              <w:textAlignment w:val="baseline"/>
            </w:pPr>
            <w:r w:rsidRPr="00C427A1">
              <w:t>дата, номер и наименование документа основания для коррекции</w:t>
            </w:r>
          </w:p>
        </w:tc>
      </w:tr>
      <w:tr w:rsidR="00C427A1" w:rsidRPr="00C427A1" w14:paraId="7C0DB6E2" w14:textId="77777777" w:rsidTr="00D008EF">
        <w:tc>
          <w:tcPr>
            <w:tcW w:w="1207" w:type="dxa"/>
          </w:tcPr>
          <w:p w14:paraId="2FF81D01" w14:textId="77777777" w:rsidR="00CD0C04" w:rsidRPr="00C427A1" w:rsidRDefault="00CD0C04" w:rsidP="003B7C69">
            <w:pPr>
              <w:widowControl w:val="0"/>
              <w:overflowPunct w:val="0"/>
              <w:autoSpaceDE w:val="0"/>
              <w:autoSpaceDN w:val="0"/>
              <w:adjustRightInd w:val="0"/>
              <w:spacing w:before="0" w:after="0"/>
              <w:ind w:firstLine="0"/>
              <w:textAlignment w:val="baseline"/>
            </w:pPr>
            <w:r w:rsidRPr="00C427A1">
              <w:t>1177</w:t>
            </w:r>
          </w:p>
        </w:tc>
        <w:tc>
          <w:tcPr>
            <w:tcW w:w="2921" w:type="dxa"/>
            <w:shd w:val="clear" w:color="auto" w:fill="auto"/>
            <w:noWrap/>
          </w:tcPr>
          <w:p w14:paraId="5C7D6AA1" w14:textId="77777777" w:rsidR="00CD0C04" w:rsidRPr="00C427A1" w:rsidRDefault="00CD0C04" w:rsidP="003B7C69">
            <w:pPr>
              <w:widowControl w:val="0"/>
              <w:overflowPunct w:val="0"/>
              <w:autoSpaceDE w:val="0"/>
              <w:autoSpaceDN w:val="0"/>
              <w:adjustRightInd w:val="0"/>
              <w:spacing w:before="0" w:after="0"/>
              <w:ind w:firstLine="0"/>
              <w:jc w:val="left"/>
              <w:textAlignment w:val="baseline"/>
              <w:rPr>
                <w:i/>
              </w:rPr>
            </w:pPr>
            <w:r w:rsidRPr="00C427A1">
              <w:t>наименование основания для коррекции</w:t>
            </w:r>
          </w:p>
        </w:tc>
        <w:tc>
          <w:tcPr>
            <w:tcW w:w="3157" w:type="dxa"/>
            <w:shd w:val="clear" w:color="auto" w:fill="auto"/>
            <w:noWrap/>
          </w:tcPr>
          <w:p w14:paraId="52709654" w14:textId="77777777" w:rsidR="00CD0C04" w:rsidRPr="00C427A1" w:rsidRDefault="00CD0C04" w:rsidP="003B7C69">
            <w:pPr>
              <w:widowControl w:val="0"/>
              <w:overflowPunct w:val="0"/>
              <w:autoSpaceDE w:val="0"/>
              <w:autoSpaceDN w:val="0"/>
              <w:adjustRightInd w:val="0"/>
              <w:spacing w:before="0" w:after="0"/>
              <w:ind w:firstLine="0"/>
              <w:jc w:val="left"/>
              <w:textAlignment w:val="baseline"/>
            </w:pPr>
            <w:r w:rsidRPr="00C427A1">
              <w:t>–</w:t>
            </w:r>
          </w:p>
        </w:tc>
        <w:tc>
          <w:tcPr>
            <w:tcW w:w="6991" w:type="dxa"/>
          </w:tcPr>
          <w:p w14:paraId="4443E750" w14:textId="77777777" w:rsidR="00CD0C04" w:rsidRPr="00C427A1" w:rsidRDefault="00CD0C04" w:rsidP="003B7C69">
            <w:pPr>
              <w:widowControl w:val="0"/>
              <w:overflowPunct w:val="0"/>
              <w:autoSpaceDE w:val="0"/>
              <w:autoSpaceDN w:val="0"/>
              <w:adjustRightInd w:val="0"/>
              <w:spacing w:before="0" w:after="0"/>
              <w:ind w:firstLine="0"/>
              <w:jc w:val="left"/>
              <w:textAlignment w:val="baseline"/>
            </w:pPr>
            <w:r w:rsidRPr="00C427A1">
              <w:t>наименование документа основания для коррекции</w:t>
            </w:r>
          </w:p>
        </w:tc>
      </w:tr>
      <w:tr w:rsidR="00C427A1" w:rsidRPr="00C427A1" w14:paraId="331400D1" w14:textId="77777777" w:rsidTr="00D008EF">
        <w:tc>
          <w:tcPr>
            <w:tcW w:w="1207" w:type="dxa"/>
          </w:tcPr>
          <w:p w14:paraId="352DFF9A" w14:textId="77777777" w:rsidR="00CD0C04" w:rsidRPr="00C427A1" w:rsidRDefault="00CD0C04" w:rsidP="003B7C69">
            <w:pPr>
              <w:widowControl w:val="0"/>
              <w:overflowPunct w:val="0"/>
              <w:autoSpaceDE w:val="0"/>
              <w:autoSpaceDN w:val="0"/>
              <w:adjustRightInd w:val="0"/>
              <w:spacing w:before="0" w:after="0"/>
              <w:ind w:firstLine="0"/>
              <w:textAlignment w:val="baseline"/>
            </w:pPr>
            <w:r w:rsidRPr="00C427A1">
              <w:t>1178</w:t>
            </w:r>
          </w:p>
        </w:tc>
        <w:tc>
          <w:tcPr>
            <w:tcW w:w="2921" w:type="dxa"/>
            <w:shd w:val="clear" w:color="auto" w:fill="auto"/>
            <w:noWrap/>
          </w:tcPr>
          <w:p w14:paraId="40B38865" w14:textId="77777777" w:rsidR="00CD0C04" w:rsidRPr="00C427A1" w:rsidRDefault="00CD0C04" w:rsidP="003B7C69">
            <w:pPr>
              <w:widowControl w:val="0"/>
              <w:overflowPunct w:val="0"/>
              <w:autoSpaceDE w:val="0"/>
              <w:autoSpaceDN w:val="0"/>
              <w:adjustRightInd w:val="0"/>
              <w:spacing w:before="0" w:after="0"/>
              <w:ind w:firstLine="0"/>
              <w:jc w:val="left"/>
              <w:textAlignment w:val="baseline"/>
              <w:rPr>
                <w:i/>
              </w:rPr>
            </w:pPr>
            <w:r w:rsidRPr="00C427A1">
              <w:t>дата документа основания для коррекции</w:t>
            </w:r>
          </w:p>
        </w:tc>
        <w:tc>
          <w:tcPr>
            <w:tcW w:w="3157" w:type="dxa"/>
            <w:shd w:val="clear" w:color="auto" w:fill="auto"/>
            <w:noWrap/>
          </w:tcPr>
          <w:p w14:paraId="42844F2D" w14:textId="77777777" w:rsidR="00CD0C04" w:rsidRPr="00C427A1" w:rsidRDefault="00CD0C04" w:rsidP="003B7C69">
            <w:pPr>
              <w:widowControl w:val="0"/>
              <w:overflowPunct w:val="0"/>
              <w:autoSpaceDE w:val="0"/>
              <w:autoSpaceDN w:val="0"/>
              <w:adjustRightInd w:val="0"/>
              <w:spacing w:before="0" w:after="0"/>
              <w:ind w:firstLine="0"/>
              <w:jc w:val="left"/>
              <w:textAlignment w:val="baseline"/>
            </w:pPr>
            <w:r w:rsidRPr="00C427A1">
              <w:t>–</w:t>
            </w:r>
          </w:p>
        </w:tc>
        <w:tc>
          <w:tcPr>
            <w:tcW w:w="6991" w:type="dxa"/>
          </w:tcPr>
          <w:p w14:paraId="68DE4BEF" w14:textId="77777777" w:rsidR="00CD0C04" w:rsidRPr="00C427A1" w:rsidRDefault="00CD0C04" w:rsidP="003B7C69">
            <w:pPr>
              <w:widowControl w:val="0"/>
              <w:overflowPunct w:val="0"/>
              <w:autoSpaceDE w:val="0"/>
              <w:autoSpaceDN w:val="0"/>
              <w:adjustRightInd w:val="0"/>
              <w:spacing w:before="0" w:after="0"/>
              <w:ind w:firstLine="0"/>
              <w:jc w:val="left"/>
              <w:textAlignment w:val="baseline"/>
            </w:pPr>
            <w:r w:rsidRPr="00C427A1">
              <w:t>дата документа основания для коррекции</w:t>
            </w:r>
          </w:p>
        </w:tc>
      </w:tr>
      <w:tr w:rsidR="00C427A1" w:rsidRPr="00C427A1" w14:paraId="255EE17B" w14:textId="77777777" w:rsidTr="00D008EF">
        <w:tc>
          <w:tcPr>
            <w:tcW w:w="1207" w:type="dxa"/>
          </w:tcPr>
          <w:p w14:paraId="21702878" w14:textId="77777777" w:rsidR="00CD0C04" w:rsidRPr="00C427A1" w:rsidRDefault="00CD0C04" w:rsidP="003B7C69">
            <w:pPr>
              <w:widowControl w:val="0"/>
              <w:overflowPunct w:val="0"/>
              <w:autoSpaceDE w:val="0"/>
              <w:autoSpaceDN w:val="0"/>
              <w:adjustRightInd w:val="0"/>
              <w:spacing w:before="0" w:after="0"/>
              <w:ind w:firstLine="0"/>
              <w:textAlignment w:val="baseline"/>
            </w:pPr>
            <w:r w:rsidRPr="00C427A1">
              <w:t>1179</w:t>
            </w:r>
          </w:p>
        </w:tc>
        <w:tc>
          <w:tcPr>
            <w:tcW w:w="2921" w:type="dxa"/>
            <w:shd w:val="clear" w:color="auto" w:fill="auto"/>
            <w:noWrap/>
          </w:tcPr>
          <w:p w14:paraId="66CD5590" w14:textId="77777777" w:rsidR="00CD0C04" w:rsidRPr="00C427A1" w:rsidRDefault="00CD0C04" w:rsidP="003B7C69">
            <w:pPr>
              <w:widowControl w:val="0"/>
              <w:overflowPunct w:val="0"/>
              <w:autoSpaceDE w:val="0"/>
              <w:autoSpaceDN w:val="0"/>
              <w:adjustRightInd w:val="0"/>
              <w:spacing w:before="0" w:after="0"/>
              <w:ind w:firstLine="0"/>
              <w:jc w:val="left"/>
              <w:textAlignment w:val="baseline"/>
              <w:rPr>
                <w:i/>
              </w:rPr>
            </w:pPr>
            <w:r w:rsidRPr="00C427A1">
              <w:t>номер документа основания для коррекции</w:t>
            </w:r>
          </w:p>
        </w:tc>
        <w:tc>
          <w:tcPr>
            <w:tcW w:w="3157" w:type="dxa"/>
            <w:shd w:val="clear" w:color="auto" w:fill="auto"/>
            <w:noWrap/>
          </w:tcPr>
          <w:p w14:paraId="6E586A93" w14:textId="77777777" w:rsidR="00CD0C04" w:rsidRPr="00C427A1" w:rsidRDefault="00CD0C04" w:rsidP="003B7C69">
            <w:pPr>
              <w:widowControl w:val="0"/>
              <w:overflowPunct w:val="0"/>
              <w:autoSpaceDE w:val="0"/>
              <w:autoSpaceDN w:val="0"/>
              <w:adjustRightInd w:val="0"/>
              <w:spacing w:before="0" w:after="0"/>
              <w:ind w:firstLine="0"/>
              <w:jc w:val="left"/>
              <w:textAlignment w:val="baseline"/>
            </w:pPr>
            <w:r w:rsidRPr="00C427A1">
              <w:t>–</w:t>
            </w:r>
          </w:p>
        </w:tc>
        <w:tc>
          <w:tcPr>
            <w:tcW w:w="6991" w:type="dxa"/>
          </w:tcPr>
          <w:p w14:paraId="50FD6D81" w14:textId="77777777" w:rsidR="00CD0C04" w:rsidRPr="00C427A1" w:rsidRDefault="00CD0C04" w:rsidP="003B7C69">
            <w:pPr>
              <w:widowControl w:val="0"/>
              <w:overflowPunct w:val="0"/>
              <w:autoSpaceDE w:val="0"/>
              <w:autoSpaceDN w:val="0"/>
              <w:adjustRightInd w:val="0"/>
              <w:spacing w:before="0" w:after="0"/>
              <w:ind w:firstLine="0"/>
              <w:jc w:val="left"/>
              <w:textAlignment w:val="baseline"/>
            </w:pPr>
            <w:r w:rsidRPr="00C427A1">
              <w:t>номер документа основания для коррекции</w:t>
            </w:r>
          </w:p>
        </w:tc>
      </w:tr>
      <w:tr w:rsidR="00C427A1" w:rsidRPr="00C427A1" w14:paraId="356778B8" w14:textId="77777777" w:rsidTr="00D008EF">
        <w:tc>
          <w:tcPr>
            <w:tcW w:w="1207" w:type="dxa"/>
          </w:tcPr>
          <w:p w14:paraId="43FCE993" w14:textId="77777777" w:rsidR="00CD0C04" w:rsidRPr="00C427A1" w:rsidRDefault="00CD0C04" w:rsidP="003B7C69">
            <w:pPr>
              <w:widowControl w:val="0"/>
              <w:overflowPunct w:val="0"/>
              <w:autoSpaceDE w:val="0"/>
              <w:autoSpaceDN w:val="0"/>
              <w:adjustRightInd w:val="0"/>
              <w:spacing w:before="0" w:after="0"/>
              <w:ind w:firstLine="0"/>
              <w:textAlignment w:val="baseline"/>
            </w:pPr>
            <w:r w:rsidRPr="00C427A1">
              <w:t>1183</w:t>
            </w:r>
          </w:p>
        </w:tc>
        <w:tc>
          <w:tcPr>
            <w:tcW w:w="2921" w:type="dxa"/>
            <w:shd w:val="clear" w:color="auto" w:fill="auto"/>
            <w:noWrap/>
          </w:tcPr>
          <w:p w14:paraId="58998797" w14:textId="77777777" w:rsidR="00CD0C04" w:rsidRPr="00C427A1" w:rsidRDefault="00CD0C04" w:rsidP="003B7C69">
            <w:pPr>
              <w:widowControl w:val="0"/>
              <w:overflowPunct w:val="0"/>
              <w:autoSpaceDE w:val="0"/>
              <w:autoSpaceDN w:val="0"/>
              <w:adjustRightInd w:val="0"/>
              <w:spacing w:before="0" w:after="0"/>
              <w:ind w:firstLine="0"/>
              <w:jc w:val="left"/>
              <w:textAlignment w:val="baseline"/>
            </w:pPr>
            <w:r w:rsidRPr="00C427A1">
              <w:t>сумма расчетов без НДС</w:t>
            </w:r>
          </w:p>
        </w:tc>
        <w:tc>
          <w:tcPr>
            <w:tcW w:w="3157" w:type="dxa"/>
            <w:shd w:val="clear" w:color="auto" w:fill="auto"/>
            <w:noWrap/>
          </w:tcPr>
          <w:p w14:paraId="14F387DF" w14:textId="368BA22E" w:rsidR="00CD0C04" w:rsidRPr="00C427A1" w:rsidRDefault="00CD0C04" w:rsidP="003B7C69">
            <w:pPr>
              <w:widowControl w:val="0"/>
              <w:overflowPunct w:val="0"/>
              <w:autoSpaceDE w:val="0"/>
              <w:autoSpaceDN w:val="0"/>
              <w:adjustRightInd w:val="0"/>
              <w:spacing w:before="0" w:after="0"/>
              <w:ind w:firstLine="0"/>
              <w:jc w:val="left"/>
              <w:textAlignment w:val="baseline"/>
            </w:pPr>
            <w:r w:rsidRPr="00C427A1">
              <w:t>«ОБОРОТ БЕЗ НДС</w:t>
            </w:r>
            <w:r w:rsidR="00652C6E" w:rsidRPr="00C427A1">
              <w:t xml:space="preserve"> </w:t>
            </w:r>
            <w:r w:rsidRPr="00C427A1">
              <w:t>&lt;признак расчета&gt;».</w:t>
            </w:r>
          </w:p>
          <w:p w14:paraId="5DB02B95" w14:textId="4EB8E52C" w:rsidR="00CD0C04" w:rsidRPr="00C427A1" w:rsidRDefault="00CD0C04" w:rsidP="003B7C69">
            <w:pPr>
              <w:widowControl w:val="0"/>
              <w:overflowPunct w:val="0"/>
              <w:autoSpaceDE w:val="0"/>
              <w:autoSpaceDN w:val="0"/>
              <w:adjustRightInd w:val="0"/>
              <w:spacing w:before="0" w:after="0"/>
              <w:ind w:firstLine="0"/>
              <w:jc w:val="left"/>
              <w:textAlignment w:val="baseline"/>
            </w:pPr>
            <w:r w:rsidRPr="00C427A1">
              <w:t xml:space="preserve">Поле &lt;признак расчета&gt; </w:t>
            </w:r>
            <w:r w:rsidRPr="00C427A1">
              <w:lastRenderedPageBreak/>
              <w:t>в заголовке, в зависимости от наименования реквизита, в состав которого входит указанный реквизит, может принимать одно из следующих значений:</w:t>
            </w:r>
          </w:p>
          <w:p w14:paraId="4A84EE76" w14:textId="77777777" w:rsidR="00CD0C04" w:rsidRPr="00C427A1" w:rsidRDefault="00CD0C04" w:rsidP="003B7C69">
            <w:pPr>
              <w:widowControl w:val="0"/>
              <w:overflowPunct w:val="0"/>
              <w:autoSpaceDE w:val="0"/>
              <w:autoSpaceDN w:val="0"/>
              <w:adjustRightInd w:val="0"/>
              <w:spacing w:before="0" w:after="0"/>
              <w:ind w:firstLine="0"/>
              <w:jc w:val="left"/>
              <w:textAlignment w:val="baseline"/>
            </w:pPr>
            <w:r w:rsidRPr="00C427A1">
              <w:t xml:space="preserve">&lt;ПРИХ.&gt;, </w:t>
            </w:r>
            <w:proofErr w:type="gramStart"/>
            <w:r w:rsidRPr="00C427A1">
              <w:t>&lt; ВОЗВР</w:t>
            </w:r>
            <w:proofErr w:type="gramEnd"/>
            <w:r w:rsidRPr="00C427A1">
              <w:t>. ПРИХ.&gt;, &lt;РАСХ.&gt;, &lt;ВОЗВР. РАСХ.&gt;</w:t>
            </w:r>
          </w:p>
        </w:tc>
        <w:tc>
          <w:tcPr>
            <w:tcW w:w="6991" w:type="dxa"/>
          </w:tcPr>
          <w:p w14:paraId="68BCFDF4" w14:textId="5BA36CEA" w:rsidR="00CD0C04" w:rsidRPr="00C427A1" w:rsidRDefault="004B08A2" w:rsidP="004B08A2">
            <w:pPr>
              <w:widowControl w:val="0"/>
              <w:overflowPunct w:val="0"/>
              <w:autoSpaceDE w:val="0"/>
              <w:autoSpaceDN w:val="0"/>
              <w:adjustRightInd w:val="0"/>
              <w:spacing w:before="0" w:after="0"/>
              <w:ind w:firstLine="0"/>
              <w:jc w:val="left"/>
              <w:textAlignment w:val="baseline"/>
            </w:pPr>
            <w:r w:rsidRPr="00C427A1">
              <w:lastRenderedPageBreak/>
              <w:t xml:space="preserve">итоговая </w:t>
            </w:r>
            <w:r w:rsidR="00CD0C04" w:rsidRPr="00C427A1">
              <w:t>сумма расчетов, указанных в кассовых чеках (БСО) с одним из</w:t>
            </w:r>
            <w:r w:rsidR="00652C6E" w:rsidRPr="00C427A1">
              <w:t xml:space="preserve"> следующих признаков расчета: «приход», «возврат прихода», «расход», «в</w:t>
            </w:r>
            <w:r w:rsidR="00CD0C04" w:rsidRPr="00C427A1">
              <w:t xml:space="preserve">озврат </w:t>
            </w:r>
            <w:r w:rsidR="00CD0C04" w:rsidRPr="00C427A1">
              <w:lastRenderedPageBreak/>
              <w:t>расхода»</w:t>
            </w:r>
          </w:p>
        </w:tc>
      </w:tr>
      <w:tr w:rsidR="00C427A1" w:rsidRPr="00C427A1" w14:paraId="2CEE2C06" w14:textId="77777777" w:rsidTr="00D008EF">
        <w:tc>
          <w:tcPr>
            <w:tcW w:w="1207" w:type="dxa"/>
          </w:tcPr>
          <w:p w14:paraId="5D8F0714" w14:textId="77777777" w:rsidR="00CD0C04" w:rsidRPr="00C427A1" w:rsidRDefault="00CD0C04" w:rsidP="003B7C69">
            <w:pPr>
              <w:widowControl w:val="0"/>
              <w:overflowPunct w:val="0"/>
              <w:autoSpaceDE w:val="0"/>
              <w:autoSpaceDN w:val="0"/>
              <w:adjustRightInd w:val="0"/>
              <w:spacing w:before="0" w:after="0"/>
              <w:ind w:firstLine="0"/>
              <w:textAlignment w:val="baseline"/>
            </w:pPr>
            <w:r w:rsidRPr="00C427A1">
              <w:lastRenderedPageBreak/>
              <w:t>1184</w:t>
            </w:r>
          </w:p>
        </w:tc>
        <w:tc>
          <w:tcPr>
            <w:tcW w:w="2921" w:type="dxa"/>
            <w:shd w:val="clear" w:color="auto" w:fill="auto"/>
            <w:noWrap/>
          </w:tcPr>
          <w:p w14:paraId="530F7B1B" w14:textId="77777777" w:rsidR="00CD0C04" w:rsidRPr="00C427A1" w:rsidRDefault="00CD0C04" w:rsidP="003B7C69">
            <w:pPr>
              <w:widowControl w:val="0"/>
              <w:overflowPunct w:val="0"/>
              <w:autoSpaceDE w:val="0"/>
              <w:autoSpaceDN w:val="0"/>
              <w:adjustRightInd w:val="0"/>
              <w:spacing w:before="0" w:after="0"/>
              <w:ind w:firstLine="0"/>
              <w:jc w:val="left"/>
              <w:textAlignment w:val="baseline"/>
            </w:pPr>
            <w:r w:rsidRPr="00C427A1">
              <w:t>сумма коррекций без НДС</w:t>
            </w:r>
          </w:p>
        </w:tc>
        <w:tc>
          <w:tcPr>
            <w:tcW w:w="3157" w:type="dxa"/>
            <w:shd w:val="clear" w:color="auto" w:fill="auto"/>
            <w:noWrap/>
          </w:tcPr>
          <w:p w14:paraId="13F2A9C8" w14:textId="5A0A856D" w:rsidR="00CD0C04" w:rsidRPr="00C427A1" w:rsidRDefault="00CD0C04" w:rsidP="003B7C69">
            <w:pPr>
              <w:widowControl w:val="0"/>
              <w:overflowPunct w:val="0"/>
              <w:autoSpaceDE w:val="0"/>
              <w:autoSpaceDN w:val="0"/>
              <w:adjustRightInd w:val="0"/>
              <w:spacing w:before="0" w:after="0"/>
              <w:ind w:firstLine="0"/>
              <w:jc w:val="left"/>
              <w:textAlignment w:val="baseline"/>
            </w:pPr>
            <w:r w:rsidRPr="00C427A1">
              <w:t>«КОР. ОБОРОТА БЕЗ НДС</w:t>
            </w:r>
            <w:r w:rsidR="008F1F59" w:rsidRPr="00C427A1">
              <w:t xml:space="preserve"> </w:t>
            </w:r>
            <w:r w:rsidRPr="00C427A1">
              <w:t>&lt;признак расчета&gt;».</w:t>
            </w:r>
          </w:p>
          <w:p w14:paraId="5F681181" w14:textId="77777777" w:rsidR="00CD0C04" w:rsidRPr="00C427A1" w:rsidRDefault="00CD0C04" w:rsidP="003B7C69">
            <w:pPr>
              <w:widowControl w:val="0"/>
              <w:overflowPunct w:val="0"/>
              <w:autoSpaceDE w:val="0"/>
              <w:autoSpaceDN w:val="0"/>
              <w:adjustRightInd w:val="0"/>
              <w:spacing w:before="0" w:after="0"/>
              <w:ind w:firstLine="0"/>
              <w:jc w:val="left"/>
              <w:textAlignment w:val="baseline"/>
            </w:pPr>
            <w:r w:rsidRPr="00C427A1">
              <w:t>Поле &lt;признак расчета&gt; в заголовке, в зависимости от наименования реквизита, в состав которого входит указанный реквизит, может принимать одно из следующих значений: &lt;ПРИХ.&gt;, &lt;РАСХ.&gt;</w:t>
            </w:r>
          </w:p>
        </w:tc>
        <w:tc>
          <w:tcPr>
            <w:tcW w:w="6991" w:type="dxa"/>
          </w:tcPr>
          <w:p w14:paraId="36747661" w14:textId="6625514F" w:rsidR="00CD0C04" w:rsidRPr="00C427A1" w:rsidRDefault="004B08A2" w:rsidP="004B08A2">
            <w:pPr>
              <w:widowControl w:val="0"/>
              <w:overflowPunct w:val="0"/>
              <w:autoSpaceDE w:val="0"/>
              <w:autoSpaceDN w:val="0"/>
              <w:adjustRightInd w:val="0"/>
              <w:spacing w:before="0" w:after="0"/>
              <w:ind w:firstLine="0"/>
              <w:jc w:val="left"/>
              <w:textAlignment w:val="baseline"/>
            </w:pPr>
            <w:r w:rsidRPr="00C427A1">
              <w:t xml:space="preserve">итоговая </w:t>
            </w:r>
            <w:r w:rsidR="00CD0C04" w:rsidRPr="00C427A1">
              <w:t>сумма корректировки расчетов, указанных в кассовых чеках коррекции (БСО коррекции) с одним из</w:t>
            </w:r>
            <w:r w:rsidR="0039333C" w:rsidRPr="00C427A1">
              <w:t xml:space="preserve"> следующих признаков расчета: «приход», «р</w:t>
            </w:r>
            <w:r w:rsidR="00CD0C04" w:rsidRPr="00C427A1">
              <w:t>асход»</w:t>
            </w:r>
          </w:p>
        </w:tc>
      </w:tr>
      <w:tr w:rsidR="00C427A1" w:rsidRPr="00C427A1" w14:paraId="451173CF" w14:textId="77777777" w:rsidTr="00D008EF">
        <w:tc>
          <w:tcPr>
            <w:tcW w:w="1207" w:type="dxa"/>
          </w:tcPr>
          <w:p w14:paraId="481BB247" w14:textId="77777777" w:rsidR="00CD0C04" w:rsidRPr="00C427A1" w:rsidRDefault="00CD0C04" w:rsidP="003B7C69">
            <w:pPr>
              <w:widowControl w:val="0"/>
              <w:overflowPunct w:val="0"/>
              <w:autoSpaceDE w:val="0"/>
              <w:autoSpaceDN w:val="0"/>
              <w:adjustRightInd w:val="0"/>
              <w:spacing w:before="0" w:after="0"/>
              <w:ind w:firstLine="0"/>
              <w:jc w:val="left"/>
              <w:textAlignment w:val="baseline"/>
            </w:pPr>
            <w:r w:rsidRPr="00C427A1">
              <w:t>1187</w:t>
            </w:r>
          </w:p>
        </w:tc>
        <w:tc>
          <w:tcPr>
            <w:tcW w:w="2921" w:type="dxa"/>
            <w:shd w:val="clear" w:color="auto" w:fill="auto"/>
            <w:noWrap/>
          </w:tcPr>
          <w:p w14:paraId="69932E4C" w14:textId="77777777" w:rsidR="00CD0C04" w:rsidRPr="00C427A1" w:rsidRDefault="00CD0C04" w:rsidP="003B7C69">
            <w:pPr>
              <w:widowControl w:val="0"/>
              <w:overflowPunct w:val="0"/>
              <w:autoSpaceDE w:val="0"/>
              <w:autoSpaceDN w:val="0"/>
              <w:adjustRightInd w:val="0"/>
              <w:spacing w:before="0" w:after="0"/>
              <w:ind w:firstLine="0"/>
              <w:jc w:val="left"/>
              <w:textAlignment w:val="baseline"/>
            </w:pPr>
            <w:r w:rsidRPr="00C427A1">
              <w:t>место расчетов</w:t>
            </w:r>
          </w:p>
        </w:tc>
        <w:tc>
          <w:tcPr>
            <w:tcW w:w="3157" w:type="dxa"/>
            <w:shd w:val="clear" w:color="auto" w:fill="auto"/>
            <w:noWrap/>
          </w:tcPr>
          <w:p w14:paraId="4E641803" w14:textId="77777777" w:rsidR="00CD0C04" w:rsidRPr="00C427A1" w:rsidRDefault="00CD0C04" w:rsidP="003B7C69">
            <w:pPr>
              <w:widowControl w:val="0"/>
              <w:overflowPunct w:val="0"/>
              <w:autoSpaceDE w:val="0"/>
              <w:autoSpaceDN w:val="0"/>
              <w:adjustRightInd w:val="0"/>
              <w:spacing w:before="0" w:after="0"/>
              <w:ind w:firstLine="0"/>
              <w:jc w:val="left"/>
              <w:textAlignment w:val="baseline"/>
            </w:pPr>
            <w:r w:rsidRPr="00C427A1">
              <w:t>«МЕСТО РАСЧЕТОВ»</w:t>
            </w:r>
          </w:p>
        </w:tc>
        <w:tc>
          <w:tcPr>
            <w:tcW w:w="6991" w:type="dxa"/>
          </w:tcPr>
          <w:p w14:paraId="70FA1556" w14:textId="77777777" w:rsidR="00CD0C04" w:rsidRPr="00C427A1" w:rsidRDefault="00CD0C04" w:rsidP="003B7C69">
            <w:pPr>
              <w:widowControl w:val="0"/>
              <w:overflowPunct w:val="0"/>
              <w:autoSpaceDE w:val="0"/>
              <w:autoSpaceDN w:val="0"/>
              <w:adjustRightInd w:val="0"/>
              <w:spacing w:before="0" w:after="0"/>
              <w:ind w:firstLine="0"/>
              <w:jc w:val="left"/>
              <w:textAlignment w:val="baseline"/>
            </w:pPr>
            <w:r w:rsidRPr="00C427A1">
              <w:t>место осуществления расчетов между пользователем и покупателем (клиентом)</w:t>
            </w:r>
          </w:p>
        </w:tc>
      </w:tr>
      <w:tr w:rsidR="00C427A1" w:rsidRPr="00C427A1" w14:paraId="61461CD5" w14:textId="77777777" w:rsidTr="00D008EF">
        <w:tc>
          <w:tcPr>
            <w:tcW w:w="1207" w:type="dxa"/>
          </w:tcPr>
          <w:p w14:paraId="4994B7DF" w14:textId="77777777" w:rsidR="00CD0C04" w:rsidRPr="00C427A1" w:rsidRDefault="00CD0C04" w:rsidP="003B7C69">
            <w:pPr>
              <w:widowControl w:val="0"/>
              <w:overflowPunct w:val="0"/>
              <w:autoSpaceDE w:val="0"/>
              <w:autoSpaceDN w:val="0"/>
              <w:adjustRightInd w:val="0"/>
              <w:spacing w:before="0" w:after="0"/>
              <w:ind w:firstLine="0"/>
              <w:textAlignment w:val="baseline"/>
            </w:pPr>
            <w:r w:rsidRPr="00C427A1">
              <w:t>1188</w:t>
            </w:r>
          </w:p>
        </w:tc>
        <w:tc>
          <w:tcPr>
            <w:tcW w:w="2921" w:type="dxa"/>
            <w:shd w:val="clear" w:color="auto" w:fill="auto"/>
            <w:noWrap/>
          </w:tcPr>
          <w:p w14:paraId="695EC086" w14:textId="77777777" w:rsidR="00CD0C04" w:rsidRPr="00C427A1" w:rsidRDefault="00CD0C04" w:rsidP="003B7C69">
            <w:pPr>
              <w:widowControl w:val="0"/>
              <w:overflowPunct w:val="0"/>
              <w:autoSpaceDE w:val="0"/>
              <w:autoSpaceDN w:val="0"/>
              <w:adjustRightInd w:val="0"/>
              <w:spacing w:before="0" w:after="0"/>
              <w:ind w:firstLine="0"/>
              <w:jc w:val="left"/>
              <w:textAlignment w:val="baseline"/>
              <w:rPr>
                <w:i/>
              </w:rPr>
            </w:pPr>
            <w:r w:rsidRPr="00C427A1">
              <w:t>версия ККТ</w:t>
            </w:r>
          </w:p>
        </w:tc>
        <w:tc>
          <w:tcPr>
            <w:tcW w:w="3157" w:type="dxa"/>
            <w:shd w:val="clear" w:color="auto" w:fill="auto"/>
            <w:noWrap/>
          </w:tcPr>
          <w:p w14:paraId="730CBEB3" w14:textId="77777777" w:rsidR="00CD0C04" w:rsidRPr="00C427A1" w:rsidRDefault="00CD0C04" w:rsidP="003B7C69">
            <w:pPr>
              <w:widowControl w:val="0"/>
              <w:overflowPunct w:val="0"/>
              <w:autoSpaceDE w:val="0"/>
              <w:autoSpaceDN w:val="0"/>
              <w:adjustRightInd w:val="0"/>
              <w:spacing w:before="0" w:after="0"/>
              <w:ind w:firstLine="0"/>
              <w:jc w:val="left"/>
              <w:textAlignment w:val="baseline"/>
            </w:pPr>
            <w:r w:rsidRPr="00C427A1">
              <w:t>«ВЕР. ККТ»</w:t>
            </w:r>
          </w:p>
        </w:tc>
        <w:tc>
          <w:tcPr>
            <w:tcW w:w="6991" w:type="dxa"/>
          </w:tcPr>
          <w:p w14:paraId="4AFCDA0E" w14:textId="77777777" w:rsidR="00CD0C04" w:rsidRPr="00C427A1" w:rsidRDefault="00CD0C04" w:rsidP="003B7C69">
            <w:pPr>
              <w:widowControl w:val="0"/>
              <w:overflowPunct w:val="0"/>
              <w:autoSpaceDE w:val="0"/>
              <w:autoSpaceDN w:val="0"/>
              <w:adjustRightInd w:val="0"/>
              <w:spacing w:before="0" w:after="0"/>
              <w:ind w:firstLine="0"/>
              <w:jc w:val="left"/>
              <w:textAlignment w:val="baseline"/>
            </w:pPr>
            <w:r w:rsidRPr="00C427A1">
              <w:t xml:space="preserve">версия модели контрольно-кассовой техники </w:t>
            </w:r>
          </w:p>
        </w:tc>
      </w:tr>
      <w:tr w:rsidR="00C427A1" w:rsidRPr="00C427A1" w14:paraId="295BF685" w14:textId="77777777" w:rsidTr="00D008EF">
        <w:tc>
          <w:tcPr>
            <w:tcW w:w="1207" w:type="dxa"/>
          </w:tcPr>
          <w:p w14:paraId="59CCF7BC" w14:textId="77777777" w:rsidR="00CD0C04" w:rsidRPr="00C427A1" w:rsidRDefault="00CD0C04" w:rsidP="003B7C69">
            <w:pPr>
              <w:widowControl w:val="0"/>
              <w:overflowPunct w:val="0"/>
              <w:autoSpaceDE w:val="0"/>
              <w:autoSpaceDN w:val="0"/>
              <w:adjustRightInd w:val="0"/>
              <w:spacing w:before="0" w:after="0"/>
              <w:ind w:firstLine="0"/>
              <w:textAlignment w:val="baseline"/>
            </w:pPr>
            <w:r w:rsidRPr="00C427A1">
              <w:lastRenderedPageBreak/>
              <w:t>1189</w:t>
            </w:r>
          </w:p>
        </w:tc>
        <w:tc>
          <w:tcPr>
            <w:tcW w:w="2921" w:type="dxa"/>
            <w:shd w:val="clear" w:color="auto" w:fill="auto"/>
            <w:noWrap/>
          </w:tcPr>
          <w:p w14:paraId="2748D7C4" w14:textId="77777777" w:rsidR="00CD0C04" w:rsidRPr="00C427A1" w:rsidRDefault="00CD0C04" w:rsidP="003B7C69">
            <w:pPr>
              <w:widowControl w:val="0"/>
              <w:overflowPunct w:val="0"/>
              <w:autoSpaceDE w:val="0"/>
              <w:autoSpaceDN w:val="0"/>
              <w:adjustRightInd w:val="0"/>
              <w:spacing w:before="0" w:after="0"/>
              <w:ind w:firstLine="0"/>
              <w:jc w:val="left"/>
              <w:textAlignment w:val="baseline"/>
              <w:rPr>
                <w:i/>
              </w:rPr>
            </w:pPr>
            <w:r w:rsidRPr="00C427A1">
              <w:t>версия ФФД ККТ</w:t>
            </w:r>
          </w:p>
        </w:tc>
        <w:tc>
          <w:tcPr>
            <w:tcW w:w="3157" w:type="dxa"/>
            <w:shd w:val="clear" w:color="auto" w:fill="auto"/>
            <w:noWrap/>
          </w:tcPr>
          <w:p w14:paraId="308A4655" w14:textId="77777777" w:rsidR="00CD0C04" w:rsidRPr="00C427A1" w:rsidRDefault="00CD0C04" w:rsidP="003B7C69">
            <w:pPr>
              <w:widowControl w:val="0"/>
              <w:overflowPunct w:val="0"/>
              <w:autoSpaceDE w:val="0"/>
              <w:autoSpaceDN w:val="0"/>
              <w:adjustRightInd w:val="0"/>
              <w:spacing w:before="0" w:after="0"/>
              <w:ind w:firstLine="0"/>
              <w:jc w:val="left"/>
              <w:textAlignment w:val="baseline"/>
            </w:pPr>
            <w:r w:rsidRPr="00C427A1">
              <w:t>«ФФД ККТ»</w:t>
            </w:r>
          </w:p>
        </w:tc>
        <w:tc>
          <w:tcPr>
            <w:tcW w:w="6991" w:type="dxa"/>
          </w:tcPr>
          <w:p w14:paraId="43B8F356" w14:textId="77777777" w:rsidR="00CD0C04" w:rsidRPr="00C427A1" w:rsidRDefault="00CD0C04" w:rsidP="003B7C69">
            <w:pPr>
              <w:widowControl w:val="0"/>
              <w:overflowPunct w:val="0"/>
              <w:autoSpaceDE w:val="0"/>
              <w:autoSpaceDN w:val="0"/>
              <w:adjustRightInd w:val="0"/>
              <w:spacing w:before="0" w:after="0"/>
              <w:ind w:firstLine="0"/>
              <w:jc w:val="left"/>
              <w:textAlignment w:val="baseline"/>
            </w:pPr>
            <w:r w:rsidRPr="00C427A1">
              <w:t>версия форматов фискальных документов с максимальным номером, реализованная в ККТ</w:t>
            </w:r>
          </w:p>
        </w:tc>
      </w:tr>
      <w:tr w:rsidR="00C427A1" w:rsidRPr="00C427A1" w14:paraId="2583DA62" w14:textId="77777777" w:rsidTr="00D008EF">
        <w:tc>
          <w:tcPr>
            <w:tcW w:w="1207" w:type="dxa"/>
          </w:tcPr>
          <w:p w14:paraId="480D22B5" w14:textId="77777777" w:rsidR="00CD0C04" w:rsidRPr="00C427A1" w:rsidRDefault="00CD0C04" w:rsidP="003B7C69">
            <w:pPr>
              <w:widowControl w:val="0"/>
              <w:overflowPunct w:val="0"/>
              <w:autoSpaceDE w:val="0"/>
              <w:autoSpaceDN w:val="0"/>
              <w:adjustRightInd w:val="0"/>
              <w:spacing w:before="0" w:after="0"/>
              <w:ind w:firstLine="0"/>
              <w:textAlignment w:val="baseline"/>
            </w:pPr>
            <w:r w:rsidRPr="00C427A1">
              <w:t>1190</w:t>
            </w:r>
          </w:p>
        </w:tc>
        <w:tc>
          <w:tcPr>
            <w:tcW w:w="2921" w:type="dxa"/>
            <w:shd w:val="clear" w:color="auto" w:fill="auto"/>
            <w:noWrap/>
          </w:tcPr>
          <w:p w14:paraId="3AF96427" w14:textId="77777777" w:rsidR="00CD0C04" w:rsidRPr="00C427A1" w:rsidRDefault="00CD0C04" w:rsidP="003B7C69">
            <w:pPr>
              <w:widowControl w:val="0"/>
              <w:overflowPunct w:val="0"/>
              <w:autoSpaceDE w:val="0"/>
              <w:autoSpaceDN w:val="0"/>
              <w:adjustRightInd w:val="0"/>
              <w:spacing w:before="0" w:after="0"/>
              <w:ind w:firstLine="0"/>
              <w:jc w:val="left"/>
              <w:textAlignment w:val="baseline"/>
              <w:rPr>
                <w:i/>
              </w:rPr>
            </w:pPr>
            <w:r w:rsidRPr="00C427A1">
              <w:t>версия ФФД ФН</w:t>
            </w:r>
          </w:p>
        </w:tc>
        <w:tc>
          <w:tcPr>
            <w:tcW w:w="3157" w:type="dxa"/>
            <w:shd w:val="clear" w:color="auto" w:fill="auto"/>
            <w:noWrap/>
          </w:tcPr>
          <w:p w14:paraId="0C840350" w14:textId="77777777" w:rsidR="00CD0C04" w:rsidRPr="00C427A1" w:rsidRDefault="00CD0C04" w:rsidP="003B7C69">
            <w:pPr>
              <w:widowControl w:val="0"/>
              <w:overflowPunct w:val="0"/>
              <w:autoSpaceDE w:val="0"/>
              <w:autoSpaceDN w:val="0"/>
              <w:adjustRightInd w:val="0"/>
              <w:spacing w:before="0" w:after="0"/>
              <w:ind w:firstLine="0"/>
              <w:jc w:val="left"/>
              <w:textAlignment w:val="baseline"/>
            </w:pPr>
            <w:r w:rsidRPr="00C427A1">
              <w:t>«ФФД ФН»</w:t>
            </w:r>
          </w:p>
        </w:tc>
        <w:tc>
          <w:tcPr>
            <w:tcW w:w="6991" w:type="dxa"/>
          </w:tcPr>
          <w:p w14:paraId="3F7FD10E" w14:textId="77777777" w:rsidR="00CD0C04" w:rsidRPr="00C427A1" w:rsidRDefault="00CD0C04" w:rsidP="003B7C69">
            <w:pPr>
              <w:widowControl w:val="0"/>
              <w:overflowPunct w:val="0"/>
              <w:autoSpaceDE w:val="0"/>
              <w:autoSpaceDN w:val="0"/>
              <w:adjustRightInd w:val="0"/>
              <w:spacing w:before="0" w:after="0"/>
              <w:ind w:firstLine="0"/>
              <w:jc w:val="left"/>
              <w:textAlignment w:val="baseline"/>
            </w:pPr>
            <w:r w:rsidRPr="00C427A1">
              <w:t>версия форматов фискальных документов с максимальным номером, реализованная в ФН</w:t>
            </w:r>
          </w:p>
        </w:tc>
      </w:tr>
      <w:tr w:rsidR="00C427A1" w:rsidRPr="00C427A1" w14:paraId="6370B814" w14:textId="77777777" w:rsidTr="00D008EF">
        <w:tc>
          <w:tcPr>
            <w:tcW w:w="1207" w:type="dxa"/>
          </w:tcPr>
          <w:p w14:paraId="4E5DA257" w14:textId="77777777" w:rsidR="00CD0C04" w:rsidRPr="00C427A1" w:rsidRDefault="00CD0C04" w:rsidP="003B7C69">
            <w:pPr>
              <w:widowControl w:val="0"/>
              <w:overflowPunct w:val="0"/>
              <w:autoSpaceDE w:val="0"/>
              <w:autoSpaceDN w:val="0"/>
              <w:adjustRightInd w:val="0"/>
              <w:spacing w:before="0" w:after="0"/>
              <w:ind w:firstLine="0"/>
              <w:textAlignment w:val="baseline"/>
            </w:pPr>
            <w:r w:rsidRPr="00C427A1">
              <w:t>1191</w:t>
            </w:r>
          </w:p>
        </w:tc>
        <w:tc>
          <w:tcPr>
            <w:tcW w:w="2921" w:type="dxa"/>
            <w:tcBorders>
              <w:top w:val="single" w:sz="4" w:space="0" w:color="auto"/>
              <w:left w:val="single" w:sz="4" w:space="0" w:color="auto"/>
              <w:bottom w:val="single" w:sz="4" w:space="0" w:color="auto"/>
              <w:right w:val="single" w:sz="4" w:space="0" w:color="auto"/>
            </w:tcBorders>
            <w:noWrap/>
          </w:tcPr>
          <w:p w14:paraId="7929BB0B" w14:textId="77777777" w:rsidR="00CD0C04" w:rsidRPr="00C427A1" w:rsidRDefault="00CD0C04" w:rsidP="003B7C69">
            <w:pPr>
              <w:widowControl w:val="0"/>
              <w:overflowPunct w:val="0"/>
              <w:autoSpaceDE w:val="0"/>
              <w:autoSpaceDN w:val="0"/>
              <w:adjustRightInd w:val="0"/>
              <w:spacing w:before="0" w:after="0"/>
              <w:ind w:firstLine="0"/>
              <w:jc w:val="left"/>
              <w:textAlignment w:val="baseline"/>
              <w:rPr>
                <w:i/>
              </w:rPr>
            </w:pPr>
            <w:r w:rsidRPr="00C427A1">
              <w:t>дополнительный реквизит предмета расчета</w:t>
            </w:r>
          </w:p>
        </w:tc>
        <w:tc>
          <w:tcPr>
            <w:tcW w:w="3157" w:type="dxa"/>
            <w:noWrap/>
          </w:tcPr>
          <w:p w14:paraId="50F99439" w14:textId="77777777" w:rsidR="00CD0C04" w:rsidRPr="00C427A1" w:rsidRDefault="00CD0C04" w:rsidP="003B7C69">
            <w:pPr>
              <w:widowControl w:val="0"/>
              <w:overflowPunct w:val="0"/>
              <w:autoSpaceDE w:val="0"/>
              <w:autoSpaceDN w:val="0"/>
              <w:adjustRightInd w:val="0"/>
              <w:spacing w:before="0" w:after="0"/>
              <w:ind w:firstLine="0"/>
              <w:jc w:val="left"/>
              <w:textAlignment w:val="baseline"/>
            </w:pPr>
            <w:r w:rsidRPr="00C427A1">
              <w:t>–</w:t>
            </w:r>
          </w:p>
        </w:tc>
        <w:tc>
          <w:tcPr>
            <w:tcW w:w="6991" w:type="dxa"/>
          </w:tcPr>
          <w:p w14:paraId="11B83909" w14:textId="77777777" w:rsidR="00CD0C04" w:rsidRPr="00C427A1" w:rsidRDefault="00CD0C04" w:rsidP="003B7C69">
            <w:pPr>
              <w:widowControl w:val="0"/>
              <w:overflowPunct w:val="0"/>
              <w:autoSpaceDE w:val="0"/>
              <w:autoSpaceDN w:val="0"/>
              <w:adjustRightInd w:val="0"/>
              <w:spacing w:before="0" w:after="0"/>
              <w:ind w:firstLine="0"/>
              <w:jc w:val="left"/>
              <w:textAlignment w:val="baseline"/>
            </w:pPr>
            <w:r w:rsidRPr="00C427A1">
              <w:t>наименование дополнительного реквизита с учетом особенностей сферы деятельности, в которой осуществляются расчеты</w:t>
            </w:r>
          </w:p>
        </w:tc>
      </w:tr>
      <w:tr w:rsidR="00C427A1" w:rsidRPr="00C427A1" w14:paraId="6E51DFE5" w14:textId="77777777" w:rsidTr="00D008EF">
        <w:tc>
          <w:tcPr>
            <w:tcW w:w="1207" w:type="dxa"/>
          </w:tcPr>
          <w:p w14:paraId="7652BEBD" w14:textId="77777777" w:rsidR="00CD0C04" w:rsidRPr="00C427A1" w:rsidRDefault="00CD0C04" w:rsidP="003B7C69">
            <w:pPr>
              <w:widowControl w:val="0"/>
              <w:overflowPunct w:val="0"/>
              <w:autoSpaceDE w:val="0"/>
              <w:autoSpaceDN w:val="0"/>
              <w:adjustRightInd w:val="0"/>
              <w:spacing w:before="0" w:after="0"/>
              <w:ind w:firstLine="0"/>
              <w:textAlignment w:val="baseline"/>
            </w:pPr>
            <w:r w:rsidRPr="00C427A1">
              <w:t>1192</w:t>
            </w:r>
          </w:p>
        </w:tc>
        <w:tc>
          <w:tcPr>
            <w:tcW w:w="2921" w:type="dxa"/>
            <w:tcBorders>
              <w:top w:val="single" w:sz="4" w:space="0" w:color="auto"/>
              <w:left w:val="single" w:sz="4" w:space="0" w:color="auto"/>
              <w:bottom w:val="single" w:sz="4" w:space="0" w:color="auto"/>
              <w:right w:val="single" w:sz="4" w:space="0" w:color="auto"/>
            </w:tcBorders>
            <w:noWrap/>
          </w:tcPr>
          <w:p w14:paraId="5F6C52F1" w14:textId="77777777" w:rsidR="00CD0C04" w:rsidRPr="00C427A1" w:rsidRDefault="00CD0C04" w:rsidP="003B7C69">
            <w:pPr>
              <w:widowControl w:val="0"/>
              <w:overflowPunct w:val="0"/>
              <w:autoSpaceDE w:val="0"/>
              <w:autoSpaceDN w:val="0"/>
              <w:adjustRightInd w:val="0"/>
              <w:spacing w:before="0" w:after="0"/>
              <w:ind w:firstLine="0"/>
              <w:jc w:val="left"/>
              <w:textAlignment w:val="baseline"/>
              <w:rPr>
                <w:i/>
              </w:rPr>
            </w:pPr>
            <w:r w:rsidRPr="00C427A1">
              <w:t>дополнительный реквизит чека (БСО)</w:t>
            </w:r>
          </w:p>
        </w:tc>
        <w:tc>
          <w:tcPr>
            <w:tcW w:w="3157" w:type="dxa"/>
            <w:noWrap/>
          </w:tcPr>
          <w:p w14:paraId="59B6D22C" w14:textId="77777777" w:rsidR="00CD0C04" w:rsidRPr="00C427A1" w:rsidRDefault="00CD0C04" w:rsidP="003B7C69">
            <w:pPr>
              <w:widowControl w:val="0"/>
              <w:overflowPunct w:val="0"/>
              <w:autoSpaceDE w:val="0"/>
              <w:autoSpaceDN w:val="0"/>
              <w:adjustRightInd w:val="0"/>
              <w:spacing w:before="0" w:after="0"/>
              <w:ind w:firstLine="0"/>
              <w:jc w:val="left"/>
              <w:textAlignment w:val="baseline"/>
            </w:pPr>
            <w:r w:rsidRPr="00C427A1">
              <w:t>–</w:t>
            </w:r>
          </w:p>
        </w:tc>
        <w:tc>
          <w:tcPr>
            <w:tcW w:w="6991" w:type="dxa"/>
          </w:tcPr>
          <w:p w14:paraId="55A9CE08" w14:textId="77777777" w:rsidR="00CD0C04" w:rsidRPr="00C427A1" w:rsidRDefault="00CD0C04" w:rsidP="003B7C69">
            <w:pPr>
              <w:widowControl w:val="0"/>
              <w:overflowPunct w:val="0"/>
              <w:autoSpaceDE w:val="0"/>
              <w:autoSpaceDN w:val="0"/>
              <w:adjustRightInd w:val="0"/>
              <w:spacing w:before="0" w:after="0"/>
              <w:ind w:firstLine="0"/>
              <w:jc w:val="left"/>
              <w:textAlignment w:val="baseline"/>
            </w:pPr>
            <w:r w:rsidRPr="00C427A1">
              <w:t>значение дополнительного реквизита с учетом особенностей сферы деятельности, в которой осуществляются расчеты</w:t>
            </w:r>
          </w:p>
        </w:tc>
      </w:tr>
      <w:tr w:rsidR="00C427A1" w:rsidRPr="00C427A1" w14:paraId="7F58F51F" w14:textId="77777777" w:rsidTr="00D008EF">
        <w:tc>
          <w:tcPr>
            <w:tcW w:w="1207" w:type="dxa"/>
          </w:tcPr>
          <w:p w14:paraId="56074FF9" w14:textId="77777777" w:rsidR="00CD0C04" w:rsidRPr="00C427A1" w:rsidRDefault="00CD0C04" w:rsidP="003B7C69">
            <w:pPr>
              <w:widowControl w:val="0"/>
              <w:overflowPunct w:val="0"/>
              <w:autoSpaceDE w:val="0"/>
              <w:autoSpaceDN w:val="0"/>
              <w:adjustRightInd w:val="0"/>
              <w:spacing w:before="0" w:after="0"/>
              <w:ind w:firstLine="0"/>
              <w:textAlignment w:val="baseline"/>
            </w:pPr>
            <w:r w:rsidRPr="00C427A1">
              <w:t>1193</w:t>
            </w:r>
          </w:p>
        </w:tc>
        <w:tc>
          <w:tcPr>
            <w:tcW w:w="2921" w:type="dxa"/>
            <w:shd w:val="clear" w:color="auto" w:fill="auto"/>
            <w:noWrap/>
          </w:tcPr>
          <w:p w14:paraId="7193DFFE" w14:textId="77777777" w:rsidR="00CD0C04" w:rsidRPr="00C427A1" w:rsidRDefault="00CD0C04" w:rsidP="003B7C69">
            <w:pPr>
              <w:widowControl w:val="0"/>
              <w:overflowPunct w:val="0"/>
              <w:autoSpaceDE w:val="0"/>
              <w:autoSpaceDN w:val="0"/>
              <w:adjustRightInd w:val="0"/>
              <w:spacing w:before="0" w:after="0"/>
              <w:ind w:firstLine="0"/>
              <w:jc w:val="left"/>
              <w:textAlignment w:val="baseline"/>
            </w:pPr>
            <w:r w:rsidRPr="00C427A1">
              <w:t>признак проведения азартных игр</w:t>
            </w:r>
          </w:p>
        </w:tc>
        <w:tc>
          <w:tcPr>
            <w:tcW w:w="3157" w:type="dxa"/>
            <w:shd w:val="clear" w:color="auto" w:fill="auto"/>
            <w:noWrap/>
          </w:tcPr>
          <w:p w14:paraId="5104F9A0" w14:textId="77777777" w:rsidR="00CD0C04" w:rsidRPr="00C427A1" w:rsidRDefault="00CD0C04" w:rsidP="003B7C69">
            <w:pPr>
              <w:widowControl w:val="0"/>
              <w:overflowPunct w:val="0"/>
              <w:autoSpaceDE w:val="0"/>
              <w:autoSpaceDN w:val="0"/>
              <w:adjustRightInd w:val="0"/>
              <w:spacing w:before="0" w:after="0"/>
              <w:ind w:firstLine="0"/>
              <w:jc w:val="left"/>
              <w:textAlignment w:val="baseline"/>
            </w:pPr>
            <w:r w:rsidRPr="00C427A1">
              <w:t>«ПРОВЕДЕНИЕ АЗАРТНОЙ ИГРЫ»</w:t>
            </w:r>
          </w:p>
        </w:tc>
        <w:tc>
          <w:tcPr>
            <w:tcW w:w="6991" w:type="dxa"/>
          </w:tcPr>
          <w:p w14:paraId="46E94DC2" w14:textId="2ABEFDD1" w:rsidR="00CD0C04" w:rsidRPr="00C427A1" w:rsidRDefault="00CD0C04" w:rsidP="00393C3B">
            <w:pPr>
              <w:widowControl w:val="0"/>
              <w:overflowPunct w:val="0"/>
              <w:autoSpaceDE w:val="0"/>
              <w:autoSpaceDN w:val="0"/>
              <w:adjustRightInd w:val="0"/>
              <w:spacing w:before="0" w:after="0"/>
              <w:ind w:firstLine="0"/>
              <w:jc w:val="left"/>
              <w:textAlignment w:val="baseline"/>
            </w:pPr>
            <w:r w:rsidRPr="00C427A1">
              <w:t>признак применения ККТ при проведении расчетов при приеме ставок и выплате денежных средств в виде выигрыша при осуществлении деятельности проведению азартных игр</w:t>
            </w:r>
          </w:p>
        </w:tc>
      </w:tr>
      <w:tr w:rsidR="00C427A1" w:rsidRPr="00C427A1" w14:paraId="28B33275" w14:textId="77777777" w:rsidTr="00D008EF">
        <w:tc>
          <w:tcPr>
            <w:tcW w:w="1207" w:type="dxa"/>
          </w:tcPr>
          <w:p w14:paraId="12C0AAD0" w14:textId="77777777" w:rsidR="00CD0C04" w:rsidRPr="00C427A1" w:rsidRDefault="00CD0C04" w:rsidP="003B7C69">
            <w:pPr>
              <w:widowControl w:val="0"/>
              <w:overflowPunct w:val="0"/>
              <w:autoSpaceDE w:val="0"/>
              <w:autoSpaceDN w:val="0"/>
              <w:adjustRightInd w:val="0"/>
              <w:spacing w:before="0" w:after="0"/>
              <w:ind w:firstLine="0"/>
              <w:textAlignment w:val="baseline"/>
            </w:pPr>
            <w:r w:rsidRPr="00C427A1">
              <w:t>1194</w:t>
            </w:r>
          </w:p>
        </w:tc>
        <w:tc>
          <w:tcPr>
            <w:tcW w:w="2921" w:type="dxa"/>
            <w:shd w:val="clear" w:color="auto" w:fill="auto"/>
            <w:noWrap/>
          </w:tcPr>
          <w:p w14:paraId="0465AD7B" w14:textId="77777777" w:rsidR="00CD0C04" w:rsidRPr="00C427A1" w:rsidRDefault="00CD0C04" w:rsidP="003B7C69">
            <w:pPr>
              <w:widowControl w:val="0"/>
              <w:overflowPunct w:val="0"/>
              <w:autoSpaceDE w:val="0"/>
              <w:autoSpaceDN w:val="0"/>
              <w:adjustRightInd w:val="0"/>
              <w:spacing w:before="0" w:after="0"/>
              <w:ind w:firstLine="0"/>
              <w:jc w:val="left"/>
              <w:textAlignment w:val="baseline"/>
            </w:pPr>
            <w:r w:rsidRPr="00C427A1">
              <w:t>счетчики итогов смены</w:t>
            </w:r>
          </w:p>
        </w:tc>
        <w:tc>
          <w:tcPr>
            <w:tcW w:w="3157" w:type="dxa"/>
            <w:shd w:val="clear" w:color="auto" w:fill="auto"/>
            <w:noWrap/>
          </w:tcPr>
          <w:p w14:paraId="4BBCF8D6" w14:textId="77777777" w:rsidR="00CD0C04" w:rsidRPr="00C427A1" w:rsidRDefault="00CD0C04" w:rsidP="003B7C69">
            <w:pPr>
              <w:widowControl w:val="0"/>
              <w:overflowPunct w:val="0"/>
              <w:autoSpaceDE w:val="0"/>
              <w:autoSpaceDN w:val="0"/>
              <w:adjustRightInd w:val="0"/>
              <w:spacing w:before="0" w:after="0"/>
              <w:ind w:firstLine="0"/>
              <w:jc w:val="left"/>
              <w:textAlignment w:val="baseline"/>
            </w:pPr>
            <w:r w:rsidRPr="00C427A1">
              <w:t>–</w:t>
            </w:r>
          </w:p>
        </w:tc>
        <w:tc>
          <w:tcPr>
            <w:tcW w:w="6991" w:type="dxa"/>
          </w:tcPr>
          <w:p w14:paraId="2BA30994" w14:textId="4B35480C" w:rsidR="00CD0C04" w:rsidRPr="00C427A1" w:rsidRDefault="00467995" w:rsidP="00103010">
            <w:pPr>
              <w:widowControl w:val="0"/>
              <w:overflowPunct w:val="0"/>
              <w:autoSpaceDE w:val="0"/>
              <w:autoSpaceDN w:val="0"/>
              <w:adjustRightInd w:val="0"/>
              <w:spacing w:before="0" w:after="0"/>
              <w:ind w:firstLine="0"/>
              <w:jc w:val="left"/>
              <w:textAlignment w:val="baseline"/>
            </w:pPr>
            <w:r w:rsidRPr="00C427A1">
              <w:t xml:space="preserve">итоговые суммы </w:t>
            </w:r>
            <w:r w:rsidR="00CD0C04" w:rsidRPr="00C427A1">
              <w:t>расчетов, указанных в кассовых чеках (БСО) и кассовых ч</w:t>
            </w:r>
            <w:r w:rsidR="0007565C">
              <w:t>еках коррекции (БСО коррекции)</w:t>
            </w:r>
          </w:p>
        </w:tc>
      </w:tr>
      <w:tr w:rsidR="00C427A1" w:rsidRPr="00C427A1" w14:paraId="708C9527" w14:textId="77777777" w:rsidTr="00D008EF">
        <w:tc>
          <w:tcPr>
            <w:tcW w:w="1207" w:type="dxa"/>
          </w:tcPr>
          <w:p w14:paraId="7DA3751D" w14:textId="77777777" w:rsidR="00CD0C04" w:rsidRPr="00C427A1" w:rsidRDefault="00CD0C04" w:rsidP="003B7C69">
            <w:pPr>
              <w:widowControl w:val="0"/>
              <w:overflowPunct w:val="0"/>
              <w:autoSpaceDE w:val="0"/>
              <w:autoSpaceDN w:val="0"/>
              <w:adjustRightInd w:val="0"/>
              <w:spacing w:before="0" w:after="0"/>
              <w:ind w:firstLine="0"/>
              <w:textAlignment w:val="baseline"/>
            </w:pPr>
            <w:r w:rsidRPr="00C427A1">
              <w:rPr>
                <w:lang w:val="en-US"/>
              </w:rPr>
              <w:t>1196</w:t>
            </w:r>
          </w:p>
        </w:tc>
        <w:tc>
          <w:tcPr>
            <w:tcW w:w="2921" w:type="dxa"/>
            <w:shd w:val="clear" w:color="auto" w:fill="auto"/>
            <w:noWrap/>
          </w:tcPr>
          <w:p w14:paraId="02D0C5BC" w14:textId="77777777" w:rsidR="00CD0C04" w:rsidRPr="00C427A1" w:rsidRDefault="00CD0C04" w:rsidP="003B7C69">
            <w:pPr>
              <w:widowControl w:val="0"/>
              <w:overflowPunct w:val="0"/>
              <w:autoSpaceDE w:val="0"/>
              <w:autoSpaceDN w:val="0"/>
              <w:adjustRightInd w:val="0"/>
              <w:spacing w:before="0" w:after="0"/>
              <w:ind w:firstLine="0"/>
              <w:jc w:val="left"/>
              <w:textAlignment w:val="baseline"/>
            </w:pPr>
            <w:r w:rsidRPr="00C427A1">
              <w:rPr>
                <w:lang w:val="en-US"/>
              </w:rPr>
              <w:t>QR-</w:t>
            </w:r>
            <w:r w:rsidRPr="00C427A1">
              <w:t>код</w:t>
            </w:r>
          </w:p>
        </w:tc>
        <w:tc>
          <w:tcPr>
            <w:tcW w:w="3157" w:type="dxa"/>
            <w:shd w:val="clear" w:color="auto" w:fill="auto"/>
            <w:noWrap/>
          </w:tcPr>
          <w:p w14:paraId="1E3E7BDD" w14:textId="77777777" w:rsidR="00CD0C04" w:rsidRPr="00C427A1" w:rsidRDefault="00CD0C04" w:rsidP="003B7C69">
            <w:pPr>
              <w:widowControl w:val="0"/>
              <w:overflowPunct w:val="0"/>
              <w:autoSpaceDE w:val="0"/>
              <w:autoSpaceDN w:val="0"/>
              <w:adjustRightInd w:val="0"/>
              <w:spacing w:before="0" w:after="0"/>
              <w:ind w:firstLine="0"/>
              <w:jc w:val="left"/>
              <w:textAlignment w:val="baseline"/>
            </w:pPr>
            <w:r w:rsidRPr="00C427A1">
              <w:t>–</w:t>
            </w:r>
          </w:p>
        </w:tc>
        <w:tc>
          <w:tcPr>
            <w:tcW w:w="6991" w:type="dxa"/>
          </w:tcPr>
          <w:p w14:paraId="5E229A76" w14:textId="77777777" w:rsidR="00CD0C04" w:rsidRPr="00C427A1" w:rsidRDefault="00CD0C04" w:rsidP="003B7C69">
            <w:pPr>
              <w:widowControl w:val="0"/>
              <w:overflowPunct w:val="0"/>
              <w:autoSpaceDE w:val="0"/>
              <w:autoSpaceDN w:val="0"/>
              <w:adjustRightInd w:val="0"/>
              <w:spacing w:before="0" w:after="0"/>
              <w:ind w:firstLine="0"/>
              <w:jc w:val="left"/>
              <w:textAlignment w:val="baseline"/>
            </w:pPr>
            <w:r w:rsidRPr="00C427A1">
              <w:t>двухмерный штриховой код (QR-код) размером не менее 20 x 20 мм</w:t>
            </w:r>
          </w:p>
        </w:tc>
      </w:tr>
      <w:tr w:rsidR="00C427A1" w:rsidRPr="00C427A1" w14:paraId="6DDB0CD2" w14:textId="77777777" w:rsidTr="00D008EF">
        <w:tc>
          <w:tcPr>
            <w:tcW w:w="1207" w:type="dxa"/>
          </w:tcPr>
          <w:p w14:paraId="5C42F5C6" w14:textId="77777777" w:rsidR="00CD0C04" w:rsidRPr="00C427A1" w:rsidRDefault="00CD0C04" w:rsidP="003B7C69">
            <w:pPr>
              <w:widowControl w:val="0"/>
              <w:overflowPunct w:val="0"/>
              <w:autoSpaceDE w:val="0"/>
              <w:autoSpaceDN w:val="0"/>
              <w:adjustRightInd w:val="0"/>
              <w:spacing w:before="0" w:after="0"/>
              <w:ind w:firstLine="0"/>
              <w:textAlignment w:val="baseline"/>
            </w:pPr>
            <w:r w:rsidRPr="00C427A1">
              <w:t>1197</w:t>
            </w:r>
          </w:p>
        </w:tc>
        <w:tc>
          <w:tcPr>
            <w:tcW w:w="2921" w:type="dxa"/>
            <w:shd w:val="clear" w:color="auto" w:fill="auto"/>
            <w:noWrap/>
          </w:tcPr>
          <w:p w14:paraId="0FDB8978" w14:textId="77777777" w:rsidR="00CD0C04" w:rsidRPr="00C427A1" w:rsidRDefault="00CD0C04" w:rsidP="003B7C69">
            <w:pPr>
              <w:widowControl w:val="0"/>
              <w:overflowPunct w:val="0"/>
              <w:autoSpaceDE w:val="0"/>
              <w:autoSpaceDN w:val="0"/>
              <w:adjustRightInd w:val="0"/>
              <w:spacing w:before="0" w:after="0"/>
              <w:ind w:firstLine="0"/>
              <w:jc w:val="left"/>
              <w:textAlignment w:val="baseline"/>
            </w:pPr>
            <w:r w:rsidRPr="00C427A1">
              <w:t>единица измерения предмета расчета</w:t>
            </w:r>
          </w:p>
        </w:tc>
        <w:tc>
          <w:tcPr>
            <w:tcW w:w="3157" w:type="dxa"/>
            <w:shd w:val="clear" w:color="auto" w:fill="auto"/>
            <w:noWrap/>
          </w:tcPr>
          <w:p w14:paraId="74358094" w14:textId="77777777" w:rsidR="00CD0C04" w:rsidRPr="00C427A1" w:rsidRDefault="00CD0C04" w:rsidP="003B7C69">
            <w:pPr>
              <w:widowControl w:val="0"/>
              <w:overflowPunct w:val="0"/>
              <w:autoSpaceDE w:val="0"/>
              <w:autoSpaceDN w:val="0"/>
              <w:adjustRightInd w:val="0"/>
              <w:spacing w:before="0" w:after="0"/>
              <w:ind w:firstLine="0"/>
              <w:jc w:val="left"/>
              <w:textAlignment w:val="baseline"/>
            </w:pPr>
            <w:r w:rsidRPr="00C427A1">
              <w:t>–</w:t>
            </w:r>
          </w:p>
        </w:tc>
        <w:tc>
          <w:tcPr>
            <w:tcW w:w="6991" w:type="dxa"/>
          </w:tcPr>
          <w:p w14:paraId="4392B29D" w14:textId="19AD7D5A" w:rsidR="00CD0C04" w:rsidRPr="00C427A1" w:rsidRDefault="00CD0C04" w:rsidP="003B7C69">
            <w:pPr>
              <w:widowControl w:val="0"/>
              <w:overflowPunct w:val="0"/>
              <w:autoSpaceDE w:val="0"/>
              <w:autoSpaceDN w:val="0"/>
              <w:adjustRightInd w:val="0"/>
              <w:spacing w:before="0" w:after="0"/>
              <w:ind w:firstLine="0"/>
              <w:jc w:val="left"/>
              <w:textAlignment w:val="baseline"/>
            </w:pPr>
            <w:r w:rsidRPr="00C427A1">
              <w:t xml:space="preserve">единица измерения </w:t>
            </w:r>
            <w:r w:rsidR="00BB0A1F" w:rsidRPr="00C427A1">
              <w:t>товара, работы, услуги, платежа, выплаты, иного предмета расчета</w:t>
            </w:r>
          </w:p>
        </w:tc>
      </w:tr>
      <w:tr w:rsidR="00C427A1" w:rsidRPr="00C427A1" w14:paraId="0BCA11B1" w14:textId="77777777" w:rsidTr="00D008EF">
        <w:tc>
          <w:tcPr>
            <w:tcW w:w="1207" w:type="dxa"/>
          </w:tcPr>
          <w:p w14:paraId="0787C1B0" w14:textId="77777777" w:rsidR="00CD0C04" w:rsidRPr="00C427A1" w:rsidRDefault="00CD0C04" w:rsidP="003B7C69">
            <w:pPr>
              <w:widowControl w:val="0"/>
              <w:overflowPunct w:val="0"/>
              <w:autoSpaceDE w:val="0"/>
              <w:autoSpaceDN w:val="0"/>
              <w:adjustRightInd w:val="0"/>
              <w:spacing w:before="0" w:after="0"/>
              <w:ind w:firstLine="0"/>
              <w:textAlignment w:val="baseline"/>
            </w:pPr>
            <w:r w:rsidRPr="00C427A1">
              <w:t>1198</w:t>
            </w:r>
          </w:p>
        </w:tc>
        <w:tc>
          <w:tcPr>
            <w:tcW w:w="2921" w:type="dxa"/>
            <w:shd w:val="clear" w:color="auto" w:fill="auto"/>
            <w:noWrap/>
          </w:tcPr>
          <w:p w14:paraId="7E1E37E7" w14:textId="77777777" w:rsidR="00CD0C04" w:rsidRPr="00C427A1" w:rsidRDefault="00CD0C04" w:rsidP="003B7C69">
            <w:pPr>
              <w:widowControl w:val="0"/>
              <w:overflowPunct w:val="0"/>
              <w:autoSpaceDE w:val="0"/>
              <w:autoSpaceDN w:val="0"/>
              <w:adjustRightInd w:val="0"/>
              <w:spacing w:before="0" w:after="0"/>
              <w:ind w:firstLine="0"/>
              <w:jc w:val="left"/>
              <w:textAlignment w:val="baseline"/>
            </w:pPr>
            <w:r w:rsidRPr="00C427A1">
              <w:t>размер НДС за единицу предмета расчета</w:t>
            </w:r>
          </w:p>
        </w:tc>
        <w:tc>
          <w:tcPr>
            <w:tcW w:w="3157" w:type="dxa"/>
            <w:shd w:val="clear" w:color="auto" w:fill="auto"/>
            <w:noWrap/>
          </w:tcPr>
          <w:p w14:paraId="6853973F" w14:textId="77777777" w:rsidR="00CD0C04" w:rsidRPr="00C427A1" w:rsidRDefault="00CD0C04" w:rsidP="003B7C69">
            <w:pPr>
              <w:widowControl w:val="0"/>
              <w:overflowPunct w:val="0"/>
              <w:autoSpaceDE w:val="0"/>
              <w:autoSpaceDN w:val="0"/>
              <w:adjustRightInd w:val="0"/>
              <w:spacing w:before="0" w:after="0"/>
              <w:ind w:firstLine="0"/>
              <w:jc w:val="left"/>
              <w:textAlignment w:val="baseline"/>
            </w:pPr>
            <w:r w:rsidRPr="00C427A1">
              <w:t>–</w:t>
            </w:r>
          </w:p>
        </w:tc>
        <w:tc>
          <w:tcPr>
            <w:tcW w:w="6991" w:type="dxa"/>
          </w:tcPr>
          <w:p w14:paraId="69DE2F50" w14:textId="2529FE6A" w:rsidR="00CD0C04" w:rsidRPr="00C427A1" w:rsidRDefault="00CD0C04" w:rsidP="003B7C69">
            <w:pPr>
              <w:widowControl w:val="0"/>
              <w:overflowPunct w:val="0"/>
              <w:autoSpaceDE w:val="0"/>
              <w:autoSpaceDN w:val="0"/>
              <w:adjustRightInd w:val="0"/>
              <w:spacing w:before="0" w:after="0"/>
              <w:ind w:firstLine="0"/>
              <w:jc w:val="left"/>
              <w:textAlignment w:val="baseline"/>
            </w:pPr>
            <w:r w:rsidRPr="00C427A1">
              <w:t xml:space="preserve">размер налога на добавленную стоимость для единицы </w:t>
            </w:r>
            <w:r w:rsidR="00BB0A1F" w:rsidRPr="00C427A1">
              <w:t>товара, работы, услуги, платежа, выплаты, иного предмета расчета</w:t>
            </w:r>
          </w:p>
        </w:tc>
      </w:tr>
      <w:tr w:rsidR="00C427A1" w:rsidRPr="00C427A1" w14:paraId="5D30CB0D" w14:textId="77777777" w:rsidTr="00D008EF">
        <w:tc>
          <w:tcPr>
            <w:tcW w:w="1207" w:type="dxa"/>
          </w:tcPr>
          <w:p w14:paraId="62156FEB" w14:textId="77777777" w:rsidR="00CD0C04" w:rsidRPr="00C427A1" w:rsidRDefault="00CD0C04" w:rsidP="003B7C69">
            <w:pPr>
              <w:widowControl w:val="0"/>
              <w:overflowPunct w:val="0"/>
              <w:autoSpaceDE w:val="0"/>
              <w:autoSpaceDN w:val="0"/>
              <w:adjustRightInd w:val="0"/>
              <w:spacing w:before="0" w:after="0"/>
              <w:ind w:firstLine="0"/>
              <w:textAlignment w:val="baseline"/>
            </w:pPr>
            <w:r w:rsidRPr="00C427A1">
              <w:t>1199</w:t>
            </w:r>
          </w:p>
        </w:tc>
        <w:tc>
          <w:tcPr>
            <w:tcW w:w="2921" w:type="dxa"/>
            <w:shd w:val="clear" w:color="auto" w:fill="auto"/>
            <w:noWrap/>
          </w:tcPr>
          <w:p w14:paraId="6B73622F" w14:textId="77777777" w:rsidR="00CD0C04" w:rsidRPr="00C427A1" w:rsidRDefault="00CD0C04" w:rsidP="003B7C69">
            <w:pPr>
              <w:widowControl w:val="0"/>
              <w:overflowPunct w:val="0"/>
              <w:autoSpaceDE w:val="0"/>
              <w:autoSpaceDN w:val="0"/>
              <w:adjustRightInd w:val="0"/>
              <w:spacing w:before="0" w:after="0"/>
              <w:ind w:firstLine="0"/>
              <w:jc w:val="left"/>
              <w:textAlignment w:val="baseline"/>
            </w:pPr>
            <w:r w:rsidRPr="00C427A1">
              <w:t xml:space="preserve">ставка НДС </w:t>
            </w:r>
          </w:p>
        </w:tc>
        <w:tc>
          <w:tcPr>
            <w:tcW w:w="3157" w:type="dxa"/>
            <w:shd w:val="clear" w:color="auto" w:fill="auto"/>
            <w:noWrap/>
          </w:tcPr>
          <w:p w14:paraId="448AA0C8" w14:textId="77777777" w:rsidR="00CD0C04" w:rsidRPr="00C427A1" w:rsidRDefault="00CD0C04" w:rsidP="003B7C69">
            <w:pPr>
              <w:widowControl w:val="0"/>
              <w:overflowPunct w:val="0"/>
              <w:autoSpaceDE w:val="0"/>
              <w:autoSpaceDN w:val="0"/>
              <w:adjustRightInd w:val="0"/>
              <w:spacing w:before="0" w:after="0"/>
              <w:ind w:firstLine="0"/>
              <w:jc w:val="left"/>
              <w:textAlignment w:val="baseline"/>
            </w:pPr>
            <w:r w:rsidRPr="00C427A1">
              <w:t>–</w:t>
            </w:r>
          </w:p>
        </w:tc>
        <w:tc>
          <w:tcPr>
            <w:tcW w:w="6991" w:type="dxa"/>
          </w:tcPr>
          <w:p w14:paraId="1546EE4D" w14:textId="7B21661E" w:rsidR="00CD0C04" w:rsidRPr="00C427A1" w:rsidRDefault="00CD0C04" w:rsidP="003B7C69">
            <w:pPr>
              <w:widowControl w:val="0"/>
              <w:overflowPunct w:val="0"/>
              <w:autoSpaceDE w:val="0"/>
              <w:autoSpaceDN w:val="0"/>
              <w:adjustRightInd w:val="0"/>
              <w:spacing w:before="0" w:after="0"/>
              <w:ind w:firstLine="0"/>
              <w:jc w:val="left"/>
              <w:textAlignment w:val="baseline"/>
            </w:pPr>
            <w:r w:rsidRPr="00C427A1">
              <w:t xml:space="preserve">ставка налога на добавленную стоимость </w:t>
            </w:r>
            <w:r w:rsidR="00596BC4" w:rsidRPr="00C427A1">
              <w:t>товара, работы, услуги, платежа, выплаты, иного предмета расчета</w:t>
            </w:r>
          </w:p>
        </w:tc>
      </w:tr>
      <w:tr w:rsidR="00C427A1" w:rsidRPr="00C427A1" w14:paraId="2838DE00" w14:textId="77777777" w:rsidTr="00D008EF">
        <w:tc>
          <w:tcPr>
            <w:tcW w:w="1207" w:type="dxa"/>
          </w:tcPr>
          <w:p w14:paraId="33EA8BB6" w14:textId="77777777" w:rsidR="00CD0C04" w:rsidRPr="00C427A1" w:rsidRDefault="00CD0C04" w:rsidP="003B7C69">
            <w:pPr>
              <w:widowControl w:val="0"/>
              <w:overflowPunct w:val="0"/>
              <w:autoSpaceDE w:val="0"/>
              <w:autoSpaceDN w:val="0"/>
              <w:adjustRightInd w:val="0"/>
              <w:spacing w:before="0" w:after="0"/>
              <w:ind w:firstLine="0"/>
              <w:textAlignment w:val="baseline"/>
            </w:pPr>
            <w:r w:rsidRPr="00C427A1">
              <w:t>1200</w:t>
            </w:r>
          </w:p>
        </w:tc>
        <w:tc>
          <w:tcPr>
            <w:tcW w:w="2921" w:type="dxa"/>
            <w:shd w:val="clear" w:color="auto" w:fill="auto"/>
            <w:noWrap/>
          </w:tcPr>
          <w:p w14:paraId="47FEA4BA" w14:textId="77777777" w:rsidR="00CD0C04" w:rsidRPr="00C427A1" w:rsidRDefault="00CD0C04" w:rsidP="003B7C69">
            <w:pPr>
              <w:widowControl w:val="0"/>
              <w:overflowPunct w:val="0"/>
              <w:autoSpaceDE w:val="0"/>
              <w:autoSpaceDN w:val="0"/>
              <w:adjustRightInd w:val="0"/>
              <w:spacing w:before="0" w:after="0"/>
              <w:ind w:firstLine="0"/>
              <w:jc w:val="left"/>
              <w:textAlignment w:val="baseline"/>
            </w:pPr>
            <w:r w:rsidRPr="00C427A1">
              <w:t>сумма НДС за предмет расчета</w:t>
            </w:r>
          </w:p>
        </w:tc>
        <w:tc>
          <w:tcPr>
            <w:tcW w:w="3157" w:type="dxa"/>
            <w:shd w:val="clear" w:color="auto" w:fill="auto"/>
            <w:noWrap/>
          </w:tcPr>
          <w:p w14:paraId="0F0244B9" w14:textId="77777777" w:rsidR="00CD0C04" w:rsidRPr="00C427A1" w:rsidRDefault="00CD0C04" w:rsidP="003B7C69">
            <w:pPr>
              <w:widowControl w:val="0"/>
              <w:overflowPunct w:val="0"/>
              <w:autoSpaceDE w:val="0"/>
              <w:autoSpaceDN w:val="0"/>
              <w:adjustRightInd w:val="0"/>
              <w:spacing w:before="0" w:after="0"/>
              <w:ind w:firstLine="0"/>
              <w:jc w:val="left"/>
              <w:textAlignment w:val="baseline"/>
            </w:pPr>
            <w:r w:rsidRPr="00C427A1">
              <w:t>–</w:t>
            </w:r>
          </w:p>
        </w:tc>
        <w:tc>
          <w:tcPr>
            <w:tcW w:w="6991" w:type="dxa"/>
          </w:tcPr>
          <w:p w14:paraId="651315D1" w14:textId="13F73EFB" w:rsidR="00CD0C04" w:rsidRPr="00C427A1" w:rsidRDefault="00CD0C04" w:rsidP="00596BC4">
            <w:pPr>
              <w:widowControl w:val="0"/>
              <w:overflowPunct w:val="0"/>
              <w:autoSpaceDE w:val="0"/>
              <w:autoSpaceDN w:val="0"/>
              <w:adjustRightInd w:val="0"/>
              <w:spacing w:before="0" w:after="0"/>
              <w:ind w:firstLine="0"/>
              <w:jc w:val="left"/>
              <w:textAlignment w:val="baseline"/>
            </w:pPr>
            <w:r w:rsidRPr="00C427A1">
              <w:t xml:space="preserve">сумма налога на добавленную стоимость за </w:t>
            </w:r>
            <w:r w:rsidR="00596BC4" w:rsidRPr="00C427A1">
              <w:t>товар, работу, услугу, платеж, выплату, иной предмет расчета</w:t>
            </w:r>
          </w:p>
        </w:tc>
      </w:tr>
      <w:tr w:rsidR="00C427A1" w:rsidRPr="00C427A1" w14:paraId="52253BB0" w14:textId="77777777" w:rsidTr="00D008EF">
        <w:tc>
          <w:tcPr>
            <w:tcW w:w="1207" w:type="dxa"/>
          </w:tcPr>
          <w:p w14:paraId="28A96F22" w14:textId="77777777" w:rsidR="00CD0C04" w:rsidRPr="00C427A1" w:rsidRDefault="00CD0C04" w:rsidP="003B7C69">
            <w:pPr>
              <w:widowControl w:val="0"/>
              <w:overflowPunct w:val="0"/>
              <w:autoSpaceDE w:val="0"/>
              <w:autoSpaceDN w:val="0"/>
              <w:adjustRightInd w:val="0"/>
              <w:spacing w:before="0" w:after="0"/>
              <w:ind w:firstLine="0"/>
              <w:textAlignment w:val="baseline"/>
            </w:pPr>
            <w:r w:rsidRPr="00C427A1">
              <w:t>1201</w:t>
            </w:r>
          </w:p>
        </w:tc>
        <w:tc>
          <w:tcPr>
            <w:tcW w:w="2921" w:type="dxa"/>
            <w:shd w:val="clear" w:color="auto" w:fill="auto"/>
            <w:noWrap/>
          </w:tcPr>
          <w:p w14:paraId="0719299F" w14:textId="77777777" w:rsidR="00CD0C04" w:rsidRPr="00C427A1" w:rsidRDefault="00CD0C04" w:rsidP="003B7C69">
            <w:pPr>
              <w:widowControl w:val="0"/>
              <w:overflowPunct w:val="0"/>
              <w:autoSpaceDE w:val="0"/>
              <w:autoSpaceDN w:val="0"/>
              <w:adjustRightInd w:val="0"/>
              <w:spacing w:before="0" w:after="0"/>
              <w:ind w:firstLine="0"/>
              <w:jc w:val="left"/>
              <w:textAlignment w:val="baseline"/>
            </w:pPr>
            <w:r w:rsidRPr="00C427A1">
              <w:t xml:space="preserve">общая итоговая сумма </w:t>
            </w:r>
            <w:r w:rsidRPr="00C427A1">
              <w:lastRenderedPageBreak/>
              <w:t>в чеках (БСО)</w:t>
            </w:r>
          </w:p>
        </w:tc>
        <w:tc>
          <w:tcPr>
            <w:tcW w:w="3157" w:type="dxa"/>
            <w:shd w:val="clear" w:color="auto" w:fill="auto"/>
            <w:noWrap/>
          </w:tcPr>
          <w:p w14:paraId="6B5E6A10" w14:textId="77777777" w:rsidR="00CD0C04" w:rsidRPr="00C427A1" w:rsidRDefault="00CD0C04" w:rsidP="003B7C69">
            <w:pPr>
              <w:widowControl w:val="0"/>
              <w:overflowPunct w:val="0"/>
              <w:autoSpaceDE w:val="0"/>
              <w:autoSpaceDN w:val="0"/>
              <w:adjustRightInd w:val="0"/>
              <w:spacing w:before="0" w:after="0"/>
              <w:ind w:firstLine="0"/>
              <w:jc w:val="left"/>
              <w:textAlignment w:val="baseline"/>
            </w:pPr>
            <w:r w:rsidRPr="00C427A1">
              <w:lastRenderedPageBreak/>
              <w:t xml:space="preserve">«СУММА &lt;признак </w:t>
            </w:r>
            <w:r w:rsidRPr="00C427A1">
              <w:lastRenderedPageBreak/>
              <w:t>расчета&gt; всего».</w:t>
            </w:r>
          </w:p>
          <w:p w14:paraId="2017D596" w14:textId="442CE750" w:rsidR="00CD0C04" w:rsidRPr="00C427A1" w:rsidRDefault="00CD0C04" w:rsidP="003B7C69">
            <w:pPr>
              <w:widowControl w:val="0"/>
              <w:overflowPunct w:val="0"/>
              <w:autoSpaceDE w:val="0"/>
              <w:autoSpaceDN w:val="0"/>
              <w:adjustRightInd w:val="0"/>
              <w:spacing w:before="0" w:after="0"/>
              <w:ind w:firstLine="0"/>
              <w:jc w:val="left"/>
              <w:textAlignment w:val="baseline"/>
            </w:pPr>
            <w:r w:rsidRPr="00C427A1">
              <w:t>Поле &lt;признак расчета&gt; в заголовке, в зависимости от наименования реквизита, в состав которого входит указанный реквизит, может принимать одно из следующих значений:</w:t>
            </w:r>
          </w:p>
          <w:p w14:paraId="4D699303" w14:textId="77777777" w:rsidR="00CD0C04" w:rsidRPr="00C427A1" w:rsidRDefault="00CD0C04" w:rsidP="003B7C69">
            <w:pPr>
              <w:widowControl w:val="0"/>
              <w:overflowPunct w:val="0"/>
              <w:autoSpaceDE w:val="0"/>
              <w:autoSpaceDN w:val="0"/>
              <w:adjustRightInd w:val="0"/>
              <w:spacing w:before="0" w:after="0"/>
              <w:ind w:firstLine="0"/>
              <w:jc w:val="left"/>
              <w:textAlignment w:val="baseline"/>
            </w:pPr>
            <w:r w:rsidRPr="00C427A1">
              <w:t xml:space="preserve">&lt;ПРИХ.&gt;, </w:t>
            </w:r>
            <w:proofErr w:type="gramStart"/>
            <w:r w:rsidRPr="00C427A1">
              <w:t>&lt; ВОЗВР</w:t>
            </w:r>
            <w:proofErr w:type="gramEnd"/>
            <w:r w:rsidRPr="00C427A1">
              <w:t>. ПРИХ.&gt;, &lt;РАСХ.&gt;, &lt;ВОЗВР. РАСХ.&gt;</w:t>
            </w:r>
          </w:p>
        </w:tc>
        <w:tc>
          <w:tcPr>
            <w:tcW w:w="6991" w:type="dxa"/>
          </w:tcPr>
          <w:p w14:paraId="6639CAC8" w14:textId="413E3141" w:rsidR="00CD0C04" w:rsidRPr="00C427A1" w:rsidRDefault="00CD0C04" w:rsidP="004B08A2">
            <w:pPr>
              <w:widowControl w:val="0"/>
              <w:overflowPunct w:val="0"/>
              <w:autoSpaceDE w:val="0"/>
              <w:autoSpaceDN w:val="0"/>
              <w:adjustRightInd w:val="0"/>
              <w:spacing w:before="0" w:after="0"/>
              <w:ind w:firstLine="0"/>
              <w:jc w:val="left"/>
              <w:textAlignment w:val="baseline"/>
            </w:pPr>
            <w:r w:rsidRPr="00C427A1">
              <w:lastRenderedPageBreak/>
              <w:t xml:space="preserve">общие итоговые </w:t>
            </w:r>
            <w:r w:rsidR="004B08A2" w:rsidRPr="00C427A1">
              <w:t xml:space="preserve">суммы </w:t>
            </w:r>
            <w:r w:rsidRPr="00C427A1">
              <w:t xml:space="preserve">расчетов, указанных в кассовых </w:t>
            </w:r>
            <w:r w:rsidRPr="00C427A1">
              <w:lastRenderedPageBreak/>
              <w:t>чеках (БСО), суммах коррекций расчетов, указанных в кассовых чеках коррекции (БСО коррекции), совершенных с использованием наличных денежных средств, электронных средств платежа, ранее внесенных оплат (зачетов авансов), последующих оплат (кредитов)</w:t>
            </w:r>
          </w:p>
        </w:tc>
      </w:tr>
      <w:tr w:rsidR="00C427A1" w:rsidRPr="00C427A1" w14:paraId="3E4C537D" w14:textId="77777777" w:rsidTr="00D008EF">
        <w:tc>
          <w:tcPr>
            <w:tcW w:w="1207" w:type="dxa"/>
          </w:tcPr>
          <w:p w14:paraId="796FB164" w14:textId="77777777" w:rsidR="00CD0C04" w:rsidRPr="00C427A1" w:rsidRDefault="00CD0C04" w:rsidP="003B7C69">
            <w:pPr>
              <w:widowControl w:val="0"/>
              <w:overflowPunct w:val="0"/>
              <w:autoSpaceDE w:val="0"/>
              <w:autoSpaceDN w:val="0"/>
              <w:adjustRightInd w:val="0"/>
              <w:spacing w:before="0" w:after="0"/>
              <w:ind w:firstLine="0"/>
              <w:textAlignment w:val="baseline"/>
            </w:pPr>
            <w:r w:rsidRPr="00C427A1">
              <w:lastRenderedPageBreak/>
              <w:t>1203</w:t>
            </w:r>
          </w:p>
        </w:tc>
        <w:tc>
          <w:tcPr>
            <w:tcW w:w="2921" w:type="dxa"/>
            <w:shd w:val="clear" w:color="auto" w:fill="auto"/>
            <w:noWrap/>
          </w:tcPr>
          <w:p w14:paraId="4CF53D18" w14:textId="77777777" w:rsidR="00CD0C04" w:rsidRPr="00C427A1" w:rsidRDefault="00CD0C04" w:rsidP="003B7C69">
            <w:pPr>
              <w:widowControl w:val="0"/>
              <w:overflowPunct w:val="0"/>
              <w:autoSpaceDE w:val="0"/>
              <w:autoSpaceDN w:val="0"/>
              <w:adjustRightInd w:val="0"/>
              <w:spacing w:before="0" w:after="0"/>
              <w:ind w:firstLine="0"/>
              <w:jc w:val="left"/>
              <w:textAlignment w:val="baseline"/>
            </w:pPr>
            <w:r w:rsidRPr="00C427A1">
              <w:t>ИНН кассира</w:t>
            </w:r>
          </w:p>
        </w:tc>
        <w:tc>
          <w:tcPr>
            <w:tcW w:w="3157" w:type="dxa"/>
            <w:shd w:val="clear" w:color="auto" w:fill="auto"/>
            <w:noWrap/>
          </w:tcPr>
          <w:p w14:paraId="77358D9E" w14:textId="51FA2A17" w:rsidR="00CD0C04" w:rsidRPr="00C427A1" w:rsidRDefault="00F257A8" w:rsidP="003B7C69">
            <w:pPr>
              <w:widowControl w:val="0"/>
              <w:overflowPunct w:val="0"/>
              <w:autoSpaceDE w:val="0"/>
              <w:autoSpaceDN w:val="0"/>
              <w:adjustRightInd w:val="0"/>
              <w:spacing w:before="0" w:after="0"/>
              <w:ind w:firstLine="0"/>
              <w:jc w:val="left"/>
              <w:textAlignment w:val="baseline"/>
            </w:pPr>
            <w:r w:rsidRPr="00C427A1">
              <w:t xml:space="preserve">«ИНН </w:t>
            </w:r>
            <w:r w:rsidR="00557D40" w:rsidRPr="00C427A1">
              <w:t>КАССИРА»</w:t>
            </w:r>
          </w:p>
        </w:tc>
        <w:tc>
          <w:tcPr>
            <w:tcW w:w="6991" w:type="dxa"/>
          </w:tcPr>
          <w:p w14:paraId="5C86E6AD" w14:textId="053072B0" w:rsidR="00CD0C04" w:rsidRPr="00C427A1" w:rsidRDefault="003F6457" w:rsidP="003B7C69">
            <w:pPr>
              <w:widowControl w:val="0"/>
              <w:overflowPunct w:val="0"/>
              <w:autoSpaceDE w:val="0"/>
              <w:autoSpaceDN w:val="0"/>
              <w:adjustRightInd w:val="0"/>
              <w:spacing w:before="0" w:after="0"/>
              <w:ind w:firstLine="0"/>
              <w:jc w:val="left"/>
              <w:textAlignment w:val="baseline"/>
            </w:pPr>
            <w:r w:rsidRPr="00C427A1">
              <w:t>для кассового чека (БСО) ИНН лица, осуществившего расчет с покупателем (клиентом), оформившего кассовый чек (БСО) и выдавшего (передавшего) его покупателю (клиенту), для иных фискальных документов ИНН лица, уполномоченного пользователем на формирование фискального документа</w:t>
            </w:r>
          </w:p>
        </w:tc>
      </w:tr>
      <w:tr w:rsidR="00C427A1" w:rsidRPr="00C427A1" w14:paraId="51736D70" w14:textId="77777777" w:rsidTr="00D008EF">
        <w:tc>
          <w:tcPr>
            <w:tcW w:w="1207" w:type="dxa"/>
          </w:tcPr>
          <w:p w14:paraId="112BB7AF" w14:textId="77777777" w:rsidR="00CD0C04" w:rsidRPr="00C427A1" w:rsidRDefault="00CD0C04" w:rsidP="003B7C69">
            <w:pPr>
              <w:widowControl w:val="0"/>
              <w:overflowPunct w:val="0"/>
              <w:autoSpaceDE w:val="0"/>
              <w:autoSpaceDN w:val="0"/>
              <w:adjustRightInd w:val="0"/>
              <w:spacing w:before="0" w:after="0"/>
              <w:ind w:firstLine="0"/>
              <w:textAlignment w:val="baseline"/>
            </w:pPr>
            <w:r w:rsidRPr="00C427A1">
              <w:t>1205</w:t>
            </w:r>
          </w:p>
        </w:tc>
        <w:tc>
          <w:tcPr>
            <w:tcW w:w="2921" w:type="dxa"/>
            <w:shd w:val="clear" w:color="auto" w:fill="auto"/>
            <w:noWrap/>
          </w:tcPr>
          <w:p w14:paraId="55325CCF" w14:textId="77777777" w:rsidR="00CD0C04" w:rsidRPr="00C427A1" w:rsidRDefault="00CD0C04" w:rsidP="003B7C69">
            <w:pPr>
              <w:widowControl w:val="0"/>
              <w:overflowPunct w:val="0"/>
              <w:autoSpaceDE w:val="0"/>
              <w:autoSpaceDN w:val="0"/>
              <w:adjustRightInd w:val="0"/>
              <w:spacing w:before="0" w:after="0"/>
              <w:ind w:firstLine="0"/>
              <w:jc w:val="left"/>
              <w:textAlignment w:val="baseline"/>
              <w:rPr>
                <w:i/>
              </w:rPr>
            </w:pPr>
            <w:r w:rsidRPr="00C427A1">
              <w:t>коды причин изменения сведений о ККТ</w:t>
            </w:r>
          </w:p>
        </w:tc>
        <w:tc>
          <w:tcPr>
            <w:tcW w:w="3157" w:type="dxa"/>
            <w:shd w:val="clear" w:color="auto" w:fill="auto"/>
            <w:noWrap/>
          </w:tcPr>
          <w:p w14:paraId="081F5FCC" w14:textId="77777777" w:rsidR="00CD0C04" w:rsidRPr="00C427A1" w:rsidRDefault="00CD0C04" w:rsidP="003B7C69">
            <w:pPr>
              <w:widowControl w:val="0"/>
              <w:overflowPunct w:val="0"/>
              <w:autoSpaceDE w:val="0"/>
              <w:autoSpaceDN w:val="0"/>
              <w:adjustRightInd w:val="0"/>
              <w:spacing w:before="0" w:after="0"/>
              <w:ind w:firstLine="0"/>
              <w:jc w:val="left"/>
              <w:textAlignment w:val="baseline"/>
            </w:pPr>
            <w:r w:rsidRPr="00C427A1">
              <w:t>«ИЗМ. СВЕД. О ККТ»</w:t>
            </w:r>
          </w:p>
        </w:tc>
        <w:tc>
          <w:tcPr>
            <w:tcW w:w="6991" w:type="dxa"/>
          </w:tcPr>
          <w:p w14:paraId="36AACC7B" w14:textId="77777777" w:rsidR="00CD0C04" w:rsidRPr="00C427A1" w:rsidRDefault="00CD0C04" w:rsidP="003B7C69">
            <w:pPr>
              <w:widowControl w:val="0"/>
              <w:overflowPunct w:val="0"/>
              <w:autoSpaceDE w:val="0"/>
              <w:autoSpaceDN w:val="0"/>
              <w:adjustRightInd w:val="0"/>
              <w:spacing w:before="0" w:after="0"/>
              <w:ind w:firstLine="0"/>
              <w:jc w:val="left"/>
              <w:textAlignment w:val="baseline"/>
            </w:pPr>
            <w:r w:rsidRPr="00C427A1">
              <w:t>коды причин изменения сведений о ККТ</w:t>
            </w:r>
          </w:p>
        </w:tc>
      </w:tr>
      <w:tr w:rsidR="00C427A1" w:rsidRPr="00C427A1" w14:paraId="039F86EE" w14:textId="77777777" w:rsidTr="00D008EF">
        <w:tc>
          <w:tcPr>
            <w:tcW w:w="1207" w:type="dxa"/>
          </w:tcPr>
          <w:p w14:paraId="543A4AF6" w14:textId="77777777" w:rsidR="00CD0C04" w:rsidRPr="00C427A1" w:rsidRDefault="00CD0C04" w:rsidP="003B7C69">
            <w:pPr>
              <w:widowControl w:val="0"/>
              <w:overflowPunct w:val="0"/>
              <w:autoSpaceDE w:val="0"/>
              <w:autoSpaceDN w:val="0"/>
              <w:adjustRightInd w:val="0"/>
              <w:spacing w:before="0" w:after="0"/>
              <w:ind w:firstLine="0"/>
              <w:textAlignment w:val="baseline"/>
            </w:pPr>
            <w:r w:rsidRPr="00C427A1">
              <w:t>1206</w:t>
            </w:r>
          </w:p>
        </w:tc>
        <w:tc>
          <w:tcPr>
            <w:tcW w:w="2921" w:type="dxa"/>
            <w:shd w:val="clear" w:color="auto" w:fill="auto"/>
            <w:noWrap/>
          </w:tcPr>
          <w:p w14:paraId="5B5AA113" w14:textId="77777777" w:rsidR="00CD0C04" w:rsidRPr="00C427A1" w:rsidRDefault="00CD0C04" w:rsidP="003B7C69">
            <w:pPr>
              <w:widowControl w:val="0"/>
              <w:overflowPunct w:val="0"/>
              <w:autoSpaceDE w:val="0"/>
              <w:autoSpaceDN w:val="0"/>
              <w:adjustRightInd w:val="0"/>
              <w:spacing w:before="0" w:after="0"/>
              <w:ind w:firstLine="0"/>
              <w:jc w:val="left"/>
              <w:textAlignment w:val="baseline"/>
              <w:rPr>
                <w:i/>
              </w:rPr>
            </w:pPr>
            <w:r w:rsidRPr="00C427A1">
              <w:t>сообщение оператора</w:t>
            </w:r>
          </w:p>
        </w:tc>
        <w:tc>
          <w:tcPr>
            <w:tcW w:w="3157" w:type="dxa"/>
            <w:shd w:val="clear" w:color="auto" w:fill="auto"/>
            <w:noWrap/>
          </w:tcPr>
          <w:p w14:paraId="3EE22A59" w14:textId="77777777" w:rsidR="00CD0C04" w:rsidRPr="00C427A1" w:rsidRDefault="00CD0C04" w:rsidP="003B7C69">
            <w:pPr>
              <w:widowControl w:val="0"/>
              <w:overflowPunct w:val="0"/>
              <w:autoSpaceDE w:val="0"/>
              <w:autoSpaceDN w:val="0"/>
              <w:adjustRightInd w:val="0"/>
              <w:spacing w:before="0" w:after="0"/>
              <w:ind w:firstLine="0"/>
              <w:jc w:val="left"/>
              <w:textAlignment w:val="baseline"/>
            </w:pPr>
            <w:r w:rsidRPr="00C427A1">
              <w:t>–</w:t>
            </w:r>
          </w:p>
        </w:tc>
        <w:tc>
          <w:tcPr>
            <w:tcW w:w="6991" w:type="dxa"/>
          </w:tcPr>
          <w:p w14:paraId="057F6703" w14:textId="77777777" w:rsidR="00CD0C04" w:rsidRPr="00C427A1" w:rsidRDefault="00CD0C04" w:rsidP="003B7C69">
            <w:pPr>
              <w:widowControl w:val="0"/>
              <w:overflowPunct w:val="0"/>
              <w:autoSpaceDE w:val="0"/>
              <w:autoSpaceDN w:val="0"/>
              <w:adjustRightInd w:val="0"/>
              <w:spacing w:before="0" w:after="0"/>
              <w:ind w:firstLine="0"/>
              <w:jc w:val="left"/>
              <w:textAlignment w:val="baseline"/>
            </w:pPr>
            <w:r w:rsidRPr="00C427A1">
              <w:t>код информационного сообщения оператора фискальных данных</w:t>
            </w:r>
          </w:p>
        </w:tc>
      </w:tr>
      <w:tr w:rsidR="00C427A1" w:rsidRPr="00C427A1" w14:paraId="7FD11786" w14:textId="77777777" w:rsidTr="00D008EF">
        <w:tc>
          <w:tcPr>
            <w:tcW w:w="1207" w:type="dxa"/>
            <w:shd w:val="clear" w:color="auto" w:fill="auto"/>
          </w:tcPr>
          <w:p w14:paraId="1A080BB7" w14:textId="77777777" w:rsidR="00CD0C04" w:rsidRPr="00C427A1" w:rsidRDefault="00CD0C04" w:rsidP="003B7C69">
            <w:pPr>
              <w:widowControl w:val="0"/>
              <w:overflowPunct w:val="0"/>
              <w:autoSpaceDE w:val="0"/>
              <w:autoSpaceDN w:val="0"/>
              <w:adjustRightInd w:val="0"/>
              <w:spacing w:before="0" w:after="0"/>
              <w:ind w:firstLine="0"/>
              <w:textAlignment w:val="baseline"/>
            </w:pPr>
            <w:r w:rsidRPr="00C427A1">
              <w:t>1207</w:t>
            </w:r>
          </w:p>
        </w:tc>
        <w:tc>
          <w:tcPr>
            <w:tcW w:w="2921" w:type="dxa"/>
            <w:shd w:val="clear" w:color="auto" w:fill="auto"/>
            <w:noWrap/>
          </w:tcPr>
          <w:p w14:paraId="41B6283F" w14:textId="77777777" w:rsidR="00CD0C04" w:rsidRPr="00C427A1" w:rsidRDefault="00CD0C04" w:rsidP="003B7C69">
            <w:pPr>
              <w:widowControl w:val="0"/>
              <w:overflowPunct w:val="0"/>
              <w:autoSpaceDE w:val="0"/>
              <w:autoSpaceDN w:val="0"/>
              <w:adjustRightInd w:val="0"/>
              <w:spacing w:before="0" w:after="0"/>
              <w:ind w:firstLine="0"/>
              <w:jc w:val="left"/>
              <w:textAlignment w:val="baseline"/>
            </w:pPr>
            <w:r w:rsidRPr="00C427A1">
              <w:t>признак торговли подакцизными товарами</w:t>
            </w:r>
          </w:p>
        </w:tc>
        <w:tc>
          <w:tcPr>
            <w:tcW w:w="3157" w:type="dxa"/>
            <w:shd w:val="clear" w:color="auto" w:fill="auto"/>
            <w:noWrap/>
          </w:tcPr>
          <w:p w14:paraId="0432DEA5" w14:textId="77777777" w:rsidR="00CD0C04" w:rsidRPr="00C427A1" w:rsidRDefault="00CD0C04" w:rsidP="003B7C69">
            <w:pPr>
              <w:widowControl w:val="0"/>
              <w:overflowPunct w:val="0"/>
              <w:autoSpaceDE w:val="0"/>
              <w:autoSpaceDN w:val="0"/>
              <w:adjustRightInd w:val="0"/>
              <w:spacing w:before="0" w:after="0"/>
              <w:ind w:firstLine="0"/>
              <w:jc w:val="left"/>
              <w:textAlignment w:val="baseline"/>
            </w:pPr>
            <w:r w:rsidRPr="00C427A1">
              <w:t>«ПОДАКЦИЗНЫЕ ТОВАРЫ»</w:t>
            </w:r>
          </w:p>
        </w:tc>
        <w:tc>
          <w:tcPr>
            <w:tcW w:w="6991" w:type="dxa"/>
            <w:shd w:val="clear" w:color="auto" w:fill="auto"/>
          </w:tcPr>
          <w:p w14:paraId="2E9406AE" w14:textId="77777777" w:rsidR="00CD0C04" w:rsidRPr="00C427A1" w:rsidRDefault="00CD0C04" w:rsidP="003B7C69">
            <w:pPr>
              <w:widowControl w:val="0"/>
              <w:overflowPunct w:val="0"/>
              <w:autoSpaceDE w:val="0"/>
              <w:autoSpaceDN w:val="0"/>
              <w:adjustRightInd w:val="0"/>
              <w:spacing w:before="0" w:after="0"/>
              <w:ind w:firstLine="0"/>
              <w:jc w:val="left"/>
              <w:textAlignment w:val="baseline"/>
            </w:pPr>
            <w:r w:rsidRPr="00C427A1">
              <w:t>признак применения ККТ при осуществлении торговли подакцизными товарами</w:t>
            </w:r>
          </w:p>
        </w:tc>
      </w:tr>
      <w:tr w:rsidR="00C427A1" w:rsidRPr="00C427A1" w14:paraId="2A2B93B7" w14:textId="77777777" w:rsidTr="00D008EF">
        <w:tc>
          <w:tcPr>
            <w:tcW w:w="1207" w:type="dxa"/>
            <w:shd w:val="clear" w:color="auto" w:fill="auto"/>
          </w:tcPr>
          <w:p w14:paraId="1380797A" w14:textId="77777777" w:rsidR="00CD0C04" w:rsidRPr="00C427A1" w:rsidRDefault="00CD0C04" w:rsidP="003B7C69">
            <w:pPr>
              <w:widowControl w:val="0"/>
              <w:overflowPunct w:val="0"/>
              <w:autoSpaceDE w:val="0"/>
              <w:autoSpaceDN w:val="0"/>
              <w:adjustRightInd w:val="0"/>
              <w:spacing w:before="0" w:after="0"/>
              <w:ind w:firstLine="0"/>
              <w:textAlignment w:val="baseline"/>
            </w:pPr>
            <w:r w:rsidRPr="00C427A1">
              <w:lastRenderedPageBreak/>
              <w:t>1208</w:t>
            </w:r>
          </w:p>
        </w:tc>
        <w:tc>
          <w:tcPr>
            <w:tcW w:w="2921" w:type="dxa"/>
            <w:shd w:val="clear" w:color="auto" w:fill="auto"/>
            <w:noWrap/>
          </w:tcPr>
          <w:p w14:paraId="42C0F24B" w14:textId="77777777" w:rsidR="00CD0C04" w:rsidRPr="00C427A1" w:rsidRDefault="00CD0C04" w:rsidP="003B7C69">
            <w:pPr>
              <w:widowControl w:val="0"/>
              <w:overflowPunct w:val="0"/>
              <w:autoSpaceDE w:val="0"/>
              <w:autoSpaceDN w:val="0"/>
              <w:adjustRightInd w:val="0"/>
              <w:spacing w:before="0" w:after="0"/>
              <w:ind w:firstLine="0"/>
              <w:jc w:val="left"/>
              <w:textAlignment w:val="baseline"/>
            </w:pPr>
            <w:r w:rsidRPr="00C427A1">
              <w:t>сайт для получения чека</w:t>
            </w:r>
          </w:p>
        </w:tc>
        <w:tc>
          <w:tcPr>
            <w:tcW w:w="3157" w:type="dxa"/>
            <w:shd w:val="clear" w:color="auto" w:fill="auto"/>
            <w:noWrap/>
          </w:tcPr>
          <w:p w14:paraId="7F1C1131" w14:textId="77777777" w:rsidR="00CD0C04" w:rsidRPr="00C427A1" w:rsidRDefault="00CD0C04" w:rsidP="003B7C69">
            <w:pPr>
              <w:widowControl w:val="0"/>
              <w:overflowPunct w:val="0"/>
              <w:autoSpaceDE w:val="0"/>
              <w:autoSpaceDN w:val="0"/>
              <w:adjustRightInd w:val="0"/>
              <w:spacing w:before="0" w:after="0"/>
              <w:ind w:firstLine="0"/>
              <w:jc w:val="left"/>
              <w:textAlignment w:val="baseline"/>
            </w:pPr>
            <w:r w:rsidRPr="00C427A1">
              <w:t>«САЙТ ЧЕКОВ»</w:t>
            </w:r>
          </w:p>
        </w:tc>
        <w:tc>
          <w:tcPr>
            <w:tcW w:w="6991" w:type="dxa"/>
            <w:shd w:val="clear" w:color="auto" w:fill="auto"/>
          </w:tcPr>
          <w:p w14:paraId="72CC7EDB" w14:textId="76967959" w:rsidR="00CD0C04" w:rsidRPr="00C427A1" w:rsidRDefault="00CD0C04" w:rsidP="00901861">
            <w:pPr>
              <w:widowControl w:val="0"/>
              <w:overflowPunct w:val="0"/>
              <w:autoSpaceDE w:val="0"/>
              <w:autoSpaceDN w:val="0"/>
              <w:adjustRightInd w:val="0"/>
              <w:spacing w:before="0" w:after="0"/>
              <w:ind w:firstLine="0"/>
              <w:jc w:val="left"/>
              <w:textAlignment w:val="baseline"/>
            </w:pPr>
            <w:r w:rsidRPr="00C427A1">
              <w:t xml:space="preserve">адрес информационного ресурса, который размещен в сети </w:t>
            </w:r>
            <w:r w:rsidR="00901861">
              <w:t>«</w:t>
            </w:r>
            <w:r w:rsidRPr="00C427A1">
              <w:t>Интернет</w:t>
            </w:r>
            <w:r w:rsidR="00901861">
              <w:t>»</w:t>
            </w:r>
            <w:r w:rsidRPr="00C427A1">
              <w:t xml:space="preserve"> и по которому кассовый чек (БСО) может быть бесплатно получен покупателем (клиентом)</w:t>
            </w:r>
          </w:p>
        </w:tc>
      </w:tr>
      <w:tr w:rsidR="00C427A1" w:rsidRPr="00C427A1" w14:paraId="55C362F4" w14:textId="77777777" w:rsidTr="00D008EF">
        <w:tc>
          <w:tcPr>
            <w:tcW w:w="1207" w:type="dxa"/>
            <w:shd w:val="clear" w:color="auto" w:fill="auto"/>
          </w:tcPr>
          <w:p w14:paraId="64CEAC91" w14:textId="77777777" w:rsidR="00CD0C04" w:rsidRPr="00C427A1" w:rsidRDefault="00CD0C04" w:rsidP="003B7C69">
            <w:pPr>
              <w:widowControl w:val="0"/>
              <w:overflowPunct w:val="0"/>
              <w:autoSpaceDE w:val="0"/>
              <w:autoSpaceDN w:val="0"/>
              <w:adjustRightInd w:val="0"/>
              <w:spacing w:before="0" w:after="0"/>
              <w:ind w:firstLine="0"/>
              <w:textAlignment w:val="baseline"/>
            </w:pPr>
            <w:r w:rsidRPr="00C427A1">
              <w:t>1209</w:t>
            </w:r>
          </w:p>
        </w:tc>
        <w:tc>
          <w:tcPr>
            <w:tcW w:w="2921" w:type="dxa"/>
            <w:shd w:val="clear" w:color="auto" w:fill="auto"/>
            <w:noWrap/>
          </w:tcPr>
          <w:p w14:paraId="67BF35C1" w14:textId="77777777" w:rsidR="00CD0C04" w:rsidRPr="00C427A1" w:rsidRDefault="00CD0C04" w:rsidP="003B7C69">
            <w:pPr>
              <w:widowControl w:val="0"/>
              <w:overflowPunct w:val="0"/>
              <w:autoSpaceDE w:val="0"/>
              <w:autoSpaceDN w:val="0"/>
              <w:adjustRightInd w:val="0"/>
              <w:spacing w:before="0" w:after="0"/>
              <w:ind w:firstLine="0"/>
              <w:textAlignment w:val="baseline"/>
            </w:pPr>
            <w:r w:rsidRPr="00C427A1">
              <w:t>версия ФФД</w:t>
            </w:r>
          </w:p>
        </w:tc>
        <w:tc>
          <w:tcPr>
            <w:tcW w:w="3157" w:type="dxa"/>
            <w:shd w:val="clear" w:color="auto" w:fill="auto"/>
            <w:noWrap/>
          </w:tcPr>
          <w:p w14:paraId="2D7E095A" w14:textId="77777777" w:rsidR="00CD0C04" w:rsidRPr="00C427A1" w:rsidRDefault="00CD0C04" w:rsidP="003B7C69">
            <w:pPr>
              <w:widowControl w:val="0"/>
              <w:overflowPunct w:val="0"/>
              <w:autoSpaceDE w:val="0"/>
              <w:autoSpaceDN w:val="0"/>
              <w:adjustRightInd w:val="0"/>
              <w:spacing w:before="0" w:after="0"/>
              <w:ind w:firstLine="0"/>
              <w:textAlignment w:val="baseline"/>
            </w:pPr>
            <w:r w:rsidRPr="00C427A1">
              <w:t>–</w:t>
            </w:r>
          </w:p>
        </w:tc>
        <w:tc>
          <w:tcPr>
            <w:tcW w:w="6991" w:type="dxa"/>
            <w:shd w:val="clear" w:color="auto" w:fill="auto"/>
          </w:tcPr>
          <w:p w14:paraId="57398C2C" w14:textId="77777777" w:rsidR="00CD0C04" w:rsidRPr="00C427A1" w:rsidRDefault="00CD0C04" w:rsidP="003B7C69">
            <w:pPr>
              <w:widowControl w:val="0"/>
              <w:overflowPunct w:val="0"/>
              <w:autoSpaceDE w:val="0"/>
              <w:autoSpaceDN w:val="0"/>
              <w:adjustRightInd w:val="0"/>
              <w:spacing w:before="0" w:after="0"/>
              <w:ind w:firstLine="0"/>
              <w:textAlignment w:val="baseline"/>
            </w:pPr>
            <w:r w:rsidRPr="00C427A1">
              <w:t>номер версии ФФД</w:t>
            </w:r>
          </w:p>
        </w:tc>
      </w:tr>
      <w:tr w:rsidR="00C427A1" w:rsidRPr="00C427A1" w14:paraId="6961A8F5" w14:textId="77777777" w:rsidTr="00D008EF">
        <w:tc>
          <w:tcPr>
            <w:tcW w:w="1207" w:type="dxa"/>
            <w:shd w:val="clear" w:color="auto" w:fill="auto"/>
          </w:tcPr>
          <w:p w14:paraId="43B804DB" w14:textId="77777777" w:rsidR="00CD0C04" w:rsidRPr="00C427A1" w:rsidRDefault="00CD0C04" w:rsidP="003B7C69">
            <w:pPr>
              <w:widowControl w:val="0"/>
              <w:overflowPunct w:val="0"/>
              <w:autoSpaceDE w:val="0"/>
              <w:autoSpaceDN w:val="0"/>
              <w:adjustRightInd w:val="0"/>
              <w:spacing w:before="0" w:after="0"/>
              <w:ind w:firstLine="0"/>
              <w:textAlignment w:val="baseline"/>
            </w:pPr>
            <w:r w:rsidRPr="00C427A1">
              <w:t>1212</w:t>
            </w:r>
          </w:p>
        </w:tc>
        <w:tc>
          <w:tcPr>
            <w:tcW w:w="2921" w:type="dxa"/>
            <w:shd w:val="clear" w:color="auto" w:fill="auto"/>
            <w:noWrap/>
          </w:tcPr>
          <w:p w14:paraId="059F13B6" w14:textId="77777777" w:rsidR="00CD0C04" w:rsidRPr="00C427A1" w:rsidRDefault="00CD0C04" w:rsidP="003B7C69">
            <w:pPr>
              <w:widowControl w:val="0"/>
              <w:overflowPunct w:val="0"/>
              <w:autoSpaceDE w:val="0"/>
              <w:autoSpaceDN w:val="0"/>
              <w:adjustRightInd w:val="0"/>
              <w:spacing w:before="0" w:after="0"/>
              <w:ind w:firstLine="0"/>
              <w:jc w:val="left"/>
              <w:textAlignment w:val="baseline"/>
            </w:pPr>
            <w:r w:rsidRPr="00C427A1">
              <w:t>признак предмета расчета</w:t>
            </w:r>
          </w:p>
        </w:tc>
        <w:tc>
          <w:tcPr>
            <w:tcW w:w="3157" w:type="dxa"/>
            <w:shd w:val="clear" w:color="auto" w:fill="auto"/>
            <w:noWrap/>
          </w:tcPr>
          <w:p w14:paraId="42C3F1E7" w14:textId="77777777" w:rsidR="00CD0C04" w:rsidRPr="00C427A1" w:rsidRDefault="00CD0C04" w:rsidP="003B7C69">
            <w:pPr>
              <w:widowControl w:val="0"/>
              <w:overflowPunct w:val="0"/>
              <w:autoSpaceDE w:val="0"/>
              <w:autoSpaceDN w:val="0"/>
              <w:adjustRightInd w:val="0"/>
              <w:spacing w:before="0" w:after="0"/>
              <w:ind w:firstLine="0"/>
              <w:jc w:val="left"/>
              <w:textAlignment w:val="baseline"/>
            </w:pPr>
            <w:r w:rsidRPr="00C427A1">
              <w:t>–</w:t>
            </w:r>
          </w:p>
        </w:tc>
        <w:tc>
          <w:tcPr>
            <w:tcW w:w="6991" w:type="dxa"/>
            <w:shd w:val="clear" w:color="auto" w:fill="auto"/>
          </w:tcPr>
          <w:p w14:paraId="7223FB03" w14:textId="6E328C0B" w:rsidR="00CD0C04" w:rsidRPr="00C427A1" w:rsidRDefault="00CD0C04" w:rsidP="003B7C69">
            <w:pPr>
              <w:widowControl w:val="0"/>
              <w:overflowPunct w:val="0"/>
              <w:autoSpaceDE w:val="0"/>
              <w:autoSpaceDN w:val="0"/>
              <w:adjustRightInd w:val="0"/>
              <w:spacing w:before="0" w:after="0"/>
              <w:ind w:firstLine="0"/>
              <w:jc w:val="left"/>
              <w:textAlignment w:val="baseline"/>
            </w:pPr>
            <w:r w:rsidRPr="00C427A1">
              <w:t xml:space="preserve">признак предмета </w:t>
            </w:r>
            <w:r w:rsidR="00596BC4" w:rsidRPr="00C427A1">
              <w:t>товара, работы, услуги, платежа, выплаты, иного предмета расчета</w:t>
            </w:r>
          </w:p>
        </w:tc>
      </w:tr>
      <w:tr w:rsidR="00C427A1" w:rsidRPr="00C427A1" w14:paraId="25758B1D" w14:textId="77777777" w:rsidTr="00D008EF">
        <w:tc>
          <w:tcPr>
            <w:tcW w:w="1207" w:type="dxa"/>
            <w:shd w:val="clear" w:color="auto" w:fill="auto"/>
          </w:tcPr>
          <w:p w14:paraId="629BBD68" w14:textId="77777777" w:rsidR="00CD0C04" w:rsidRPr="00C427A1" w:rsidRDefault="00CD0C04" w:rsidP="003B7C69">
            <w:pPr>
              <w:widowControl w:val="0"/>
              <w:overflowPunct w:val="0"/>
              <w:autoSpaceDE w:val="0"/>
              <w:autoSpaceDN w:val="0"/>
              <w:adjustRightInd w:val="0"/>
              <w:spacing w:before="0" w:after="0"/>
              <w:ind w:firstLine="0"/>
              <w:textAlignment w:val="baseline"/>
            </w:pPr>
            <w:r w:rsidRPr="00C427A1">
              <w:t>1213</w:t>
            </w:r>
          </w:p>
        </w:tc>
        <w:tc>
          <w:tcPr>
            <w:tcW w:w="2921" w:type="dxa"/>
            <w:shd w:val="clear" w:color="auto" w:fill="auto"/>
            <w:noWrap/>
          </w:tcPr>
          <w:p w14:paraId="0BBE2908" w14:textId="77777777" w:rsidR="00CD0C04" w:rsidRPr="00C427A1" w:rsidRDefault="00CD0C04" w:rsidP="003B7C69">
            <w:pPr>
              <w:widowControl w:val="0"/>
              <w:overflowPunct w:val="0"/>
              <w:autoSpaceDE w:val="0"/>
              <w:autoSpaceDN w:val="0"/>
              <w:adjustRightInd w:val="0"/>
              <w:spacing w:before="0" w:after="0"/>
              <w:ind w:firstLine="0"/>
              <w:jc w:val="left"/>
              <w:textAlignment w:val="baseline"/>
            </w:pPr>
            <w:r w:rsidRPr="00C427A1">
              <w:t>ресурс ключей ФП</w:t>
            </w:r>
          </w:p>
        </w:tc>
        <w:tc>
          <w:tcPr>
            <w:tcW w:w="3157" w:type="dxa"/>
            <w:shd w:val="clear" w:color="auto" w:fill="auto"/>
            <w:noWrap/>
          </w:tcPr>
          <w:p w14:paraId="1938E11D" w14:textId="77777777" w:rsidR="00CD0C04" w:rsidRPr="00C427A1" w:rsidRDefault="00CD0C04" w:rsidP="003B7C69">
            <w:pPr>
              <w:widowControl w:val="0"/>
              <w:overflowPunct w:val="0"/>
              <w:autoSpaceDE w:val="0"/>
              <w:autoSpaceDN w:val="0"/>
              <w:adjustRightInd w:val="0"/>
              <w:spacing w:before="0" w:after="0"/>
              <w:ind w:firstLine="0"/>
              <w:jc w:val="left"/>
              <w:textAlignment w:val="baseline"/>
            </w:pPr>
            <w:r w:rsidRPr="00C427A1">
              <w:t>«РЕСУРС КЛЮЧЕЙ»</w:t>
            </w:r>
          </w:p>
        </w:tc>
        <w:tc>
          <w:tcPr>
            <w:tcW w:w="6991" w:type="dxa"/>
            <w:shd w:val="clear" w:color="auto" w:fill="auto"/>
          </w:tcPr>
          <w:p w14:paraId="3620DAC5" w14:textId="77777777" w:rsidR="00CD0C04" w:rsidRPr="00C427A1" w:rsidRDefault="00CD0C04" w:rsidP="003B7C69">
            <w:pPr>
              <w:widowControl w:val="0"/>
              <w:overflowPunct w:val="0"/>
              <w:autoSpaceDE w:val="0"/>
              <w:autoSpaceDN w:val="0"/>
              <w:adjustRightInd w:val="0"/>
              <w:spacing w:before="0" w:after="0"/>
              <w:ind w:firstLine="0"/>
              <w:jc w:val="left"/>
              <w:textAlignment w:val="baseline"/>
            </w:pPr>
            <w:r w:rsidRPr="00C427A1">
              <w:t>срок действия ключей фискального признака</w:t>
            </w:r>
          </w:p>
        </w:tc>
      </w:tr>
      <w:tr w:rsidR="00C427A1" w:rsidRPr="00C427A1" w14:paraId="5D1DFE25" w14:textId="77777777" w:rsidTr="00D008EF">
        <w:tc>
          <w:tcPr>
            <w:tcW w:w="1207" w:type="dxa"/>
            <w:shd w:val="clear" w:color="auto" w:fill="auto"/>
          </w:tcPr>
          <w:p w14:paraId="29669F51" w14:textId="77777777" w:rsidR="00CD0C04" w:rsidRPr="00C427A1" w:rsidRDefault="00CD0C04" w:rsidP="003B7C69">
            <w:pPr>
              <w:widowControl w:val="0"/>
              <w:overflowPunct w:val="0"/>
              <w:autoSpaceDE w:val="0"/>
              <w:autoSpaceDN w:val="0"/>
              <w:adjustRightInd w:val="0"/>
              <w:spacing w:before="0" w:after="0"/>
              <w:ind w:firstLine="0"/>
              <w:textAlignment w:val="baseline"/>
            </w:pPr>
            <w:r w:rsidRPr="00C427A1">
              <w:t>121</w:t>
            </w:r>
            <w:r w:rsidRPr="00C427A1">
              <w:rPr>
                <w:lang w:val="en-US"/>
              </w:rPr>
              <w:t>4</w:t>
            </w:r>
          </w:p>
        </w:tc>
        <w:tc>
          <w:tcPr>
            <w:tcW w:w="2921" w:type="dxa"/>
            <w:shd w:val="clear" w:color="auto" w:fill="auto"/>
            <w:noWrap/>
          </w:tcPr>
          <w:p w14:paraId="60FAC0B6" w14:textId="77777777" w:rsidR="00CD0C04" w:rsidRPr="00C427A1" w:rsidRDefault="00CD0C04" w:rsidP="003B7C69">
            <w:pPr>
              <w:widowControl w:val="0"/>
              <w:overflowPunct w:val="0"/>
              <w:autoSpaceDE w:val="0"/>
              <w:autoSpaceDN w:val="0"/>
              <w:adjustRightInd w:val="0"/>
              <w:spacing w:before="0" w:after="0"/>
              <w:ind w:firstLine="0"/>
              <w:jc w:val="left"/>
              <w:textAlignment w:val="baseline"/>
            </w:pPr>
            <w:r w:rsidRPr="00C427A1">
              <w:t>признак способа расчета</w:t>
            </w:r>
          </w:p>
        </w:tc>
        <w:tc>
          <w:tcPr>
            <w:tcW w:w="3157" w:type="dxa"/>
            <w:shd w:val="clear" w:color="auto" w:fill="auto"/>
            <w:noWrap/>
          </w:tcPr>
          <w:p w14:paraId="0EC0019A" w14:textId="77777777" w:rsidR="00CD0C04" w:rsidRPr="00C427A1" w:rsidRDefault="00CD0C04" w:rsidP="003B7C69">
            <w:pPr>
              <w:widowControl w:val="0"/>
              <w:overflowPunct w:val="0"/>
              <w:autoSpaceDE w:val="0"/>
              <w:autoSpaceDN w:val="0"/>
              <w:adjustRightInd w:val="0"/>
              <w:spacing w:before="0" w:after="0"/>
              <w:ind w:firstLine="0"/>
              <w:jc w:val="left"/>
              <w:textAlignment w:val="baseline"/>
            </w:pPr>
            <w:r w:rsidRPr="00C427A1">
              <w:noBreakHyphen/>
            </w:r>
          </w:p>
        </w:tc>
        <w:tc>
          <w:tcPr>
            <w:tcW w:w="6991" w:type="dxa"/>
            <w:shd w:val="clear" w:color="auto" w:fill="auto"/>
          </w:tcPr>
          <w:p w14:paraId="770A319B" w14:textId="77777777" w:rsidR="00CD0C04" w:rsidRPr="00C427A1" w:rsidRDefault="00CD0C04" w:rsidP="003B7C69">
            <w:pPr>
              <w:widowControl w:val="0"/>
              <w:overflowPunct w:val="0"/>
              <w:autoSpaceDE w:val="0"/>
              <w:autoSpaceDN w:val="0"/>
              <w:adjustRightInd w:val="0"/>
              <w:spacing w:before="0" w:after="0"/>
              <w:ind w:firstLine="0"/>
              <w:jc w:val="left"/>
              <w:textAlignment w:val="baseline"/>
            </w:pPr>
            <w:r w:rsidRPr="00C427A1">
              <w:t>признак способа расчета</w:t>
            </w:r>
          </w:p>
        </w:tc>
      </w:tr>
      <w:tr w:rsidR="00C427A1" w:rsidRPr="00C427A1" w14:paraId="310D0096" w14:textId="77777777" w:rsidTr="00D008EF">
        <w:tc>
          <w:tcPr>
            <w:tcW w:w="1207" w:type="dxa"/>
            <w:shd w:val="clear" w:color="auto" w:fill="auto"/>
          </w:tcPr>
          <w:p w14:paraId="62ABAE93" w14:textId="77777777" w:rsidR="00CD0C04" w:rsidRPr="00C427A1" w:rsidRDefault="00CD0C04" w:rsidP="003B7C69">
            <w:pPr>
              <w:widowControl w:val="0"/>
              <w:overflowPunct w:val="0"/>
              <w:autoSpaceDE w:val="0"/>
              <w:autoSpaceDN w:val="0"/>
              <w:adjustRightInd w:val="0"/>
              <w:spacing w:before="0" w:after="0"/>
              <w:ind w:firstLine="0"/>
              <w:textAlignment w:val="baseline"/>
            </w:pPr>
            <w:r w:rsidRPr="00C427A1">
              <w:t>1215</w:t>
            </w:r>
          </w:p>
        </w:tc>
        <w:tc>
          <w:tcPr>
            <w:tcW w:w="2921" w:type="dxa"/>
            <w:shd w:val="clear" w:color="auto" w:fill="auto"/>
            <w:noWrap/>
          </w:tcPr>
          <w:p w14:paraId="6F553523" w14:textId="77777777" w:rsidR="00CD0C04" w:rsidRPr="00C427A1" w:rsidRDefault="00CD0C04" w:rsidP="003B7C69">
            <w:pPr>
              <w:widowControl w:val="0"/>
              <w:overflowPunct w:val="0"/>
              <w:autoSpaceDE w:val="0"/>
              <w:autoSpaceDN w:val="0"/>
              <w:adjustRightInd w:val="0"/>
              <w:spacing w:before="0" w:after="0"/>
              <w:ind w:firstLine="0"/>
              <w:jc w:val="left"/>
              <w:textAlignment w:val="baseline"/>
            </w:pPr>
            <w:r w:rsidRPr="00C427A1">
              <w:t>сумма по чеку (БСО) предоплатой (зачетом аванса)</w:t>
            </w:r>
          </w:p>
        </w:tc>
        <w:tc>
          <w:tcPr>
            <w:tcW w:w="3157" w:type="dxa"/>
            <w:shd w:val="clear" w:color="auto" w:fill="auto"/>
            <w:noWrap/>
          </w:tcPr>
          <w:p w14:paraId="32E46398" w14:textId="4B478F6E" w:rsidR="00CD0C04" w:rsidRPr="00C427A1" w:rsidRDefault="00CD0C04" w:rsidP="003E09AA">
            <w:pPr>
              <w:widowControl w:val="0"/>
              <w:overflowPunct w:val="0"/>
              <w:autoSpaceDE w:val="0"/>
              <w:autoSpaceDN w:val="0"/>
              <w:adjustRightInd w:val="0"/>
              <w:spacing w:before="0" w:after="0"/>
              <w:ind w:firstLine="0"/>
              <w:jc w:val="left"/>
              <w:textAlignment w:val="baseline"/>
            </w:pPr>
            <w:r w:rsidRPr="00C427A1">
              <w:t>«</w:t>
            </w:r>
            <w:r w:rsidR="003E09AA" w:rsidRPr="00C427A1">
              <w:rPr>
                <w:rFonts w:eastAsia="Times New Roman" w:cs="Times New Roman"/>
                <w:szCs w:val="28"/>
              </w:rPr>
              <w:t xml:space="preserve">ПРЕДВАРИТЕЛЬНАЯ </w:t>
            </w:r>
            <w:r w:rsidRPr="00C427A1">
              <w:rPr>
                <w:rFonts w:eastAsia="Times New Roman" w:cs="Times New Roman"/>
                <w:szCs w:val="28"/>
              </w:rPr>
              <w:t>ОПЛАТА</w:t>
            </w:r>
            <w:r w:rsidRPr="00C427A1">
              <w:t xml:space="preserve"> (АВАНС</w:t>
            </w:r>
            <w:r w:rsidRPr="00C427A1">
              <w:rPr>
                <w:rFonts w:eastAsia="Times New Roman" w:cs="Times New Roman"/>
                <w:szCs w:val="28"/>
              </w:rPr>
              <w:t>)»</w:t>
            </w:r>
            <w:r w:rsidRPr="00C427A1">
              <w:t xml:space="preserve"> или может не печататься</w:t>
            </w:r>
          </w:p>
        </w:tc>
        <w:tc>
          <w:tcPr>
            <w:tcW w:w="6991" w:type="dxa"/>
            <w:shd w:val="clear" w:color="auto" w:fill="auto"/>
          </w:tcPr>
          <w:p w14:paraId="7ECD9D00" w14:textId="020EAD2D" w:rsidR="00CD0C04" w:rsidRPr="00C427A1" w:rsidRDefault="00CD0C04" w:rsidP="00BC06FB">
            <w:pPr>
              <w:widowControl w:val="0"/>
              <w:overflowPunct w:val="0"/>
              <w:autoSpaceDE w:val="0"/>
              <w:autoSpaceDN w:val="0"/>
              <w:adjustRightInd w:val="0"/>
              <w:spacing w:before="0" w:after="0"/>
              <w:ind w:firstLine="0"/>
              <w:jc w:val="left"/>
              <w:textAlignment w:val="baseline"/>
            </w:pPr>
            <w:r w:rsidRPr="00C427A1">
              <w:t xml:space="preserve">сумма расчета, указанная в кассовом чеке (БСО), или сумма корректировки расчета, указанная в кассовом чеке корректировки (БСО корректировки), подлежащая </w:t>
            </w:r>
            <w:r w:rsidR="00BC06FB" w:rsidRPr="00C427A1">
              <w:t xml:space="preserve">уплате </w:t>
            </w:r>
            <w:r w:rsidRPr="00C427A1">
              <w:t>ранее внесенной предоплатой (зачетом аванса)</w:t>
            </w:r>
          </w:p>
        </w:tc>
      </w:tr>
      <w:tr w:rsidR="00C427A1" w:rsidRPr="00C427A1" w14:paraId="48979BE8" w14:textId="77777777" w:rsidTr="00D008EF">
        <w:tc>
          <w:tcPr>
            <w:tcW w:w="1207" w:type="dxa"/>
            <w:shd w:val="clear" w:color="auto" w:fill="auto"/>
          </w:tcPr>
          <w:p w14:paraId="5ADC506F" w14:textId="77777777" w:rsidR="00CD0C04" w:rsidRPr="00C427A1" w:rsidRDefault="00CD0C04" w:rsidP="003B7C69">
            <w:pPr>
              <w:widowControl w:val="0"/>
              <w:overflowPunct w:val="0"/>
              <w:autoSpaceDE w:val="0"/>
              <w:autoSpaceDN w:val="0"/>
              <w:adjustRightInd w:val="0"/>
              <w:spacing w:before="0" w:after="0"/>
              <w:ind w:firstLine="0"/>
              <w:textAlignment w:val="baseline"/>
            </w:pPr>
            <w:r w:rsidRPr="00C427A1">
              <w:t>1216</w:t>
            </w:r>
          </w:p>
        </w:tc>
        <w:tc>
          <w:tcPr>
            <w:tcW w:w="2921" w:type="dxa"/>
            <w:shd w:val="clear" w:color="auto" w:fill="auto"/>
            <w:noWrap/>
          </w:tcPr>
          <w:p w14:paraId="51069946" w14:textId="77777777" w:rsidR="00CD0C04" w:rsidRPr="00C427A1" w:rsidRDefault="00CD0C04" w:rsidP="003B7C69">
            <w:pPr>
              <w:widowControl w:val="0"/>
              <w:overflowPunct w:val="0"/>
              <w:autoSpaceDE w:val="0"/>
              <w:autoSpaceDN w:val="0"/>
              <w:adjustRightInd w:val="0"/>
              <w:spacing w:before="0" w:after="0"/>
              <w:ind w:firstLine="0"/>
              <w:jc w:val="left"/>
              <w:textAlignment w:val="baseline"/>
            </w:pPr>
            <w:r w:rsidRPr="00C427A1">
              <w:t xml:space="preserve">сумма по чеку (БСО) </w:t>
            </w:r>
            <w:proofErr w:type="spellStart"/>
            <w:r w:rsidRPr="00C427A1">
              <w:t>постоплатой</w:t>
            </w:r>
            <w:proofErr w:type="spellEnd"/>
            <w:r w:rsidRPr="00C427A1">
              <w:t xml:space="preserve"> (в кредит)</w:t>
            </w:r>
          </w:p>
        </w:tc>
        <w:tc>
          <w:tcPr>
            <w:tcW w:w="3157" w:type="dxa"/>
            <w:shd w:val="clear" w:color="auto" w:fill="auto"/>
            <w:noWrap/>
          </w:tcPr>
          <w:p w14:paraId="0533024D" w14:textId="7C4281DB" w:rsidR="00CD0C04" w:rsidRPr="00C427A1" w:rsidRDefault="00CD0C04" w:rsidP="003B7C69">
            <w:pPr>
              <w:widowControl w:val="0"/>
              <w:overflowPunct w:val="0"/>
              <w:autoSpaceDE w:val="0"/>
              <w:autoSpaceDN w:val="0"/>
              <w:adjustRightInd w:val="0"/>
              <w:spacing w:before="0" w:after="0"/>
              <w:ind w:firstLine="0"/>
              <w:jc w:val="left"/>
              <w:textAlignment w:val="baseline"/>
            </w:pPr>
            <w:r w:rsidRPr="00C427A1">
              <w:t>«</w:t>
            </w:r>
            <w:r w:rsidR="003E09AA" w:rsidRPr="00C427A1">
              <w:t xml:space="preserve">ПОСЛЕДУЮЩАЯ ОПЛАТА </w:t>
            </w:r>
            <w:r w:rsidRPr="00C427A1">
              <w:t>(КРЕДИТ)» или может не печататься</w:t>
            </w:r>
          </w:p>
        </w:tc>
        <w:tc>
          <w:tcPr>
            <w:tcW w:w="6991" w:type="dxa"/>
            <w:shd w:val="clear" w:color="auto" w:fill="auto"/>
          </w:tcPr>
          <w:p w14:paraId="10EBFEB8" w14:textId="0816456F" w:rsidR="00CD0C04" w:rsidRPr="00C427A1" w:rsidRDefault="00CD0C04" w:rsidP="00BC06FB">
            <w:pPr>
              <w:widowControl w:val="0"/>
              <w:overflowPunct w:val="0"/>
              <w:autoSpaceDE w:val="0"/>
              <w:autoSpaceDN w:val="0"/>
              <w:adjustRightInd w:val="0"/>
              <w:spacing w:before="0" w:after="0"/>
              <w:ind w:firstLine="0"/>
              <w:jc w:val="left"/>
              <w:textAlignment w:val="baseline"/>
            </w:pPr>
            <w:r w:rsidRPr="00C427A1">
              <w:t xml:space="preserve">сумма расчета, указанная в кассовом чеке (БСО), или сумма корректировки расчета, указанная в кассовом чеке корректировки (БСО корректировки), подлежащая последующей </w:t>
            </w:r>
            <w:r w:rsidR="00BC06FB" w:rsidRPr="00C427A1">
              <w:t xml:space="preserve">уплате </w:t>
            </w:r>
            <w:r w:rsidRPr="00C427A1">
              <w:t>(в кредит)</w:t>
            </w:r>
          </w:p>
        </w:tc>
      </w:tr>
      <w:tr w:rsidR="00C427A1" w:rsidRPr="00C427A1" w14:paraId="4FCDDB59" w14:textId="77777777" w:rsidTr="00D008EF">
        <w:tc>
          <w:tcPr>
            <w:tcW w:w="1207" w:type="dxa"/>
            <w:shd w:val="clear" w:color="auto" w:fill="auto"/>
          </w:tcPr>
          <w:p w14:paraId="7B44DC8F" w14:textId="77777777" w:rsidR="00CD0C04" w:rsidRPr="00C427A1" w:rsidRDefault="00CD0C04" w:rsidP="003B7C69">
            <w:pPr>
              <w:widowControl w:val="0"/>
              <w:overflowPunct w:val="0"/>
              <w:autoSpaceDE w:val="0"/>
              <w:autoSpaceDN w:val="0"/>
              <w:adjustRightInd w:val="0"/>
              <w:spacing w:before="0" w:after="0"/>
              <w:ind w:firstLine="0"/>
              <w:textAlignment w:val="baseline"/>
            </w:pPr>
            <w:r w:rsidRPr="00C427A1">
              <w:t>1217</w:t>
            </w:r>
          </w:p>
        </w:tc>
        <w:tc>
          <w:tcPr>
            <w:tcW w:w="2921" w:type="dxa"/>
            <w:shd w:val="clear" w:color="auto" w:fill="auto"/>
            <w:noWrap/>
          </w:tcPr>
          <w:p w14:paraId="1BCE4C84" w14:textId="77777777" w:rsidR="00CD0C04" w:rsidRPr="00C427A1" w:rsidRDefault="00CD0C04" w:rsidP="003B7C69">
            <w:pPr>
              <w:widowControl w:val="0"/>
              <w:overflowPunct w:val="0"/>
              <w:autoSpaceDE w:val="0"/>
              <w:autoSpaceDN w:val="0"/>
              <w:adjustRightInd w:val="0"/>
              <w:spacing w:before="0" w:after="0"/>
              <w:ind w:firstLine="0"/>
              <w:jc w:val="left"/>
              <w:textAlignment w:val="baseline"/>
            </w:pPr>
            <w:r w:rsidRPr="00C427A1">
              <w:t>сумма по чеку (БСО) встречным предоставлением</w:t>
            </w:r>
          </w:p>
        </w:tc>
        <w:tc>
          <w:tcPr>
            <w:tcW w:w="3157" w:type="dxa"/>
            <w:shd w:val="clear" w:color="auto" w:fill="auto"/>
            <w:noWrap/>
          </w:tcPr>
          <w:p w14:paraId="545A3373" w14:textId="77777777" w:rsidR="00CD0C04" w:rsidRPr="00C427A1" w:rsidRDefault="00CD0C04" w:rsidP="003B7C69">
            <w:pPr>
              <w:widowControl w:val="0"/>
              <w:overflowPunct w:val="0"/>
              <w:autoSpaceDE w:val="0"/>
              <w:autoSpaceDN w:val="0"/>
              <w:adjustRightInd w:val="0"/>
              <w:spacing w:before="0" w:after="0"/>
              <w:ind w:firstLine="0"/>
              <w:jc w:val="left"/>
              <w:textAlignment w:val="baseline"/>
            </w:pPr>
            <w:r w:rsidRPr="00C427A1">
              <w:t>«ИНАЯ ФОРМА ОПЛАТЫ» или может не печататься</w:t>
            </w:r>
          </w:p>
        </w:tc>
        <w:tc>
          <w:tcPr>
            <w:tcW w:w="6991" w:type="dxa"/>
            <w:shd w:val="clear" w:color="auto" w:fill="auto"/>
          </w:tcPr>
          <w:p w14:paraId="2374B844" w14:textId="59725BA3" w:rsidR="00CD0C04" w:rsidRPr="00C427A1" w:rsidRDefault="00CD0C04" w:rsidP="00BC06FB">
            <w:pPr>
              <w:widowControl w:val="0"/>
              <w:overflowPunct w:val="0"/>
              <w:autoSpaceDE w:val="0"/>
              <w:autoSpaceDN w:val="0"/>
              <w:adjustRightInd w:val="0"/>
              <w:spacing w:before="0" w:after="0"/>
              <w:ind w:firstLine="0"/>
              <w:jc w:val="left"/>
              <w:textAlignment w:val="baseline"/>
            </w:pPr>
            <w:r w:rsidRPr="00C427A1">
              <w:t xml:space="preserve">сумма расчета, указанная в кассовом чеке (БСО), или сумма корректировки расчета, указанная в кассовом чеке корректировки (БСО корректировки), подлежащая </w:t>
            </w:r>
            <w:r w:rsidR="00BC06FB" w:rsidRPr="00C427A1">
              <w:t xml:space="preserve">уплате </w:t>
            </w:r>
            <w:r w:rsidRPr="00C427A1">
              <w:t>встречным предоставлением покупателем (клиентом) пользователю предмета расчета, меной и иным аналогичным способом</w:t>
            </w:r>
          </w:p>
        </w:tc>
      </w:tr>
      <w:tr w:rsidR="00C427A1" w:rsidRPr="00C427A1" w14:paraId="1075ACAC" w14:textId="77777777" w:rsidTr="00D008EF">
        <w:tc>
          <w:tcPr>
            <w:tcW w:w="1207" w:type="dxa"/>
            <w:tcBorders>
              <w:top w:val="single" w:sz="4" w:space="0" w:color="auto"/>
              <w:left w:val="single" w:sz="4" w:space="0" w:color="auto"/>
              <w:bottom w:val="single" w:sz="4" w:space="0" w:color="auto"/>
              <w:right w:val="single" w:sz="4" w:space="0" w:color="auto"/>
            </w:tcBorders>
          </w:tcPr>
          <w:p w14:paraId="2764CC96" w14:textId="77777777" w:rsidR="00CD0C04" w:rsidRPr="00C427A1" w:rsidRDefault="00CD0C04" w:rsidP="003B7C69">
            <w:pPr>
              <w:widowControl w:val="0"/>
              <w:overflowPunct w:val="0"/>
              <w:autoSpaceDE w:val="0"/>
              <w:autoSpaceDN w:val="0"/>
              <w:adjustRightInd w:val="0"/>
              <w:spacing w:before="0" w:after="0"/>
              <w:ind w:firstLine="0"/>
              <w:textAlignment w:val="baseline"/>
            </w:pPr>
            <w:r w:rsidRPr="00C427A1">
              <w:t>1218</w:t>
            </w:r>
          </w:p>
        </w:tc>
        <w:tc>
          <w:tcPr>
            <w:tcW w:w="2921" w:type="dxa"/>
            <w:tcBorders>
              <w:top w:val="single" w:sz="4" w:space="0" w:color="auto"/>
              <w:left w:val="single" w:sz="4" w:space="0" w:color="auto"/>
              <w:bottom w:val="single" w:sz="4" w:space="0" w:color="auto"/>
              <w:right w:val="single" w:sz="4" w:space="0" w:color="auto"/>
            </w:tcBorders>
            <w:shd w:val="clear" w:color="auto" w:fill="auto"/>
            <w:noWrap/>
          </w:tcPr>
          <w:p w14:paraId="61095581" w14:textId="77777777" w:rsidR="00CD0C04" w:rsidRPr="00C427A1" w:rsidRDefault="00CD0C04" w:rsidP="003B7C69">
            <w:pPr>
              <w:widowControl w:val="0"/>
              <w:overflowPunct w:val="0"/>
              <w:autoSpaceDE w:val="0"/>
              <w:autoSpaceDN w:val="0"/>
              <w:adjustRightInd w:val="0"/>
              <w:spacing w:before="0" w:after="0"/>
              <w:ind w:firstLine="0"/>
              <w:jc w:val="left"/>
              <w:textAlignment w:val="baseline"/>
            </w:pPr>
            <w:r w:rsidRPr="00C427A1">
              <w:t xml:space="preserve">итоговая сумма в чеках (БСО) </w:t>
            </w:r>
            <w:proofErr w:type="spellStart"/>
            <w:r w:rsidRPr="00C427A1">
              <w:t>предоплатами</w:t>
            </w:r>
            <w:proofErr w:type="spellEnd"/>
            <w:r w:rsidRPr="00C427A1">
              <w:t xml:space="preserve"> (авансами)</w:t>
            </w:r>
          </w:p>
        </w:tc>
        <w:tc>
          <w:tcPr>
            <w:tcW w:w="3157" w:type="dxa"/>
            <w:tcBorders>
              <w:top w:val="single" w:sz="4" w:space="0" w:color="auto"/>
              <w:left w:val="single" w:sz="4" w:space="0" w:color="auto"/>
              <w:bottom w:val="single" w:sz="4" w:space="0" w:color="auto"/>
              <w:right w:val="single" w:sz="4" w:space="0" w:color="auto"/>
            </w:tcBorders>
            <w:shd w:val="clear" w:color="auto" w:fill="auto"/>
            <w:noWrap/>
          </w:tcPr>
          <w:p w14:paraId="3E222CDA" w14:textId="13563ACB" w:rsidR="00CD0C04" w:rsidRPr="00C427A1" w:rsidRDefault="00CD0C04" w:rsidP="003B7C69">
            <w:pPr>
              <w:widowControl w:val="0"/>
              <w:overflowPunct w:val="0"/>
              <w:autoSpaceDE w:val="0"/>
              <w:autoSpaceDN w:val="0"/>
              <w:adjustRightInd w:val="0"/>
              <w:spacing w:before="0" w:after="0"/>
              <w:ind w:firstLine="0"/>
              <w:jc w:val="left"/>
              <w:textAlignment w:val="baseline"/>
            </w:pPr>
            <w:r w:rsidRPr="00C427A1">
              <w:t>«СУММА ПРЕД</w:t>
            </w:r>
            <w:r w:rsidR="002E11A0" w:rsidRPr="00C427A1">
              <w:t xml:space="preserve">ВАРИТЕЛЬНЫХ </w:t>
            </w:r>
            <w:r w:rsidRPr="00C427A1">
              <w:t>ОПЛАТ (АВАНСОВ)» или может не печататься</w:t>
            </w:r>
          </w:p>
        </w:tc>
        <w:tc>
          <w:tcPr>
            <w:tcW w:w="6991" w:type="dxa"/>
            <w:tcBorders>
              <w:top w:val="single" w:sz="4" w:space="0" w:color="auto"/>
              <w:left w:val="single" w:sz="4" w:space="0" w:color="auto"/>
              <w:bottom w:val="single" w:sz="4" w:space="0" w:color="auto"/>
              <w:right w:val="single" w:sz="4" w:space="0" w:color="auto"/>
            </w:tcBorders>
          </w:tcPr>
          <w:p w14:paraId="401F6BC1" w14:textId="11ECD2A4" w:rsidR="00CD0C04" w:rsidRPr="00C427A1" w:rsidRDefault="004B08A2" w:rsidP="004B08A2">
            <w:pPr>
              <w:widowControl w:val="0"/>
              <w:overflowPunct w:val="0"/>
              <w:autoSpaceDE w:val="0"/>
              <w:autoSpaceDN w:val="0"/>
              <w:adjustRightInd w:val="0"/>
              <w:spacing w:before="0" w:after="0"/>
              <w:ind w:firstLine="0"/>
              <w:jc w:val="left"/>
              <w:textAlignment w:val="baseline"/>
            </w:pPr>
            <w:r w:rsidRPr="00C427A1">
              <w:t xml:space="preserve">итоговая </w:t>
            </w:r>
            <w:r w:rsidR="00CD0C04" w:rsidRPr="00C427A1">
              <w:t>сумма расчетов, указанных в кассовых чеках (БСО), суммах коррекций расчетов, указанных в кассовых чеках коррекции (БСО коррекции), совершенных с использованием ранее внесенных оплат (зачетов авансов)</w:t>
            </w:r>
          </w:p>
        </w:tc>
      </w:tr>
      <w:tr w:rsidR="00C427A1" w:rsidRPr="00C427A1" w14:paraId="3265C643" w14:textId="77777777" w:rsidTr="00D008EF">
        <w:tc>
          <w:tcPr>
            <w:tcW w:w="1207" w:type="dxa"/>
            <w:tcBorders>
              <w:top w:val="single" w:sz="4" w:space="0" w:color="auto"/>
              <w:left w:val="single" w:sz="4" w:space="0" w:color="auto"/>
              <w:bottom w:val="single" w:sz="4" w:space="0" w:color="auto"/>
              <w:right w:val="single" w:sz="4" w:space="0" w:color="auto"/>
            </w:tcBorders>
          </w:tcPr>
          <w:p w14:paraId="0D6E08FF" w14:textId="77777777" w:rsidR="00CD0C04" w:rsidRPr="00C427A1" w:rsidRDefault="00CD0C04" w:rsidP="003B7C69">
            <w:pPr>
              <w:widowControl w:val="0"/>
              <w:overflowPunct w:val="0"/>
              <w:autoSpaceDE w:val="0"/>
              <w:autoSpaceDN w:val="0"/>
              <w:adjustRightInd w:val="0"/>
              <w:spacing w:before="0" w:after="0"/>
              <w:ind w:firstLine="0"/>
              <w:textAlignment w:val="baseline"/>
            </w:pPr>
            <w:r w:rsidRPr="00C427A1">
              <w:t>1219</w:t>
            </w:r>
          </w:p>
        </w:tc>
        <w:tc>
          <w:tcPr>
            <w:tcW w:w="2921" w:type="dxa"/>
            <w:tcBorders>
              <w:top w:val="single" w:sz="4" w:space="0" w:color="auto"/>
              <w:left w:val="single" w:sz="4" w:space="0" w:color="auto"/>
              <w:bottom w:val="single" w:sz="4" w:space="0" w:color="auto"/>
              <w:right w:val="single" w:sz="4" w:space="0" w:color="auto"/>
            </w:tcBorders>
            <w:shd w:val="clear" w:color="auto" w:fill="auto"/>
            <w:noWrap/>
          </w:tcPr>
          <w:p w14:paraId="515BCF31" w14:textId="77777777" w:rsidR="00CD0C04" w:rsidRPr="00C427A1" w:rsidRDefault="00CD0C04" w:rsidP="003B7C69">
            <w:pPr>
              <w:widowControl w:val="0"/>
              <w:overflowPunct w:val="0"/>
              <w:autoSpaceDE w:val="0"/>
              <w:autoSpaceDN w:val="0"/>
              <w:adjustRightInd w:val="0"/>
              <w:spacing w:before="0" w:after="0"/>
              <w:ind w:firstLine="0"/>
              <w:jc w:val="left"/>
              <w:textAlignment w:val="baseline"/>
            </w:pPr>
            <w:r w:rsidRPr="00C427A1">
              <w:t xml:space="preserve">итоговая сумма в </w:t>
            </w:r>
            <w:r w:rsidRPr="00C427A1">
              <w:lastRenderedPageBreak/>
              <w:t xml:space="preserve">чеках (БСО) </w:t>
            </w:r>
            <w:proofErr w:type="spellStart"/>
            <w:r w:rsidRPr="00C427A1">
              <w:t>постоплатами</w:t>
            </w:r>
            <w:proofErr w:type="spellEnd"/>
            <w:r w:rsidRPr="00C427A1">
              <w:t xml:space="preserve"> (кредитами)</w:t>
            </w:r>
          </w:p>
        </w:tc>
        <w:tc>
          <w:tcPr>
            <w:tcW w:w="3157" w:type="dxa"/>
            <w:tcBorders>
              <w:top w:val="single" w:sz="4" w:space="0" w:color="auto"/>
              <w:left w:val="single" w:sz="4" w:space="0" w:color="auto"/>
              <w:bottom w:val="single" w:sz="4" w:space="0" w:color="auto"/>
              <w:right w:val="single" w:sz="4" w:space="0" w:color="auto"/>
            </w:tcBorders>
            <w:shd w:val="clear" w:color="auto" w:fill="auto"/>
            <w:noWrap/>
          </w:tcPr>
          <w:p w14:paraId="4A285940" w14:textId="53F539D6" w:rsidR="00CD0C04" w:rsidRPr="00C427A1" w:rsidRDefault="00CD0C04" w:rsidP="003B7C69">
            <w:pPr>
              <w:widowControl w:val="0"/>
              <w:overflowPunct w:val="0"/>
              <w:autoSpaceDE w:val="0"/>
              <w:autoSpaceDN w:val="0"/>
              <w:adjustRightInd w:val="0"/>
              <w:spacing w:before="0" w:after="0"/>
              <w:ind w:firstLine="0"/>
              <w:jc w:val="left"/>
              <w:textAlignment w:val="baseline"/>
            </w:pPr>
            <w:r w:rsidRPr="00C427A1">
              <w:lastRenderedPageBreak/>
              <w:t xml:space="preserve">«СУММА </w:t>
            </w:r>
            <w:r w:rsidRPr="00C427A1">
              <w:lastRenderedPageBreak/>
              <w:t>ПОС</w:t>
            </w:r>
            <w:r w:rsidR="001823C7" w:rsidRPr="00C427A1">
              <w:t xml:space="preserve">ЛЕДУЮЩИХ </w:t>
            </w:r>
            <w:r w:rsidRPr="00C427A1">
              <w:t>ОПЛАТ (КРЕДИТОВ)» или может не печататься</w:t>
            </w:r>
          </w:p>
        </w:tc>
        <w:tc>
          <w:tcPr>
            <w:tcW w:w="6991" w:type="dxa"/>
            <w:tcBorders>
              <w:top w:val="single" w:sz="4" w:space="0" w:color="auto"/>
              <w:left w:val="single" w:sz="4" w:space="0" w:color="auto"/>
              <w:bottom w:val="single" w:sz="4" w:space="0" w:color="auto"/>
              <w:right w:val="single" w:sz="4" w:space="0" w:color="auto"/>
            </w:tcBorders>
          </w:tcPr>
          <w:p w14:paraId="08F4CCE9" w14:textId="34304532" w:rsidR="00CD0C04" w:rsidRPr="00C427A1" w:rsidRDefault="004B08A2" w:rsidP="004B08A2">
            <w:pPr>
              <w:widowControl w:val="0"/>
              <w:overflowPunct w:val="0"/>
              <w:autoSpaceDE w:val="0"/>
              <w:autoSpaceDN w:val="0"/>
              <w:adjustRightInd w:val="0"/>
              <w:spacing w:before="0" w:after="0"/>
              <w:ind w:firstLine="0"/>
              <w:jc w:val="left"/>
              <w:textAlignment w:val="baseline"/>
            </w:pPr>
            <w:r w:rsidRPr="00C427A1">
              <w:lastRenderedPageBreak/>
              <w:t xml:space="preserve">итоговая </w:t>
            </w:r>
            <w:r w:rsidR="00CD0C04" w:rsidRPr="00C427A1">
              <w:t xml:space="preserve">сумма расчетов, указанных в кассовых чеках </w:t>
            </w:r>
            <w:r w:rsidR="00CD0C04" w:rsidRPr="00C427A1">
              <w:lastRenderedPageBreak/>
              <w:t xml:space="preserve">(БСО), суммах коррекций расчетов, указанных в кассовых чеках коррекции (БСО коррекции), с последующей </w:t>
            </w:r>
            <w:r w:rsidR="00BC06FB" w:rsidRPr="00C427A1">
              <w:t xml:space="preserve">уплатой </w:t>
            </w:r>
            <w:r w:rsidR="00CD0C04" w:rsidRPr="00C427A1">
              <w:t>(о суммах кредитов)</w:t>
            </w:r>
          </w:p>
        </w:tc>
      </w:tr>
      <w:tr w:rsidR="00C427A1" w:rsidRPr="00C427A1" w14:paraId="6B005E8C" w14:textId="77777777" w:rsidTr="00D008EF">
        <w:tc>
          <w:tcPr>
            <w:tcW w:w="1207" w:type="dxa"/>
            <w:tcBorders>
              <w:top w:val="single" w:sz="4" w:space="0" w:color="auto"/>
              <w:left w:val="single" w:sz="4" w:space="0" w:color="auto"/>
              <w:bottom w:val="single" w:sz="4" w:space="0" w:color="auto"/>
              <w:right w:val="single" w:sz="4" w:space="0" w:color="auto"/>
            </w:tcBorders>
          </w:tcPr>
          <w:p w14:paraId="0573B3FD" w14:textId="77777777" w:rsidR="00CD0C04" w:rsidRPr="00C427A1" w:rsidRDefault="00CD0C04" w:rsidP="003B7C69">
            <w:pPr>
              <w:widowControl w:val="0"/>
              <w:overflowPunct w:val="0"/>
              <w:autoSpaceDE w:val="0"/>
              <w:autoSpaceDN w:val="0"/>
              <w:adjustRightInd w:val="0"/>
              <w:spacing w:before="0" w:after="0"/>
              <w:ind w:firstLine="0"/>
              <w:textAlignment w:val="baseline"/>
            </w:pPr>
            <w:r w:rsidRPr="00C427A1">
              <w:lastRenderedPageBreak/>
              <w:t>1220</w:t>
            </w:r>
          </w:p>
        </w:tc>
        <w:tc>
          <w:tcPr>
            <w:tcW w:w="2921" w:type="dxa"/>
            <w:tcBorders>
              <w:top w:val="single" w:sz="4" w:space="0" w:color="auto"/>
              <w:left w:val="single" w:sz="4" w:space="0" w:color="auto"/>
              <w:bottom w:val="single" w:sz="4" w:space="0" w:color="auto"/>
              <w:right w:val="single" w:sz="4" w:space="0" w:color="auto"/>
            </w:tcBorders>
            <w:shd w:val="clear" w:color="auto" w:fill="auto"/>
            <w:noWrap/>
          </w:tcPr>
          <w:p w14:paraId="42CC9480" w14:textId="64B41D14" w:rsidR="00CD0C04" w:rsidRPr="00C427A1" w:rsidRDefault="00CD0C04" w:rsidP="001823C7">
            <w:pPr>
              <w:widowControl w:val="0"/>
              <w:overflowPunct w:val="0"/>
              <w:autoSpaceDE w:val="0"/>
              <w:autoSpaceDN w:val="0"/>
              <w:adjustRightInd w:val="0"/>
              <w:spacing w:before="0" w:after="0"/>
              <w:ind w:firstLine="0"/>
              <w:jc w:val="left"/>
              <w:textAlignment w:val="baseline"/>
            </w:pPr>
            <w:r w:rsidRPr="00C427A1">
              <w:t>итоговая сумма в чеках (БСО) встречными предоставлениями</w:t>
            </w:r>
          </w:p>
        </w:tc>
        <w:tc>
          <w:tcPr>
            <w:tcW w:w="3157" w:type="dxa"/>
            <w:tcBorders>
              <w:top w:val="single" w:sz="4" w:space="0" w:color="auto"/>
              <w:left w:val="single" w:sz="4" w:space="0" w:color="auto"/>
              <w:bottom w:val="single" w:sz="4" w:space="0" w:color="auto"/>
              <w:right w:val="single" w:sz="4" w:space="0" w:color="auto"/>
            </w:tcBorders>
            <w:shd w:val="clear" w:color="auto" w:fill="auto"/>
            <w:noWrap/>
          </w:tcPr>
          <w:p w14:paraId="3D69D70E" w14:textId="77777777" w:rsidR="00CD0C04" w:rsidRPr="00C427A1" w:rsidRDefault="00CD0C04" w:rsidP="003B7C69">
            <w:pPr>
              <w:widowControl w:val="0"/>
              <w:overflowPunct w:val="0"/>
              <w:autoSpaceDE w:val="0"/>
              <w:autoSpaceDN w:val="0"/>
              <w:adjustRightInd w:val="0"/>
              <w:spacing w:before="0" w:after="0"/>
              <w:ind w:firstLine="0"/>
              <w:jc w:val="left"/>
              <w:textAlignment w:val="baseline"/>
            </w:pPr>
            <w:r w:rsidRPr="00C427A1">
              <w:t>«СУММА ИНОЙ ФОРМОЙ ОПЛАТЫ» или может не печататься</w:t>
            </w:r>
          </w:p>
        </w:tc>
        <w:tc>
          <w:tcPr>
            <w:tcW w:w="6991" w:type="dxa"/>
            <w:tcBorders>
              <w:top w:val="single" w:sz="4" w:space="0" w:color="auto"/>
              <w:left w:val="single" w:sz="4" w:space="0" w:color="auto"/>
              <w:bottom w:val="single" w:sz="4" w:space="0" w:color="auto"/>
              <w:right w:val="single" w:sz="4" w:space="0" w:color="auto"/>
            </w:tcBorders>
          </w:tcPr>
          <w:p w14:paraId="206C04C9" w14:textId="16FF232F" w:rsidR="00CD0C04" w:rsidRPr="00C427A1" w:rsidRDefault="004B08A2" w:rsidP="004B08A2">
            <w:pPr>
              <w:widowControl w:val="0"/>
              <w:overflowPunct w:val="0"/>
              <w:autoSpaceDE w:val="0"/>
              <w:autoSpaceDN w:val="0"/>
              <w:adjustRightInd w:val="0"/>
              <w:spacing w:before="0" w:after="0"/>
              <w:ind w:firstLine="0"/>
              <w:jc w:val="left"/>
              <w:textAlignment w:val="baseline"/>
            </w:pPr>
            <w:r w:rsidRPr="00C427A1">
              <w:t xml:space="preserve">итоговая </w:t>
            </w:r>
            <w:r w:rsidR="00CD0C04" w:rsidRPr="00C427A1">
              <w:t xml:space="preserve">сумма расчетов, указанных в кассовых чеках (БСО), суммах коррекций расчетов, указанных в кассовых чеках коррекции (БСО коррекции), с </w:t>
            </w:r>
            <w:r w:rsidR="00BC06FB" w:rsidRPr="00C427A1">
              <w:t xml:space="preserve">уплатой </w:t>
            </w:r>
            <w:r w:rsidR="00CD0C04" w:rsidRPr="00C427A1">
              <w:t xml:space="preserve">встречными предоставлениями </w:t>
            </w:r>
          </w:p>
        </w:tc>
      </w:tr>
      <w:tr w:rsidR="00C427A1" w:rsidRPr="00C427A1" w14:paraId="153AB1C1" w14:textId="77777777" w:rsidTr="00D008EF">
        <w:tc>
          <w:tcPr>
            <w:tcW w:w="1207" w:type="dxa"/>
            <w:tcBorders>
              <w:top w:val="single" w:sz="4" w:space="0" w:color="auto"/>
              <w:left w:val="single" w:sz="4" w:space="0" w:color="auto"/>
              <w:bottom w:val="single" w:sz="4" w:space="0" w:color="auto"/>
              <w:right w:val="single" w:sz="4" w:space="0" w:color="auto"/>
            </w:tcBorders>
          </w:tcPr>
          <w:p w14:paraId="0837FE4C" w14:textId="77777777" w:rsidR="00CD0C04" w:rsidRPr="00C427A1" w:rsidRDefault="00CD0C04" w:rsidP="003B7C69">
            <w:pPr>
              <w:widowControl w:val="0"/>
              <w:overflowPunct w:val="0"/>
              <w:autoSpaceDE w:val="0"/>
              <w:autoSpaceDN w:val="0"/>
              <w:adjustRightInd w:val="0"/>
              <w:spacing w:before="0" w:after="0"/>
              <w:ind w:firstLine="0"/>
              <w:textAlignment w:val="baseline"/>
            </w:pPr>
            <w:r w:rsidRPr="00C427A1">
              <w:t>1221</w:t>
            </w:r>
          </w:p>
        </w:tc>
        <w:tc>
          <w:tcPr>
            <w:tcW w:w="2921" w:type="dxa"/>
            <w:tcBorders>
              <w:top w:val="single" w:sz="4" w:space="0" w:color="auto"/>
              <w:left w:val="single" w:sz="4" w:space="0" w:color="auto"/>
              <w:bottom w:val="single" w:sz="4" w:space="0" w:color="auto"/>
              <w:right w:val="single" w:sz="4" w:space="0" w:color="auto"/>
            </w:tcBorders>
            <w:shd w:val="clear" w:color="auto" w:fill="auto"/>
            <w:noWrap/>
          </w:tcPr>
          <w:p w14:paraId="67237090" w14:textId="77777777" w:rsidR="00CD0C04" w:rsidRPr="00C427A1" w:rsidRDefault="00CD0C04" w:rsidP="003B7C69">
            <w:pPr>
              <w:widowControl w:val="0"/>
              <w:overflowPunct w:val="0"/>
              <w:autoSpaceDE w:val="0"/>
              <w:autoSpaceDN w:val="0"/>
              <w:adjustRightInd w:val="0"/>
              <w:spacing w:before="0" w:after="0"/>
              <w:ind w:firstLine="0"/>
              <w:jc w:val="left"/>
              <w:textAlignment w:val="baseline"/>
            </w:pPr>
            <w:r w:rsidRPr="00C427A1">
              <w:t>признак установки принтера в автомате</w:t>
            </w:r>
          </w:p>
        </w:tc>
        <w:tc>
          <w:tcPr>
            <w:tcW w:w="3157" w:type="dxa"/>
            <w:tcBorders>
              <w:top w:val="single" w:sz="4" w:space="0" w:color="auto"/>
              <w:left w:val="single" w:sz="4" w:space="0" w:color="auto"/>
              <w:bottom w:val="single" w:sz="4" w:space="0" w:color="auto"/>
              <w:right w:val="single" w:sz="4" w:space="0" w:color="auto"/>
            </w:tcBorders>
            <w:shd w:val="clear" w:color="auto" w:fill="auto"/>
            <w:noWrap/>
          </w:tcPr>
          <w:p w14:paraId="55A2450A" w14:textId="77777777" w:rsidR="00CD0C04" w:rsidRPr="00C427A1" w:rsidRDefault="00CD0C04" w:rsidP="003B7C69">
            <w:pPr>
              <w:widowControl w:val="0"/>
              <w:overflowPunct w:val="0"/>
              <w:autoSpaceDE w:val="0"/>
              <w:autoSpaceDN w:val="0"/>
              <w:adjustRightInd w:val="0"/>
              <w:spacing w:before="0" w:after="0"/>
              <w:ind w:firstLine="0"/>
              <w:jc w:val="left"/>
              <w:textAlignment w:val="baseline"/>
            </w:pPr>
            <w:r w:rsidRPr="00C427A1">
              <w:t>«ПРИНТЕР В АВТОМАТЕ»</w:t>
            </w:r>
          </w:p>
        </w:tc>
        <w:tc>
          <w:tcPr>
            <w:tcW w:w="6991" w:type="dxa"/>
            <w:tcBorders>
              <w:top w:val="single" w:sz="4" w:space="0" w:color="auto"/>
              <w:left w:val="single" w:sz="4" w:space="0" w:color="auto"/>
              <w:bottom w:val="single" w:sz="4" w:space="0" w:color="auto"/>
              <w:right w:val="single" w:sz="4" w:space="0" w:color="auto"/>
            </w:tcBorders>
          </w:tcPr>
          <w:p w14:paraId="4D3F6CB8" w14:textId="77777777" w:rsidR="00CD0C04" w:rsidRPr="00C427A1" w:rsidRDefault="00CD0C04" w:rsidP="003B7C69">
            <w:pPr>
              <w:widowControl w:val="0"/>
              <w:overflowPunct w:val="0"/>
              <w:autoSpaceDE w:val="0"/>
              <w:autoSpaceDN w:val="0"/>
              <w:adjustRightInd w:val="0"/>
              <w:spacing w:before="0" w:after="0"/>
              <w:ind w:firstLine="0"/>
              <w:jc w:val="left"/>
              <w:textAlignment w:val="baseline"/>
            </w:pPr>
            <w:r w:rsidRPr="00C427A1">
              <w:t>признак ККТ, предназначенной для применения только в составе автоматического устройства для расчетов (устройство для печати фискальных документов находится вне корпуса ККТ в пределах корпуса автоматического устройства для расчетов)</w:t>
            </w:r>
          </w:p>
        </w:tc>
      </w:tr>
      <w:tr w:rsidR="00C427A1" w:rsidRPr="00C427A1" w14:paraId="5DB45B02" w14:textId="77777777" w:rsidTr="00D008EF">
        <w:tc>
          <w:tcPr>
            <w:tcW w:w="1207" w:type="dxa"/>
            <w:tcBorders>
              <w:top w:val="single" w:sz="4" w:space="0" w:color="auto"/>
              <w:left w:val="single" w:sz="4" w:space="0" w:color="auto"/>
              <w:bottom w:val="single" w:sz="4" w:space="0" w:color="auto"/>
              <w:right w:val="single" w:sz="4" w:space="0" w:color="auto"/>
            </w:tcBorders>
          </w:tcPr>
          <w:p w14:paraId="55704174" w14:textId="3A4CE245" w:rsidR="00B05A72" w:rsidRPr="00C427A1" w:rsidRDefault="00B05A72" w:rsidP="003B7C69">
            <w:pPr>
              <w:widowControl w:val="0"/>
              <w:overflowPunct w:val="0"/>
              <w:autoSpaceDE w:val="0"/>
              <w:autoSpaceDN w:val="0"/>
              <w:adjustRightInd w:val="0"/>
              <w:spacing w:before="0" w:after="0"/>
              <w:ind w:firstLine="0"/>
              <w:textAlignment w:val="baseline"/>
            </w:pPr>
            <w:r w:rsidRPr="00C427A1">
              <w:t>1222</w:t>
            </w:r>
          </w:p>
        </w:tc>
        <w:tc>
          <w:tcPr>
            <w:tcW w:w="2921" w:type="dxa"/>
            <w:tcBorders>
              <w:top w:val="single" w:sz="4" w:space="0" w:color="auto"/>
              <w:left w:val="single" w:sz="4" w:space="0" w:color="auto"/>
              <w:bottom w:val="single" w:sz="4" w:space="0" w:color="auto"/>
              <w:right w:val="single" w:sz="4" w:space="0" w:color="auto"/>
            </w:tcBorders>
            <w:shd w:val="clear" w:color="auto" w:fill="auto"/>
            <w:noWrap/>
          </w:tcPr>
          <w:p w14:paraId="4E8BD109" w14:textId="2EA8BF07" w:rsidR="00B05A72" w:rsidRPr="00C427A1" w:rsidRDefault="00B05A72" w:rsidP="003B7C69">
            <w:pPr>
              <w:widowControl w:val="0"/>
              <w:overflowPunct w:val="0"/>
              <w:autoSpaceDE w:val="0"/>
              <w:autoSpaceDN w:val="0"/>
              <w:adjustRightInd w:val="0"/>
              <w:spacing w:before="0" w:after="0"/>
              <w:ind w:firstLine="0"/>
              <w:jc w:val="left"/>
              <w:textAlignment w:val="baseline"/>
            </w:pPr>
            <w:r w:rsidRPr="00C427A1">
              <w:t>признак агента по предмету расчета</w:t>
            </w:r>
          </w:p>
        </w:tc>
        <w:tc>
          <w:tcPr>
            <w:tcW w:w="3157" w:type="dxa"/>
            <w:tcBorders>
              <w:top w:val="single" w:sz="4" w:space="0" w:color="auto"/>
              <w:left w:val="single" w:sz="4" w:space="0" w:color="auto"/>
              <w:bottom w:val="single" w:sz="4" w:space="0" w:color="auto"/>
              <w:right w:val="single" w:sz="4" w:space="0" w:color="auto"/>
            </w:tcBorders>
            <w:shd w:val="clear" w:color="auto" w:fill="auto"/>
            <w:noWrap/>
          </w:tcPr>
          <w:p w14:paraId="64DF3490" w14:textId="3D44C122" w:rsidR="00B05A72" w:rsidRPr="00C427A1" w:rsidRDefault="002263B0" w:rsidP="00B05A72">
            <w:pPr>
              <w:widowControl w:val="0"/>
              <w:overflowPunct w:val="0"/>
              <w:autoSpaceDE w:val="0"/>
              <w:autoSpaceDN w:val="0"/>
              <w:adjustRightInd w:val="0"/>
              <w:spacing w:before="0" w:after="0"/>
              <w:ind w:firstLine="0"/>
              <w:jc w:val="left"/>
              <w:textAlignment w:val="baseline"/>
            </w:pPr>
            <w:r w:rsidRPr="00C427A1">
              <w:t>–</w:t>
            </w:r>
          </w:p>
        </w:tc>
        <w:tc>
          <w:tcPr>
            <w:tcW w:w="6991" w:type="dxa"/>
            <w:tcBorders>
              <w:top w:val="single" w:sz="4" w:space="0" w:color="auto"/>
              <w:left w:val="single" w:sz="4" w:space="0" w:color="auto"/>
              <w:bottom w:val="single" w:sz="4" w:space="0" w:color="auto"/>
              <w:right w:val="single" w:sz="4" w:space="0" w:color="auto"/>
            </w:tcBorders>
          </w:tcPr>
          <w:p w14:paraId="61F06089" w14:textId="56A2FBEF" w:rsidR="00B05A72" w:rsidRPr="00C427A1" w:rsidRDefault="00D668F7" w:rsidP="00901861">
            <w:pPr>
              <w:widowControl w:val="0"/>
              <w:overflowPunct w:val="0"/>
              <w:autoSpaceDE w:val="0"/>
              <w:autoSpaceDN w:val="0"/>
              <w:adjustRightInd w:val="0"/>
              <w:spacing w:before="0" w:after="0"/>
              <w:ind w:firstLine="0"/>
              <w:jc w:val="left"/>
              <w:textAlignment w:val="baseline"/>
            </w:pPr>
            <w:r w:rsidRPr="00C427A1">
              <w:t>указано</w:t>
            </w:r>
            <w:r w:rsidR="00B05A72" w:rsidRPr="00C427A1">
              <w:t xml:space="preserve"> в </w:t>
            </w:r>
            <w:r w:rsidR="00901861">
              <w:t>т</w:t>
            </w:r>
            <w:r w:rsidR="00E835C8" w:rsidRPr="00C427A1">
              <w:t xml:space="preserve">аблице </w:t>
            </w:r>
            <w:r w:rsidR="004F5D61" w:rsidRPr="00C427A1">
              <w:t>21</w:t>
            </w:r>
            <w:r w:rsidR="00B05A72" w:rsidRPr="00C427A1">
              <w:t xml:space="preserve"> </w:t>
            </w:r>
          </w:p>
        </w:tc>
      </w:tr>
      <w:tr w:rsidR="00C427A1" w:rsidRPr="00C427A1" w14:paraId="34DAC303" w14:textId="77777777" w:rsidTr="00D008EF">
        <w:tc>
          <w:tcPr>
            <w:tcW w:w="1207" w:type="dxa"/>
            <w:tcBorders>
              <w:top w:val="single" w:sz="4" w:space="0" w:color="auto"/>
              <w:left w:val="single" w:sz="4" w:space="0" w:color="auto"/>
              <w:bottom w:val="single" w:sz="4" w:space="0" w:color="auto"/>
              <w:right w:val="single" w:sz="4" w:space="0" w:color="auto"/>
            </w:tcBorders>
          </w:tcPr>
          <w:p w14:paraId="10DDDBB7" w14:textId="32914DE7" w:rsidR="00177854" w:rsidRPr="00C427A1" w:rsidRDefault="00177854" w:rsidP="003B7C69">
            <w:pPr>
              <w:widowControl w:val="0"/>
              <w:overflowPunct w:val="0"/>
              <w:autoSpaceDE w:val="0"/>
              <w:autoSpaceDN w:val="0"/>
              <w:adjustRightInd w:val="0"/>
              <w:spacing w:before="0" w:after="0"/>
              <w:ind w:firstLine="0"/>
              <w:textAlignment w:val="baseline"/>
            </w:pPr>
            <w:r w:rsidRPr="00C427A1">
              <w:t>1223</w:t>
            </w:r>
          </w:p>
        </w:tc>
        <w:tc>
          <w:tcPr>
            <w:tcW w:w="2921" w:type="dxa"/>
            <w:tcBorders>
              <w:top w:val="single" w:sz="4" w:space="0" w:color="auto"/>
              <w:left w:val="single" w:sz="4" w:space="0" w:color="auto"/>
              <w:bottom w:val="single" w:sz="4" w:space="0" w:color="auto"/>
              <w:right w:val="single" w:sz="4" w:space="0" w:color="auto"/>
            </w:tcBorders>
            <w:shd w:val="clear" w:color="auto" w:fill="auto"/>
            <w:noWrap/>
          </w:tcPr>
          <w:p w14:paraId="2A42A4D8" w14:textId="78AD3BAE" w:rsidR="00177854" w:rsidRPr="00C427A1" w:rsidRDefault="00177854" w:rsidP="003B7C69">
            <w:pPr>
              <w:widowControl w:val="0"/>
              <w:overflowPunct w:val="0"/>
              <w:autoSpaceDE w:val="0"/>
              <w:autoSpaceDN w:val="0"/>
              <w:adjustRightInd w:val="0"/>
              <w:spacing w:before="0" w:after="0"/>
              <w:ind w:firstLine="0"/>
              <w:jc w:val="left"/>
              <w:textAlignment w:val="baseline"/>
            </w:pPr>
            <w:r w:rsidRPr="00C427A1">
              <w:t>данные агента</w:t>
            </w:r>
          </w:p>
        </w:tc>
        <w:tc>
          <w:tcPr>
            <w:tcW w:w="3157" w:type="dxa"/>
            <w:tcBorders>
              <w:top w:val="single" w:sz="4" w:space="0" w:color="auto"/>
              <w:left w:val="single" w:sz="4" w:space="0" w:color="auto"/>
              <w:bottom w:val="single" w:sz="4" w:space="0" w:color="auto"/>
              <w:right w:val="single" w:sz="4" w:space="0" w:color="auto"/>
            </w:tcBorders>
            <w:shd w:val="clear" w:color="auto" w:fill="auto"/>
            <w:noWrap/>
          </w:tcPr>
          <w:p w14:paraId="59BAB022" w14:textId="1E1A0DC8" w:rsidR="00177854" w:rsidRPr="00C427A1" w:rsidRDefault="002263B0" w:rsidP="00177854">
            <w:pPr>
              <w:widowControl w:val="0"/>
              <w:overflowPunct w:val="0"/>
              <w:autoSpaceDE w:val="0"/>
              <w:autoSpaceDN w:val="0"/>
              <w:adjustRightInd w:val="0"/>
              <w:spacing w:before="0" w:after="0"/>
              <w:ind w:firstLine="0"/>
              <w:jc w:val="left"/>
              <w:textAlignment w:val="baseline"/>
            </w:pPr>
            <w:r w:rsidRPr="00C427A1">
              <w:t>–</w:t>
            </w:r>
          </w:p>
        </w:tc>
        <w:tc>
          <w:tcPr>
            <w:tcW w:w="6991" w:type="dxa"/>
            <w:tcBorders>
              <w:top w:val="single" w:sz="4" w:space="0" w:color="auto"/>
              <w:left w:val="single" w:sz="4" w:space="0" w:color="auto"/>
              <w:bottom w:val="single" w:sz="4" w:space="0" w:color="auto"/>
              <w:right w:val="single" w:sz="4" w:space="0" w:color="auto"/>
            </w:tcBorders>
          </w:tcPr>
          <w:p w14:paraId="6A03F4FF" w14:textId="77A1705C" w:rsidR="00177854" w:rsidRPr="00C427A1" w:rsidRDefault="003F6457" w:rsidP="00901861">
            <w:pPr>
              <w:widowControl w:val="0"/>
              <w:overflowPunct w:val="0"/>
              <w:autoSpaceDE w:val="0"/>
              <w:autoSpaceDN w:val="0"/>
              <w:adjustRightInd w:val="0"/>
              <w:spacing w:before="0" w:after="0"/>
              <w:ind w:firstLine="0"/>
              <w:jc w:val="left"/>
              <w:textAlignment w:val="baseline"/>
            </w:pPr>
            <w:r w:rsidRPr="00C427A1">
              <w:t xml:space="preserve">дополнительные сведения о пользователе, являющемся агентом, и о его контрагентах, указанные в </w:t>
            </w:r>
            <w:r w:rsidR="00901861">
              <w:t>т</w:t>
            </w:r>
            <w:r w:rsidR="00E835C8" w:rsidRPr="00C427A1">
              <w:t xml:space="preserve">аблице </w:t>
            </w:r>
            <w:r w:rsidRPr="00C427A1">
              <w:t>22</w:t>
            </w:r>
          </w:p>
        </w:tc>
      </w:tr>
      <w:tr w:rsidR="00C427A1" w:rsidRPr="00C427A1" w14:paraId="39A6425E" w14:textId="77777777" w:rsidTr="00D008EF">
        <w:tc>
          <w:tcPr>
            <w:tcW w:w="1207" w:type="dxa"/>
            <w:tcBorders>
              <w:top w:val="single" w:sz="4" w:space="0" w:color="auto"/>
              <w:left w:val="single" w:sz="4" w:space="0" w:color="auto"/>
              <w:bottom w:val="single" w:sz="4" w:space="0" w:color="auto"/>
              <w:right w:val="single" w:sz="4" w:space="0" w:color="auto"/>
            </w:tcBorders>
          </w:tcPr>
          <w:p w14:paraId="6AC955CC" w14:textId="0B6672C9" w:rsidR="00B05A72" w:rsidRPr="00C427A1" w:rsidRDefault="00B05A72" w:rsidP="003B7C69">
            <w:pPr>
              <w:widowControl w:val="0"/>
              <w:overflowPunct w:val="0"/>
              <w:autoSpaceDE w:val="0"/>
              <w:autoSpaceDN w:val="0"/>
              <w:adjustRightInd w:val="0"/>
              <w:spacing w:before="0" w:after="0"/>
              <w:ind w:firstLine="0"/>
              <w:textAlignment w:val="baseline"/>
            </w:pPr>
            <w:r w:rsidRPr="00C427A1">
              <w:t>1224</w:t>
            </w:r>
          </w:p>
        </w:tc>
        <w:tc>
          <w:tcPr>
            <w:tcW w:w="2921" w:type="dxa"/>
            <w:tcBorders>
              <w:top w:val="single" w:sz="4" w:space="0" w:color="auto"/>
              <w:left w:val="single" w:sz="4" w:space="0" w:color="auto"/>
              <w:bottom w:val="single" w:sz="4" w:space="0" w:color="auto"/>
              <w:right w:val="single" w:sz="4" w:space="0" w:color="auto"/>
            </w:tcBorders>
            <w:shd w:val="clear" w:color="auto" w:fill="auto"/>
            <w:noWrap/>
          </w:tcPr>
          <w:p w14:paraId="48ED6620" w14:textId="66FE013D" w:rsidR="00B05A72" w:rsidRPr="00C427A1" w:rsidRDefault="00E13C2D" w:rsidP="003B7C69">
            <w:pPr>
              <w:widowControl w:val="0"/>
              <w:overflowPunct w:val="0"/>
              <w:autoSpaceDE w:val="0"/>
              <w:autoSpaceDN w:val="0"/>
              <w:adjustRightInd w:val="0"/>
              <w:spacing w:before="0" w:after="0"/>
              <w:ind w:firstLine="0"/>
              <w:jc w:val="left"/>
              <w:textAlignment w:val="baseline"/>
            </w:pPr>
            <w:r w:rsidRPr="00C427A1">
              <w:t>данные поставщика</w:t>
            </w:r>
          </w:p>
        </w:tc>
        <w:tc>
          <w:tcPr>
            <w:tcW w:w="3157" w:type="dxa"/>
            <w:tcBorders>
              <w:top w:val="single" w:sz="4" w:space="0" w:color="auto"/>
              <w:left w:val="single" w:sz="4" w:space="0" w:color="auto"/>
              <w:bottom w:val="single" w:sz="4" w:space="0" w:color="auto"/>
              <w:right w:val="single" w:sz="4" w:space="0" w:color="auto"/>
            </w:tcBorders>
            <w:shd w:val="clear" w:color="auto" w:fill="auto"/>
            <w:noWrap/>
          </w:tcPr>
          <w:p w14:paraId="5673AC92" w14:textId="6035EB9B" w:rsidR="00B05A72" w:rsidRPr="00C427A1" w:rsidRDefault="002263B0" w:rsidP="003B7C69">
            <w:pPr>
              <w:widowControl w:val="0"/>
              <w:overflowPunct w:val="0"/>
              <w:autoSpaceDE w:val="0"/>
              <w:autoSpaceDN w:val="0"/>
              <w:adjustRightInd w:val="0"/>
              <w:spacing w:before="0" w:after="0"/>
              <w:ind w:firstLine="0"/>
              <w:jc w:val="left"/>
              <w:textAlignment w:val="baseline"/>
            </w:pPr>
            <w:r w:rsidRPr="00C427A1">
              <w:t>–</w:t>
            </w:r>
          </w:p>
        </w:tc>
        <w:tc>
          <w:tcPr>
            <w:tcW w:w="6991" w:type="dxa"/>
            <w:tcBorders>
              <w:top w:val="single" w:sz="4" w:space="0" w:color="auto"/>
              <w:left w:val="single" w:sz="4" w:space="0" w:color="auto"/>
              <w:bottom w:val="single" w:sz="4" w:space="0" w:color="auto"/>
              <w:right w:val="single" w:sz="4" w:space="0" w:color="auto"/>
            </w:tcBorders>
          </w:tcPr>
          <w:p w14:paraId="2EB039CD" w14:textId="52B247CD" w:rsidR="00B05A72" w:rsidRPr="00C427A1" w:rsidRDefault="00E13C2D" w:rsidP="00901861">
            <w:pPr>
              <w:widowControl w:val="0"/>
              <w:overflowPunct w:val="0"/>
              <w:autoSpaceDE w:val="0"/>
              <w:autoSpaceDN w:val="0"/>
              <w:adjustRightInd w:val="0"/>
              <w:spacing w:before="0" w:after="0"/>
              <w:ind w:firstLine="0"/>
              <w:jc w:val="left"/>
              <w:textAlignment w:val="baseline"/>
            </w:pPr>
            <w:r w:rsidRPr="00C427A1">
              <w:t xml:space="preserve">указано в </w:t>
            </w:r>
            <w:r w:rsidR="00901861">
              <w:t>т</w:t>
            </w:r>
            <w:r w:rsidR="00E835C8" w:rsidRPr="00C427A1">
              <w:t xml:space="preserve">аблице </w:t>
            </w:r>
            <w:r w:rsidR="004F5D61" w:rsidRPr="00C427A1">
              <w:t>23</w:t>
            </w:r>
          </w:p>
        </w:tc>
      </w:tr>
      <w:tr w:rsidR="00C427A1" w:rsidRPr="00C427A1" w14:paraId="27A13E76" w14:textId="77777777" w:rsidTr="00D008EF">
        <w:tc>
          <w:tcPr>
            <w:tcW w:w="1207" w:type="dxa"/>
            <w:tcBorders>
              <w:top w:val="single" w:sz="4" w:space="0" w:color="auto"/>
              <w:left w:val="single" w:sz="4" w:space="0" w:color="auto"/>
              <w:bottom w:val="single" w:sz="4" w:space="0" w:color="auto"/>
              <w:right w:val="single" w:sz="4" w:space="0" w:color="auto"/>
            </w:tcBorders>
          </w:tcPr>
          <w:p w14:paraId="4543987B" w14:textId="12010FDA" w:rsidR="00871DF1" w:rsidRPr="00C427A1" w:rsidRDefault="00871DF1" w:rsidP="003B7C69">
            <w:pPr>
              <w:widowControl w:val="0"/>
              <w:overflowPunct w:val="0"/>
              <w:autoSpaceDE w:val="0"/>
              <w:autoSpaceDN w:val="0"/>
              <w:adjustRightInd w:val="0"/>
              <w:spacing w:before="0" w:after="0"/>
              <w:ind w:firstLine="0"/>
              <w:textAlignment w:val="baseline"/>
            </w:pPr>
            <w:r w:rsidRPr="00C427A1">
              <w:t>1225</w:t>
            </w:r>
          </w:p>
        </w:tc>
        <w:tc>
          <w:tcPr>
            <w:tcW w:w="2921" w:type="dxa"/>
            <w:tcBorders>
              <w:top w:val="single" w:sz="4" w:space="0" w:color="auto"/>
              <w:left w:val="single" w:sz="4" w:space="0" w:color="auto"/>
              <w:bottom w:val="single" w:sz="4" w:space="0" w:color="auto"/>
              <w:right w:val="single" w:sz="4" w:space="0" w:color="auto"/>
            </w:tcBorders>
            <w:shd w:val="clear" w:color="auto" w:fill="auto"/>
            <w:noWrap/>
          </w:tcPr>
          <w:p w14:paraId="4D3D8C70" w14:textId="4B91E9B5" w:rsidR="00871DF1" w:rsidRPr="00C427A1" w:rsidRDefault="00E13C2D" w:rsidP="003B7C69">
            <w:pPr>
              <w:widowControl w:val="0"/>
              <w:overflowPunct w:val="0"/>
              <w:autoSpaceDE w:val="0"/>
              <w:autoSpaceDN w:val="0"/>
              <w:adjustRightInd w:val="0"/>
              <w:spacing w:before="0" w:after="0"/>
              <w:ind w:firstLine="0"/>
              <w:jc w:val="left"/>
              <w:textAlignment w:val="baseline"/>
            </w:pPr>
            <w:r w:rsidRPr="00C427A1">
              <w:t>наименование поставщика</w:t>
            </w:r>
          </w:p>
        </w:tc>
        <w:tc>
          <w:tcPr>
            <w:tcW w:w="3157" w:type="dxa"/>
            <w:tcBorders>
              <w:top w:val="single" w:sz="4" w:space="0" w:color="auto"/>
              <w:left w:val="single" w:sz="4" w:space="0" w:color="auto"/>
              <w:bottom w:val="single" w:sz="4" w:space="0" w:color="auto"/>
              <w:right w:val="single" w:sz="4" w:space="0" w:color="auto"/>
            </w:tcBorders>
            <w:shd w:val="clear" w:color="auto" w:fill="auto"/>
            <w:noWrap/>
          </w:tcPr>
          <w:p w14:paraId="4D4171CA" w14:textId="3B606FD6" w:rsidR="00871DF1" w:rsidRPr="00C427A1" w:rsidRDefault="002263B0" w:rsidP="003B7C69">
            <w:pPr>
              <w:widowControl w:val="0"/>
              <w:overflowPunct w:val="0"/>
              <w:autoSpaceDE w:val="0"/>
              <w:autoSpaceDN w:val="0"/>
              <w:adjustRightInd w:val="0"/>
              <w:spacing w:before="0" w:after="0"/>
              <w:ind w:firstLine="0"/>
              <w:jc w:val="left"/>
              <w:textAlignment w:val="baseline"/>
            </w:pPr>
            <w:r w:rsidRPr="00C427A1">
              <w:t>–</w:t>
            </w:r>
          </w:p>
        </w:tc>
        <w:tc>
          <w:tcPr>
            <w:tcW w:w="6991" w:type="dxa"/>
            <w:tcBorders>
              <w:top w:val="single" w:sz="4" w:space="0" w:color="auto"/>
              <w:left w:val="single" w:sz="4" w:space="0" w:color="auto"/>
              <w:bottom w:val="single" w:sz="4" w:space="0" w:color="auto"/>
              <w:right w:val="single" w:sz="4" w:space="0" w:color="auto"/>
            </w:tcBorders>
          </w:tcPr>
          <w:p w14:paraId="62B728B3" w14:textId="4DC3B86C" w:rsidR="00871DF1" w:rsidRPr="00C427A1" w:rsidRDefault="00E13C2D" w:rsidP="003B7C69">
            <w:pPr>
              <w:widowControl w:val="0"/>
              <w:overflowPunct w:val="0"/>
              <w:autoSpaceDE w:val="0"/>
              <w:autoSpaceDN w:val="0"/>
              <w:adjustRightInd w:val="0"/>
              <w:spacing w:before="0" w:after="0"/>
              <w:ind w:firstLine="0"/>
              <w:jc w:val="left"/>
              <w:textAlignment w:val="baseline"/>
            </w:pPr>
            <w:r w:rsidRPr="00C427A1">
              <w:t>наименование поставщика</w:t>
            </w:r>
          </w:p>
        </w:tc>
      </w:tr>
      <w:tr w:rsidR="00C427A1" w:rsidRPr="00C427A1" w14:paraId="40AEEE84" w14:textId="77777777" w:rsidTr="00D008EF">
        <w:tc>
          <w:tcPr>
            <w:tcW w:w="1207" w:type="dxa"/>
            <w:tcBorders>
              <w:top w:val="single" w:sz="4" w:space="0" w:color="auto"/>
              <w:left w:val="single" w:sz="4" w:space="0" w:color="auto"/>
              <w:bottom w:val="single" w:sz="4" w:space="0" w:color="auto"/>
              <w:right w:val="single" w:sz="4" w:space="0" w:color="auto"/>
            </w:tcBorders>
          </w:tcPr>
          <w:p w14:paraId="5EB8CC71" w14:textId="4DC9E620" w:rsidR="00871DF1" w:rsidRPr="00C427A1" w:rsidRDefault="00871DF1" w:rsidP="003B7C69">
            <w:pPr>
              <w:widowControl w:val="0"/>
              <w:overflowPunct w:val="0"/>
              <w:autoSpaceDE w:val="0"/>
              <w:autoSpaceDN w:val="0"/>
              <w:adjustRightInd w:val="0"/>
              <w:spacing w:before="0" w:after="0"/>
              <w:ind w:firstLine="0"/>
              <w:textAlignment w:val="baseline"/>
            </w:pPr>
            <w:r w:rsidRPr="00C427A1">
              <w:t>1226</w:t>
            </w:r>
          </w:p>
        </w:tc>
        <w:tc>
          <w:tcPr>
            <w:tcW w:w="2921" w:type="dxa"/>
            <w:tcBorders>
              <w:top w:val="single" w:sz="4" w:space="0" w:color="auto"/>
              <w:left w:val="single" w:sz="4" w:space="0" w:color="auto"/>
              <w:bottom w:val="single" w:sz="4" w:space="0" w:color="auto"/>
              <w:right w:val="single" w:sz="4" w:space="0" w:color="auto"/>
            </w:tcBorders>
            <w:shd w:val="clear" w:color="auto" w:fill="auto"/>
            <w:noWrap/>
          </w:tcPr>
          <w:p w14:paraId="7287F5E6" w14:textId="422A21A6" w:rsidR="00871DF1" w:rsidRPr="00C427A1" w:rsidRDefault="00E13C2D" w:rsidP="003B7C69">
            <w:pPr>
              <w:widowControl w:val="0"/>
              <w:overflowPunct w:val="0"/>
              <w:autoSpaceDE w:val="0"/>
              <w:autoSpaceDN w:val="0"/>
              <w:adjustRightInd w:val="0"/>
              <w:spacing w:before="0" w:after="0"/>
              <w:ind w:firstLine="0"/>
              <w:jc w:val="left"/>
              <w:textAlignment w:val="baseline"/>
            </w:pPr>
            <w:r w:rsidRPr="00C427A1">
              <w:t>ИНН поставщика</w:t>
            </w:r>
          </w:p>
        </w:tc>
        <w:tc>
          <w:tcPr>
            <w:tcW w:w="3157" w:type="dxa"/>
            <w:tcBorders>
              <w:top w:val="single" w:sz="4" w:space="0" w:color="auto"/>
              <w:left w:val="single" w:sz="4" w:space="0" w:color="auto"/>
              <w:bottom w:val="single" w:sz="4" w:space="0" w:color="auto"/>
              <w:right w:val="single" w:sz="4" w:space="0" w:color="auto"/>
            </w:tcBorders>
            <w:shd w:val="clear" w:color="auto" w:fill="auto"/>
            <w:noWrap/>
          </w:tcPr>
          <w:p w14:paraId="64F16A25" w14:textId="04A830E1" w:rsidR="00871DF1" w:rsidRPr="00C427A1" w:rsidRDefault="00E13C2D" w:rsidP="003B7C69">
            <w:pPr>
              <w:widowControl w:val="0"/>
              <w:overflowPunct w:val="0"/>
              <w:autoSpaceDE w:val="0"/>
              <w:autoSpaceDN w:val="0"/>
              <w:adjustRightInd w:val="0"/>
              <w:spacing w:before="0" w:after="0"/>
              <w:ind w:firstLine="0"/>
              <w:jc w:val="left"/>
              <w:textAlignment w:val="baseline"/>
            </w:pPr>
            <w:r w:rsidRPr="00C427A1">
              <w:t>«ИНН ПОСТАВЩИКА»</w:t>
            </w:r>
          </w:p>
        </w:tc>
        <w:tc>
          <w:tcPr>
            <w:tcW w:w="6991" w:type="dxa"/>
            <w:tcBorders>
              <w:top w:val="single" w:sz="4" w:space="0" w:color="auto"/>
              <w:left w:val="single" w:sz="4" w:space="0" w:color="auto"/>
              <w:bottom w:val="single" w:sz="4" w:space="0" w:color="auto"/>
              <w:right w:val="single" w:sz="4" w:space="0" w:color="auto"/>
            </w:tcBorders>
          </w:tcPr>
          <w:p w14:paraId="1C81F55F" w14:textId="196FC5B0" w:rsidR="00871DF1" w:rsidRPr="00C427A1" w:rsidRDefault="00E13C2D" w:rsidP="00E13C2D">
            <w:pPr>
              <w:widowControl w:val="0"/>
              <w:overflowPunct w:val="0"/>
              <w:autoSpaceDE w:val="0"/>
              <w:autoSpaceDN w:val="0"/>
              <w:adjustRightInd w:val="0"/>
              <w:spacing w:before="0" w:after="0"/>
              <w:ind w:firstLine="0"/>
              <w:jc w:val="left"/>
              <w:textAlignment w:val="baseline"/>
            </w:pPr>
            <w:r w:rsidRPr="00C427A1">
              <w:t>ИНН поставщика</w:t>
            </w:r>
          </w:p>
        </w:tc>
      </w:tr>
      <w:tr w:rsidR="00C427A1" w:rsidRPr="00C427A1" w14:paraId="66D242B2" w14:textId="77777777" w:rsidTr="00D008EF">
        <w:tc>
          <w:tcPr>
            <w:tcW w:w="1207" w:type="dxa"/>
            <w:tcBorders>
              <w:top w:val="single" w:sz="4" w:space="0" w:color="auto"/>
              <w:left w:val="single" w:sz="4" w:space="0" w:color="auto"/>
              <w:bottom w:val="single" w:sz="4" w:space="0" w:color="auto"/>
              <w:right w:val="single" w:sz="4" w:space="0" w:color="auto"/>
            </w:tcBorders>
          </w:tcPr>
          <w:p w14:paraId="07C1E39A" w14:textId="77777777" w:rsidR="00B05A72" w:rsidRPr="00C427A1" w:rsidRDefault="00B05A72" w:rsidP="003B7C69">
            <w:pPr>
              <w:widowControl w:val="0"/>
              <w:overflowPunct w:val="0"/>
              <w:autoSpaceDE w:val="0"/>
              <w:autoSpaceDN w:val="0"/>
              <w:adjustRightInd w:val="0"/>
              <w:spacing w:before="0" w:after="0"/>
              <w:ind w:firstLine="0"/>
              <w:textAlignment w:val="baseline"/>
            </w:pPr>
            <w:r w:rsidRPr="00C427A1">
              <w:t>–</w:t>
            </w:r>
          </w:p>
        </w:tc>
        <w:tc>
          <w:tcPr>
            <w:tcW w:w="2921" w:type="dxa"/>
            <w:tcBorders>
              <w:top w:val="single" w:sz="4" w:space="0" w:color="auto"/>
              <w:left w:val="single" w:sz="4" w:space="0" w:color="auto"/>
              <w:bottom w:val="single" w:sz="4" w:space="0" w:color="auto"/>
              <w:right w:val="single" w:sz="4" w:space="0" w:color="auto"/>
            </w:tcBorders>
            <w:shd w:val="clear" w:color="auto" w:fill="auto"/>
            <w:noWrap/>
          </w:tcPr>
          <w:p w14:paraId="34453E0C" w14:textId="77777777" w:rsidR="00B05A72" w:rsidRPr="00C427A1" w:rsidRDefault="00B05A72" w:rsidP="003B7C69">
            <w:pPr>
              <w:widowControl w:val="0"/>
              <w:overflowPunct w:val="0"/>
              <w:autoSpaceDE w:val="0"/>
              <w:autoSpaceDN w:val="0"/>
              <w:adjustRightInd w:val="0"/>
              <w:spacing w:before="0" w:after="0"/>
              <w:ind w:firstLine="0"/>
              <w:jc w:val="left"/>
              <w:textAlignment w:val="baseline"/>
            </w:pPr>
            <w:r w:rsidRPr="00C427A1">
              <w:t>ФПА</w:t>
            </w:r>
          </w:p>
        </w:tc>
        <w:tc>
          <w:tcPr>
            <w:tcW w:w="3157" w:type="dxa"/>
            <w:tcBorders>
              <w:top w:val="single" w:sz="4" w:space="0" w:color="auto"/>
              <w:left w:val="single" w:sz="4" w:space="0" w:color="auto"/>
              <w:bottom w:val="single" w:sz="4" w:space="0" w:color="auto"/>
              <w:right w:val="single" w:sz="4" w:space="0" w:color="auto"/>
            </w:tcBorders>
            <w:shd w:val="clear" w:color="auto" w:fill="auto"/>
            <w:noWrap/>
          </w:tcPr>
          <w:p w14:paraId="5F6A278D" w14:textId="77777777" w:rsidR="00B05A72" w:rsidRPr="00C427A1" w:rsidRDefault="00B05A72" w:rsidP="003B7C69">
            <w:pPr>
              <w:widowControl w:val="0"/>
              <w:overflowPunct w:val="0"/>
              <w:autoSpaceDE w:val="0"/>
              <w:autoSpaceDN w:val="0"/>
              <w:adjustRightInd w:val="0"/>
              <w:spacing w:before="0" w:after="0"/>
              <w:ind w:firstLine="0"/>
              <w:jc w:val="left"/>
              <w:textAlignment w:val="baseline"/>
            </w:pPr>
            <w:r w:rsidRPr="00C427A1">
              <w:t>–</w:t>
            </w:r>
          </w:p>
        </w:tc>
        <w:tc>
          <w:tcPr>
            <w:tcW w:w="6991" w:type="dxa"/>
            <w:tcBorders>
              <w:top w:val="single" w:sz="4" w:space="0" w:color="auto"/>
              <w:left w:val="single" w:sz="4" w:space="0" w:color="auto"/>
              <w:bottom w:val="single" w:sz="4" w:space="0" w:color="auto"/>
              <w:right w:val="single" w:sz="4" w:space="0" w:color="auto"/>
            </w:tcBorders>
          </w:tcPr>
          <w:p w14:paraId="067C3A39" w14:textId="77777777" w:rsidR="00B05A72" w:rsidRPr="00C427A1" w:rsidRDefault="00B05A72" w:rsidP="003B7C69">
            <w:pPr>
              <w:widowControl w:val="0"/>
              <w:overflowPunct w:val="0"/>
              <w:autoSpaceDE w:val="0"/>
              <w:autoSpaceDN w:val="0"/>
              <w:adjustRightInd w:val="0"/>
              <w:spacing w:before="0" w:after="0"/>
              <w:ind w:firstLine="0"/>
              <w:jc w:val="left"/>
              <w:textAlignment w:val="baseline"/>
            </w:pPr>
            <w:r w:rsidRPr="00C427A1">
              <w:t>фискальный признак сообщения для архива</w:t>
            </w:r>
          </w:p>
        </w:tc>
      </w:tr>
      <w:tr w:rsidR="00C427A1" w:rsidRPr="00C427A1" w14:paraId="07FDA95C" w14:textId="77777777" w:rsidTr="00D008EF">
        <w:tc>
          <w:tcPr>
            <w:tcW w:w="1207" w:type="dxa"/>
            <w:tcBorders>
              <w:top w:val="single" w:sz="4" w:space="0" w:color="auto"/>
              <w:left w:val="single" w:sz="4" w:space="0" w:color="auto"/>
              <w:bottom w:val="single" w:sz="4" w:space="0" w:color="auto"/>
              <w:right w:val="single" w:sz="4" w:space="0" w:color="auto"/>
            </w:tcBorders>
          </w:tcPr>
          <w:p w14:paraId="2B558407" w14:textId="77777777" w:rsidR="00B05A72" w:rsidRPr="00C427A1" w:rsidRDefault="00B05A72" w:rsidP="003B7C69">
            <w:pPr>
              <w:widowControl w:val="0"/>
              <w:overflowPunct w:val="0"/>
              <w:autoSpaceDE w:val="0"/>
              <w:autoSpaceDN w:val="0"/>
              <w:adjustRightInd w:val="0"/>
              <w:spacing w:before="0" w:after="0"/>
              <w:ind w:firstLine="0"/>
              <w:textAlignment w:val="baseline"/>
            </w:pPr>
            <w:r w:rsidRPr="00C427A1">
              <w:t>–</w:t>
            </w:r>
          </w:p>
        </w:tc>
        <w:tc>
          <w:tcPr>
            <w:tcW w:w="2921" w:type="dxa"/>
            <w:tcBorders>
              <w:top w:val="single" w:sz="4" w:space="0" w:color="auto"/>
              <w:left w:val="single" w:sz="4" w:space="0" w:color="auto"/>
              <w:bottom w:val="single" w:sz="4" w:space="0" w:color="auto"/>
              <w:right w:val="single" w:sz="4" w:space="0" w:color="auto"/>
            </w:tcBorders>
            <w:shd w:val="clear" w:color="auto" w:fill="auto"/>
            <w:noWrap/>
          </w:tcPr>
          <w:p w14:paraId="0AB6C076" w14:textId="77777777" w:rsidR="00B05A72" w:rsidRPr="00C427A1" w:rsidRDefault="00B05A72" w:rsidP="003B7C69">
            <w:pPr>
              <w:widowControl w:val="0"/>
              <w:overflowPunct w:val="0"/>
              <w:autoSpaceDE w:val="0"/>
              <w:autoSpaceDN w:val="0"/>
              <w:adjustRightInd w:val="0"/>
              <w:spacing w:before="0" w:after="0"/>
              <w:ind w:firstLine="0"/>
              <w:jc w:val="left"/>
              <w:textAlignment w:val="baseline"/>
            </w:pPr>
            <w:r w:rsidRPr="00C427A1">
              <w:t>ФПС</w:t>
            </w:r>
          </w:p>
        </w:tc>
        <w:tc>
          <w:tcPr>
            <w:tcW w:w="3157" w:type="dxa"/>
            <w:tcBorders>
              <w:top w:val="single" w:sz="4" w:space="0" w:color="auto"/>
              <w:left w:val="single" w:sz="4" w:space="0" w:color="auto"/>
              <w:bottom w:val="single" w:sz="4" w:space="0" w:color="auto"/>
              <w:right w:val="single" w:sz="4" w:space="0" w:color="auto"/>
            </w:tcBorders>
            <w:shd w:val="clear" w:color="auto" w:fill="auto"/>
            <w:noWrap/>
          </w:tcPr>
          <w:p w14:paraId="20022006" w14:textId="77777777" w:rsidR="00B05A72" w:rsidRPr="00C427A1" w:rsidRDefault="00B05A72" w:rsidP="003B7C69">
            <w:pPr>
              <w:widowControl w:val="0"/>
              <w:overflowPunct w:val="0"/>
              <w:autoSpaceDE w:val="0"/>
              <w:autoSpaceDN w:val="0"/>
              <w:adjustRightInd w:val="0"/>
              <w:spacing w:before="0" w:after="0"/>
              <w:ind w:firstLine="0"/>
              <w:jc w:val="left"/>
              <w:textAlignment w:val="baseline"/>
            </w:pPr>
            <w:r w:rsidRPr="00C427A1">
              <w:t>–</w:t>
            </w:r>
          </w:p>
        </w:tc>
        <w:tc>
          <w:tcPr>
            <w:tcW w:w="6991" w:type="dxa"/>
            <w:tcBorders>
              <w:top w:val="single" w:sz="4" w:space="0" w:color="auto"/>
              <w:left w:val="single" w:sz="4" w:space="0" w:color="auto"/>
              <w:bottom w:val="single" w:sz="4" w:space="0" w:color="auto"/>
              <w:right w:val="single" w:sz="4" w:space="0" w:color="auto"/>
            </w:tcBorders>
          </w:tcPr>
          <w:p w14:paraId="0C933FA7" w14:textId="77777777" w:rsidR="00B05A72" w:rsidRPr="00C427A1" w:rsidRDefault="00B05A72" w:rsidP="003B7C69">
            <w:pPr>
              <w:widowControl w:val="0"/>
              <w:overflowPunct w:val="0"/>
              <w:autoSpaceDE w:val="0"/>
              <w:autoSpaceDN w:val="0"/>
              <w:adjustRightInd w:val="0"/>
              <w:spacing w:before="0" w:after="0"/>
              <w:ind w:firstLine="0"/>
              <w:jc w:val="left"/>
              <w:textAlignment w:val="baseline"/>
            </w:pPr>
            <w:r w:rsidRPr="00C427A1">
              <w:t>фискальный признак сообщения</w:t>
            </w:r>
          </w:p>
        </w:tc>
      </w:tr>
      <w:tr w:rsidR="00C427A1" w:rsidRPr="00C427A1" w14:paraId="4FD03628" w14:textId="77777777" w:rsidTr="00D008EF">
        <w:tc>
          <w:tcPr>
            <w:tcW w:w="1207" w:type="dxa"/>
            <w:tcBorders>
              <w:top w:val="single" w:sz="4" w:space="0" w:color="auto"/>
              <w:left w:val="single" w:sz="4" w:space="0" w:color="auto"/>
              <w:bottom w:val="single" w:sz="4" w:space="0" w:color="auto"/>
              <w:right w:val="single" w:sz="4" w:space="0" w:color="auto"/>
            </w:tcBorders>
          </w:tcPr>
          <w:p w14:paraId="2956F109" w14:textId="77777777" w:rsidR="00B05A72" w:rsidRPr="00C427A1" w:rsidRDefault="00B05A72" w:rsidP="003B7C69">
            <w:pPr>
              <w:widowControl w:val="0"/>
              <w:overflowPunct w:val="0"/>
              <w:autoSpaceDE w:val="0"/>
              <w:autoSpaceDN w:val="0"/>
              <w:adjustRightInd w:val="0"/>
              <w:spacing w:before="0" w:after="0"/>
              <w:ind w:firstLine="0"/>
              <w:textAlignment w:val="baseline"/>
            </w:pPr>
            <w:r w:rsidRPr="00C427A1">
              <w:t>–</w:t>
            </w:r>
          </w:p>
        </w:tc>
        <w:tc>
          <w:tcPr>
            <w:tcW w:w="2921" w:type="dxa"/>
            <w:tcBorders>
              <w:top w:val="single" w:sz="4" w:space="0" w:color="auto"/>
              <w:left w:val="single" w:sz="4" w:space="0" w:color="auto"/>
              <w:bottom w:val="single" w:sz="4" w:space="0" w:color="auto"/>
              <w:right w:val="single" w:sz="4" w:space="0" w:color="auto"/>
            </w:tcBorders>
            <w:shd w:val="clear" w:color="auto" w:fill="auto"/>
            <w:noWrap/>
          </w:tcPr>
          <w:p w14:paraId="0769AC1B" w14:textId="77777777" w:rsidR="00B05A72" w:rsidRPr="00C427A1" w:rsidRDefault="00B05A72" w:rsidP="003B7C69">
            <w:pPr>
              <w:widowControl w:val="0"/>
              <w:overflowPunct w:val="0"/>
              <w:autoSpaceDE w:val="0"/>
              <w:autoSpaceDN w:val="0"/>
              <w:adjustRightInd w:val="0"/>
              <w:spacing w:before="0" w:after="0"/>
              <w:ind w:firstLine="0"/>
              <w:jc w:val="left"/>
              <w:textAlignment w:val="baseline"/>
            </w:pPr>
            <w:r w:rsidRPr="00C427A1">
              <w:t>ФПП</w:t>
            </w:r>
          </w:p>
        </w:tc>
        <w:tc>
          <w:tcPr>
            <w:tcW w:w="3157" w:type="dxa"/>
            <w:tcBorders>
              <w:top w:val="single" w:sz="4" w:space="0" w:color="auto"/>
              <w:left w:val="single" w:sz="4" w:space="0" w:color="auto"/>
              <w:bottom w:val="single" w:sz="4" w:space="0" w:color="auto"/>
              <w:right w:val="single" w:sz="4" w:space="0" w:color="auto"/>
            </w:tcBorders>
            <w:shd w:val="clear" w:color="auto" w:fill="auto"/>
            <w:noWrap/>
          </w:tcPr>
          <w:p w14:paraId="7BFC465F" w14:textId="77777777" w:rsidR="00B05A72" w:rsidRPr="00C427A1" w:rsidRDefault="00B05A72" w:rsidP="003B7C69">
            <w:pPr>
              <w:widowControl w:val="0"/>
              <w:overflowPunct w:val="0"/>
              <w:autoSpaceDE w:val="0"/>
              <w:autoSpaceDN w:val="0"/>
              <w:adjustRightInd w:val="0"/>
              <w:spacing w:before="0" w:after="0"/>
              <w:ind w:firstLine="0"/>
              <w:jc w:val="left"/>
              <w:textAlignment w:val="baseline"/>
            </w:pPr>
            <w:r w:rsidRPr="00C427A1">
              <w:t>–</w:t>
            </w:r>
          </w:p>
        </w:tc>
        <w:tc>
          <w:tcPr>
            <w:tcW w:w="6991" w:type="dxa"/>
            <w:tcBorders>
              <w:top w:val="single" w:sz="4" w:space="0" w:color="auto"/>
              <w:left w:val="single" w:sz="4" w:space="0" w:color="auto"/>
              <w:bottom w:val="single" w:sz="4" w:space="0" w:color="auto"/>
              <w:right w:val="single" w:sz="4" w:space="0" w:color="auto"/>
            </w:tcBorders>
          </w:tcPr>
          <w:p w14:paraId="18249E0E" w14:textId="77777777" w:rsidR="00B05A72" w:rsidRPr="00C427A1" w:rsidRDefault="00B05A72" w:rsidP="003B7C69">
            <w:pPr>
              <w:widowControl w:val="0"/>
              <w:overflowPunct w:val="0"/>
              <w:autoSpaceDE w:val="0"/>
              <w:autoSpaceDN w:val="0"/>
              <w:adjustRightInd w:val="0"/>
              <w:spacing w:before="0" w:after="0"/>
              <w:ind w:firstLine="0"/>
              <w:jc w:val="left"/>
              <w:textAlignment w:val="baseline"/>
            </w:pPr>
            <w:r w:rsidRPr="00C427A1">
              <w:t>фискальный признак подтверждения</w:t>
            </w:r>
          </w:p>
        </w:tc>
      </w:tr>
      <w:tr w:rsidR="00C427A1" w:rsidRPr="00C427A1" w14:paraId="2ABE67FF" w14:textId="77777777" w:rsidTr="00D008EF">
        <w:trPr>
          <w:trHeight w:val="63"/>
        </w:trPr>
        <w:tc>
          <w:tcPr>
            <w:tcW w:w="1207" w:type="dxa"/>
            <w:tcBorders>
              <w:top w:val="single" w:sz="4" w:space="0" w:color="auto"/>
              <w:left w:val="single" w:sz="4" w:space="0" w:color="auto"/>
              <w:bottom w:val="single" w:sz="4" w:space="0" w:color="auto"/>
              <w:right w:val="single" w:sz="4" w:space="0" w:color="auto"/>
            </w:tcBorders>
          </w:tcPr>
          <w:p w14:paraId="01BA89C8" w14:textId="77777777" w:rsidR="00B05A72" w:rsidRPr="00C427A1" w:rsidRDefault="00B05A72" w:rsidP="003B7C69">
            <w:pPr>
              <w:widowControl w:val="0"/>
              <w:overflowPunct w:val="0"/>
              <w:autoSpaceDE w:val="0"/>
              <w:autoSpaceDN w:val="0"/>
              <w:adjustRightInd w:val="0"/>
              <w:spacing w:before="0" w:after="0"/>
              <w:ind w:firstLine="0"/>
              <w:textAlignment w:val="baseline"/>
            </w:pPr>
            <w:r w:rsidRPr="00C427A1">
              <w:t>–</w:t>
            </w:r>
          </w:p>
        </w:tc>
        <w:tc>
          <w:tcPr>
            <w:tcW w:w="2921" w:type="dxa"/>
            <w:tcBorders>
              <w:top w:val="single" w:sz="4" w:space="0" w:color="auto"/>
              <w:left w:val="single" w:sz="4" w:space="0" w:color="auto"/>
              <w:bottom w:val="single" w:sz="4" w:space="0" w:color="auto"/>
              <w:right w:val="single" w:sz="4" w:space="0" w:color="auto"/>
            </w:tcBorders>
            <w:shd w:val="clear" w:color="auto" w:fill="auto"/>
            <w:noWrap/>
          </w:tcPr>
          <w:p w14:paraId="6C446AB0" w14:textId="77777777" w:rsidR="00B05A72" w:rsidRPr="00C427A1" w:rsidRDefault="00B05A72" w:rsidP="003B7C69">
            <w:pPr>
              <w:widowControl w:val="0"/>
              <w:overflowPunct w:val="0"/>
              <w:autoSpaceDE w:val="0"/>
              <w:autoSpaceDN w:val="0"/>
              <w:adjustRightInd w:val="0"/>
              <w:spacing w:before="0" w:after="0"/>
              <w:ind w:firstLine="0"/>
              <w:textAlignment w:val="baseline"/>
            </w:pPr>
            <w:r w:rsidRPr="00C427A1">
              <w:t>код формы ФД</w:t>
            </w:r>
          </w:p>
        </w:tc>
        <w:tc>
          <w:tcPr>
            <w:tcW w:w="3157" w:type="dxa"/>
            <w:tcBorders>
              <w:top w:val="single" w:sz="4" w:space="0" w:color="auto"/>
              <w:left w:val="single" w:sz="4" w:space="0" w:color="auto"/>
              <w:bottom w:val="single" w:sz="4" w:space="0" w:color="auto"/>
              <w:right w:val="single" w:sz="4" w:space="0" w:color="auto"/>
            </w:tcBorders>
            <w:shd w:val="clear" w:color="auto" w:fill="auto"/>
            <w:noWrap/>
          </w:tcPr>
          <w:p w14:paraId="17BDC227" w14:textId="2D560F0C" w:rsidR="00B05A72" w:rsidRPr="00C427A1" w:rsidRDefault="00B05A72" w:rsidP="00430DCA">
            <w:pPr>
              <w:widowControl w:val="0"/>
              <w:overflowPunct w:val="0"/>
              <w:autoSpaceDE w:val="0"/>
              <w:autoSpaceDN w:val="0"/>
              <w:adjustRightInd w:val="0"/>
              <w:spacing w:before="0" w:after="0"/>
              <w:ind w:firstLine="0"/>
              <w:textAlignment w:val="baseline"/>
            </w:pPr>
            <w:r w:rsidRPr="00C427A1">
              <w:t xml:space="preserve">См. </w:t>
            </w:r>
            <w:r w:rsidR="00430DCA">
              <w:t>т</w:t>
            </w:r>
            <w:r w:rsidR="00E835C8" w:rsidRPr="00C427A1">
              <w:t xml:space="preserve">аблицу </w:t>
            </w:r>
            <w:r w:rsidRPr="00C427A1">
              <w:t>6</w:t>
            </w:r>
          </w:p>
        </w:tc>
        <w:tc>
          <w:tcPr>
            <w:tcW w:w="6991" w:type="dxa"/>
            <w:tcBorders>
              <w:top w:val="single" w:sz="4" w:space="0" w:color="auto"/>
              <w:left w:val="single" w:sz="4" w:space="0" w:color="auto"/>
              <w:bottom w:val="single" w:sz="4" w:space="0" w:color="auto"/>
              <w:right w:val="single" w:sz="4" w:space="0" w:color="auto"/>
            </w:tcBorders>
          </w:tcPr>
          <w:p w14:paraId="65CDFF0C" w14:textId="77777777" w:rsidR="00B05A72" w:rsidRPr="00C427A1" w:rsidRDefault="00B05A72" w:rsidP="003B7C69">
            <w:pPr>
              <w:widowControl w:val="0"/>
              <w:overflowPunct w:val="0"/>
              <w:autoSpaceDE w:val="0"/>
              <w:autoSpaceDN w:val="0"/>
              <w:adjustRightInd w:val="0"/>
              <w:spacing w:before="0" w:after="0"/>
              <w:ind w:firstLine="0"/>
              <w:textAlignment w:val="baseline"/>
            </w:pPr>
            <w:r w:rsidRPr="00C427A1">
              <w:t>код формы фискального документа</w:t>
            </w:r>
          </w:p>
        </w:tc>
      </w:tr>
    </w:tbl>
    <w:p w14:paraId="65A8660B" w14:textId="77777777" w:rsidR="00E135FA" w:rsidRPr="00C427A1" w:rsidRDefault="00E135FA" w:rsidP="003B7C69">
      <w:pPr>
        <w:overflowPunct w:val="0"/>
        <w:autoSpaceDE w:val="0"/>
        <w:autoSpaceDN w:val="0"/>
        <w:adjustRightInd w:val="0"/>
        <w:spacing w:before="0" w:after="0"/>
        <w:ind w:firstLine="0"/>
        <w:textAlignment w:val="baseline"/>
      </w:pPr>
    </w:p>
    <w:tbl>
      <w:tblPr>
        <w:tblStyle w:val="af0"/>
        <w:tblW w:w="498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
        <w:gridCol w:w="13642"/>
      </w:tblGrid>
      <w:tr w:rsidR="00C427A1" w:rsidRPr="00C427A1" w14:paraId="59A244EF" w14:textId="77777777" w:rsidTr="005F0C62">
        <w:trPr>
          <w:cantSplit/>
        </w:trPr>
        <w:tc>
          <w:tcPr>
            <w:tcW w:w="15134" w:type="dxa"/>
            <w:gridSpan w:val="2"/>
          </w:tcPr>
          <w:p w14:paraId="085FADFC" w14:textId="77777777" w:rsidR="006B0126" w:rsidRPr="00C427A1" w:rsidRDefault="006B0126" w:rsidP="003B7C69">
            <w:pPr>
              <w:pStyle w:val="af1"/>
              <w:keepNext/>
              <w:ind w:right="34"/>
            </w:pPr>
            <w:r w:rsidRPr="00C427A1">
              <w:rPr>
                <w:spacing w:val="30"/>
              </w:rPr>
              <w:lastRenderedPageBreak/>
              <w:t>Примечания:</w:t>
            </w:r>
          </w:p>
        </w:tc>
      </w:tr>
      <w:tr w:rsidR="00C427A1" w:rsidRPr="00C427A1" w14:paraId="5ACD8AFC" w14:textId="77777777" w:rsidTr="005F0C62">
        <w:trPr>
          <w:cantSplit/>
        </w:trPr>
        <w:tc>
          <w:tcPr>
            <w:tcW w:w="607" w:type="dxa"/>
          </w:tcPr>
          <w:p w14:paraId="413B5AFE" w14:textId="77777777" w:rsidR="006B0126" w:rsidRPr="00C427A1" w:rsidRDefault="00D851ED" w:rsidP="003B7C69">
            <w:pPr>
              <w:pStyle w:val="af1"/>
              <w:ind w:right="-1243"/>
              <w:rPr>
                <w:spacing w:val="30"/>
              </w:rPr>
            </w:pPr>
            <w:r w:rsidRPr="00C427A1">
              <w:rPr>
                <w:spacing w:val="30"/>
              </w:rPr>
              <w:t>1</w:t>
            </w:r>
            <w:r w:rsidR="006B0126" w:rsidRPr="00C427A1">
              <w:rPr>
                <w:spacing w:val="30"/>
              </w:rPr>
              <w:t>.</w:t>
            </w:r>
          </w:p>
        </w:tc>
        <w:tc>
          <w:tcPr>
            <w:tcW w:w="14527" w:type="dxa"/>
            <w:hideMark/>
          </w:tcPr>
          <w:p w14:paraId="39B11DB5" w14:textId="7E321C79" w:rsidR="006B0126" w:rsidRPr="00C427A1" w:rsidRDefault="006B0126" w:rsidP="003B7C69">
            <w:pPr>
              <w:pStyle w:val="af1"/>
              <w:ind w:right="32"/>
            </w:pPr>
            <w:r w:rsidRPr="00C427A1">
              <w:t>Заголовок реквизита может указываться в фискальном документе в виде сокращенного наименования реквизита. Использование сокращений слов в заголовках реквизитов, не указанных атрибутом реквизита «Заголовок рекв</w:t>
            </w:r>
            <w:r w:rsidR="00D9096D">
              <w:t>изита ФД в ПФ», не допускается.</w:t>
            </w:r>
          </w:p>
        </w:tc>
      </w:tr>
      <w:tr w:rsidR="00C427A1" w:rsidRPr="00C427A1" w14:paraId="37054E1F" w14:textId="77777777" w:rsidTr="005F0C62">
        <w:trPr>
          <w:cantSplit/>
        </w:trPr>
        <w:tc>
          <w:tcPr>
            <w:tcW w:w="607" w:type="dxa"/>
          </w:tcPr>
          <w:p w14:paraId="1A59C469" w14:textId="77777777" w:rsidR="006B0126" w:rsidRPr="00C427A1" w:rsidRDefault="00D851ED" w:rsidP="003B7C69">
            <w:pPr>
              <w:pStyle w:val="af1"/>
              <w:ind w:right="-1243"/>
              <w:rPr>
                <w:spacing w:val="30"/>
              </w:rPr>
            </w:pPr>
            <w:r w:rsidRPr="00C427A1">
              <w:rPr>
                <w:spacing w:val="30"/>
              </w:rPr>
              <w:t>2</w:t>
            </w:r>
            <w:r w:rsidR="006B0126" w:rsidRPr="00C427A1">
              <w:rPr>
                <w:spacing w:val="30"/>
              </w:rPr>
              <w:t>.</w:t>
            </w:r>
          </w:p>
        </w:tc>
        <w:tc>
          <w:tcPr>
            <w:tcW w:w="14527" w:type="dxa"/>
            <w:hideMark/>
          </w:tcPr>
          <w:p w14:paraId="5EE29F47" w14:textId="0C02319D" w:rsidR="006B0126" w:rsidRPr="00C427A1" w:rsidRDefault="006B0126" w:rsidP="003B7C69">
            <w:pPr>
              <w:pStyle w:val="af1"/>
              <w:ind w:right="32"/>
            </w:pPr>
            <w:r w:rsidRPr="00C427A1">
              <w:t>В случае если в графе атрибута реквизита «Заголовок реквизита ФД в ПФ» указан прочерк, то указанный реквизит ФД в печ</w:t>
            </w:r>
            <w:r w:rsidR="00D9096D">
              <w:t>атной форме не имеет заголовка.</w:t>
            </w:r>
          </w:p>
        </w:tc>
      </w:tr>
      <w:tr w:rsidR="00C427A1" w:rsidRPr="00C427A1" w14:paraId="5F929E66" w14:textId="77777777" w:rsidTr="005F0C62">
        <w:trPr>
          <w:cantSplit/>
        </w:trPr>
        <w:tc>
          <w:tcPr>
            <w:tcW w:w="607" w:type="dxa"/>
          </w:tcPr>
          <w:p w14:paraId="6192CCB5" w14:textId="77777777" w:rsidR="006B0126" w:rsidRPr="00C427A1" w:rsidRDefault="00D851ED" w:rsidP="003B7C69">
            <w:pPr>
              <w:pStyle w:val="af1"/>
              <w:ind w:right="-1243"/>
              <w:rPr>
                <w:spacing w:val="30"/>
              </w:rPr>
            </w:pPr>
            <w:r w:rsidRPr="00C427A1">
              <w:rPr>
                <w:spacing w:val="30"/>
              </w:rPr>
              <w:t>3</w:t>
            </w:r>
            <w:r w:rsidR="006B0126" w:rsidRPr="00C427A1">
              <w:rPr>
                <w:spacing w:val="30"/>
              </w:rPr>
              <w:t>.</w:t>
            </w:r>
          </w:p>
        </w:tc>
        <w:tc>
          <w:tcPr>
            <w:tcW w:w="14527" w:type="dxa"/>
            <w:hideMark/>
          </w:tcPr>
          <w:p w14:paraId="1B09BC89" w14:textId="73D0927D" w:rsidR="006B0126" w:rsidRPr="00C427A1" w:rsidRDefault="006B0126" w:rsidP="003B7C69">
            <w:pPr>
              <w:pStyle w:val="af1"/>
              <w:ind w:right="32"/>
            </w:pPr>
            <w:r w:rsidRPr="00C427A1">
              <w:t>Атрибут реквизита «Заголовок реквизита ФД в ПФ» может быть указан в ФД в печатной форме прописными или строчными бук</w:t>
            </w:r>
            <w:r w:rsidR="00D9096D">
              <w:t>вами.</w:t>
            </w:r>
          </w:p>
        </w:tc>
      </w:tr>
      <w:tr w:rsidR="00C427A1" w:rsidRPr="00C427A1" w14:paraId="0AE30728" w14:textId="77777777" w:rsidTr="005F0C62">
        <w:trPr>
          <w:cantSplit/>
        </w:trPr>
        <w:tc>
          <w:tcPr>
            <w:tcW w:w="607" w:type="dxa"/>
          </w:tcPr>
          <w:p w14:paraId="16D3859A" w14:textId="77777777" w:rsidR="00140D3D" w:rsidRPr="00C427A1" w:rsidRDefault="00140D3D" w:rsidP="003B7C69">
            <w:pPr>
              <w:pStyle w:val="af1"/>
              <w:ind w:right="-1243"/>
              <w:rPr>
                <w:spacing w:val="30"/>
              </w:rPr>
            </w:pPr>
            <w:r w:rsidRPr="00C427A1">
              <w:rPr>
                <w:spacing w:val="30"/>
              </w:rPr>
              <w:t>4.</w:t>
            </w:r>
          </w:p>
        </w:tc>
        <w:tc>
          <w:tcPr>
            <w:tcW w:w="14527" w:type="dxa"/>
          </w:tcPr>
          <w:p w14:paraId="4BB9108E" w14:textId="11B7ACC0" w:rsidR="00633345" w:rsidRPr="00C427A1" w:rsidRDefault="00F53B29" w:rsidP="003B7C69">
            <w:pPr>
              <w:pStyle w:val="af1"/>
              <w:ind w:right="32"/>
            </w:pPr>
            <w:r w:rsidRPr="00C427A1">
              <w:t>ФД</w:t>
            </w:r>
            <w:r w:rsidR="00BC06FB" w:rsidRPr="00C427A1">
              <w:t>,</w:t>
            </w:r>
            <w:r w:rsidRPr="00C427A1">
              <w:t xml:space="preserve"> сформированные ККТ в соответствии с ФФД</w:t>
            </w:r>
            <w:r w:rsidR="00BC06FB" w:rsidRPr="00C427A1">
              <w:t>,</w:t>
            </w:r>
            <w:r w:rsidRPr="00C427A1">
              <w:t xml:space="preserve"> </w:t>
            </w:r>
            <w:r w:rsidR="00BC06FB" w:rsidRPr="00C427A1">
              <w:t xml:space="preserve">имеющим </w:t>
            </w:r>
            <w:r w:rsidRPr="00C427A1">
              <w:t>номер версии «1.0», могут содержать р</w:t>
            </w:r>
            <w:r w:rsidR="00140D3D" w:rsidRPr="00C427A1">
              <w:t>еквизиты</w:t>
            </w:r>
            <w:r w:rsidR="00C36D6B" w:rsidRPr="00C427A1">
              <w:t xml:space="preserve"> с тегами 1045, 1067</w:t>
            </w:r>
            <w:r w:rsidR="00633345" w:rsidRPr="00C427A1">
              <w:t>,</w:t>
            </w:r>
            <w:r w:rsidR="00C36D6B" w:rsidRPr="00C427A1">
              <w:t xml:space="preserve"> 1069, 1071, 1080, 1082, 1083, 1112, 1119, а также реквизит типа «Строка» в составе реквизита «сообщение оператора для ФН» (тег 1068)</w:t>
            </w:r>
            <w:r w:rsidR="00633345" w:rsidRPr="00C427A1">
              <w:t xml:space="preserve"> и</w:t>
            </w:r>
            <w:r w:rsidR="00C36D6B" w:rsidRPr="00C427A1">
              <w:t xml:space="preserve"> </w:t>
            </w:r>
            <w:r w:rsidR="00633345" w:rsidRPr="00C427A1">
              <w:t>р</w:t>
            </w:r>
            <w:r w:rsidR="00C36D6B" w:rsidRPr="00C427A1">
              <w:t>еквизит «дополнительный реквизит пользователя</w:t>
            </w:r>
            <w:r w:rsidR="00633345" w:rsidRPr="00C427A1">
              <w:t xml:space="preserve">» (тег 1084), </w:t>
            </w:r>
            <w:r w:rsidRPr="00C427A1">
              <w:t>значения и формат в ЭФ которых могут быть произвольными.</w:t>
            </w:r>
          </w:p>
          <w:p w14:paraId="15BCE67D" w14:textId="77777777" w:rsidR="00140D3D" w:rsidRPr="00C427A1" w:rsidRDefault="00140D3D" w:rsidP="003B7C69">
            <w:pPr>
              <w:pStyle w:val="af1"/>
              <w:ind w:right="32"/>
            </w:pPr>
          </w:p>
        </w:tc>
      </w:tr>
    </w:tbl>
    <w:p w14:paraId="4296306B" w14:textId="75A38217" w:rsidR="006866BA" w:rsidRPr="00C427A1" w:rsidRDefault="00CD343A" w:rsidP="003B7C69">
      <w:pPr>
        <w:spacing w:before="0" w:after="0"/>
      </w:pPr>
      <w:r w:rsidRPr="00C427A1">
        <w:t>9</w:t>
      </w:r>
      <w:r w:rsidR="006866BA" w:rsidRPr="00C427A1">
        <w:t xml:space="preserve">. Описание значений реквизитов </w:t>
      </w:r>
      <w:r w:rsidR="00D9096D">
        <w:t>ФД</w:t>
      </w:r>
      <w:r w:rsidR="006866BA" w:rsidRPr="00C427A1">
        <w:t xml:space="preserve"> приведено в </w:t>
      </w:r>
      <w:r w:rsidR="00D9096D">
        <w:t>т</w:t>
      </w:r>
      <w:r w:rsidR="00E835C8" w:rsidRPr="00C427A1">
        <w:t xml:space="preserve">аблице </w:t>
      </w:r>
      <w:r w:rsidR="004F6235" w:rsidRPr="00C427A1">
        <w:t>5</w:t>
      </w:r>
      <w:r w:rsidR="006866BA" w:rsidRPr="00C427A1">
        <w:t>.</w:t>
      </w:r>
    </w:p>
    <w:p w14:paraId="16CC5D21" w14:textId="1C03F72B" w:rsidR="006866BA" w:rsidRDefault="00E835C8" w:rsidP="003B7C69">
      <w:pPr>
        <w:keepNext/>
        <w:overflowPunct w:val="0"/>
        <w:autoSpaceDE w:val="0"/>
        <w:autoSpaceDN w:val="0"/>
        <w:adjustRightInd w:val="0"/>
        <w:spacing w:before="0" w:after="0"/>
        <w:ind w:firstLine="0"/>
        <w:jc w:val="right"/>
        <w:textAlignment w:val="baseline"/>
      </w:pPr>
      <w:r w:rsidRPr="00C427A1">
        <w:t xml:space="preserve">Таблица </w:t>
      </w:r>
      <w:r w:rsidR="004F6235" w:rsidRPr="00C427A1">
        <w:t>5</w:t>
      </w:r>
    </w:p>
    <w:p w14:paraId="2390CDC8" w14:textId="5AFB56C6" w:rsidR="00D9096D" w:rsidRDefault="00D9096D" w:rsidP="00D9096D">
      <w:pPr>
        <w:keepNext/>
        <w:overflowPunct w:val="0"/>
        <w:autoSpaceDE w:val="0"/>
        <w:autoSpaceDN w:val="0"/>
        <w:adjustRightInd w:val="0"/>
        <w:spacing w:before="0" w:after="0"/>
        <w:ind w:firstLine="0"/>
        <w:jc w:val="center"/>
        <w:textAlignment w:val="baseline"/>
      </w:pPr>
      <w:r w:rsidRPr="00D9096D">
        <w:t>Описание значений реквизитов ФД</w:t>
      </w:r>
    </w:p>
    <w:p w14:paraId="05333B9D" w14:textId="77777777" w:rsidR="00D9096D" w:rsidRPr="00C427A1" w:rsidRDefault="00D9096D" w:rsidP="003B7C69">
      <w:pPr>
        <w:keepNext/>
        <w:overflowPunct w:val="0"/>
        <w:autoSpaceDE w:val="0"/>
        <w:autoSpaceDN w:val="0"/>
        <w:adjustRightInd w:val="0"/>
        <w:spacing w:before="0" w:after="0"/>
        <w:ind w:firstLine="0"/>
        <w:jc w:val="right"/>
        <w:textAlignment w:val="baseline"/>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2"/>
        <w:gridCol w:w="2578"/>
        <w:gridCol w:w="1864"/>
        <w:gridCol w:w="1434"/>
        <w:gridCol w:w="1860"/>
        <w:gridCol w:w="1018"/>
        <w:gridCol w:w="1108"/>
        <w:gridCol w:w="3412"/>
      </w:tblGrid>
      <w:tr w:rsidR="00C427A1" w:rsidRPr="00C427A1" w14:paraId="35A8CDA0" w14:textId="77777777" w:rsidTr="00D008EF">
        <w:trPr>
          <w:trHeight w:val="317"/>
          <w:jc w:val="center"/>
        </w:trPr>
        <w:tc>
          <w:tcPr>
            <w:tcW w:w="1002" w:type="dxa"/>
          </w:tcPr>
          <w:p w14:paraId="391D6FD0" w14:textId="77777777" w:rsidR="006866BA" w:rsidRPr="00C427A1" w:rsidRDefault="006866BA" w:rsidP="003B7C69">
            <w:pPr>
              <w:overflowPunct w:val="0"/>
              <w:autoSpaceDE w:val="0"/>
              <w:autoSpaceDN w:val="0"/>
              <w:adjustRightInd w:val="0"/>
              <w:spacing w:before="0" w:after="0"/>
              <w:ind w:firstLine="0"/>
              <w:textAlignment w:val="baseline"/>
              <w:rPr>
                <w:b/>
              </w:rPr>
            </w:pPr>
            <w:r w:rsidRPr="00C427A1">
              <w:rPr>
                <w:b/>
              </w:rPr>
              <w:t>Тег</w:t>
            </w:r>
          </w:p>
        </w:tc>
        <w:tc>
          <w:tcPr>
            <w:tcW w:w="2578" w:type="dxa"/>
            <w:shd w:val="clear" w:color="auto" w:fill="auto"/>
            <w:hideMark/>
          </w:tcPr>
          <w:p w14:paraId="39575A93" w14:textId="77777777" w:rsidR="006866BA" w:rsidRPr="00C427A1" w:rsidRDefault="006866BA" w:rsidP="003B7C69">
            <w:pPr>
              <w:overflowPunct w:val="0"/>
              <w:autoSpaceDE w:val="0"/>
              <w:autoSpaceDN w:val="0"/>
              <w:adjustRightInd w:val="0"/>
              <w:spacing w:before="0" w:after="0"/>
              <w:ind w:firstLine="0"/>
              <w:jc w:val="left"/>
              <w:textAlignment w:val="baseline"/>
              <w:rPr>
                <w:b/>
              </w:rPr>
            </w:pPr>
            <w:r w:rsidRPr="00C427A1">
              <w:rPr>
                <w:b/>
              </w:rPr>
              <w:t>Наименование реквизита</w:t>
            </w:r>
          </w:p>
        </w:tc>
        <w:tc>
          <w:tcPr>
            <w:tcW w:w="1864" w:type="dxa"/>
          </w:tcPr>
          <w:p w14:paraId="673A9556" w14:textId="77777777" w:rsidR="006866BA" w:rsidRPr="00C427A1" w:rsidRDefault="006866BA" w:rsidP="003B7C69">
            <w:pPr>
              <w:overflowPunct w:val="0"/>
              <w:autoSpaceDE w:val="0"/>
              <w:autoSpaceDN w:val="0"/>
              <w:adjustRightInd w:val="0"/>
              <w:spacing w:before="0" w:after="0"/>
              <w:ind w:firstLine="0"/>
              <w:jc w:val="center"/>
              <w:textAlignment w:val="baseline"/>
              <w:rPr>
                <w:b/>
              </w:rPr>
            </w:pPr>
            <w:r w:rsidRPr="00C427A1">
              <w:rPr>
                <w:b/>
              </w:rPr>
              <w:t>Тип</w:t>
            </w:r>
          </w:p>
        </w:tc>
        <w:tc>
          <w:tcPr>
            <w:tcW w:w="1434" w:type="dxa"/>
          </w:tcPr>
          <w:p w14:paraId="4D7FFF93" w14:textId="77777777" w:rsidR="006866BA" w:rsidRPr="00C427A1" w:rsidRDefault="006866BA" w:rsidP="003B7C69">
            <w:pPr>
              <w:overflowPunct w:val="0"/>
              <w:autoSpaceDE w:val="0"/>
              <w:autoSpaceDN w:val="0"/>
              <w:adjustRightInd w:val="0"/>
              <w:spacing w:before="0" w:after="0"/>
              <w:ind w:firstLine="0"/>
              <w:jc w:val="center"/>
              <w:textAlignment w:val="baseline"/>
              <w:rPr>
                <w:b/>
              </w:rPr>
            </w:pPr>
            <w:r w:rsidRPr="00C427A1">
              <w:rPr>
                <w:b/>
              </w:rPr>
              <w:t>Формат ЭФ</w:t>
            </w:r>
          </w:p>
        </w:tc>
        <w:tc>
          <w:tcPr>
            <w:tcW w:w="1860" w:type="dxa"/>
          </w:tcPr>
          <w:p w14:paraId="427C837E" w14:textId="77777777" w:rsidR="006866BA" w:rsidRPr="00C427A1" w:rsidRDefault="006866BA" w:rsidP="003B7C69">
            <w:pPr>
              <w:overflowPunct w:val="0"/>
              <w:autoSpaceDE w:val="0"/>
              <w:autoSpaceDN w:val="0"/>
              <w:adjustRightInd w:val="0"/>
              <w:spacing w:before="0" w:after="0"/>
              <w:ind w:firstLine="0"/>
              <w:jc w:val="center"/>
              <w:textAlignment w:val="baseline"/>
              <w:rPr>
                <w:b/>
              </w:rPr>
            </w:pPr>
            <w:r w:rsidRPr="00C427A1">
              <w:rPr>
                <w:b/>
              </w:rPr>
              <w:t>Формат ПФ</w:t>
            </w:r>
          </w:p>
        </w:tc>
        <w:tc>
          <w:tcPr>
            <w:tcW w:w="1018" w:type="dxa"/>
          </w:tcPr>
          <w:p w14:paraId="3DCD517D" w14:textId="77777777" w:rsidR="006866BA" w:rsidRPr="00C427A1" w:rsidRDefault="006866BA" w:rsidP="003B7C69">
            <w:pPr>
              <w:overflowPunct w:val="0"/>
              <w:autoSpaceDE w:val="0"/>
              <w:autoSpaceDN w:val="0"/>
              <w:adjustRightInd w:val="0"/>
              <w:spacing w:before="0" w:after="0"/>
              <w:ind w:firstLine="0"/>
              <w:jc w:val="center"/>
              <w:textAlignment w:val="baseline"/>
              <w:rPr>
                <w:b/>
              </w:rPr>
            </w:pPr>
            <w:r w:rsidRPr="00C427A1">
              <w:rPr>
                <w:b/>
              </w:rPr>
              <w:t>Фикс.</w:t>
            </w:r>
          </w:p>
        </w:tc>
        <w:tc>
          <w:tcPr>
            <w:tcW w:w="1108" w:type="dxa"/>
          </w:tcPr>
          <w:p w14:paraId="08BC04A7" w14:textId="77777777" w:rsidR="006866BA" w:rsidRPr="00C427A1" w:rsidRDefault="006866BA" w:rsidP="003B7C69">
            <w:pPr>
              <w:overflowPunct w:val="0"/>
              <w:autoSpaceDE w:val="0"/>
              <w:autoSpaceDN w:val="0"/>
              <w:adjustRightInd w:val="0"/>
              <w:spacing w:before="0" w:after="0"/>
              <w:ind w:firstLine="0"/>
              <w:jc w:val="center"/>
              <w:textAlignment w:val="baseline"/>
              <w:rPr>
                <w:b/>
              </w:rPr>
            </w:pPr>
            <w:r w:rsidRPr="00C427A1">
              <w:rPr>
                <w:b/>
              </w:rPr>
              <w:t>Длина</w:t>
            </w:r>
          </w:p>
        </w:tc>
        <w:tc>
          <w:tcPr>
            <w:tcW w:w="3412" w:type="dxa"/>
          </w:tcPr>
          <w:p w14:paraId="300B1EC9" w14:textId="77777777" w:rsidR="006866BA" w:rsidRPr="00C427A1" w:rsidRDefault="006866BA" w:rsidP="003B7C69">
            <w:pPr>
              <w:overflowPunct w:val="0"/>
              <w:autoSpaceDE w:val="0"/>
              <w:autoSpaceDN w:val="0"/>
              <w:adjustRightInd w:val="0"/>
              <w:spacing w:before="0" w:after="0"/>
              <w:ind w:firstLine="0"/>
              <w:jc w:val="left"/>
              <w:textAlignment w:val="baseline"/>
              <w:rPr>
                <w:b/>
              </w:rPr>
            </w:pPr>
            <w:r w:rsidRPr="00C427A1">
              <w:rPr>
                <w:b/>
              </w:rPr>
              <w:t>Примечание</w:t>
            </w:r>
          </w:p>
        </w:tc>
      </w:tr>
      <w:tr w:rsidR="00C427A1" w:rsidRPr="00C427A1" w14:paraId="22E010C1" w14:textId="77777777" w:rsidTr="00D008EF">
        <w:trPr>
          <w:trHeight w:val="302"/>
          <w:jc w:val="center"/>
        </w:trPr>
        <w:tc>
          <w:tcPr>
            <w:tcW w:w="1002" w:type="dxa"/>
          </w:tcPr>
          <w:p w14:paraId="27E54D57" w14:textId="77777777" w:rsidR="006866BA" w:rsidRPr="00C427A1" w:rsidRDefault="006866BA" w:rsidP="003B7C69">
            <w:pPr>
              <w:overflowPunct w:val="0"/>
              <w:autoSpaceDE w:val="0"/>
              <w:autoSpaceDN w:val="0"/>
              <w:adjustRightInd w:val="0"/>
              <w:spacing w:before="0" w:after="0"/>
              <w:ind w:firstLine="0"/>
              <w:textAlignment w:val="baseline"/>
            </w:pPr>
            <w:r w:rsidRPr="00C427A1">
              <w:t>1000</w:t>
            </w:r>
          </w:p>
        </w:tc>
        <w:tc>
          <w:tcPr>
            <w:tcW w:w="2578" w:type="dxa"/>
            <w:shd w:val="clear" w:color="auto" w:fill="auto"/>
            <w:noWrap/>
          </w:tcPr>
          <w:p w14:paraId="22D4D0C2" w14:textId="77777777" w:rsidR="006866BA" w:rsidRPr="00C427A1" w:rsidRDefault="006866BA" w:rsidP="003B7C69">
            <w:pPr>
              <w:overflowPunct w:val="0"/>
              <w:autoSpaceDE w:val="0"/>
              <w:autoSpaceDN w:val="0"/>
              <w:adjustRightInd w:val="0"/>
              <w:spacing w:before="0" w:after="0"/>
              <w:ind w:firstLine="0"/>
              <w:jc w:val="left"/>
              <w:textAlignment w:val="baseline"/>
            </w:pPr>
            <w:r w:rsidRPr="00C427A1">
              <w:t>наименование документа</w:t>
            </w:r>
          </w:p>
        </w:tc>
        <w:tc>
          <w:tcPr>
            <w:tcW w:w="1864" w:type="dxa"/>
          </w:tcPr>
          <w:p w14:paraId="59596742" w14:textId="77777777" w:rsidR="006866BA" w:rsidRPr="00C427A1" w:rsidRDefault="005778A4" w:rsidP="003B7C69">
            <w:pPr>
              <w:overflowPunct w:val="0"/>
              <w:autoSpaceDE w:val="0"/>
              <w:autoSpaceDN w:val="0"/>
              <w:adjustRightInd w:val="0"/>
              <w:spacing w:before="0" w:after="0"/>
              <w:ind w:firstLine="0"/>
              <w:jc w:val="center"/>
              <w:textAlignment w:val="baseline"/>
            </w:pPr>
            <w:r w:rsidRPr="00C427A1">
              <w:t>Текст</w:t>
            </w:r>
          </w:p>
        </w:tc>
        <w:tc>
          <w:tcPr>
            <w:tcW w:w="1434" w:type="dxa"/>
          </w:tcPr>
          <w:p w14:paraId="55DB4570" w14:textId="77777777" w:rsidR="006866BA" w:rsidRPr="00C427A1" w:rsidRDefault="003B6952" w:rsidP="003B7C69">
            <w:pPr>
              <w:overflowPunct w:val="0"/>
              <w:autoSpaceDE w:val="0"/>
              <w:autoSpaceDN w:val="0"/>
              <w:adjustRightInd w:val="0"/>
              <w:spacing w:before="0" w:after="0"/>
              <w:ind w:firstLine="0"/>
              <w:jc w:val="center"/>
              <w:textAlignment w:val="baseline"/>
            </w:pPr>
            <w:r w:rsidRPr="00C427A1">
              <w:t>–</w:t>
            </w:r>
          </w:p>
        </w:tc>
        <w:tc>
          <w:tcPr>
            <w:tcW w:w="1860" w:type="dxa"/>
          </w:tcPr>
          <w:p w14:paraId="5803BA32" w14:textId="77777777" w:rsidR="006866BA" w:rsidRPr="00C427A1" w:rsidRDefault="006866BA" w:rsidP="003B7C69">
            <w:pPr>
              <w:overflowPunct w:val="0"/>
              <w:autoSpaceDE w:val="0"/>
              <w:autoSpaceDN w:val="0"/>
              <w:adjustRightInd w:val="0"/>
              <w:spacing w:before="0" w:after="0"/>
              <w:ind w:firstLine="0"/>
              <w:jc w:val="center"/>
              <w:textAlignment w:val="baseline"/>
            </w:pPr>
            <w:r w:rsidRPr="00C427A1">
              <w:t>{С}</w:t>
            </w:r>
          </w:p>
        </w:tc>
        <w:tc>
          <w:tcPr>
            <w:tcW w:w="1018" w:type="dxa"/>
          </w:tcPr>
          <w:p w14:paraId="220AE835" w14:textId="77777777" w:rsidR="006866BA" w:rsidRPr="00C427A1" w:rsidRDefault="006866BA" w:rsidP="003B7C69">
            <w:pPr>
              <w:overflowPunct w:val="0"/>
              <w:autoSpaceDE w:val="0"/>
              <w:autoSpaceDN w:val="0"/>
              <w:adjustRightInd w:val="0"/>
              <w:spacing w:before="0" w:after="0"/>
              <w:ind w:firstLine="0"/>
              <w:jc w:val="center"/>
              <w:textAlignment w:val="baseline"/>
            </w:pPr>
            <w:r w:rsidRPr="00C427A1">
              <w:t>Нет</w:t>
            </w:r>
          </w:p>
        </w:tc>
        <w:tc>
          <w:tcPr>
            <w:tcW w:w="1108" w:type="dxa"/>
          </w:tcPr>
          <w:p w14:paraId="177AFD24" w14:textId="77777777" w:rsidR="006866BA" w:rsidRPr="00C427A1" w:rsidRDefault="00584406" w:rsidP="003B7C69">
            <w:pPr>
              <w:overflowPunct w:val="0"/>
              <w:autoSpaceDE w:val="0"/>
              <w:autoSpaceDN w:val="0"/>
              <w:adjustRightInd w:val="0"/>
              <w:spacing w:before="0" w:after="0"/>
              <w:ind w:firstLine="0"/>
              <w:jc w:val="center"/>
              <w:textAlignment w:val="baseline"/>
            </w:pPr>
            <w:r w:rsidRPr="00C427A1">
              <w:t>–</w:t>
            </w:r>
          </w:p>
        </w:tc>
        <w:tc>
          <w:tcPr>
            <w:tcW w:w="3412" w:type="dxa"/>
          </w:tcPr>
          <w:p w14:paraId="644E1748" w14:textId="1A6069DF" w:rsidR="006866BA" w:rsidRPr="00C427A1" w:rsidRDefault="0036545A" w:rsidP="00901861">
            <w:pPr>
              <w:overflowPunct w:val="0"/>
              <w:autoSpaceDE w:val="0"/>
              <w:autoSpaceDN w:val="0"/>
              <w:adjustRightInd w:val="0"/>
              <w:spacing w:before="0" w:after="0"/>
              <w:ind w:firstLine="0"/>
              <w:jc w:val="left"/>
              <w:textAlignment w:val="baseline"/>
            </w:pPr>
            <w:r w:rsidRPr="00C427A1">
              <w:t xml:space="preserve">Значение реквизита соответствует коду формы ФД. Форматы ПФ для различных ФД указаны в </w:t>
            </w:r>
            <w:r w:rsidR="00901861">
              <w:t>т</w:t>
            </w:r>
            <w:r w:rsidR="00E835C8" w:rsidRPr="00C427A1">
              <w:t xml:space="preserve">аблице </w:t>
            </w:r>
            <w:r w:rsidR="004F6235" w:rsidRPr="00C427A1">
              <w:t>6</w:t>
            </w:r>
          </w:p>
        </w:tc>
      </w:tr>
      <w:tr w:rsidR="00C427A1" w:rsidRPr="00C427A1" w14:paraId="448054F5" w14:textId="77777777" w:rsidTr="00D008EF">
        <w:trPr>
          <w:trHeight w:val="302"/>
          <w:jc w:val="center"/>
        </w:trPr>
        <w:tc>
          <w:tcPr>
            <w:tcW w:w="1002" w:type="dxa"/>
          </w:tcPr>
          <w:p w14:paraId="08EF8FA9" w14:textId="77777777" w:rsidR="006866BA" w:rsidRPr="00C427A1" w:rsidRDefault="006866BA" w:rsidP="003B7C69">
            <w:pPr>
              <w:overflowPunct w:val="0"/>
              <w:autoSpaceDE w:val="0"/>
              <w:autoSpaceDN w:val="0"/>
              <w:adjustRightInd w:val="0"/>
              <w:spacing w:before="0" w:after="0"/>
              <w:ind w:firstLine="0"/>
              <w:textAlignment w:val="baseline"/>
            </w:pPr>
            <w:r w:rsidRPr="00C427A1">
              <w:t>1001</w:t>
            </w:r>
          </w:p>
        </w:tc>
        <w:tc>
          <w:tcPr>
            <w:tcW w:w="2578" w:type="dxa"/>
            <w:shd w:val="clear" w:color="auto" w:fill="auto"/>
            <w:noWrap/>
          </w:tcPr>
          <w:p w14:paraId="69670E2C" w14:textId="77777777" w:rsidR="006866BA" w:rsidRPr="00C427A1" w:rsidRDefault="0037448C" w:rsidP="003B7C69">
            <w:pPr>
              <w:overflowPunct w:val="0"/>
              <w:autoSpaceDE w:val="0"/>
              <w:autoSpaceDN w:val="0"/>
              <w:adjustRightInd w:val="0"/>
              <w:spacing w:before="0" w:after="0"/>
              <w:ind w:firstLine="0"/>
              <w:jc w:val="left"/>
              <w:textAlignment w:val="baseline"/>
            </w:pPr>
            <w:r w:rsidRPr="00C427A1">
              <w:t>признак автоматического режима</w:t>
            </w:r>
          </w:p>
        </w:tc>
        <w:tc>
          <w:tcPr>
            <w:tcW w:w="1864" w:type="dxa"/>
          </w:tcPr>
          <w:p w14:paraId="3197AEA3" w14:textId="77777777" w:rsidR="006866BA" w:rsidRPr="00C427A1" w:rsidRDefault="0072025E" w:rsidP="003B7C69">
            <w:pPr>
              <w:overflowPunct w:val="0"/>
              <w:autoSpaceDE w:val="0"/>
              <w:autoSpaceDN w:val="0"/>
              <w:adjustRightInd w:val="0"/>
              <w:spacing w:before="0" w:after="0"/>
              <w:ind w:firstLine="0"/>
              <w:jc w:val="center"/>
              <w:textAlignment w:val="baseline"/>
            </w:pPr>
            <w:r w:rsidRPr="00C427A1">
              <w:t>Целое</w:t>
            </w:r>
          </w:p>
        </w:tc>
        <w:tc>
          <w:tcPr>
            <w:tcW w:w="1434" w:type="dxa"/>
          </w:tcPr>
          <w:p w14:paraId="23137856" w14:textId="77777777" w:rsidR="006866BA" w:rsidRPr="00C427A1" w:rsidRDefault="006866BA" w:rsidP="003B7C69">
            <w:pPr>
              <w:overflowPunct w:val="0"/>
              <w:autoSpaceDE w:val="0"/>
              <w:autoSpaceDN w:val="0"/>
              <w:adjustRightInd w:val="0"/>
              <w:spacing w:before="0" w:after="0"/>
              <w:ind w:firstLine="0"/>
              <w:jc w:val="center"/>
              <w:textAlignment w:val="baseline"/>
            </w:pPr>
            <w:r w:rsidRPr="00C427A1">
              <w:rPr>
                <w:lang w:val="en-US"/>
              </w:rPr>
              <w:t>byte</w:t>
            </w:r>
          </w:p>
        </w:tc>
        <w:tc>
          <w:tcPr>
            <w:tcW w:w="1860" w:type="dxa"/>
          </w:tcPr>
          <w:p w14:paraId="3CFC3BE8" w14:textId="77777777" w:rsidR="006866BA" w:rsidRPr="00C427A1" w:rsidRDefault="00CB7D8B" w:rsidP="003B7C69">
            <w:pPr>
              <w:overflowPunct w:val="0"/>
              <w:autoSpaceDE w:val="0"/>
              <w:autoSpaceDN w:val="0"/>
              <w:adjustRightInd w:val="0"/>
              <w:spacing w:before="0" w:after="0"/>
              <w:ind w:firstLine="0"/>
              <w:jc w:val="center"/>
              <w:textAlignment w:val="baseline"/>
              <w:rPr>
                <w:strike/>
              </w:rPr>
            </w:pPr>
            <w:r w:rsidRPr="00C427A1">
              <w:t>–</w:t>
            </w:r>
          </w:p>
        </w:tc>
        <w:tc>
          <w:tcPr>
            <w:tcW w:w="1018" w:type="dxa"/>
          </w:tcPr>
          <w:p w14:paraId="339303C1" w14:textId="77777777" w:rsidR="006866BA" w:rsidRPr="00C427A1" w:rsidRDefault="006866BA" w:rsidP="003B7C69">
            <w:pPr>
              <w:overflowPunct w:val="0"/>
              <w:autoSpaceDE w:val="0"/>
              <w:autoSpaceDN w:val="0"/>
              <w:adjustRightInd w:val="0"/>
              <w:spacing w:before="0" w:after="0"/>
              <w:ind w:firstLine="0"/>
              <w:jc w:val="center"/>
              <w:textAlignment w:val="baseline"/>
            </w:pPr>
            <w:r w:rsidRPr="00C427A1">
              <w:t>Да</w:t>
            </w:r>
          </w:p>
        </w:tc>
        <w:tc>
          <w:tcPr>
            <w:tcW w:w="1108" w:type="dxa"/>
          </w:tcPr>
          <w:p w14:paraId="2A03E01A" w14:textId="77777777" w:rsidR="006866BA" w:rsidRPr="00C427A1" w:rsidRDefault="006866BA" w:rsidP="003B7C69">
            <w:pPr>
              <w:overflowPunct w:val="0"/>
              <w:autoSpaceDE w:val="0"/>
              <w:autoSpaceDN w:val="0"/>
              <w:adjustRightInd w:val="0"/>
              <w:spacing w:before="0" w:after="0"/>
              <w:ind w:firstLine="0"/>
              <w:jc w:val="center"/>
              <w:textAlignment w:val="baseline"/>
            </w:pPr>
            <w:r w:rsidRPr="00C427A1">
              <w:t>1</w:t>
            </w:r>
          </w:p>
        </w:tc>
        <w:tc>
          <w:tcPr>
            <w:tcW w:w="3412" w:type="dxa"/>
          </w:tcPr>
          <w:p w14:paraId="71B908E1" w14:textId="77777777" w:rsidR="00E50401" w:rsidRPr="00C427A1" w:rsidRDefault="00CE07B0" w:rsidP="003B7C69">
            <w:pPr>
              <w:overflowPunct w:val="0"/>
              <w:autoSpaceDE w:val="0"/>
              <w:autoSpaceDN w:val="0"/>
              <w:adjustRightInd w:val="0"/>
              <w:spacing w:before="0" w:after="0"/>
              <w:ind w:firstLine="0"/>
              <w:jc w:val="left"/>
              <w:textAlignment w:val="baseline"/>
            </w:pPr>
            <w:r w:rsidRPr="00C427A1">
              <w:t>П</w:t>
            </w:r>
            <w:r w:rsidR="00C9731B" w:rsidRPr="00C427A1">
              <w:t xml:space="preserve">ринимает </w:t>
            </w:r>
            <w:r w:rsidR="0037448C" w:rsidRPr="00C427A1">
              <w:t>значения «1» и «0».</w:t>
            </w:r>
          </w:p>
          <w:p w14:paraId="62968BDC" w14:textId="77777777" w:rsidR="00AE1692" w:rsidRPr="00C427A1" w:rsidRDefault="00AE1692" w:rsidP="003B7C69">
            <w:pPr>
              <w:overflowPunct w:val="0"/>
              <w:autoSpaceDE w:val="0"/>
              <w:autoSpaceDN w:val="0"/>
              <w:adjustRightInd w:val="0"/>
              <w:spacing w:before="0" w:after="0"/>
              <w:ind w:firstLine="0"/>
              <w:jc w:val="left"/>
              <w:textAlignment w:val="baseline"/>
              <w:rPr>
                <w:strike/>
              </w:rPr>
            </w:pPr>
            <w:r w:rsidRPr="00C427A1">
              <w:t>При значении «0» реквизит не включается в состав ФД в ПФ.</w:t>
            </w:r>
          </w:p>
        </w:tc>
      </w:tr>
      <w:tr w:rsidR="00C427A1" w:rsidRPr="00C427A1" w14:paraId="2DF0FC2A" w14:textId="77777777" w:rsidTr="00D008EF">
        <w:trPr>
          <w:trHeight w:val="302"/>
          <w:jc w:val="center"/>
        </w:trPr>
        <w:tc>
          <w:tcPr>
            <w:tcW w:w="1002" w:type="dxa"/>
          </w:tcPr>
          <w:p w14:paraId="0A481346" w14:textId="77777777" w:rsidR="006866BA" w:rsidRPr="00C427A1" w:rsidRDefault="006866BA" w:rsidP="003B7C69">
            <w:pPr>
              <w:overflowPunct w:val="0"/>
              <w:autoSpaceDE w:val="0"/>
              <w:autoSpaceDN w:val="0"/>
              <w:adjustRightInd w:val="0"/>
              <w:spacing w:before="0" w:after="0"/>
              <w:ind w:firstLine="0"/>
              <w:textAlignment w:val="baseline"/>
            </w:pPr>
            <w:r w:rsidRPr="00C427A1">
              <w:lastRenderedPageBreak/>
              <w:t>1002</w:t>
            </w:r>
          </w:p>
        </w:tc>
        <w:tc>
          <w:tcPr>
            <w:tcW w:w="2578" w:type="dxa"/>
            <w:shd w:val="clear" w:color="auto" w:fill="auto"/>
            <w:noWrap/>
          </w:tcPr>
          <w:p w14:paraId="0A1816DC" w14:textId="77777777" w:rsidR="006866BA" w:rsidRPr="00C427A1" w:rsidRDefault="0037448C" w:rsidP="003B7C69">
            <w:pPr>
              <w:overflowPunct w:val="0"/>
              <w:autoSpaceDE w:val="0"/>
              <w:autoSpaceDN w:val="0"/>
              <w:adjustRightInd w:val="0"/>
              <w:spacing w:before="0" w:after="0"/>
              <w:ind w:firstLine="0"/>
              <w:jc w:val="left"/>
              <w:textAlignment w:val="baseline"/>
            </w:pPr>
            <w:r w:rsidRPr="00C427A1">
              <w:t>признак автономного режима</w:t>
            </w:r>
          </w:p>
        </w:tc>
        <w:tc>
          <w:tcPr>
            <w:tcW w:w="1864" w:type="dxa"/>
          </w:tcPr>
          <w:p w14:paraId="5931B2C3" w14:textId="77777777" w:rsidR="006866BA" w:rsidRPr="00C427A1" w:rsidRDefault="0072025E" w:rsidP="003B7C69">
            <w:pPr>
              <w:overflowPunct w:val="0"/>
              <w:autoSpaceDE w:val="0"/>
              <w:autoSpaceDN w:val="0"/>
              <w:adjustRightInd w:val="0"/>
              <w:spacing w:before="0" w:after="0"/>
              <w:ind w:firstLine="0"/>
              <w:jc w:val="center"/>
              <w:textAlignment w:val="baseline"/>
            </w:pPr>
            <w:r w:rsidRPr="00C427A1">
              <w:t>Целое</w:t>
            </w:r>
          </w:p>
        </w:tc>
        <w:tc>
          <w:tcPr>
            <w:tcW w:w="1434" w:type="dxa"/>
          </w:tcPr>
          <w:p w14:paraId="62A3CF8F" w14:textId="77777777" w:rsidR="006866BA" w:rsidRPr="00C427A1" w:rsidRDefault="006866BA" w:rsidP="003B7C69">
            <w:pPr>
              <w:overflowPunct w:val="0"/>
              <w:autoSpaceDE w:val="0"/>
              <w:autoSpaceDN w:val="0"/>
              <w:adjustRightInd w:val="0"/>
              <w:spacing w:before="0" w:after="0"/>
              <w:ind w:firstLine="0"/>
              <w:jc w:val="center"/>
              <w:textAlignment w:val="baseline"/>
            </w:pPr>
            <w:r w:rsidRPr="00C427A1">
              <w:rPr>
                <w:lang w:val="en-US"/>
              </w:rPr>
              <w:t>byte</w:t>
            </w:r>
          </w:p>
        </w:tc>
        <w:tc>
          <w:tcPr>
            <w:tcW w:w="1860" w:type="dxa"/>
          </w:tcPr>
          <w:p w14:paraId="415E904B" w14:textId="77777777" w:rsidR="006866BA" w:rsidRPr="00C427A1" w:rsidRDefault="00CB7D8B" w:rsidP="003B7C69">
            <w:pPr>
              <w:overflowPunct w:val="0"/>
              <w:autoSpaceDE w:val="0"/>
              <w:autoSpaceDN w:val="0"/>
              <w:adjustRightInd w:val="0"/>
              <w:spacing w:before="0" w:after="0"/>
              <w:ind w:firstLine="0"/>
              <w:jc w:val="center"/>
              <w:textAlignment w:val="baseline"/>
              <w:rPr>
                <w:strike/>
              </w:rPr>
            </w:pPr>
            <w:r w:rsidRPr="00C427A1">
              <w:t>–</w:t>
            </w:r>
          </w:p>
        </w:tc>
        <w:tc>
          <w:tcPr>
            <w:tcW w:w="1018" w:type="dxa"/>
          </w:tcPr>
          <w:p w14:paraId="63D263F0" w14:textId="77777777" w:rsidR="006866BA" w:rsidRPr="00C427A1" w:rsidRDefault="006866BA" w:rsidP="003B7C69">
            <w:pPr>
              <w:overflowPunct w:val="0"/>
              <w:autoSpaceDE w:val="0"/>
              <w:autoSpaceDN w:val="0"/>
              <w:adjustRightInd w:val="0"/>
              <w:spacing w:before="0" w:after="0"/>
              <w:ind w:firstLine="0"/>
              <w:jc w:val="center"/>
              <w:textAlignment w:val="baseline"/>
            </w:pPr>
            <w:r w:rsidRPr="00C427A1">
              <w:t>Да</w:t>
            </w:r>
          </w:p>
        </w:tc>
        <w:tc>
          <w:tcPr>
            <w:tcW w:w="1108" w:type="dxa"/>
          </w:tcPr>
          <w:p w14:paraId="1950CE19" w14:textId="77777777" w:rsidR="006866BA" w:rsidRPr="00C427A1" w:rsidRDefault="006866BA" w:rsidP="003B7C69">
            <w:pPr>
              <w:overflowPunct w:val="0"/>
              <w:autoSpaceDE w:val="0"/>
              <w:autoSpaceDN w:val="0"/>
              <w:adjustRightInd w:val="0"/>
              <w:spacing w:before="0" w:after="0"/>
              <w:ind w:firstLine="0"/>
              <w:jc w:val="center"/>
              <w:textAlignment w:val="baseline"/>
            </w:pPr>
            <w:r w:rsidRPr="00C427A1">
              <w:t>1</w:t>
            </w:r>
          </w:p>
        </w:tc>
        <w:tc>
          <w:tcPr>
            <w:tcW w:w="3412" w:type="dxa"/>
          </w:tcPr>
          <w:p w14:paraId="4BFF5BBD" w14:textId="77777777" w:rsidR="006866BA" w:rsidRPr="00C427A1" w:rsidRDefault="00CE07B0" w:rsidP="003B7C69">
            <w:pPr>
              <w:overflowPunct w:val="0"/>
              <w:autoSpaceDE w:val="0"/>
              <w:autoSpaceDN w:val="0"/>
              <w:adjustRightInd w:val="0"/>
              <w:spacing w:before="0" w:after="0"/>
              <w:ind w:firstLine="0"/>
              <w:jc w:val="left"/>
              <w:textAlignment w:val="baseline"/>
            </w:pPr>
            <w:r w:rsidRPr="00C427A1">
              <w:t>П</w:t>
            </w:r>
            <w:r w:rsidR="00C9731B" w:rsidRPr="00C427A1">
              <w:t xml:space="preserve">ринимает </w:t>
            </w:r>
            <w:r w:rsidR="0037448C" w:rsidRPr="00C427A1">
              <w:t>значения «1» и «0».</w:t>
            </w:r>
          </w:p>
          <w:p w14:paraId="1E6F4684" w14:textId="77777777" w:rsidR="00AE1692" w:rsidRPr="00C427A1" w:rsidRDefault="00AE1692" w:rsidP="003B7C69">
            <w:pPr>
              <w:overflowPunct w:val="0"/>
              <w:autoSpaceDE w:val="0"/>
              <w:autoSpaceDN w:val="0"/>
              <w:adjustRightInd w:val="0"/>
              <w:spacing w:before="0" w:after="0"/>
              <w:ind w:firstLine="0"/>
              <w:jc w:val="left"/>
              <w:textAlignment w:val="baseline"/>
              <w:rPr>
                <w:strike/>
              </w:rPr>
            </w:pPr>
            <w:r w:rsidRPr="00C427A1">
              <w:t>При значении «0» реквизит не включается в состав ФД в ПФ.</w:t>
            </w:r>
          </w:p>
        </w:tc>
      </w:tr>
      <w:tr w:rsidR="00C427A1" w:rsidRPr="00C427A1" w14:paraId="44394E3D" w14:textId="77777777" w:rsidTr="00D008EF">
        <w:trPr>
          <w:trHeight w:val="302"/>
          <w:jc w:val="center"/>
        </w:trPr>
        <w:tc>
          <w:tcPr>
            <w:tcW w:w="1002" w:type="dxa"/>
          </w:tcPr>
          <w:p w14:paraId="1106924E" w14:textId="77777777" w:rsidR="006866BA" w:rsidRPr="00C427A1" w:rsidRDefault="006866BA" w:rsidP="003B7C69">
            <w:pPr>
              <w:overflowPunct w:val="0"/>
              <w:autoSpaceDE w:val="0"/>
              <w:autoSpaceDN w:val="0"/>
              <w:adjustRightInd w:val="0"/>
              <w:spacing w:before="0" w:after="0"/>
              <w:ind w:firstLine="0"/>
              <w:textAlignment w:val="baseline"/>
            </w:pPr>
            <w:r w:rsidRPr="00C427A1">
              <w:t>1005</w:t>
            </w:r>
          </w:p>
        </w:tc>
        <w:tc>
          <w:tcPr>
            <w:tcW w:w="2578" w:type="dxa"/>
            <w:shd w:val="clear" w:color="auto" w:fill="auto"/>
            <w:noWrap/>
          </w:tcPr>
          <w:p w14:paraId="442772E8" w14:textId="77777777" w:rsidR="006866BA" w:rsidRPr="00C427A1" w:rsidRDefault="00F35612" w:rsidP="003B7C69">
            <w:pPr>
              <w:overflowPunct w:val="0"/>
              <w:autoSpaceDE w:val="0"/>
              <w:autoSpaceDN w:val="0"/>
              <w:adjustRightInd w:val="0"/>
              <w:spacing w:before="0" w:after="0"/>
              <w:ind w:firstLine="0"/>
              <w:jc w:val="left"/>
              <w:textAlignment w:val="baseline"/>
            </w:pPr>
            <w:r w:rsidRPr="00C427A1">
              <w:t>адрес оператора перевода</w:t>
            </w:r>
          </w:p>
        </w:tc>
        <w:tc>
          <w:tcPr>
            <w:tcW w:w="1864" w:type="dxa"/>
          </w:tcPr>
          <w:p w14:paraId="38700D71" w14:textId="77777777" w:rsidR="006866BA" w:rsidRPr="00C427A1" w:rsidRDefault="000C622A" w:rsidP="003B7C69">
            <w:pPr>
              <w:overflowPunct w:val="0"/>
              <w:autoSpaceDE w:val="0"/>
              <w:autoSpaceDN w:val="0"/>
              <w:adjustRightInd w:val="0"/>
              <w:spacing w:before="0" w:after="0"/>
              <w:ind w:firstLine="0"/>
              <w:jc w:val="center"/>
              <w:textAlignment w:val="baseline"/>
            </w:pPr>
            <w:r w:rsidRPr="00C427A1">
              <w:t>Текст</w:t>
            </w:r>
          </w:p>
        </w:tc>
        <w:tc>
          <w:tcPr>
            <w:tcW w:w="1434" w:type="dxa"/>
          </w:tcPr>
          <w:p w14:paraId="3DC075C0" w14:textId="77777777" w:rsidR="006866BA" w:rsidRPr="00C427A1" w:rsidRDefault="000C622A" w:rsidP="003B7C69">
            <w:pPr>
              <w:overflowPunct w:val="0"/>
              <w:autoSpaceDE w:val="0"/>
              <w:autoSpaceDN w:val="0"/>
              <w:adjustRightInd w:val="0"/>
              <w:spacing w:before="0" w:after="0"/>
              <w:ind w:firstLine="0"/>
              <w:jc w:val="center"/>
              <w:textAlignment w:val="baseline"/>
            </w:pPr>
            <w:r w:rsidRPr="00C427A1">
              <w:t>Строка</w:t>
            </w:r>
          </w:p>
        </w:tc>
        <w:tc>
          <w:tcPr>
            <w:tcW w:w="1860" w:type="dxa"/>
          </w:tcPr>
          <w:p w14:paraId="1B722E74" w14:textId="77777777" w:rsidR="006866BA" w:rsidRPr="00C427A1" w:rsidRDefault="006866BA" w:rsidP="003B7C69">
            <w:pPr>
              <w:overflowPunct w:val="0"/>
              <w:autoSpaceDE w:val="0"/>
              <w:autoSpaceDN w:val="0"/>
              <w:adjustRightInd w:val="0"/>
              <w:spacing w:before="0" w:after="0"/>
              <w:ind w:firstLine="0"/>
              <w:jc w:val="center"/>
              <w:textAlignment w:val="baseline"/>
            </w:pPr>
            <w:r w:rsidRPr="00C427A1">
              <w:rPr>
                <w:lang w:val="en-US"/>
              </w:rPr>
              <w:t>{</w:t>
            </w:r>
            <w:r w:rsidRPr="00C427A1">
              <w:t>С</w:t>
            </w:r>
            <w:r w:rsidRPr="00C427A1">
              <w:rPr>
                <w:lang w:val="en-US"/>
              </w:rPr>
              <w:t>}</w:t>
            </w:r>
          </w:p>
        </w:tc>
        <w:tc>
          <w:tcPr>
            <w:tcW w:w="1018" w:type="dxa"/>
          </w:tcPr>
          <w:p w14:paraId="066CDA9B" w14:textId="77777777" w:rsidR="006866BA" w:rsidRPr="00C427A1" w:rsidRDefault="006866BA" w:rsidP="003B7C69">
            <w:pPr>
              <w:overflowPunct w:val="0"/>
              <w:autoSpaceDE w:val="0"/>
              <w:autoSpaceDN w:val="0"/>
              <w:adjustRightInd w:val="0"/>
              <w:spacing w:before="0" w:after="0"/>
              <w:ind w:firstLine="0"/>
              <w:jc w:val="center"/>
              <w:textAlignment w:val="baseline"/>
            </w:pPr>
            <w:r w:rsidRPr="00C427A1">
              <w:t>Нет</w:t>
            </w:r>
          </w:p>
        </w:tc>
        <w:tc>
          <w:tcPr>
            <w:tcW w:w="1108" w:type="dxa"/>
          </w:tcPr>
          <w:p w14:paraId="190B2435" w14:textId="77777777" w:rsidR="006866BA" w:rsidRPr="00C427A1" w:rsidRDefault="006866BA" w:rsidP="003B7C69">
            <w:pPr>
              <w:overflowPunct w:val="0"/>
              <w:autoSpaceDE w:val="0"/>
              <w:autoSpaceDN w:val="0"/>
              <w:adjustRightInd w:val="0"/>
              <w:spacing w:before="0" w:after="0"/>
              <w:ind w:firstLine="0"/>
              <w:jc w:val="center"/>
              <w:textAlignment w:val="baseline"/>
            </w:pPr>
            <w:r w:rsidRPr="00C427A1">
              <w:t>256</w:t>
            </w:r>
          </w:p>
        </w:tc>
        <w:tc>
          <w:tcPr>
            <w:tcW w:w="3412" w:type="dxa"/>
          </w:tcPr>
          <w:p w14:paraId="5B78CC0F" w14:textId="77777777" w:rsidR="006866BA" w:rsidRPr="00C427A1" w:rsidRDefault="006866BA" w:rsidP="003B7C69">
            <w:pPr>
              <w:overflowPunct w:val="0"/>
              <w:autoSpaceDE w:val="0"/>
              <w:autoSpaceDN w:val="0"/>
              <w:adjustRightInd w:val="0"/>
              <w:spacing w:before="0" w:after="0"/>
              <w:ind w:firstLine="0"/>
              <w:jc w:val="left"/>
              <w:textAlignment w:val="baseline"/>
            </w:pPr>
            <w:r w:rsidRPr="00C427A1">
              <w:t>Для банковских платежных агентов (субагентов)</w:t>
            </w:r>
          </w:p>
        </w:tc>
      </w:tr>
      <w:tr w:rsidR="00C427A1" w:rsidRPr="00C427A1" w14:paraId="5D096BB2" w14:textId="77777777" w:rsidTr="00D008EF">
        <w:trPr>
          <w:trHeight w:val="302"/>
          <w:jc w:val="center"/>
        </w:trPr>
        <w:tc>
          <w:tcPr>
            <w:tcW w:w="1002" w:type="dxa"/>
          </w:tcPr>
          <w:p w14:paraId="657B5E7D" w14:textId="77777777" w:rsidR="000C622A" w:rsidRPr="00C427A1" w:rsidRDefault="000C622A" w:rsidP="003B7C69">
            <w:pPr>
              <w:overflowPunct w:val="0"/>
              <w:autoSpaceDE w:val="0"/>
              <w:autoSpaceDN w:val="0"/>
              <w:adjustRightInd w:val="0"/>
              <w:spacing w:before="0" w:after="0"/>
              <w:ind w:firstLine="0"/>
              <w:textAlignment w:val="baseline"/>
            </w:pPr>
            <w:r w:rsidRPr="00C427A1">
              <w:t>1008</w:t>
            </w:r>
          </w:p>
        </w:tc>
        <w:tc>
          <w:tcPr>
            <w:tcW w:w="2578" w:type="dxa"/>
            <w:shd w:val="clear" w:color="auto" w:fill="auto"/>
            <w:noWrap/>
          </w:tcPr>
          <w:p w14:paraId="48E4C391" w14:textId="77777777" w:rsidR="000C622A" w:rsidRPr="00C427A1" w:rsidRDefault="000C622A" w:rsidP="003B7C69">
            <w:pPr>
              <w:overflowPunct w:val="0"/>
              <w:autoSpaceDE w:val="0"/>
              <w:autoSpaceDN w:val="0"/>
              <w:adjustRightInd w:val="0"/>
              <w:spacing w:before="0" w:after="0"/>
              <w:ind w:firstLine="0"/>
              <w:jc w:val="left"/>
              <w:textAlignment w:val="baseline"/>
            </w:pPr>
            <w:r w:rsidRPr="00C427A1">
              <w:t>телефон или электронный адрес покупателя</w:t>
            </w:r>
          </w:p>
        </w:tc>
        <w:tc>
          <w:tcPr>
            <w:tcW w:w="1864" w:type="dxa"/>
          </w:tcPr>
          <w:p w14:paraId="0B2F6992" w14:textId="77777777" w:rsidR="000C622A" w:rsidRPr="00C427A1" w:rsidRDefault="000C622A" w:rsidP="003B7C69">
            <w:pPr>
              <w:overflowPunct w:val="0"/>
              <w:autoSpaceDE w:val="0"/>
              <w:autoSpaceDN w:val="0"/>
              <w:adjustRightInd w:val="0"/>
              <w:spacing w:before="0" w:after="0"/>
              <w:ind w:firstLine="0"/>
              <w:jc w:val="center"/>
              <w:textAlignment w:val="baseline"/>
            </w:pPr>
            <w:r w:rsidRPr="00C427A1">
              <w:t>Текст</w:t>
            </w:r>
          </w:p>
        </w:tc>
        <w:tc>
          <w:tcPr>
            <w:tcW w:w="1434" w:type="dxa"/>
          </w:tcPr>
          <w:p w14:paraId="34F1BBFD" w14:textId="77777777" w:rsidR="000C622A" w:rsidRPr="00C427A1" w:rsidRDefault="000C622A" w:rsidP="003B7C69">
            <w:pPr>
              <w:overflowPunct w:val="0"/>
              <w:autoSpaceDE w:val="0"/>
              <w:autoSpaceDN w:val="0"/>
              <w:adjustRightInd w:val="0"/>
              <w:spacing w:before="0" w:after="0"/>
              <w:ind w:firstLine="0"/>
              <w:jc w:val="center"/>
              <w:textAlignment w:val="baseline"/>
            </w:pPr>
            <w:r w:rsidRPr="00C427A1">
              <w:t>Строка</w:t>
            </w:r>
          </w:p>
        </w:tc>
        <w:tc>
          <w:tcPr>
            <w:tcW w:w="1860" w:type="dxa"/>
          </w:tcPr>
          <w:p w14:paraId="38C5AA5C" w14:textId="77777777" w:rsidR="000C622A" w:rsidRPr="00C427A1" w:rsidRDefault="000C622A" w:rsidP="003B7C69">
            <w:pPr>
              <w:overflowPunct w:val="0"/>
              <w:autoSpaceDE w:val="0"/>
              <w:autoSpaceDN w:val="0"/>
              <w:adjustRightInd w:val="0"/>
              <w:spacing w:before="0" w:after="0"/>
              <w:ind w:firstLine="0"/>
              <w:jc w:val="center"/>
              <w:textAlignment w:val="baseline"/>
            </w:pPr>
            <w:r w:rsidRPr="00C427A1">
              <w:t>+{Ц}</w:t>
            </w:r>
          </w:p>
          <w:p w14:paraId="12254FE9" w14:textId="77777777" w:rsidR="000C622A" w:rsidRPr="00C427A1" w:rsidRDefault="000C622A" w:rsidP="003B7C69">
            <w:pPr>
              <w:overflowPunct w:val="0"/>
              <w:autoSpaceDE w:val="0"/>
              <w:autoSpaceDN w:val="0"/>
              <w:adjustRightInd w:val="0"/>
              <w:spacing w:before="0" w:after="0"/>
              <w:ind w:firstLine="0"/>
              <w:jc w:val="center"/>
              <w:textAlignment w:val="baseline"/>
            </w:pPr>
            <w:r w:rsidRPr="00C427A1">
              <w:t>или</w:t>
            </w:r>
          </w:p>
          <w:p w14:paraId="3C7751DF" w14:textId="77777777" w:rsidR="000C622A" w:rsidRPr="00C427A1" w:rsidRDefault="000C622A" w:rsidP="003B7C69">
            <w:pPr>
              <w:overflowPunct w:val="0"/>
              <w:autoSpaceDE w:val="0"/>
              <w:autoSpaceDN w:val="0"/>
              <w:adjustRightInd w:val="0"/>
              <w:spacing w:before="0" w:after="0"/>
              <w:ind w:firstLine="0"/>
              <w:jc w:val="center"/>
              <w:textAlignment w:val="baseline"/>
            </w:pPr>
            <w:r w:rsidRPr="00C427A1">
              <w:t>{С}@{</w:t>
            </w:r>
            <w:r w:rsidRPr="00C427A1">
              <w:rPr>
                <w:lang w:val="en-US"/>
              </w:rPr>
              <w:t>C</w:t>
            </w:r>
            <w:r w:rsidRPr="00C427A1">
              <w:t>}</w:t>
            </w:r>
          </w:p>
        </w:tc>
        <w:tc>
          <w:tcPr>
            <w:tcW w:w="1018" w:type="dxa"/>
          </w:tcPr>
          <w:p w14:paraId="488CA2A4" w14:textId="77777777" w:rsidR="000C622A" w:rsidRPr="00C427A1" w:rsidRDefault="000C622A" w:rsidP="003B7C69">
            <w:pPr>
              <w:overflowPunct w:val="0"/>
              <w:autoSpaceDE w:val="0"/>
              <w:autoSpaceDN w:val="0"/>
              <w:adjustRightInd w:val="0"/>
              <w:spacing w:before="0" w:after="0"/>
              <w:ind w:firstLine="0"/>
              <w:jc w:val="center"/>
              <w:textAlignment w:val="baseline"/>
            </w:pPr>
            <w:r w:rsidRPr="00C427A1">
              <w:t>Нет</w:t>
            </w:r>
          </w:p>
        </w:tc>
        <w:tc>
          <w:tcPr>
            <w:tcW w:w="1108" w:type="dxa"/>
          </w:tcPr>
          <w:p w14:paraId="5648441F" w14:textId="77777777" w:rsidR="000C622A" w:rsidRPr="00C427A1" w:rsidRDefault="000C622A" w:rsidP="003B7C69">
            <w:pPr>
              <w:overflowPunct w:val="0"/>
              <w:autoSpaceDE w:val="0"/>
              <w:autoSpaceDN w:val="0"/>
              <w:adjustRightInd w:val="0"/>
              <w:spacing w:before="0" w:after="0"/>
              <w:ind w:firstLine="0"/>
              <w:jc w:val="center"/>
              <w:textAlignment w:val="baseline"/>
            </w:pPr>
            <w:r w:rsidRPr="00C427A1">
              <w:t>64</w:t>
            </w:r>
          </w:p>
        </w:tc>
        <w:tc>
          <w:tcPr>
            <w:tcW w:w="3412" w:type="dxa"/>
          </w:tcPr>
          <w:p w14:paraId="2D6A2B3C" w14:textId="77777777" w:rsidR="000C622A" w:rsidRPr="00C427A1" w:rsidRDefault="000C622A" w:rsidP="003B7C69">
            <w:pPr>
              <w:overflowPunct w:val="0"/>
              <w:autoSpaceDE w:val="0"/>
              <w:autoSpaceDN w:val="0"/>
              <w:adjustRightInd w:val="0"/>
              <w:spacing w:before="0" w:after="0"/>
              <w:ind w:firstLine="0"/>
              <w:jc w:val="left"/>
              <w:textAlignment w:val="baseline"/>
            </w:pPr>
            <w:r w:rsidRPr="00C427A1">
              <w:t>Абонентский номер покупателя или адрес электронной почты</w:t>
            </w:r>
          </w:p>
        </w:tc>
      </w:tr>
      <w:tr w:rsidR="00C427A1" w:rsidRPr="00C427A1" w14:paraId="25146CDC" w14:textId="77777777" w:rsidTr="00D008EF">
        <w:trPr>
          <w:trHeight w:val="302"/>
          <w:jc w:val="center"/>
        </w:trPr>
        <w:tc>
          <w:tcPr>
            <w:tcW w:w="1002" w:type="dxa"/>
          </w:tcPr>
          <w:p w14:paraId="4D756FC5" w14:textId="77777777" w:rsidR="000C622A" w:rsidRPr="00C427A1" w:rsidRDefault="000C622A" w:rsidP="003B7C69">
            <w:pPr>
              <w:overflowPunct w:val="0"/>
              <w:autoSpaceDE w:val="0"/>
              <w:autoSpaceDN w:val="0"/>
              <w:adjustRightInd w:val="0"/>
              <w:spacing w:before="0" w:after="0"/>
              <w:ind w:firstLine="0"/>
              <w:textAlignment w:val="baseline"/>
            </w:pPr>
            <w:r w:rsidRPr="00C427A1">
              <w:t>1009</w:t>
            </w:r>
          </w:p>
        </w:tc>
        <w:tc>
          <w:tcPr>
            <w:tcW w:w="2578" w:type="dxa"/>
            <w:shd w:val="clear" w:color="auto" w:fill="auto"/>
            <w:noWrap/>
          </w:tcPr>
          <w:p w14:paraId="2D4DA5D2" w14:textId="77777777" w:rsidR="000C622A" w:rsidRPr="00C427A1" w:rsidRDefault="000C622A" w:rsidP="003B7C69">
            <w:pPr>
              <w:overflowPunct w:val="0"/>
              <w:autoSpaceDE w:val="0"/>
              <w:autoSpaceDN w:val="0"/>
              <w:adjustRightInd w:val="0"/>
              <w:spacing w:before="0" w:after="0"/>
              <w:ind w:firstLine="0"/>
              <w:jc w:val="left"/>
              <w:textAlignment w:val="baseline"/>
            </w:pPr>
            <w:r w:rsidRPr="00C427A1">
              <w:t>адрес расчетов</w:t>
            </w:r>
          </w:p>
        </w:tc>
        <w:tc>
          <w:tcPr>
            <w:tcW w:w="1864" w:type="dxa"/>
          </w:tcPr>
          <w:p w14:paraId="16DF272F" w14:textId="77777777" w:rsidR="000C622A" w:rsidRPr="00C427A1" w:rsidRDefault="000C622A" w:rsidP="003B7C69">
            <w:pPr>
              <w:overflowPunct w:val="0"/>
              <w:autoSpaceDE w:val="0"/>
              <w:autoSpaceDN w:val="0"/>
              <w:adjustRightInd w:val="0"/>
              <w:spacing w:before="0" w:after="0"/>
              <w:ind w:firstLine="0"/>
              <w:jc w:val="center"/>
              <w:textAlignment w:val="baseline"/>
            </w:pPr>
            <w:r w:rsidRPr="00C427A1">
              <w:t>Текст</w:t>
            </w:r>
          </w:p>
        </w:tc>
        <w:tc>
          <w:tcPr>
            <w:tcW w:w="1434" w:type="dxa"/>
          </w:tcPr>
          <w:p w14:paraId="09EEEAE7" w14:textId="77777777" w:rsidR="000C622A" w:rsidRPr="00C427A1" w:rsidRDefault="000C622A" w:rsidP="003B7C69">
            <w:pPr>
              <w:overflowPunct w:val="0"/>
              <w:autoSpaceDE w:val="0"/>
              <w:autoSpaceDN w:val="0"/>
              <w:adjustRightInd w:val="0"/>
              <w:spacing w:before="0" w:after="0"/>
              <w:ind w:firstLine="0"/>
              <w:jc w:val="center"/>
              <w:textAlignment w:val="baseline"/>
            </w:pPr>
            <w:r w:rsidRPr="00C427A1">
              <w:t>Строка</w:t>
            </w:r>
          </w:p>
        </w:tc>
        <w:tc>
          <w:tcPr>
            <w:tcW w:w="1860" w:type="dxa"/>
          </w:tcPr>
          <w:p w14:paraId="2DB65591" w14:textId="77777777" w:rsidR="000C622A" w:rsidRPr="00C427A1" w:rsidRDefault="000C622A" w:rsidP="003B7C69">
            <w:pPr>
              <w:overflowPunct w:val="0"/>
              <w:autoSpaceDE w:val="0"/>
              <w:autoSpaceDN w:val="0"/>
              <w:adjustRightInd w:val="0"/>
              <w:spacing w:before="0" w:after="0"/>
              <w:ind w:firstLine="0"/>
              <w:jc w:val="center"/>
              <w:textAlignment w:val="baseline"/>
            </w:pPr>
            <w:r w:rsidRPr="00C427A1">
              <w:t>{С}</w:t>
            </w:r>
          </w:p>
        </w:tc>
        <w:tc>
          <w:tcPr>
            <w:tcW w:w="1018" w:type="dxa"/>
          </w:tcPr>
          <w:p w14:paraId="46FD779D" w14:textId="77777777" w:rsidR="000C622A" w:rsidRPr="00C427A1" w:rsidRDefault="000C622A" w:rsidP="003B7C69">
            <w:pPr>
              <w:overflowPunct w:val="0"/>
              <w:autoSpaceDE w:val="0"/>
              <w:autoSpaceDN w:val="0"/>
              <w:adjustRightInd w:val="0"/>
              <w:spacing w:before="0" w:after="0"/>
              <w:ind w:firstLine="0"/>
              <w:jc w:val="center"/>
              <w:textAlignment w:val="baseline"/>
            </w:pPr>
            <w:r w:rsidRPr="00C427A1">
              <w:t>Нет</w:t>
            </w:r>
          </w:p>
        </w:tc>
        <w:tc>
          <w:tcPr>
            <w:tcW w:w="1108" w:type="dxa"/>
          </w:tcPr>
          <w:p w14:paraId="04E29702" w14:textId="77777777" w:rsidR="000C622A" w:rsidRPr="00C427A1" w:rsidRDefault="000C622A" w:rsidP="003B7C69">
            <w:pPr>
              <w:overflowPunct w:val="0"/>
              <w:autoSpaceDE w:val="0"/>
              <w:autoSpaceDN w:val="0"/>
              <w:adjustRightInd w:val="0"/>
              <w:spacing w:before="0" w:after="0"/>
              <w:ind w:firstLine="0"/>
              <w:jc w:val="center"/>
              <w:textAlignment w:val="baseline"/>
            </w:pPr>
            <w:r w:rsidRPr="00C427A1">
              <w:t>256</w:t>
            </w:r>
          </w:p>
        </w:tc>
        <w:tc>
          <w:tcPr>
            <w:tcW w:w="3412" w:type="dxa"/>
          </w:tcPr>
          <w:p w14:paraId="03C7DA75" w14:textId="77777777" w:rsidR="000C622A" w:rsidRPr="00C427A1" w:rsidRDefault="000C622A" w:rsidP="003B7C69">
            <w:pPr>
              <w:overflowPunct w:val="0"/>
              <w:autoSpaceDE w:val="0"/>
              <w:autoSpaceDN w:val="0"/>
              <w:adjustRightInd w:val="0"/>
              <w:spacing w:before="0" w:after="0"/>
              <w:ind w:firstLine="0"/>
              <w:jc w:val="left"/>
              <w:textAlignment w:val="baseline"/>
            </w:pPr>
          </w:p>
        </w:tc>
      </w:tr>
      <w:tr w:rsidR="00C427A1" w:rsidRPr="00C427A1" w14:paraId="7C59BBAB" w14:textId="77777777" w:rsidTr="00D008EF">
        <w:trPr>
          <w:trHeight w:val="302"/>
          <w:jc w:val="center"/>
        </w:trPr>
        <w:tc>
          <w:tcPr>
            <w:tcW w:w="1002" w:type="dxa"/>
          </w:tcPr>
          <w:p w14:paraId="6E625801" w14:textId="77777777" w:rsidR="006866BA" w:rsidRPr="00C427A1" w:rsidRDefault="006866BA" w:rsidP="003B7C69">
            <w:pPr>
              <w:overflowPunct w:val="0"/>
              <w:autoSpaceDE w:val="0"/>
              <w:autoSpaceDN w:val="0"/>
              <w:adjustRightInd w:val="0"/>
              <w:spacing w:before="0" w:after="0"/>
              <w:ind w:firstLine="0"/>
              <w:textAlignment w:val="baseline"/>
              <w:rPr>
                <w:lang w:val="en-US"/>
              </w:rPr>
            </w:pPr>
            <w:r w:rsidRPr="00C427A1">
              <w:t>1012</w:t>
            </w:r>
          </w:p>
        </w:tc>
        <w:tc>
          <w:tcPr>
            <w:tcW w:w="2578" w:type="dxa"/>
            <w:shd w:val="clear" w:color="auto" w:fill="auto"/>
            <w:noWrap/>
          </w:tcPr>
          <w:p w14:paraId="4DD713ED" w14:textId="77777777" w:rsidR="006866BA" w:rsidRPr="00C427A1" w:rsidRDefault="006866BA" w:rsidP="003B7C69">
            <w:pPr>
              <w:overflowPunct w:val="0"/>
              <w:autoSpaceDE w:val="0"/>
              <w:autoSpaceDN w:val="0"/>
              <w:adjustRightInd w:val="0"/>
              <w:spacing w:before="0" w:after="0"/>
              <w:ind w:firstLine="0"/>
              <w:jc w:val="left"/>
              <w:textAlignment w:val="baseline"/>
            </w:pPr>
            <w:r w:rsidRPr="00C427A1">
              <w:t>дата, время</w:t>
            </w:r>
          </w:p>
        </w:tc>
        <w:tc>
          <w:tcPr>
            <w:tcW w:w="1864" w:type="dxa"/>
          </w:tcPr>
          <w:p w14:paraId="4F2444C9" w14:textId="77777777" w:rsidR="006866BA" w:rsidRPr="00C427A1" w:rsidRDefault="00AF7F04" w:rsidP="003B7C69">
            <w:pPr>
              <w:overflowPunct w:val="0"/>
              <w:autoSpaceDE w:val="0"/>
              <w:autoSpaceDN w:val="0"/>
              <w:adjustRightInd w:val="0"/>
              <w:spacing w:before="0" w:after="0"/>
              <w:ind w:firstLine="0"/>
              <w:jc w:val="center"/>
              <w:textAlignment w:val="baseline"/>
            </w:pPr>
            <w:r w:rsidRPr="00C427A1">
              <w:t>Целое</w:t>
            </w:r>
          </w:p>
        </w:tc>
        <w:tc>
          <w:tcPr>
            <w:tcW w:w="1434" w:type="dxa"/>
          </w:tcPr>
          <w:p w14:paraId="3D6FBD1E" w14:textId="77777777" w:rsidR="006866BA" w:rsidRPr="00C427A1" w:rsidRDefault="006866BA" w:rsidP="003B7C69">
            <w:pPr>
              <w:overflowPunct w:val="0"/>
              <w:autoSpaceDE w:val="0"/>
              <w:autoSpaceDN w:val="0"/>
              <w:adjustRightInd w:val="0"/>
              <w:spacing w:before="0" w:after="0"/>
              <w:ind w:firstLine="0"/>
              <w:jc w:val="center"/>
              <w:textAlignment w:val="baseline"/>
              <w:rPr>
                <w:lang w:val="en-US"/>
              </w:rPr>
            </w:pPr>
            <w:r w:rsidRPr="00C427A1">
              <w:rPr>
                <w:lang w:val="en-US"/>
              </w:rPr>
              <w:t>UnixTime</w:t>
            </w:r>
          </w:p>
        </w:tc>
        <w:tc>
          <w:tcPr>
            <w:tcW w:w="1860" w:type="dxa"/>
          </w:tcPr>
          <w:p w14:paraId="02B70989" w14:textId="77777777" w:rsidR="006866BA" w:rsidRPr="00C427A1" w:rsidRDefault="006866BA" w:rsidP="003B7C69">
            <w:pPr>
              <w:overflowPunct w:val="0"/>
              <w:autoSpaceDE w:val="0"/>
              <w:autoSpaceDN w:val="0"/>
              <w:adjustRightInd w:val="0"/>
              <w:spacing w:before="0" w:after="0"/>
              <w:ind w:firstLine="0"/>
              <w:jc w:val="center"/>
              <w:textAlignment w:val="baseline"/>
              <w:rPr>
                <w:lang w:val="en-US"/>
              </w:rPr>
            </w:pPr>
            <w:r w:rsidRPr="00C427A1">
              <w:t>ДД</w:t>
            </w:r>
            <w:r w:rsidRPr="00C427A1">
              <w:rPr>
                <w:lang w:val="en-US"/>
              </w:rPr>
              <w:t>.</w:t>
            </w:r>
            <w:r w:rsidRPr="00C427A1">
              <w:t>ММ</w:t>
            </w:r>
            <w:r w:rsidRPr="00C427A1">
              <w:rPr>
                <w:lang w:val="en-US"/>
              </w:rPr>
              <w:t>.</w:t>
            </w:r>
            <w:r w:rsidRPr="00C427A1">
              <w:t>ГГ</w:t>
            </w:r>
            <w:r w:rsidRPr="00C427A1">
              <w:rPr>
                <w:lang w:val="en-US"/>
              </w:rPr>
              <w:t xml:space="preserve"> </w:t>
            </w:r>
            <w:proofErr w:type="gramStart"/>
            <w:r w:rsidRPr="00C427A1">
              <w:t>ЧЧ</w:t>
            </w:r>
            <w:r w:rsidRPr="00C427A1">
              <w:rPr>
                <w:lang w:val="en-US"/>
              </w:rPr>
              <w:t>:</w:t>
            </w:r>
            <w:r w:rsidRPr="00C427A1">
              <w:t>ММ</w:t>
            </w:r>
            <w:proofErr w:type="gramEnd"/>
          </w:p>
        </w:tc>
        <w:tc>
          <w:tcPr>
            <w:tcW w:w="1018" w:type="dxa"/>
          </w:tcPr>
          <w:p w14:paraId="42F573E2" w14:textId="77777777" w:rsidR="006866BA" w:rsidRPr="00C427A1" w:rsidRDefault="006866BA" w:rsidP="003B7C69">
            <w:pPr>
              <w:overflowPunct w:val="0"/>
              <w:autoSpaceDE w:val="0"/>
              <w:autoSpaceDN w:val="0"/>
              <w:adjustRightInd w:val="0"/>
              <w:spacing w:before="0" w:after="0"/>
              <w:ind w:firstLine="0"/>
              <w:jc w:val="center"/>
              <w:textAlignment w:val="baseline"/>
            </w:pPr>
            <w:r w:rsidRPr="00C427A1">
              <w:t>Да</w:t>
            </w:r>
          </w:p>
        </w:tc>
        <w:tc>
          <w:tcPr>
            <w:tcW w:w="1108" w:type="dxa"/>
          </w:tcPr>
          <w:p w14:paraId="5D6B77E6" w14:textId="77777777" w:rsidR="006866BA" w:rsidRPr="00C427A1" w:rsidRDefault="006866BA" w:rsidP="003B7C69">
            <w:pPr>
              <w:overflowPunct w:val="0"/>
              <w:autoSpaceDE w:val="0"/>
              <w:autoSpaceDN w:val="0"/>
              <w:adjustRightInd w:val="0"/>
              <w:spacing w:before="0" w:after="0"/>
              <w:ind w:firstLine="0"/>
              <w:jc w:val="center"/>
              <w:textAlignment w:val="baseline"/>
            </w:pPr>
            <w:r w:rsidRPr="00C427A1">
              <w:t>4</w:t>
            </w:r>
          </w:p>
        </w:tc>
        <w:tc>
          <w:tcPr>
            <w:tcW w:w="3412" w:type="dxa"/>
          </w:tcPr>
          <w:p w14:paraId="7EE39861" w14:textId="77777777" w:rsidR="006866BA" w:rsidRPr="00C427A1" w:rsidRDefault="006866BA" w:rsidP="003B7C69">
            <w:pPr>
              <w:overflowPunct w:val="0"/>
              <w:autoSpaceDE w:val="0"/>
              <w:autoSpaceDN w:val="0"/>
              <w:adjustRightInd w:val="0"/>
              <w:spacing w:before="0" w:after="0"/>
              <w:ind w:firstLine="0"/>
              <w:jc w:val="left"/>
              <w:textAlignment w:val="baseline"/>
              <w:rPr>
                <w:lang w:val="en-US"/>
              </w:rPr>
            </w:pPr>
          </w:p>
        </w:tc>
      </w:tr>
      <w:tr w:rsidR="00C427A1" w:rsidRPr="00C427A1" w14:paraId="77B5B021" w14:textId="77777777" w:rsidTr="00D008EF">
        <w:trPr>
          <w:trHeight w:val="302"/>
          <w:jc w:val="center"/>
        </w:trPr>
        <w:tc>
          <w:tcPr>
            <w:tcW w:w="1002" w:type="dxa"/>
          </w:tcPr>
          <w:p w14:paraId="198187D5" w14:textId="77777777" w:rsidR="000C622A" w:rsidRPr="00C427A1" w:rsidRDefault="000C622A" w:rsidP="003B7C69">
            <w:pPr>
              <w:overflowPunct w:val="0"/>
              <w:autoSpaceDE w:val="0"/>
              <w:autoSpaceDN w:val="0"/>
              <w:adjustRightInd w:val="0"/>
              <w:spacing w:before="0" w:after="0"/>
              <w:ind w:firstLine="0"/>
              <w:textAlignment w:val="baseline"/>
            </w:pPr>
            <w:r w:rsidRPr="00C427A1">
              <w:t>1013</w:t>
            </w:r>
          </w:p>
        </w:tc>
        <w:tc>
          <w:tcPr>
            <w:tcW w:w="2578" w:type="dxa"/>
            <w:shd w:val="clear" w:color="auto" w:fill="auto"/>
            <w:noWrap/>
          </w:tcPr>
          <w:p w14:paraId="1944C1D6" w14:textId="77777777" w:rsidR="000C622A" w:rsidRPr="00C427A1" w:rsidRDefault="000C622A" w:rsidP="003B7C69">
            <w:pPr>
              <w:overflowPunct w:val="0"/>
              <w:autoSpaceDE w:val="0"/>
              <w:autoSpaceDN w:val="0"/>
              <w:adjustRightInd w:val="0"/>
              <w:spacing w:before="0" w:after="0"/>
              <w:ind w:firstLine="0"/>
              <w:jc w:val="left"/>
              <w:textAlignment w:val="baseline"/>
            </w:pPr>
            <w:r w:rsidRPr="00C427A1">
              <w:t>заводской номер ККТ</w:t>
            </w:r>
          </w:p>
        </w:tc>
        <w:tc>
          <w:tcPr>
            <w:tcW w:w="1864" w:type="dxa"/>
          </w:tcPr>
          <w:p w14:paraId="7DCCDED8" w14:textId="77777777" w:rsidR="000C622A" w:rsidRPr="00C427A1" w:rsidRDefault="000C622A" w:rsidP="003B7C69">
            <w:pPr>
              <w:overflowPunct w:val="0"/>
              <w:autoSpaceDE w:val="0"/>
              <w:autoSpaceDN w:val="0"/>
              <w:adjustRightInd w:val="0"/>
              <w:spacing w:before="0" w:after="0"/>
              <w:ind w:firstLine="0"/>
              <w:jc w:val="center"/>
              <w:textAlignment w:val="baseline"/>
            </w:pPr>
            <w:r w:rsidRPr="00C427A1">
              <w:t>Текст</w:t>
            </w:r>
          </w:p>
        </w:tc>
        <w:tc>
          <w:tcPr>
            <w:tcW w:w="1434" w:type="dxa"/>
          </w:tcPr>
          <w:p w14:paraId="378DF5D6" w14:textId="77777777" w:rsidR="000C622A" w:rsidRPr="00C427A1" w:rsidRDefault="000C622A" w:rsidP="003B7C69">
            <w:pPr>
              <w:overflowPunct w:val="0"/>
              <w:autoSpaceDE w:val="0"/>
              <w:autoSpaceDN w:val="0"/>
              <w:adjustRightInd w:val="0"/>
              <w:spacing w:before="0" w:after="0"/>
              <w:ind w:firstLine="0"/>
              <w:jc w:val="center"/>
              <w:textAlignment w:val="baseline"/>
            </w:pPr>
            <w:r w:rsidRPr="00C427A1">
              <w:t>Строка</w:t>
            </w:r>
          </w:p>
        </w:tc>
        <w:tc>
          <w:tcPr>
            <w:tcW w:w="1860" w:type="dxa"/>
          </w:tcPr>
          <w:p w14:paraId="5C1CE5D6" w14:textId="77777777" w:rsidR="000C622A" w:rsidRPr="00C427A1" w:rsidRDefault="000C622A" w:rsidP="003B7C69">
            <w:pPr>
              <w:overflowPunct w:val="0"/>
              <w:autoSpaceDE w:val="0"/>
              <w:autoSpaceDN w:val="0"/>
              <w:adjustRightInd w:val="0"/>
              <w:spacing w:before="0" w:after="0"/>
              <w:ind w:firstLine="0"/>
              <w:jc w:val="center"/>
              <w:textAlignment w:val="baseline"/>
            </w:pPr>
            <w:r w:rsidRPr="00C427A1">
              <w:rPr>
                <w:lang w:val="en-US"/>
              </w:rPr>
              <w:t>{</w:t>
            </w:r>
            <w:r w:rsidRPr="00C427A1">
              <w:t>С</w:t>
            </w:r>
            <w:r w:rsidRPr="00C427A1">
              <w:rPr>
                <w:lang w:val="en-US"/>
              </w:rPr>
              <w:t>}</w:t>
            </w:r>
          </w:p>
        </w:tc>
        <w:tc>
          <w:tcPr>
            <w:tcW w:w="1018" w:type="dxa"/>
          </w:tcPr>
          <w:p w14:paraId="5BAA2D70" w14:textId="77777777" w:rsidR="000C622A" w:rsidRPr="00C427A1" w:rsidRDefault="000C622A" w:rsidP="003B7C69">
            <w:pPr>
              <w:overflowPunct w:val="0"/>
              <w:autoSpaceDE w:val="0"/>
              <w:autoSpaceDN w:val="0"/>
              <w:adjustRightInd w:val="0"/>
              <w:spacing w:before="0" w:after="0"/>
              <w:ind w:firstLine="0"/>
              <w:jc w:val="center"/>
              <w:textAlignment w:val="baseline"/>
            </w:pPr>
            <w:r w:rsidRPr="00C427A1">
              <w:t>Нет</w:t>
            </w:r>
          </w:p>
        </w:tc>
        <w:tc>
          <w:tcPr>
            <w:tcW w:w="1108" w:type="dxa"/>
          </w:tcPr>
          <w:p w14:paraId="2A9E14B4" w14:textId="77777777" w:rsidR="000C622A" w:rsidRPr="00C427A1" w:rsidRDefault="000C622A" w:rsidP="003B7C69">
            <w:pPr>
              <w:overflowPunct w:val="0"/>
              <w:autoSpaceDE w:val="0"/>
              <w:autoSpaceDN w:val="0"/>
              <w:adjustRightInd w:val="0"/>
              <w:spacing w:before="0" w:after="0"/>
              <w:ind w:firstLine="0"/>
              <w:jc w:val="center"/>
              <w:textAlignment w:val="baseline"/>
            </w:pPr>
            <w:r w:rsidRPr="00C427A1">
              <w:t>20</w:t>
            </w:r>
          </w:p>
        </w:tc>
        <w:tc>
          <w:tcPr>
            <w:tcW w:w="3412" w:type="dxa"/>
          </w:tcPr>
          <w:p w14:paraId="0D8D1044" w14:textId="77777777" w:rsidR="000C622A" w:rsidRPr="00C427A1" w:rsidRDefault="000C622A" w:rsidP="003B7C69">
            <w:pPr>
              <w:overflowPunct w:val="0"/>
              <w:autoSpaceDE w:val="0"/>
              <w:autoSpaceDN w:val="0"/>
              <w:adjustRightInd w:val="0"/>
              <w:spacing w:before="0" w:after="0"/>
              <w:ind w:firstLine="0"/>
              <w:jc w:val="left"/>
              <w:textAlignment w:val="baseline"/>
            </w:pPr>
          </w:p>
        </w:tc>
      </w:tr>
      <w:tr w:rsidR="00C427A1" w:rsidRPr="00C427A1" w14:paraId="14A749AE" w14:textId="77777777" w:rsidTr="00D008EF">
        <w:trPr>
          <w:trHeight w:val="302"/>
          <w:jc w:val="center"/>
        </w:trPr>
        <w:tc>
          <w:tcPr>
            <w:tcW w:w="1002" w:type="dxa"/>
          </w:tcPr>
          <w:p w14:paraId="1032E15F" w14:textId="77777777" w:rsidR="000C622A" w:rsidRPr="00C427A1" w:rsidRDefault="000C622A" w:rsidP="003B7C69">
            <w:pPr>
              <w:overflowPunct w:val="0"/>
              <w:autoSpaceDE w:val="0"/>
              <w:autoSpaceDN w:val="0"/>
              <w:adjustRightInd w:val="0"/>
              <w:spacing w:before="0" w:after="0"/>
              <w:ind w:firstLine="0"/>
              <w:textAlignment w:val="baseline"/>
            </w:pPr>
            <w:r w:rsidRPr="00C427A1">
              <w:t>1016</w:t>
            </w:r>
          </w:p>
        </w:tc>
        <w:tc>
          <w:tcPr>
            <w:tcW w:w="2578" w:type="dxa"/>
            <w:shd w:val="clear" w:color="auto" w:fill="auto"/>
            <w:noWrap/>
          </w:tcPr>
          <w:p w14:paraId="0AFCA4E6" w14:textId="77777777" w:rsidR="000C622A" w:rsidRPr="00C427A1" w:rsidRDefault="000C622A" w:rsidP="003B7C69">
            <w:pPr>
              <w:overflowPunct w:val="0"/>
              <w:autoSpaceDE w:val="0"/>
              <w:autoSpaceDN w:val="0"/>
              <w:adjustRightInd w:val="0"/>
              <w:spacing w:before="0" w:after="0"/>
              <w:ind w:firstLine="0"/>
              <w:jc w:val="left"/>
              <w:textAlignment w:val="baseline"/>
            </w:pPr>
            <w:r w:rsidRPr="00C427A1">
              <w:t>ИНН оператора перевода</w:t>
            </w:r>
          </w:p>
        </w:tc>
        <w:tc>
          <w:tcPr>
            <w:tcW w:w="1864" w:type="dxa"/>
          </w:tcPr>
          <w:p w14:paraId="194EC58D" w14:textId="77777777" w:rsidR="000C622A" w:rsidRPr="00C427A1" w:rsidRDefault="000C622A" w:rsidP="003B7C69">
            <w:pPr>
              <w:overflowPunct w:val="0"/>
              <w:autoSpaceDE w:val="0"/>
              <w:autoSpaceDN w:val="0"/>
              <w:adjustRightInd w:val="0"/>
              <w:spacing w:before="0" w:after="0"/>
              <w:ind w:firstLine="0"/>
              <w:jc w:val="center"/>
              <w:textAlignment w:val="baseline"/>
            </w:pPr>
            <w:r w:rsidRPr="00C427A1">
              <w:t>Текст</w:t>
            </w:r>
          </w:p>
        </w:tc>
        <w:tc>
          <w:tcPr>
            <w:tcW w:w="1434" w:type="dxa"/>
          </w:tcPr>
          <w:p w14:paraId="7DFD7C53" w14:textId="77777777" w:rsidR="000C622A" w:rsidRPr="00C427A1" w:rsidRDefault="000C622A" w:rsidP="003B7C69">
            <w:pPr>
              <w:overflowPunct w:val="0"/>
              <w:autoSpaceDE w:val="0"/>
              <w:autoSpaceDN w:val="0"/>
              <w:adjustRightInd w:val="0"/>
              <w:spacing w:before="0" w:after="0"/>
              <w:ind w:firstLine="0"/>
              <w:jc w:val="center"/>
              <w:textAlignment w:val="baseline"/>
            </w:pPr>
            <w:r w:rsidRPr="00C427A1">
              <w:t>Строка</w:t>
            </w:r>
          </w:p>
        </w:tc>
        <w:tc>
          <w:tcPr>
            <w:tcW w:w="1860" w:type="dxa"/>
          </w:tcPr>
          <w:p w14:paraId="00976EA6" w14:textId="77777777" w:rsidR="000C622A" w:rsidRPr="00C427A1" w:rsidRDefault="000C622A" w:rsidP="003B7C69">
            <w:pPr>
              <w:overflowPunct w:val="0"/>
              <w:autoSpaceDE w:val="0"/>
              <w:autoSpaceDN w:val="0"/>
              <w:adjustRightInd w:val="0"/>
              <w:spacing w:before="0" w:after="0"/>
              <w:ind w:firstLine="0"/>
              <w:jc w:val="center"/>
              <w:textAlignment w:val="baseline"/>
            </w:pPr>
            <w:r w:rsidRPr="00C427A1">
              <w:t>ЦЦЦЦЦЦЦЦЦЦ</w:t>
            </w:r>
          </w:p>
        </w:tc>
        <w:tc>
          <w:tcPr>
            <w:tcW w:w="1018" w:type="dxa"/>
          </w:tcPr>
          <w:p w14:paraId="4C7C7866" w14:textId="77777777" w:rsidR="000C622A" w:rsidRPr="00C427A1" w:rsidRDefault="000C622A" w:rsidP="003B7C69">
            <w:pPr>
              <w:overflowPunct w:val="0"/>
              <w:autoSpaceDE w:val="0"/>
              <w:autoSpaceDN w:val="0"/>
              <w:adjustRightInd w:val="0"/>
              <w:spacing w:before="0" w:after="0"/>
              <w:ind w:firstLine="0"/>
              <w:jc w:val="center"/>
              <w:textAlignment w:val="baseline"/>
            </w:pPr>
            <w:r w:rsidRPr="00C427A1">
              <w:t>Да</w:t>
            </w:r>
          </w:p>
        </w:tc>
        <w:tc>
          <w:tcPr>
            <w:tcW w:w="1108" w:type="dxa"/>
          </w:tcPr>
          <w:p w14:paraId="5E23AD55" w14:textId="77777777" w:rsidR="000C622A" w:rsidRPr="00C427A1" w:rsidRDefault="000C622A" w:rsidP="003B7C69">
            <w:pPr>
              <w:overflowPunct w:val="0"/>
              <w:autoSpaceDE w:val="0"/>
              <w:autoSpaceDN w:val="0"/>
              <w:adjustRightInd w:val="0"/>
              <w:spacing w:before="0" w:after="0"/>
              <w:ind w:firstLine="0"/>
              <w:jc w:val="center"/>
              <w:textAlignment w:val="baseline"/>
            </w:pPr>
            <w:r w:rsidRPr="00C427A1">
              <w:t>12</w:t>
            </w:r>
          </w:p>
        </w:tc>
        <w:tc>
          <w:tcPr>
            <w:tcW w:w="3412" w:type="dxa"/>
          </w:tcPr>
          <w:p w14:paraId="19BD77BD" w14:textId="77777777" w:rsidR="000C622A" w:rsidRPr="00C427A1" w:rsidRDefault="000C622A" w:rsidP="003B7C69">
            <w:pPr>
              <w:overflowPunct w:val="0"/>
              <w:autoSpaceDE w:val="0"/>
              <w:autoSpaceDN w:val="0"/>
              <w:adjustRightInd w:val="0"/>
              <w:spacing w:before="0" w:after="0"/>
              <w:ind w:firstLine="0"/>
              <w:jc w:val="left"/>
              <w:textAlignment w:val="baseline"/>
            </w:pPr>
            <w:r w:rsidRPr="00C427A1">
              <w:t>Для банковских платежных агентов (субагентов)</w:t>
            </w:r>
          </w:p>
        </w:tc>
      </w:tr>
      <w:tr w:rsidR="00C427A1" w:rsidRPr="00C427A1" w14:paraId="3F92FC06" w14:textId="77777777" w:rsidTr="00D008EF">
        <w:trPr>
          <w:trHeight w:val="302"/>
          <w:jc w:val="center"/>
        </w:trPr>
        <w:tc>
          <w:tcPr>
            <w:tcW w:w="1002" w:type="dxa"/>
          </w:tcPr>
          <w:p w14:paraId="70C25EA4" w14:textId="77777777" w:rsidR="000C622A" w:rsidRPr="00C427A1" w:rsidRDefault="000C622A" w:rsidP="003B7C69">
            <w:pPr>
              <w:overflowPunct w:val="0"/>
              <w:autoSpaceDE w:val="0"/>
              <w:autoSpaceDN w:val="0"/>
              <w:adjustRightInd w:val="0"/>
              <w:spacing w:before="0" w:after="0"/>
              <w:ind w:firstLine="0"/>
              <w:textAlignment w:val="baseline"/>
            </w:pPr>
            <w:r w:rsidRPr="00C427A1">
              <w:t>1017</w:t>
            </w:r>
          </w:p>
        </w:tc>
        <w:tc>
          <w:tcPr>
            <w:tcW w:w="2578" w:type="dxa"/>
            <w:shd w:val="clear" w:color="auto" w:fill="auto"/>
            <w:noWrap/>
          </w:tcPr>
          <w:p w14:paraId="6BB5AFE3" w14:textId="77777777" w:rsidR="000C622A" w:rsidRPr="00C427A1" w:rsidRDefault="000C622A" w:rsidP="003B7C69">
            <w:pPr>
              <w:overflowPunct w:val="0"/>
              <w:autoSpaceDE w:val="0"/>
              <w:autoSpaceDN w:val="0"/>
              <w:adjustRightInd w:val="0"/>
              <w:spacing w:before="0" w:after="0"/>
              <w:ind w:firstLine="0"/>
              <w:jc w:val="left"/>
              <w:textAlignment w:val="baseline"/>
            </w:pPr>
            <w:r w:rsidRPr="00C427A1">
              <w:t>ИНН ОФД</w:t>
            </w:r>
          </w:p>
        </w:tc>
        <w:tc>
          <w:tcPr>
            <w:tcW w:w="1864" w:type="dxa"/>
          </w:tcPr>
          <w:p w14:paraId="3429907A" w14:textId="77777777" w:rsidR="000C622A" w:rsidRPr="00C427A1" w:rsidRDefault="000C622A" w:rsidP="003B7C69">
            <w:pPr>
              <w:overflowPunct w:val="0"/>
              <w:autoSpaceDE w:val="0"/>
              <w:autoSpaceDN w:val="0"/>
              <w:adjustRightInd w:val="0"/>
              <w:spacing w:before="0" w:after="0"/>
              <w:ind w:firstLine="0"/>
              <w:jc w:val="center"/>
              <w:textAlignment w:val="baseline"/>
            </w:pPr>
            <w:r w:rsidRPr="00C427A1">
              <w:t>Текст</w:t>
            </w:r>
          </w:p>
        </w:tc>
        <w:tc>
          <w:tcPr>
            <w:tcW w:w="1434" w:type="dxa"/>
          </w:tcPr>
          <w:p w14:paraId="39985949" w14:textId="77777777" w:rsidR="000C622A" w:rsidRPr="00C427A1" w:rsidRDefault="000C622A" w:rsidP="003B7C69">
            <w:pPr>
              <w:overflowPunct w:val="0"/>
              <w:autoSpaceDE w:val="0"/>
              <w:autoSpaceDN w:val="0"/>
              <w:adjustRightInd w:val="0"/>
              <w:spacing w:before="0" w:after="0"/>
              <w:ind w:firstLine="0"/>
              <w:jc w:val="center"/>
              <w:textAlignment w:val="baseline"/>
            </w:pPr>
            <w:r w:rsidRPr="00C427A1">
              <w:t>Строка</w:t>
            </w:r>
          </w:p>
        </w:tc>
        <w:tc>
          <w:tcPr>
            <w:tcW w:w="1860" w:type="dxa"/>
          </w:tcPr>
          <w:p w14:paraId="24A60B81" w14:textId="77777777" w:rsidR="000C622A" w:rsidRPr="00C427A1" w:rsidRDefault="000C622A" w:rsidP="003B7C69">
            <w:pPr>
              <w:overflowPunct w:val="0"/>
              <w:autoSpaceDE w:val="0"/>
              <w:autoSpaceDN w:val="0"/>
              <w:adjustRightInd w:val="0"/>
              <w:spacing w:before="0" w:after="0"/>
              <w:ind w:firstLine="0"/>
              <w:jc w:val="center"/>
              <w:textAlignment w:val="baseline"/>
            </w:pPr>
            <w:r w:rsidRPr="00C427A1">
              <w:t>ЦЦЦЦЦЦЦЦЦЦ</w:t>
            </w:r>
          </w:p>
        </w:tc>
        <w:tc>
          <w:tcPr>
            <w:tcW w:w="1018" w:type="dxa"/>
          </w:tcPr>
          <w:p w14:paraId="1114205E" w14:textId="77777777" w:rsidR="000C622A" w:rsidRPr="00C427A1" w:rsidRDefault="000C622A" w:rsidP="003B7C69">
            <w:pPr>
              <w:overflowPunct w:val="0"/>
              <w:autoSpaceDE w:val="0"/>
              <w:autoSpaceDN w:val="0"/>
              <w:adjustRightInd w:val="0"/>
              <w:spacing w:before="0" w:after="0"/>
              <w:ind w:firstLine="0"/>
              <w:jc w:val="center"/>
              <w:textAlignment w:val="baseline"/>
            </w:pPr>
            <w:r w:rsidRPr="00C427A1">
              <w:t>Да</w:t>
            </w:r>
          </w:p>
        </w:tc>
        <w:tc>
          <w:tcPr>
            <w:tcW w:w="1108" w:type="dxa"/>
          </w:tcPr>
          <w:p w14:paraId="4C2A7B15" w14:textId="77777777" w:rsidR="000C622A" w:rsidRPr="00C427A1" w:rsidRDefault="000C622A" w:rsidP="003B7C69">
            <w:pPr>
              <w:overflowPunct w:val="0"/>
              <w:autoSpaceDE w:val="0"/>
              <w:autoSpaceDN w:val="0"/>
              <w:adjustRightInd w:val="0"/>
              <w:spacing w:before="0" w:after="0"/>
              <w:ind w:firstLine="0"/>
              <w:jc w:val="center"/>
              <w:textAlignment w:val="baseline"/>
            </w:pPr>
            <w:r w:rsidRPr="00C427A1">
              <w:t>12</w:t>
            </w:r>
          </w:p>
        </w:tc>
        <w:tc>
          <w:tcPr>
            <w:tcW w:w="3412" w:type="dxa"/>
          </w:tcPr>
          <w:p w14:paraId="14C0B2AB" w14:textId="77777777" w:rsidR="000C622A" w:rsidRPr="00C427A1" w:rsidRDefault="000C622A" w:rsidP="003B7C69">
            <w:pPr>
              <w:overflowPunct w:val="0"/>
              <w:autoSpaceDE w:val="0"/>
              <w:autoSpaceDN w:val="0"/>
              <w:adjustRightInd w:val="0"/>
              <w:spacing w:before="0" w:after="0"/>
              <w:ind w:firstLine="0"/>
              <w:jc w:val="left"/>
              <w:textAlignment w:val="baseline"/>
            </w:pPr>
          </w:p>
        </w:tc>
      </w:tr>
      <w:tr w:rsidR="00C427A1" w:rsidRPr="00C427A1" w14:paraId="75078799" w14:textId="77777777" w:rsidTr="00D008EF">
        <w:trPr>
          <w:trHeight w:val="302"/>
          <w:jc w:val="center"/>
        </w:trPr>
        <w:tc>
          <w:tcPr>
            <w:tcW w:w="1002" w:type="dxa"/>
          </w:tcPr>
          <w:p w14:paraId="04DB4AF9" w14:textId="77777777" w:rsidR="000C622A" w:rsidRPr="00C427A1" w:rsidRDefault="000C622A" w:rsidP="003B7C69">
            <w:pPr>
              <w:overflowPunct w:val="0"/>
              <w:autoSpaceDE w:val="0"/>
              <w:autoSpaceDN w:val="0"/>
              <w:adjustRightInd w:val="0"/>
              <w:spacing w:before="0" w:after="0"/>
              <w:ind w:firstLine="0"/>
              <w:textAlignment w:val="baseline"/>
            </w:pPr>
            <w:r w:rsidRPr="00C427A1">
              <w:t>1018</w:t>
            </w:r>
          </w:p>
        </w:tc>
        <w:tc>
          <w:tcPr>
            <w:tcW w:w="2578" w:type="dxa"/>
            <w:shd w:val="clear" w:color="auto" w:fill="auto"/>
            <w:noWrap/>
          </w:tcPr>
          <w:p w14:paraId="6BD7EF4C" w14:textId="77777777" w:rsidR="000C622A" w:rsidRPr="00C427A1" w:rsidRDefault="000C622A" w:rsidP="003B7C69">
            <w:pPr>
              <w:overflowPunct w:val="0"/>
              <w:autoSpaceDE w:val="0"/>
              <w:autoSpaceDN w:val="0"/>
              <w:adjustRightInd w:val="0"/>
              <w:spacing w:before="0" w:after="0"/>
              <w:ind w:firstLine="0"/>
              <w:jc w:val="left"/>
              <w:textAlignment w:val="baseline"/>
            </w:pPr>
            <w:r w:rsidRPr="00C427A1">
              <w:t>ИНН пользователя</w:t>
            </w:r>
          </w:p>
        </w:tc>
        <w:tc>
          <w:tcPr>
            <w:tcW w:w="1864" w:type="dxa"/>
          </w:tcPr>
          <w:p w14:paraId="56042354" w14:textId="77777777" w:rsidR="000C622A" w:rsidRPr="00C427A1" w:rsidRDefault="000C622A" w:rsidP="003B7C69">
            <w:pPr>
              <w:overflowPunct w:val="0"/>
              <w:autoSpaceDE w:val="0"/>
              <w:autoSpaceDN w:val="0"/>
              <w:adjustRightInd w:val="0"/>
              <w:spacing w:before="0" w:after="0"/>
              <w:ind w:firstLine="0"/>
              <w:jc w:val="center"/>
              <w:textAlignment w:val="baseline"/>
            </w:pPr>
            <w:r w:rsidRPr="00C427A1">
              <w:t>Текст</w:t>
            </w:r>
          </w:p>
        </w:tc>
        <w:tc>
          <w:tcPr>
            <w:tcW w:w="1434" w:type="dxa"/>
          </w:tcPr>
          <w:p w14:paraId="77CC3CEE" w14:textId="77777777" w:rsidR="000C622A" w:rsidRPr="00C427A1" w:rsidRDefault="000C622A" w:rsidP="003B7C69">
            <w:pPr>
              <w:overflowPunct w:val="0"/>
              <w:autoSpaceDE w:val="0"/>
              <w:autoSpaceDN w:val="0"/>
              <w:adjustRightInd w:val="0"/>
              <w:spacing w:before="0" w:after="0"/>
              <w:ind w:firstLine="0"/>
              <w:jc w:val="center"/>
              <w:textAlignment w:val="baseline"/>
            </w:pPr>
            <w:r w:rsidRPr="00C427A1">
              <w:t>Строка</w:t>
            </w:r>
          </w:p>
        </w:tc>
        <w:tc>
          <w:tcPr>
            <w:tcW w:w="1860" w:type="dxa"/>
          </w:tcPr>
          <w:p w14:paraId="714A7A7B" w14:textId="77777777" w:rsidR="000C622A" w:rsidRPr="00C427A1" w:rsidRDefault="000C622A" w:rsidP="003B7C69">
            <w:pPr>
              <w:overflowPunct w:val="0"/>
              <w:autoSpaceDE w:val="0"/>
              <w:autoSpaceDN w:val="0"/>
              <w:adjustRightInd w:val="0"/>
              <w:spacing w:before="0" w:after="0"/>
              <w:ind w:firstLine="0"/>
              <w:jc w:val="center"/>
              <w:textAlignment w:val="baseline"/>
            </w:pPr>
            <w:r w:rsidRPr="00C427A1">
              <w:t>ЦЦЦЦЦЦЦЦЦЦ или ЦЦЦЦЦЦЦЦЦЦЦЦ</w:t>
            </w:r>
          </w:p>
        </w:tc>
        <w:tc>
          <w:tcPr>
            <w:tcW w:w="1018" w:type="dxa"/>
          </w:tcPr>
          <w:p w14:paraId="5149C2FC" w14:textId="77777777" w:rsidR="000C622A" w:rsidRPr="00C427A1" w:rsidRDefault="000C622A" w:rsidP="003B7C69">
            <w:pPr>
              <w:overflowPunct w:val="0"/>
              <w:autoSpaceDE w:val="0"/>
              <w:autoSpaceDN w:val="0"/>
              <w:adjustRightInd w:val="0"/>
              <w:spacing w:before="0" w:after="0"/>
              <w:ind w:firstLine="0"/>
              <w:jc w:val="center"/>
              <w:textAlignment w:val="baseline"/>
            </w:pPr>
            <w:r w:rsidRPr="00C427A1">
              <w:t>Да</w:t>
            </w:r>
          </w:p>
        </w:tc>
        <w:tc>
          <w:tcPr>
            <w:tcW w:w="1108" w:type="dxa"/>
          </w:tcPr>
          <w:p w14:paraId="15CA1298" w14:textId="77777777" w:rsidR="000C622A" w:rsidRPr="00C427A1" w:rsidRDefault="000C622A" w:rsidP="003B7C69">
            <w:pPr>
              <w:overflowPunct w:val="0"/>
              <w:autoSpaceDE w:val="0"/>
              <w:autoSpaceDN w:val="0"/>
              <w:adjustRightInd w:val="0"/>
              <w:spacing w:before="0" w:after="0"/>
              <w:ind w:firstLine="0"/>
              <w:jc w:val="center"/>
              <w:textAlignment w:val="baseline"/>
            </w:pPr>
            <w:r w:rsidRPr="00C427A1">
              <w:t>12</w:t>
            </w:r>
          </w:p>
        </w:tc>
        <w:tc>
          <w:tcPr>
            <w:tcW w:w="3412" w:type="dxa"/>
          </w:tcPr>
          <w:p w14:paraId="04380AEB" w14:textId="77777777" w:rsidR="000C622A" w:rsidRPr="00C427A1" w:rsidRDefault="000C622A" w:rsidP="003B7C69">
            <w:pPr>
              <w:overflowPunct w:val="0"/>
              <w:autoSpaceDE w:val="0"/>
              <w:autoSpaceDN w:val="0"/>
              <w:adjustRightInd w:val="0"/>
              <w:spacing w:before="0" w:after="0"/>
              <w:ind w:firstLine="0"/>
              <w:jc w:val="left"/>
              <w:textAlignment w:val="baseline"/>
            </w:pPr>
            <w:r w:rsidRPr="00C427A1">
              <w:t>Если ИНН имеет длину меньше 12 цифр, то он дополняется справа пробелами</w:t>
            </w:r>
          </w:p>
        </w:tc>
      </w:tr>
      <w:tr w:rsidR="00C427A1" w:rsidRPr="00C427A1" w14:paraId="12348F3F" w14:textId="77777777" w:rsidTr="00D008EF">
        <w:trPr>
          <w:trHeight w:val="302"/>
          <w:jc w:val="center"/>
        </w:trPr>
        <w:tc>
          <w:tcPr>
            <w:tcW w:w="1002" w:type="dxa"/>
          </w:tcPr>
          <w:p w14:paraId="3CE9FB8F" w14:textId="77777777" w:rsidR="006866BA" w:rsidRPr="00C427A1" w:rsidRDefault="006866BA" w:rsidP="003B7C69">
            <w:pPr>
              <w:overflowPunct w:val="0"/>
              <w:autoSpaceDE w:val="0"/>
              <w:autoSpaceDN w:val="0"/>
              <w:adjustRightInd w:val="0"/>
              <w:spacing w:before="0" w:after="0"/>
              <w:ind w:firstLine="0"/>
              <w:textAlignment w:val="baseline"/>
            </w:pPr>
            <w:r w:rsidRPr="00C427A1">
              <w:t>1020</w:t>
            </w:r>
          </w:p>
        </w:tc>
        <w:tc>
          <w:tcPr>
            <w:tcW w:w="2578" w:type="dxa"/>
            <w:shd w:val="clear" w:color="auto" w:fill="auto"/>
            <w:noWrap/>
          </w:tcPr>
          <w:p w14:paraId="776463E7" w14:textId="77777777" w:rsidR="006866BA" w:rsidRPr="00C427A1" w:rsidRDefault="005101E4" w:rsidP="003B7C69">
            <w:pPr>
              <w:overflowPunct w:val="0"/>
              <w:autoSpaceDE w:val="0"/>
              <w:autoSpaceDN w:val="0"/>
              <w:adjustRightInd w:val="0"/>
              <w:spacing w:before="0" w:after="0"/>
              <w:ind w:firstLine="0"/>
              <w:jc w:val="left"/>
              <w:textAlignment w:val="baseline"/>
            </w:pPr>
            <w:r w:rsidRPr="00C427A1">
              <w:t>сумма расчета, указанного в чеке (БСО)</w:t>
            </w:r>
          </w:p>
        </w:tc>
        <w:tc>
          <w:tcPr>
            <w:tcW w:w="1864" w:type="dxa"/>
          </w:tcPr>
          <w:p w14:paraId="615995A5" w14:textId="77777777" w:rsidR="006866BA" w:rsidRPr="00C427A1" w:rsidRDefault="006866BA" w:rsidP="003B7C69">
            <w:pPr>
              <w:overflowPunct w:val="0"/>
              <w:autoSpaceDE w:val="0"/>
              <w:autoSpaceDN w:val="0"/>
              <w:adjustRightInd w:val="0"/>
              <w:spacing w:before="0" w:after="0"/>
              <w:ind w:firstLine="0"/>
              <w:jc w:val="center"/>
              <w:textAlignment w:val="baseline"/>
            </w:pPr>
            <w:r w:rsidRPr="00C427A1">
              <w:t>Целое</w:t>
            </w:r>
          </w:p>
        </w:tc>
        <w:tc>
          <w:tcPr>
            <w:tcW w:w="1434" w:type="dxa"/>
          </w:tcPr>
          <w:p w14:paraId="44CEB72E" w14:textId="77777777" w:rsidR="006866BA" w:rsidRPr="00C427A1" w:rsidRDefault="006866BA" w:rsidP="003B7C69">
            <w:pPr>
              <w:overflowPunct w:val="0"/>
              <w:autoSpaceDE w:val="0"/>
              <w:autoSpaceDN w:val="0"/>
              <w:adjustRightInd w:val="0"/>
              <w:spacing w:before="0" w:after="0"/>
              <w:ind w:firstLine="0"/>
              <w:jc w:val="center"/>
              <w:textAlignment w:val="baseline"/>
            </w:pPr>
            <w:r w:rsidRPr="00C427A1">
              <w:rPr>
                <w:lang w:val="en-US"/>
              </w:rPr>
              <w:t>VLN</w:t>
            </w:r>
          </w:p>
        </w:tc>
        <w:tc>
          <w:tcPr>
            <w:tcW w:w="1860" w:type="dxa"/>
          </w:tcPr>
          <w:p w14:paraId="49562A30" w14:textId="77777777" w:rsidR="006866BA" w:rsidRPr="00C427A1" w:rsidRDefault="006866BA" w:rsidP="003B7C69">
            <w:pPr>
              <w:overflowPunct w:val="0"/>
              <w:autoSpaceDE w:val="0"/>
              <w:autoSpaceDN w:val="0"/>
              <w:adjustRightInd w:val="0"/>
              <w:spacing w:before="0" w:after="0"/>
              <w:ind w:firstLine="0"/>
              <w:jc w:val="center"/>
              <w:textAlignment w:val="baseline"/>
            </w:pPr>
            <w:r w:rsidRPr="00C427A1">
              <w:t>{Ц</w:t>
            </w:r>
            <w:proofErr w:type="gramStart"/>
            <w:r w:rsidRPr="00C427A1">
              <w:t>}.ЦЦ</w:t>
            </w:r>
            <w:proofErr w:type="gramEnd"/>
          </w:p>
        </w:tc>
        <w:tc>
          <w:tcPr>
            <w:tcW w:w="1018" w:type="dxa"/>
          </w:tcPr>
          <w:p w14:paraId="099D6269" w14:textId="77777777" w:rsidR="006866BA" w:rsidRPr="00C427A1" w:rsidRDefault="006866BA" w:rsidP="003B7C69">
            <w:pPr>
              <w:overflowPunct w:val="0"/>
              <w:autoSpaceDE w:val="0"/>
              <w:autoSpaceDN w:val="0"/>
              <w:adjustRightInd w:val="0"/>
              <w:spacing w:before="0" w:after="0"/>
              <w:ind w:firstLine="0"/>
              <w:jc w:val="center"/>
              <w:textAlignment w:val="baseline"/>
            </w:pPr>
            <w:r w:rsidRPr="00C427A1">
              <w:t>Нет</w:t>
            </w:r>
          </w:p>
        </w:tc>
        <w:tc>
          <w:tcPr>
            <w:tcW w:w="1108" w:type="dxa"/>
          </w:tcPr>
          <w:p w14:paraId="75D509FE" w14:textId="77777777" w:rsidR="006866BA" w:rsidRPr="00C427A1" w:rsidRDefault="00BC0325" w:rsidP="003B7C69">
            <w:pPr>
              <w:overflowPunct w:val="0"/>
              <w:autoSpaceDE w:val="0"/>
              <w:autoSpaceDN w:val="0"/>
              <w:adjustRightInd w:val="0"/>
              <w:spacing w:before="0" w:after="0"/>
              <w:ind w:firstLine="0"/>
              <w:jc w:val="center"/>
              <w:textAlignment w:val="baseline"/>
            </w:pPr>
            <w:r w:rsidRPr="00C427A1">
              <w:rPr>
                <w:lang w:val="en-US"/>
              </w:rPr>
              <w:t>6</w:t>
            </w:r>
          </w:p>
        </w:tc>
        <w:tc>
          <w:tcPr>
            <w:tcW w:w="3412" w:type="dxa"/>
          </w:tcPr>
          <w:p w14:paraId="08ED49CA" w14:textId="7ADDE641" w:rsidR="006866BA" w:rsidRPr="00C427A1" w:rsidRDefault="008F3026" w:rsidP="004B08A2">
            <w:pPr>
              <w:overflowPunct w:val="0"/>
              <w:autoSpaceDE w:val="0"/>
              <w:autoSpaceDN w:val="0"/>
              <w:adjustRightInd w:val="0"/>
              <w:spacing w:before="0" w:after="0"/>
              <w:ind w:firstLine="0"/>
              <w:jc w:val="left"/>
              <w:textAlignment w:val="baseline"/>
            </w:pPr>
            <w:r w:rsidRPr="00C427A1">
              <w:t xml:space="preserve">Величина </w:t>
            </w:r>
            <w:r w:rsidR="004B08A2" w:rsidRPr="00C427A1">
              <w:t>с учетом копеек</w:t>
            </w:r>
            <w:r w:rsidRPr="00C427A1">
              <w:t>,</w:t>
            </w:r>
            <w:r w:rsidR="006866BA" w:rsidRPr="00C427A1">
              <w:t xml:space="preserve"> печатается </w:t>
            </w:r>
            <w:r w:rsidR="000B1E23" w:rsidRPr="00C427A1">
              <w:t xml:space="preserve">в виде </w:t>
            </w:r>
            <w:r w:rsidR="006866BA" w:rsidRPr="00C427A1">
              <w:t>числ</w:t>
            </w:r>
            <w:r w:rsidR="000B1E23" w:rsidRPr="00C427A1">
              <w:t>а</w:t>
            </w:r>
            <w:r w:rsidR="006866BA" w:rsidRPr="00C427A1">
              <w:t xml:space="preserve"> с фиксированной </w:t>
            </w:r>
            <w:r w:rsidR="006866BA" w:rsidRPr="00C427A1">
              <w:lastRenderedPageBreak/>
              <w:t xml:space="preserve">точкой (2 цифры после </w:t>
            </w:r>
            <w:r w:rsidR="003A3FC6" w:rsidRPr="00C427A1">
              <w:t>точки</w:t>
            </w:r>
            <w:r w:rsidR="006866BA" w:rsidRPr="00C427A1">
              <w:t>) в рублях</w:t>
            </w:r>
          </w:p>
        </w:tc>
      </w:tr>
      <w:tr w:rsidR="00C427A1" w:rsidRPr="00C427A1" w14:paraId="051FB766" w14:textId="77777777" w:rsidTr="00D008EF">
        <w:trPr>
          <w:trHeight w:val="302"/>
          <w:jc w:val="center"/>
        </w:trPr>
        <w:tc>
          <w:tcPr>
            <w:tcW w:w="1002" w:type="dxa"/>
          </w:tcPr>
          <w:p w14:paraId="05681498" w14:textId="77777777" w:rsidR="000C622A" w:rsidRPr="00C427A1" w:rsidRDefault="000C622A" w:rsidP="003B7C69">
            <w:pPr>
              <w:overflowPunct w:val="0"/>
              <w:autoSpaceDE w:val="0"/>
              <w:autoSpaceDN w:val="0"/>
              <w:adjustRightInd w:val="0"/>
              <w:spacing w:before="0" w:after="0"/>
              <w:ind w:firstLine="0"/>
              <w:textAlignment w:val="baseline"/>
            </w:pPr>
            <w:r w:rsidRPr="00C427A1">
              <w:lastRenderedPageBreak/>
              <w:t>1021</w:t>
            </w:r>
          </w:p>
        </w:tc>
        <w:tc>
          <w:tcPr>
            <w:tcW w:w="2578" w:type="dxa"/>
            <w:shd w:val="clear" w:color="auto" w:fill="auto"/>
            <w:noWrap/>
          </w:tcPr>
          <w:p w14:paraId="04EAC13F" w14:textId="77777777" w:rsidR="000C622A" w:rsidRPr="00C427A1" w:rsidRDefault="000C622A" w:rsidP="003B7C69">
            <w:pPr>
              <w:overflowPunct w:val="0"/>
              <w:autoSpaceDE w:val="0"/>
              <w:autoSpaceDN w:val="0"/>
              <w:adjustRightInd w:val="0"/>
              <w:spacing w:before="0" w:after="0"/>
              <w:ind w:firstLine="0"/>
              <w:jc w:val="left"/>
              <w:textAlignment w:val="baseline"/>
            </w:pPr>
            <w:r w:rsidRPr="00C427A1">
              <w:t>кассир</w:t>
            </w:r>
          </w:p>
        </w:tc>
        <w:tc>
          <w:tcPr>
            <w:tcW w:w="1864" w:type="dxa"/>
          </w:tcPr>
          <w:p w14:paraId="3D043FF0" w14:textId="77777777" w:rsidR="000C622A" w:rsidRPr="00C427A1" w:rsidRDefault="000C622A" w:rsidP="003B7C69">
            <w:pPr>
              <w:overflowPunct w:val="0"/>
              <w:autoSpaceDE w:val="0"/>
              <w:autoSpaceDN w:val="0"/>
              <w:adjustRightInd w:val="0"/>
              <w:spacing w:before="0" w:after="0"/>
              <w:ind w:firstLine="0"/>
              <w:jc w:val="center"/>
              <w:textAlignment w:val="baseline"/>
            </w:pPr>
            <w:r w:rsidRPr="00C427A1">
              <w:t>Текст</w:t>
            </w:r>
          </w:p>
        </w:tc>
        <w:tc>
          <w:tcPr>
            <w:tcW w:w="1434" w:type="dxa"/>
          </w:tcPr>
          <w:p w14:paraId="6715C0EA" w14:textId="77777777" w:rsidR="000C622A" w:rsidRPr="00C427A1" w:rsidRDefault="000C622A" w:rsidP="003B7C69">
            <w:pPr>
              <w:overflowPunct w:val="0"/>
              <w:autoSpaceDE w:val="0"/>
              <w:autoSpaceDN w:val="0"/>
              <w:adjustRightInd w:val="0"/>
              <w:spacing w:before="0" w:after="0"/>
              <w:ind w:firstLine="0"/>
              <w:jc w:val="center"/>
              <w:textAlignment w:val="baseline"/>
            </w:pPr>
            <w:r w:rsidRPr="00C427A1">
              <w:t>Строка</w:t>
            </w:r>
          </w:p>
        </w:tc>
        <w:tc>
          <w:tcPr>
            <w:tcW w:w="1860" w:type="dxa"/>
          </w:tcPr>
          <w:p w14:paraId="4896ABF8" w14:textId="77777777" w:rsidR="000C622A" w:rsidRPr="00C427A1" w:rsidRDefault="000C622A" w:rsidP="003B7C69">
            <w:pPr>
              <w:overflowPunct w:val="0"/>
              <w:autoSpaceDE w:val="0"/>
              <w:autoSpaceDN w:val="0"/>
              <w:adjustRightInd w:val="0"/>
              <w:spacing w:before="0" w:after="0"/>
              <w:ind w:firstLine="0"/>
              <w:jc w:val="center"/>
              <w:textAlignment w:val="baseline"/>
            </w:pPr>
            <w:r w:rsidRPr="00C427A1">
              <w:rPr>
                <w:lang w:val="en-US"/>
              </w:rPr>
              <w:t>{</w:t>
            </w:r>
            <w:r w:rsidRPr="00C427A1">
              <w:t>С</w:t>
            </w:r>
            <w:r w:rsidRPr="00C427A1">
              <w:rPr>
                <w:lang w:val="en-US"/>
              </w:rPr>
              <w:t>}</w:t>
            </w:r>
          </w:p>
        </w:tc>
        <w:tc>
          <w:tcPr>
            <w:tcW w:w="1018" w:type="dxa"/>
          </w:tcPr>
          <w:p w14:paraId="57503690" w14:textId="77777777" w:rsidR="000C622A" w:rsidRPr="00C427A1" w:rsidRDefault="000C622A" w:rsidP="003B7C69">
            <w:pPr>
              <w:overflowPunct w:val="0"/>
              <w:autoSpaceDE w:val="0"/>
              <w:autoSpaceDN w:val="0"/>
              <w:adjustRightInd w:val="0"/>
              <w:spacing w:before="0" w:after="0"/>
              <w:ind w:firstLine="0"/>
              <w:jc w:val="center"/>
              <w:textAlignment w:val="baseline"/>
            </w:pPr>
            <w:r w:rsidRPr="00C427A1">
              <w:t>Нет</w:t>
            </w:r>
          </w:p>
        </w:tc>
        <w:tc>
          <w:tcPr>
            <w:tcW w:w="1108" w:type="dxa"/>
          </w:tcPr>
          <w:p w14:paraId="3B4A1A9D" w14:textId="77777777" w:rsidR="000C622A" w:rsidRPr="00C427A1" w:rsidRDefault="000C622A" w:rsidP="003B7C69">
            <w:pPr>
              <w:overflowPunct w:val="0"/>
              <w:autoSpaceDE w:val="0"/>
              <w:autoSpaceDN w:val="0"/>
              <w:adjustRightInd w:val="0"/>
              <w:spacing w:before="0" w:after="0"/>
              <w:ind w:firstLine="0"/>
              <w:jc w:val="center"/>
              <w:textAlignment w:val="baseline"/>
            </w:pPr>
            <w:r w:rsidRPr="00C427A1">
              <w:t>64</w:t>
            </w:r>
          </w:p>
        </w:tc>
        <w:tc>
          <w:tcPr>
            <w:tcW w:w="3412" w:type="dxa"/>
          </w:tcPr>
          <w:p w14:paraId="24EBCCE2" w14:textId="1B144DD0" w:rsidR="000C622A" w:rsidRPr="00C427A1" w:rsidRDefault="00E6171D" w:rsidP="00E6171D">
            <w:pPr>
              <w:overflowPunct w:val="0"/>
              <w:autoSpaceDE w:val="0"/>
              <w:autoSpaceDN w:val="0"/>
              <w:adjustRightInd w:val="0"/>
              <w:spacing w:before="0" w:after="0"/>
              <w:ind w:firstLine="0"/>
              <w:jc w:val="left"/>
              <w:textAlignment w:val="baseline"/>
            </w:pPr>
            <w:r w:rsidRPr="00E6171D">
              <w:t>Реквизит «кассир» (тег 1021) может не включаться в состав ФД в случае применения ККТ для расчетов, осуществляемых с использованием автоматических устройств для расчетов.</w:t>
            </w:r>
          </w:p>
        </w:tc>
      </w:tr>
      <w:tr w:rsidR="00C427A1" w:rsidRPr="00C427A1" w14:paraId="6F7BAF4C" w14:textId="77777777" w:rsidTr="00D008EF">
        <w:trPr>
          <w:trHeight w:val="302"/>
          <w:jc w:val="center"/>
        </w:trPr>
        <w:tc>
          <w:tcPr>
            <w:tcW w:w="1002" w:type="dxa"/>
          </w:tcPr>
          <w:p w14:paraId="2CCB677F" w14:textId="77777777" w:rsidR="00012656" w:rsidRPr="00C427A1" w:rsidRDefault="00012656" w:rsidP="003B7C69">
            <w:pPr>
              <w:overflowPunct w:val="0"/>
              <w:autoSpaceDE w:val="0"/>
              <w:autoSpaceDN w:val="0"/>
              <w:adjustRightInd w:val="0"/>
              <w:spacing w:before="0" w:after="0"/>
              <w:ind w:firstLine="0"/>
              <w:textAlignment w:val="baseline"/>
            </w:pPr>
            <w:r w:rsidRPr="00C427A1">
              <w:t>1022</w:t>
            </w:r>
          </w:p>
        </w:tc>
        <w:tc>
          <w:tcPr>
            <w:tcW w:w="2578" w:type="dxa"/>
            <w:shd w:val="clear" w:color="auto" w:fill="auto"/>
            <w:noWrap/>
          </w:tcPr>
          <w:p w14:paraId="124E49C2" w14:textId="77777777" w:rsidR="00012656" w:rsidRPr="00C427A1" w:rsidRDefault="00012656" w:rsidP="003B7C69">
            <w:pPr>
              <w:overflowPunct w:val="0"/>
              <w:autoSpaceDE w:val="0"/>
              <w:autoSpaceDN w:val="0"/>
              <w:adjustRightInd w:val="0"/>
              <w:spacing w:before="0" w:after="0"/>
              <w:ind w:firstLine="0"/>
              <w:jc w:val="left"/>
              <w:textAlignment w:val="baseline"/>
            </w:pPr>
            <w:r w:rsidRPr="00C427A1">
              <w:t>код ответа ОФД</w:t>
            </w:r>
          </w:p>
        </w:tc>
        <w:tc>
          <w:tcPr>
            <w:tcW w:w="1864" w:type="dxa"/>
          </w:tcPr>
          <w:p w14:paraId="60704A0D" w14:textId="77777777" w:rsidR="00012656" w:rsidRPr="00C427A1" w:rsidRDefault="0072025E" w:rsidP="003B7C69">
            <w:pPr>
              <w:overflowPunct w:val="0"/>
              <w:autoSpaceDE w:val="0"/>
              <w:autoSpaceDN w:val="0"/>
              <w:adjustRightInd w:val="0"/>
              <w:spacing w:before="0" w:after="0"/>
              <w:ind w:firstLine="0"/>
              <w:jc w:val="center"/>
              <w:textAlignment w:val="baseline"/>
            </w:pPr>
            <w:r w:rsidRPr="00C427A1">
              <w:t>Целое</w:t>
            </w:r>
          </w:p>
        </w:tc>
        <w:tc>
          <w:tcPr>
            <w:tcW w:w="1434" w:type="dxa"/>
          </w:tcPr>
          <w:p w14:paraId="4ED5C5DD" w14:textId="77777777" w:rsidR="00012656" w:rsidRPr="00C427A1" w:rsidRDefault="00012656" w:rsidP="003B7C69">
            <w:pPr>
              <w:overflowPunct w:val="0"/>
              <w:autoSpaceDE w:val="0"/>
              <w:autoSpaceDN w:val="0"/>
              <w:adjustRightInd w:val="0"/>
              <w:spacing w:before="0" w:after="0"/>
              <w:ind w:firstLine="0"/>
              <w:jc w:val="center"/>
              <w:textAlignment w:val="baseline"/>
            </w:pPr>
            <w:r w:rsidRPr="00C427A1">
              <w:rPr>
                <w:lang w:val="en-US"/>
              </w:rPr>
              <w:t>byte</w:t>
            </w:r>
          </w:p>
        </w:tc>
        <w:tc>
          <w:tcPr>
            <w:tcW w:w="1860" w:type="dxa"/>
          </w:tcPr>
          <w:p w14:paraId="7A1493C3" w14:textId="77777777" w:rsidR="00012656" w:rsidRPr="00C427A1" w:rsidRDefault="00012656" w:rsidP="003B7C69">
            <w:pPr>
              <w:overflowPunct w:val="0"/>
              <w:autoSpaceDE w:val="0"/>
              <w:autoSpaceDN w:val="0"/>
              <w:adjustRightInd w:val="0"/>
              <w:spacing w:before="0" w:after="0"/>
              <w:ind w:firstLine="0"/>
              <w:jc w:val="center"/>
              <w:textAlignment w:val="baseline"/>
              <w:rPr>
                <w:lang w:val="en-US"/>
              </w:rPr>
            </w:pPr>
            <w:r w:rsidRPr="00C427A1">
              <w:t>Ц</w:t>
            </w:r>
          </w:p>
        </w:tc>
        <w:tc>
          <w:tcPr>
            <w:tcW w:w="1018" w:type="dxa"/>
          </w:tcPr>
          <w:p w14:paraId="02758FF0" w14:textId="77777777" w:rsidR="00012656" w:rsidRPr="00C427A1" w:rsidRDefault="00012656" w:rsidP="003B7C69">
            <w:pPr>
              <w:overflowPunct w:val="0"/>
              <w:autoSpaceDE w:val="0"/>
              <w:autoSpaceDN w:val="0"/>
              <w:adjustRightInd w:val="0"/>
              <w:spacing w:before="0" w:after="0"/>
              <w:ind w:firstLine="0"/>
              <w:jc w:val="center"/>
              <w:textAlignment w:val="baseline"/>
              <w:rPr>
                <w:lang w:val="en-US"/>
              </w:rPr>
            </w:pPr>
            <w:r w:rsidRPr="00C427A1">
              <w:t>Да</w:t>
            </w:r>
          </w:p>
        </w:tc>
        <w:tc>
          <w:tcPr>
            <w:tcW w:w="1108" w:type="dxa"/>
          </w:tcPr>
          <w:p w14:paraId="731F9378" w14:textId="77777777" w:rsidR="00012656" w:rsidRPr="00C427A1" w:rsidRDefault="00012656" w:rsidP="003B7C69">
            <w:pPr>
              <w:overflowPunct w:val="0"/>
              <w:autoSpaceDE w:val="0"/>
              <w:autoSpaceDN w:val="0"/>
              <w:adjustRightInd w:val="0"/>
              <w:spacing w:before="0" w:after="0"/>
              <w:ind w:firstLine="0"/>
              <w:jc w:val="center"/>
              <w:textAlignment w:val="baseline"/>
            </w:pPr>
            <w:r w:rsidRPr="00C427A1">
              <w:t>1</w:t>
            </w:r>
          </w:p>
        </w:tc>
        <w:tc>
          <w:tcPr>
            <w:tcW w:w="3412" w:type="dxa"/>
          </w:tcPr>
          <w:p w14:paraId="1D696606" w14:textId="77777777" w:rsidR="00012656" w:rsidRPr="00C427A1" w:rsidRDefault="00012656" w:rsidP="003B7C69">
            <w:pPr>
              <w:overflowPunct w:val="0"/>
              <w:autoSpaceDE w:val="0"/>
              <w:autoSpaceDN w:val="0"/>
              <w:adjustRightInd w:val="0"/>
              <w:spacing w:before="0" w:after="0"/>
              <w:ind w:firstLine="0"/>
              <w:jc w:val="left"/>
              <w:textAlignment w:val="baseline"/>
            </w:pPr>
          </w:p>
        </w:tc>
      </w:tr>
      <w:tr w:rsidR="00C427A1" w:rsidRPr="00C427A1" w14:paraId="76F5247F" w14:textId="77777777" w:rsidTr="00D008EF">
        <w:trPr>
          <w:trHeight w:val="302"/>
          <w:jc w:val="center"/>
        </w:trPr>
        <w:tc>
          <w:tcPr>
            <w:tcW w:w="1002" w:type="dxa"/>
          </w:tcPr>
          <w:p w14:paraId="7700DC82" w14:textId="77777777" w:rsidR="006866BA" w:rsidRPr="00C427A1" w:rsidRDefault="006866BA" w:rsidP="003B7C69">
            <w:pPr>
              <w:overflowPunct w:val="0"/>
              <w:autoSpaceDE w:val="0"/>
              <w:autoSpaceDN w:val="0"/>
              <w:adjustRightInd w:val="0"/>
              <w:spacing w:before="0" w:after="0"/>
              <w:ind w:firstLine="0"/>
              <w:textAlignment w:val="baseline"/>
            </w:pPr>
            <w:r w:rsidRPr="00C427A1">
              <w:t>1023</w:t>
            </w:r>
          </w:p>
        </w:tc>
        <w:tc>
          <w:tcPr>
            <w:tcW w:w="2578" w:type="dxa"/>
            <w:shd w:val="clear" w:color="auto" w:fill="auto"/>
            <w:noWrap/>
          </w:tcPr>
          <w:p w14:paraId="771868A0" w14:textId="77777777" w:rsidR="006866BA" w:rsidRPr="00C427A1" w:rsidRDefault="006866BA" w:rsidP="003B7C69">
            <w:pPr>
              <w:overflowPunct w:val="0"/>
              <w:autoSpaceDE w:val="0"/>
              <w:autoSpaceDN w:val="0"/>
              <w:adjustRightInd w:val="0"/>
              <w:spacing w:before="0" w:after="0"/>
              <w:ind w:firstLine="0"/>
              <w:jc w:val="left"/>
              <w:textAlignment w:val="baseline"/>
            </w:pPr>
            <w:r w:rsidRPr="00C427A1">
              <w:t xml:space="preserve">количество </w:t>
            </w:r>
            <w:r w:rsidR="003676E9" w:rsidRPr="00C427A1">
              <w:t>предмета расчета</w:t>
            </w:r>
          </w:p>
        </w:tc>
        <w:tc>
          <w:tcPr>
            <w:tcW w:w="1864" w:type="dxa"/>
          </w:tcPr>
          <w:p w14:paraId="7E72B6A3" w14:textId="77777777" w:rsidR="006866BA" w:rsidRPr="00C427A1" w:rsidRDefault="006866BA" w:rsidP="003B7C69">
            <w:pPr>
              <w:overflowPunct w:val="0"/>
              <w:autoSpaceDE w:val="0"/>
              <w:autoSpaceDN w:val="0"/>
              <w:adjustRightInd w:val="0"/>
              <w:spacing w:before="0" w:after="0"/>
              <w:ind w:firstLine="0"/>
              <w:jc w:val="center"/>
              <w:textAlignment w:val="baseline"/>
            </w:pPr>
            <w:r w:rsidRPr="00C427A1">
              <w:t>Пл.</w:t>
            </w:r>
            <w:r w:rsidR="005778A4" w:rsidRPr="00C427A1">
              <w:t xml:space="preserve"> </w:t>
            </w:r>
            <w:r w:rsidRPr="00C427A1">
              <w:t>точка</w:t>
            </w:r>
          </w:p>
        </w:tc>
        <w:tc>
          <w:tcPr>
            <w:tcW w:w="1434" w:type="dxa"/>
          </w:tcPr>
          <w:p w14:paraId="11D57671" w14:textId="77777777" w:rsidR="006866BA" w:rsidRPr="00C427A1" w:rsidRDefault="006866BA" w:rsidP="003B7C69">
            <w:pPr>
              <w:overflowPunct w:val="0"/>
              <w:autoSpaceDE w:val="0"/>
              <w:autoSpaceDN w:val="0"/>
              <w:adjustRightInd w:val="0"/>
              <w:spacing w:before="0" w:after="0"/>
              <w:ind w:firstLine="0"/>
              <w:jc w:val="center"/>
              <w:textAlignment w:val="baseline"/>
              <w:rPr>
                <w:lang w:val="en-US"/>
              </w:rPr>
            </w:pPr>
            <w:r w:rsidRPr="00C427A1">
              <w:rPr>
                <w:lang w:val="en-US"/>
              </w:rPr>
              <w:t>FVLN</w:t>
            </w:r>
          </w:p>
        </w:tc>
        <w:tc>
          <w:tcPr>
            <w:tcW w:w="1860" w:type="dxa"/>
          </w:tcPr>
          <w:p w14:paraId="452D7DD4" w14:textId="77777777" w:rsidR="006866BA" w:rsidRPr="00C427A1" w:rsidRDefault="006866BA" w:rsidP="003B7C69">
            <w:pPr>
              <w:overflowPunct w:val="0"/>
              <w:autoSpaceDE w:val="0"/>
              <w:autoSpaceDN w:val="0"/>
              <w:adjustRightInd w:val="0"/>
              <w:spacing w:before="0" w:after="0"/>
              <w:ind w:firstLine="0"/>
              <w:jc w:val="center"/>
              <w:textAlignment w:val="baseline"/>
            </w:pPr>
            <w:r w:rsidRPr="00C427A1">
              <w:t>{Ц</w:t>
            </w:r>
            <w:proofErr w:type="gramStart"/>
            <w:r w:rsidRPr="00C427A1">
              <w:t>}.{</w:t>
            </w:r>
            <w:proofErr w:type="gramEnd"/>
            <w:r w:rsidRPr="00C427A1">
              <w:t>Ц}</w:t>
            </w:r>
          </w:p>
        </w:tc>
        <w:tc>
          <w:tcPr>
            <w:tcW w:w="1018" w:type="dxa"/>
          </w:tcPr>
          <w:p w14:paraId="7D41115E" w14:textId="77777777" w:rsidR="006866BA" w:rsidRPr="00C427A1" w:rsidRDefault="006866BA" w:rsidP="003B7C69">
            <w:pPr>
              <w:overflowPunct w:val="0"/>
              <w:autoSpaceDE w:val="0"/>
              <w:autoSpaceDN w:val="0"/>
              <w:adjustRightInd w:val="0"/>
              <w:spacing w:before="0" w:after="0"/>
              <w:ind w:firstLine="0"/>
              <w:jc w:val="center"/>
              <w:textAlignment w:val="baseline"/>
            </w:pPr>
            <w:r w:rsidRPr="00C427A1">
              <w:t>Нет</w:t>
            </w:r>
          </w:p>
        </w:tc>
        <w:tc>
          <w:tcPr>
            <w:tcW w:w="1108" w:type="dxa"/>
          </w:tcPr>
          <w:p w14:paraId="44443DCE" w14:textId="77777777" w:rsidR="006866BA" w:rsidRPr="00C427A1" w:rsidRDefault="006866BA" w:rsidP="003B7C69">
            <w:pPr>
              <w:overflowPunct w:val="0"/>
              <w:autoSpaceDE w:val="0"/>
              <w:autoSpaceDN w:val="0"/>
              <w:adjustRightInd w:val="0"/>
              <w:spacing w:before="0" w:after="0"/>
              <w:ind w:firstLine="0"/>
              <w:jc w:val="center"/>
              <w:textAlignment w:val="baseline"/>
            </w:pPr>
            <w:r w:rsidRPr="00C427A1">
              <w:t>8</w:t>
            </w:r>
          </w:p>
        </w:tc>
        <w:tc>
          <w:tcPr>
            <w:tcW w:w="3412" w:type="dxa"/>
          </w:tcPr>
          <w:p w14:paraId="0903EF04" w14:textId="77777777" w:rsidR="006866BA" w:rsidRPr="00C427A1" w:rsidRDefault="00201E3E" w:rsidP="003B7C69">
            <w:pPr>
              <w:overflowPunct w:val="0"/>
              <w:autoSpaceDE w:val="0"/>
              <w:autoSpaceDN w:val="0"/>
              <w:adjustRightInd w:val="0"/>
              <w:spacing w:before="0" w:after="0"/>
              <w:ind w:firstLine="0"/>
              <w:jc w:val="left"/>
              <w:textAlignment w:val="baseline"/>
            </w:pPr>
            <w:r w:rsidRPr="00C427A1">
              <w:t xml:space="preserve">Если </w:t>
            </w:r>
            <w:r w:rsidR="002A689F" w:rsidRPr="00C427A1">
              <w:t>количество</w:t>
            </w:r>
            <w:r w:rsidRPr="00C427A1">
              <w:t xml:space="preserve"> измеряется целым числом, точка в числе, указывающем количество, </w:t>
            </w:r>
            <w:r w:rsidR="000B3E54" w:rsidRPr="00C427A1">
              <w:t>может не использовать</w:t>
            </w:r>
            <w:r w:rsidRPr="00C427A1">
              <w:t>ся</w:t>
            </w:r>
          </w:p>
        </w:tc>
      </w:tr>
      <w:tr w:rsidR="00C427A1" w:rsidRPr="00C427A1" w14:paraId="0C5AFEFF" w14:textId="77777777" w:rsidTr="00D008EF">
        <w:trPr>
          <w:trHeight w:val="302"/>
          <w:jc w:val="center"/>
        </w:trPr>
        <w:tc>
          <w:tcPr>
            <w:tcW w:w="1002" w:type="dxa"/>
          </w:tcPr>
          <w:p w14:paraId="3586173F" w14:textId="77777777" w:rsidR="000C622A" w:rsidRPr="00C427A1" w:rsidRDefault="000C622A" w:rsidP="003B7C69">
            <w:pPr>
              <w:overflowPunct w:val="0"/>
              <w:autoSpaceDE w:val="0"/>
              <w:autoSpaceDN w:val="0"/>
              <w:adjustRightInd w:val="0"/>
              <w:spacing w:before="0" w:after="0"/>
              <w:ind w:firstLine="0"/>
              <w:textAlignment w:val="baseline"/>
            </w:pPr>
            <w:r w:rsidRPr="00C427A1">
              <w:t>1026</w:t>
            </w:r>
          </w:p>
        </w:tc>
        <w:tc>
          <w:tcPr>
            <w:tcW w:w="2578" w:type="dxa"/>
            <w:shd w:val="clear" w:color="auto" w:fill="auto"/>
            <w:noWrap/>
          </w:tcPr>
          <w:p w14:paraId="74369025" w14:textId="77777777" w:rsidR="000C622A" w:rsidRPr="00C427A1" w:rsidRDefault="000C622A" w:rsidP="003B7C69">
            <w:pPr>
              <w:overflowPunct w:val="0"/>
              <w:autoSpaceDE w:val="0"/>
              <w:autoSpaceDN w:val="0"/>
              <w:adjustRightInd w:val="0"/>
              <w:spacing w:before="0" w:after="0"/>
              <w:ind w:firstLine="0"/>
              <w:jc w:val="left"/>
              <w:textAlignment w:val="baseline"/>
            </w:pPr>
            <w:r w:rsidRPr="00C427A1">
              <w:t>наименование оператора перевода</w:t>
            </w:r>
          </w:p>
        </w:tc>
        <w:tc>
          <w:tcPr>
            <w:tcW w:w="1864" w:type="dxa"/>
          </w:tcPr>
          <w:p w14:paraId="6C44C77C" w14:textId="77777777" w:rsidR="000C622A" w:rsidRPr="00C427A1" w:rsidRDefault="000C622A" w:rsidP="003B7C69">
            <w:pPr>
              <w:overflowPunct w:val="0"/>
              <w:autoSpaceDE w:val="0"/>
              <w:autoSpaceDN w:val="0"/>
              <w:adjustRightInd w:val="0"/>
              <w:spacing w:before="0" w:after="0"/>
              <w:ind w:firstLine="0"/>
              <w:jc w:val="center"/>
              <w:textAlignment w:val="baseline"/>
            </w:pPr>
            <w:r w:rsidRPr="00C427A1">
              <w:t>Текст</w:t>
            </w:r>
          </w:p>
        </w:tc>
        <w:tc>
          <w:tcPr>
            <w:tcW w:w="1434" w:type="dxa"/>
          </w:tcPr>
          <w:p w14:paraId="25A5DD8E" w14:textId="77777777" w:rsidR="000C622A" w:rsidRPr="00C427A1" w:rsidRDefault="000C622A" w:rsidP="003B7C69">
            <w:pPr>
              <w:overflowPunct w:val="0"/>
              <w:autoSpaceDE w:val="0"/>
              <w:autoSpaceDN w:val="0"/>
              <w:adjustRightInd w:val="0"/>
              <w:spacing w:before="0" w:after="0"/>
              <w:ind w:firstLine="0"/>
              <w:jc w:val="center"/>
              <w:textAlignment w:val="baseline"/>
            </w:pPr>
            <w:r w:rsidRPr="00C427A1">
              <w:t>Строка</w:t>
            </w:r>
          </w:p>
        </w:tc>
        <w:tc>
          <w:tcPr>
            <w:tcW w:w="1860" w:type="dxa"/>
          </w:tcPr>
          <w:p w14:paraId="67314DA7" w14:textId="77777777" w:rsidR="000C622A" w:rsidRPr="00C427A1" w:rsidRDefault="000C622A" w:rsidP="003B7C69">
            <w:pPr>
              <w:overflowPunct w:val="0"/>
              <w:autoSpaceDE w:val="0"/>
              <w:autoSpaceDN w:val="0"/>
              <w:adjustRightInd w:val="0"/>
              <w:spacing w:before="0" w:after="0"/>
              <w:ind w:firstLine="0"/>
              <w:jc w:val="center"/>
              <w:textAlignment w:val="baseline"/>
            </w:pPr>
            <w:r w:rsidRPr="00C427A1">
              <w:rPr>
                <w:lang w:val="en-US"/>
              </w:rPr>
              <w:t>{</w:t>
            </w:r>
            <w:r w:rsidRPr="00C427A1">
              <w:t>С</w:t>
            </w:r>
            <w:r w:rsidRPr="00C427A1">
              <w:rPr>
                <w:lang w:val="en-US"/>
              </w:rPr>
              <w:t>}</w:t>
            </w:r>
          </w:p>
        </w:tc>
        <w:tc>
          <w:tcPr>
            <w:tcW w:w="1018" w:type="dxa"/>
          </w:tcPr>
          <w:p w14:paraId="697CDAEE" w14:textId="77777777" w:rsidR="000C622A" w:rsidRPr="00C427A1" w:rsidRDefault="000C622A" w:rsidP="003B7C69">
            <w:pPr>
              <w:overflowPunct w:val="0"/>
              <w:autoSpaceDE w:val="0"/>
              <w:autoSpaceDN w:val="0"/>
              <w:adjustRightInd w:val="0"/>
              <w:spacing w:before="0" w:after="0"/>
              <w:ind w:firstLine="0"/>
              <w:jc w:val="center"/>
              <w:textAlignment w:val="baseline"/>
            </w:pPr>
            <w:r w:rsidRPr="00C427A1">
              <w:t>Нет</w:t>
            </w:r>
          </w:p>
        </w:tc>
        <w:tc>
          <w:tcPr>
            <w:tcW w:w="1108" w:type="dxa"/>
          </w:tcPr>
          <w:p w14:paraId="75E7BF70" w14:textId="77777777" w:rsidR="000C622A" w:rsidRPr="00C427A1" w:rsidRDefault="000C622A" w:rsidP="003B7C69">
            <w:pPr>
              <w:overflowPunct w:val="0"/>
              <w:autoSpaceDE w:val="0"/>
              <w:autoSpaceDN w:val="0"/>
              <w:adjustRightInd w:val="0"/>
              <w:spacing w:before="0" w:after="0"/>
              <w:ind w:firstLine="0"/>
              <w:jc w:val="center"/>
              <w:textAlignment w:val="baseline"/>
            </w:pPr>
            <w:r w:rsidRPr="00C427A1">
              <w:t>64</w:t>
            </w:r>
          </w:p>
        </w:tc>
        <w:tc>
          <w:tcPr>
            <w:tcW w:w="3412" w:type="dxa"/>
          </w:tcPr>
          <w:p w14:paraId="56A829DE" w14:textId="77777777" w:rsidR="000C622A" w:rsidRPr="00C427A1" w:rsidRDefault="000C622A" w:rsidP="003B7C69">
            <w:pPr>
              <w:overflowPunct w:val="0"/>
              <w:autoSpaceDE w:val="0"/>
              <w:autoSpaceDN w:val="0"/>
              <w:adjustRightInd w:val="0"/>
              <w:spacing w:before="0" w:after="0"/>
              <w:ind w:firstLine="0"/>
              <w:jc w:val="left"/>
              <w:textAlignment w:val="baseline"/>
            </w:pPr>
            <w:r w:rsidRPr="00C427A1">
              <w:t>Для банковских платежных агентов (субагентов)</w:t>
            </w:r>
          </w:p>
        </w:tc>
      </w:tr>
      <w:tr w:rsidR="00C427A1" w:rsidRPr="00C427A1" w14:paraId="723C542F" w14:textId="77777777" w:rsidTr="00D008EF">
        <w:trPr>
          <w:trHeight w:val="302"/>
          <w:jc w:val="center"/>
        </w:trPr>
        <w:tc>
          <w:tcPr>
            <w:tcW w:w="1002" w:type="dxa"/>
          </w:tcPr>
          <w:p w14:paraId="19F52BD8" w14:textId="77777777" w:rsidR="000C622A" w:rsidRPr="00C427A1" w:rsidRDefault="000C622A" w:rsidP="003B7C69">
            <w:pPr>
              <w:overflowPunct w:val="0"/>
              <w:autoSpaceDE w:val="0"/>
              <w:autoSpaceDN w:val="0"/>
              <w:adjustRightInd w:val="0"/>
              <w:spacing w:before="0" w:after="0"/>
              <w:ind w:firstLine="0"/>
              <w:textAlignment w:val="baseline"/>
            </w:pPr>
            <w:r w:rsidRPr="00C427A1">
              <w:t>1030</w:t>
            </w:r>
          </w:p>
        </w:tc>
        <w:tc>
          <w:tcPr>
            <w:tcW w:w="2578" w:type="dxa"/>
            <w:shd w:val="clear" w:color="auto" w:fill="auto"/>
            <w:noWrap/>
          </w:tcPr>
          <w:p w14:paraId="6D9FC193" w14:textId="77777777" w:rsidR="000C622A" w:rsidRPr="00C427A1" w:rsidRDefault="00FA0440" w:rsidP="003B7C69">
            <w:pPr>
              <w:overflowPunct w:val="0"/>
              <w:autoSpaceDE w:val="0"/>
              <w:autoSpaceDN w:val="0"/>
              <w:adjustRightInd w:val="0"/>
              <w:spacing w:before="0" w:after="0"/>
              <w:ind w:firstLine="0"/>
              <w:jc w:val="left"/>
              <w:textAlignment w:val="baseline"/>
            </w:pPr>
            <w:r w:rsidRPr="00C427A1">
              <w:t>наименование предмета расчета</w:t>
            </w:r>
          </w:p>
        </w:tc>
        <w:tc>
          <w:tcPr>
            <w:tcW w:w="1864" w:type="dxa"/>
          </w:tcPr>
          <w:p w14:paraId="24D228E1" w14:textId="77777777" w:rsidR="000C622A" w:rsidRPr="00C427A1" w:rsidRDefault="000C622A" w:rsidP="003B7C69">
            <w:pPr>
              <w:overflowPunct w:val="0"/>
              <w:autoSpaceDE w:val="0"/>
              <w:autoSpaceDN w:val="0"/>
              <w:adjustRightInd w:val="0"/>
              <w:spacing w:before="0" w:after="0"/>
              <w:ind w:firstLine="0"/>
              <w:jc w:val="center"/>
              <w:textAlignment w:val="baseline"/>
            </w:pPr>
            <w:r w:rsidRPr="00C427A1">
              <w:t>Текст</w:t>
            </w:r>
          </w:p>
        </w:tc>
        <w:tc>
          <w:tcPr>
            <w:tcW w:w="1434" w:type="dxa"/>
          </w:tcPr>
          <w:p w14:paraId="2D76F89C" w14:textId="77777777" w:rsidR="000C622A" w:rsidRPr="00C427A1" w:rsidRDefault="000C622A" w:rsidP="003B7C69">
            <w:pPr>
              <w:overflowPunct w:val="0"/>
              <w:autoSpaceDE w:val="0"/>
              <w:autoSpaceDN w:val="0"/>
              <w:adjustRightInd w:val="0"/>
              <w:spacing w:before="0" w:after="0"/>
              <w:ind w:firstLine="0"/>
              <w:jc w:val="center"/>
              <w:textAlignment w:val="baseline"/>
            </w:pPr>
            <w:r w:rsidRPr="00C427A1">
              <w:t>Строка</w:t>
            </w:r>
          </w:p>
        </w:tc>
        <w:tc>
          <w:tcPr>
            <w:tcW w:w="1860" w:type="dxa"/>
          </w:tcPr>
          <w:p w14:paraId="482C4D57" w14:textId="77777777" w:rsidR="000C622A" w:rsidRPr="00C427A1" w:rsidRDefault="000C622A" w:rsidP="003B7C69">
            <w:pPr>
              <w:overflowPunct w:val="0"/>
              <w:autoSpaceDE w:val="0"/>
              <w:autoSpaceDN w:val="0"/>
              <w:adjustRightInd w:val="0"/>
              <w:spacing w:before="0" w:after="0"/>
              <w:ind w:firstLine="0"/>
              <w:jc w:val="center"/>
              <w:textAlignment w:val="baseline"/>
            </w:pPr>
            <w:r w:rsidRPr="00C427A1">
              <w:rPr>
                <w:lang w:val="en-US"/>
              </w:rPr>
              <w:t>{</w:t>
            </w:r>
            <w:r w:rsidRPr="00C427A1">
              <w:t>С</w:t>
            </w:r>
            <w:r w:rsidRPr="00C427A1">
              <w:rPr>
                <w:lang w:val="en-US"/>
              </w:rPr>
              <w:t>}</w:t>
            </w:r>
          </w:p>
        </w:tc>
        <w:tc>
          <w:tcPr>
            <w:tcW w:w="1018" w:type="dxa"/>
          </w:tcPr>
          <w:p w14:paraId="669FE62F" w14:textId="77777777" w:rsidR="000C622A" w:rsidRPr="00C427A1" w:rsidRDefault="000C622A" w:rsidP="003B7C69">
            <w:pPr>
              <w:overflowPunct w:val="0"/>
              <w:autoSpaceDE w:val="0"/>
              <w:autoSpaceDN w:val="0"/>
              <w:adjustRightInd w:val="0"/>
              <w:spacing w:before="0" w:after="0"/>
              <w:ind w:firstLine="0"/>
              <w:jc w:val="center"/>
              <w:textAlignment w:val="baseline"/>
            </w:pPr>
            <w:r w:rsidRPr="00C427A1">
              <w:t>Нет</w:t>
            </w:r>
          </w:p>
        </w:tc>
        <w:tc>
          <w:tcPr>
            <w:tcW w:w="1108" w:type="dxa"/>
          </w:tcPr>
          <w:p w14:paraId="1F4E8247" w14:textId="77777777" w:rsidR="000C622A" w:rsidRPr="00C427A1" w:rsidRDefault="000C622A" w:rsidP="003B7C69">
            <w:pPr>
              <w:overflowPunct w:val="0"/>
              <w:autoSpaceDE w:val="0"/>
              <w:autoSpaceDN w:val="0"/>
              <w:adjustRightInd w:val="0"/>
              <w:spacing w:before="0" w:after="0"/>
              <w:ind w:firstLine="0"/>
              <w:jc w:val="center"/>
              <w:textAlignment w:val="baseline"/>
            </w:pPr>
            <w:r w:rsidRPr="00C427A1">
              <w:t>128</w:t>
            </w:r>
          </w:p>
        </w:tc>
        <w:tc>
          <w:tcPr>
            <w:tcW w:w="3412" w:type="dxa"/>
          </w:tcPr>
          <w:p w14:paraId="21E8922C" w14:textId="77777777" w:rsidR="000C622A" w:rsidRPr="00C427A1" w:rsidRDefault="000C622A" w:rsidP="003B7C69">
            <w:pPr>
              <w:overflowPunct w:val="0"/>
              <w:autoSpaceDE w:val="0"/>
              <w:autoSpaceDN w:val="0"/>
              <w:adjustRightInd w:val="0"/>
              <w:spacing w:before="0" w:after="0"/>
              <w:ind w:firstLine="0"/>
              <w:jc w:val="left"/>
              <w:textAlignment w:val="baseline"/>
            </w:pPr>
          </w:p>
        </w:tc>
      </w:tr>
      <w:tr w:rsidR="00C427A1" w:rsidRPr="00C427A1" w14:paraId="42FC0F81" w14:textId="77777777" w:rsidTr="00D008EF">
        <w:trPr>
          <w:trHeight w:val="302"/>
          <w:jc w:val="center"/>
        </w:trPr>
        <w:tc>
          <w:tcPr>
            <w:tcW w:w="1002" w:type="dxa"/>
          </w:tcPr>
          <w:p w14:paraId="0F7683BE" w14:textId="77777777" w:rsidR="006866BA" w:rsidRPr="00C427A1" w:rsidRDefault="006866BA" w:rsidP="003B7C69">
            <w:pPr>
              <w:overflowPunct w:val="0"/>
              <w:autoSpaceDE w:val="0"/>
              <w:autoSpaceDN w:val="0"/>
              <w:adjustRightInd w:val="0"/>
              <w:spacing w:before="0" w:after="0"/>
              <w:ind w:firstLine="0"/>
              <w:textAlignment w:val="baseline"/>
            </w:pPr>
            <w:r w:rsidRPr="00C427A1">
              <w:t>1031</w:t>
            </w:r>
          </w:p>
        </w:tc>
        <w:tc>
          <w:tcPr>
            <w:tcW w:w="2578" w:type="dxa"/>
            <w:shd w:val="clear" w:color="auto" w:fill="auto"/>
            <w:noWrap/>
          </w:tcPr>
          <w:p w14:paraId="50A8BC75" w14:textId="77777777" w:rsidR="006866BA" w:rsidRPr="00C427A1" w:rsidRDefault="005101E4" w:rsidP="003B7C69">
            <w:pPr>
              <w:overflowPunct w:val="0"/>
              <w:autoSpaceDE w:val="0"/>
              <w:autoSpaceDN w:val="0"/>
              <w:adjustRightInd w:val="0"/>
              <w:spacing w:before="0" w:after="0"/>
              <w:ind w:firstLine="0"/>
              <w:jc w:val="left"/>
              <w:textAlignment w:val="baseline"/>
            </w:pPr>
            <w:r w:rsidRPr="00C427A1">
              <w:t>сумма по чеку (БСО) наличными</w:t>
            </w:r>
          </w:p>
        </w:tc>
        <w:tc>
          <w:tcPr>
            <w:tcW w:w="1864" w:type="dxa"/>
          </w:tcPr>
          <w:p w14:paraId="7452A353" w14:textId="77777777" w:rsidR="006866BA" w:rsidRPr="00C427A1" w:rsidRDefault="006866BA" w:rsidP="003B7C69">
            <w:pPr>
              <w:overflowPunct w:val="0"/>
              <w:autoSpaceDE w:val="0"/>
              <w:autoSpaceDN w:val="0"/>
              <w:adjustRightInd w:val="0"/>
              <w:spacing w:before="0" w:after="0"/>
              <w:ind w:firstLine="0"/>
              <w:jc w:val="center"/>
              <w:textAlignment w:val="baseline"/>
            </w:pPr>
            <w:r w:rsidRPr="00C427A1">
              <w:t>Целое</w:t>
            </w:r>
          </w:p>
        </w:tc>
        <w:tc>
          <w:tcPr>
            <w:tcW w:w="1434" w:type="dxa"/>
          </w:tcPr>
          <w:p w14:paraId="2150AAA7" w14:textId="77777777" w:rsidR="006866BA" w:rsidRPr="00C427A1" w:rsidRDefault="006866BA" w:rsidP="003B7C69">
            <w:pPr>
              <w:overflowPunct w:val="0"/>
              <w:autoSpaceDE w:val="0"/>
              <w:autoSpaceDN w:val="0"/>
              <w:adjustRightInd w:val="0"/>
              <w:spacing w:before="0" w:after="0"/>
              <w:ind w:firstLine="0"/>
              <w:jc w:val="center"/>
              <w:textAlignment w:val="baseline"/>
            </w:pPr>
            <w:r w:rsidRPr="00C427A1">
              <w:rPr>
                <w:lang w:val="en-US"/>
              </w:rPr>
              <w:t>VLN</w:t>
            </w:r>
          </w:p>
        </w:tc>
        <w:tc>
          <w:tcPr>
            <w:tcW w:w="1860" w:type="dxa"/>
          </w:tcPr>
          <w:p w14:paraId="2EAF9A1E" w14:textId="77777777" w:rsidR="006866BA" w:rsidRPr="00C427A1" w:rsidRDefault="006866BA" w:rsidP="003B7C69">
            <w:pPr>
              <w:overflowPunct w:val="0"/>
              <w:autoSpaceDE w:val="0"/>
              <w:autoSpaceDN w:val="0"/>
              <w:adjustRightInd w:val="0"/>
              <w:spacing w:before="0" w:after="0"/>
              <w:ind w:firstLine="0"/>
              <w:jc w:val="center"/>
              <w:textAlignment w:val="baseline"/>
            </w:pPr>
            <w:r w:rsidRPr="00C427A1">
              <w:t>{Ц</w:t>
            </w:r>
            <w:proofErr w:type="gramStart"/>
            <w:r w:rsidRPr="00C427A1">
              <w:t>}.ЦЦ</w:t>
            </w:r>
            <w:proofErr w:type="gramEnd"/>
          </w:p>
        </w:tc>
        <w:tc>
          <w:tcPr>
            <w:tcW w:w="1018" w:type="dxa"/>
          </w:tcPr>
          <w:p w14:paraId="21B83563" w14:textId="77777777" w:rsidR="006866BA" w:rsidRPr="00C427A1" w:rsidRDefault="006866BA" w:rsidP="003B7C69">
            <w:pPr>
              <w:overflowPunct w:val="0"/>
              <w:autoSpaceDE w:val="0"/>
              <w:autoSpaceDN w:val="0"/>
              <w:adjustRightInd w:val="0"/>
              <w:spacing w:before="0" w:after="0"/>
              <w:ind w:firstLine="0"/>
              <w:jc w:val="center"/>
              <w:textAlignment w:val="baseline"/>
            </w:pPr>
            <w:r w:rsidRPr="00C427A1">
              <w:t>Нет</w:t>
            </w:r>
          </w:p>
        </w:tc>
        <w:tc>
          <w:tcPr>
            <w:tcW w:w="1108" w:type="dxa"/>
          </w:tcPr>
          <w:p w14:paraId="32E4CB31" w14:textId="77777777" w:rsidR="006866BA" w:rsidRPr="00C427A1" w:rsidRDefault="00BC0325" w:rsidP="003B7C69">
            <w:pPr>
              <w:overflowPunct w:val="0"/>
              <w:autoSpaceDE w:val="0"/>
              <w:autoSpaceDN w:val="0"/>
              <w:adjustRightInd w:val="0"/>
              <w:spacing w:before="0" w:after="0"/>
              <w:ind w:firstLine="0"/>
              <w:jc w:val="center"/>
              <w:textAlignment w:val="baseline"/>
            </w:pPr>
            <w:r w:rsidRPr="00C427A1">
              <w:rPr>
                <w:lang w:val="en-US"/>
              </w:rPr>
              <w:t>6</w:t>
            </w:r>
          </w:p>
        </w:tc>
        <w:tc>
          <w:tcPr>
            <w:tcW w:w="3412" w:type="dxa"/>
          </w:tcPr>
          <w:p w14:paraId="0E53E16F" w14:textId="349EC40A" w:rsidR="006866BA" w:rsidRPr="00C427A1" w:rsidRDefault="008F3026" w:rsidP="004B08A2">
            <w:pPr>
              <w:overflowPunct w:val="0"/>
              <w:autoSpaceDE w:val="0"/>
              <w:autoSpaceDN w:val="0"/>
              <w:adjustRightInd w:val="0"/>
              <w:spacing w:before="0" w:after="0"/>
              <w:ind w:firstLine="0"/>
              <w:jc w:val="left"/>
              <w:textAlignment w:val="baseline"/>
            </w:pPr>
            <w:r w:rsidRPr="00C427A1">
              <w:t xml:space="preserve">Величина </w:t>
            </w:r>
            <w:r w:rsidR="004B08A2" w:rsidRPr="00C427A1">
              <w:t>с учетом копеек</w:t>
            </w:r>
            <w:r w:rsidRPr="00C427A1">
              <w:t xml:space="preserve">, печатается в виде числа с фиксированной точкой (2 цифры после </w:t>
            </w:r>
            <w:r w:rsidR="003A3FC6" w:rsidRPr="00C427A1">
              <w:t>точки</w:t>
            </w:r>
            <w:r w:rsidRPr="00C427A1">
              <w:t>) в рублях</w:t>
            </w:r>
          </w:p>
        </w:tc>
      </w:tr>
      <w:tr w:rsidR="00C427A1" w:rsidRPr="00C427A1" w14:paraId="722515ED" w14:textId="77777777" w:rsidTr="00D008EF">
        <w:trPr>
          <w:trHeight w:val="302"/>
          <w:jc w:val="center"/>
        </w:trPr>
        <w:tc>
          <w:tcPr>
            <w:tcW w:w="1002" w:type="dxa"/>
          </w:tcPr>
          <w:p w14:paraId="5AEB99D5" w14:textId="77777777" w:rsidR="000C622A" w:rsidRPr="00C427A1" w:rsidRDefault="000C622A" w:rsidP="003B7C69">
            <w:pPr>
              <w:overflowPunct w:val="0"/>
              <w:autoSpaceDE w:val="0"/>
              <w:autoSpaceDN w:val="0"/>
              <w:adjustRightInd w:val="0"/>
              <w:spacing w:before="0" w:after="0"/>
              <w:ind w:firstLine="0"/>
              <w:textAlignment w:val="baseline"/>
            </w:pPr>
            <w:r w:rsidRPr="00C427A1">
              <w:t>1036</w:t>
            </w:r>
          </w:p>
        </w:tc>
        <w:tc>
          <w:tcPr>
            <w:tcW w:w="2578" w:type="dxa"/>
            <w:shd w:val="clear" w:color="auto" w:fill="auto"/>
            <w:noWrap/>
          </w:tcPr>
          <w:p w14:paraId="1B7975A5" w14:textId="77777777" w:rsidR="000C622A" w:rsidRPr="00C427A1" w:rsidRDefault="000C622A" w:rsidP="003B7C69">
            <w:pPr>
              <w:overflowPunct w:val="0"/>
              <w:autoSpaceDE w:val="0"/>
              <w:autoSpaceDN w:val="0"/>
              <w:adjustRightInd w:val="0"/>
              <w:spacing w:before="0" w:after="0"/>
              <w:ind w:firstLine="0"/>
              <w:jc w:val="left"/>
              <w:textAlignment w:val="baseline"/>
            </w:pPr>
            <w:r w:rsidRPr="00C427A1">
              <w:t>номер автомата</w:t>
            </w:r>
          </w:p>
        </w:tc>
        <w:tc>
          <w:tcPr>
            <w:tcW w:w="1864" w:type="dxa"/>
          </w:tcPr>
          <w:p w14:paraId="1DA2F8AF" w14:textId="77777777" w:rsidR="000C622A" w:rsidRPr="00C427A1" w:rsidRDefault="000C622A" w:rsidP="003B7C69">
            <w:pPr>
              <w:overflowPunct w:val="0"/>
              <w:autoSpaceDE w:val="0"/>
              <w:autoSpaceDN w:val="0"/>
              <w:adjustRightInd w:val="0"/>
              <w:spacing w:before="0" w:after="0"/>
              <w:ind w:firstLine="0"/>
              <w:jc w:val="center"/>
              <w:textAlignment w:val="baseline"/>
            </w:pPr>
            <w:r w:rsidRPr="00C427A1">
              <w:t>Текст</w:t>
            </w:r>
          </w:p>
        </w:tc>
        <w:tc>
          <w:tcPr>
            <w:tcW w:w="1434" w:type="dxa"/>
          </w:tcPr>
          <w:p w14:paraId="102B1ED4" w14:textId="77777777" w:rsidR="000C622A" w:rsidRPr="00C427A1" w:rsidRDefault="000C622A" w:rsidP="003B7C69">
            <w:pPr>
              <w:overflowPunct w:val="0"/>
              <w:autoSpaceDE w:val="0"/>
              <w:autoSpaceDN w:val="0"/>
              <w:adjustRightInd w:val="0"/>
              <w:spacing w:before="0" w:after="0"/>
              <w:ind w:firstLine="0"/>
              <w:jc w:val="center"/>
              <w:textAlignment w:val="baseline"/>
            </w:pPr>
            <w:r w:rsidRPr="00C427A1">
              <w:t>Строка</w:t>
            </w:r>
          </w:p>
        </w:tc>
        <w:tc>
          <w:tcPr>
            <w:tcW w:w="1860" w:type="dxa"/>
          </w:tcPr>
          <w:p w14:paraId="614A68E8" w14:textId="77777777" w:rsidR="000C622A" w:rsidRPr="00C427A1" w:rsidRDefault="000C622A" w:rsidP="003B7C69">
            <w:pPr>
              <w:overflowPunct w:val="0"/>
              <w:autoSpaceDE w:val="0"/>
              <w:autoSpaceDN w:val="0"/>
              <w:adjustRightInd w:val="0"/>
              <w:spacing w:before="0" w:after="0"/>
              <w:ind w:firstLine="0"/>
              <w:jc w:val="center"/>
              <w:textAlignment w:val="baseline"/>
            </w:pPr>
            <w:r w:rsidRPr="00C427A1">
              <w:rPr>
                <w:lang w:val="en-US"/>
              </w:rPr>
              <w:t>{</w:t>
            </w:r>
            <w:r w:rsidRPr="00C427A1">
              <w:t>С</w:t>
            </w:r>
            <w:r w:rsidRPr="00C427A1">
              <w:rPr>
                <w:lang w:val="en-US"/>
              </w:rPr>
              <w:t>}</w:t>
            </w:r>
          </w:p>
        </w:tc>
        <w:tc>
          <w:tcPr>
            <w:tcW w:w="1018" w:type="dxa"/>
          </w:tcPr>
          <w:p w14:paraId="7EA76777" w14:textId="77777777" w:rsidR="000C622A" w:rsidRPr="00C427A1" w:rsidRDefault="000C622A" w:rsidP="003B7C69">
            <w:pPr>
              <w:overflowPunct w:val="0"/>
              <w:autoSpaceDE w:val="0"/>
              <w:autoSpaceDN w:val="0"/>
              <w:adjustRightInd w:val="0"/>
              <w:spacing w:before="0" w:after="0"/>
              <w:ind w:firstLine="0"/>
              <w:jc w:val="center"/>
              <w:textAlignment w:val="baseline"/>
            </w:pPr>
            <w:r w:rsidRPr="00C427A1">
              <w:t>Нет</w:t>
            </w:r>
          </w:p>
        </w:tc>
        <w:tc>
          <w:tcPr>
            <w:tcW w:w="1108" w:type="dxa"/>
          </w:tcPr>
          <w:p w14:paraId="7739429A" w14:textId="77777777" w:rsidR="000C622A" w:rsidRPr="00C427A1" w:rsidRDefault="000C622A" w:rsidP="003B7C69">
            <w:pPr>
              <w:overflowPunct w:val="0"/>
              <w:autoSpaceDE w:val="0"/>
              <w:autoSpaceDN w:val="0"/>
              <w:adjustRightInd w:val="0"/>
              <w:spacing w:before="0" w:after="0"/>
              <w:ind w:firstLine="0"/>
              <w:jc w:val="center"/>
              <w:textAlignment w:val="baseline"/>
            </w:pPr>
            <w:r w:rsidRPr="00C427A1">
              <w:t>20</w:t>
            </w:r>
          </w:p>
        </w:tc>
        <w:tc>
          <w:tcPr>
            <w:tcW w:w="3412" w:type="dxa"/>
          </w:tcPr>
          <w:p w14:paraId="6ABD103E" w14:textId="77777777" w:rsidR="000C622A" w:rsidRPr="00C427A1" w:rsidRDefault="000C622A" w:rsidP="003B7C69">
            <w:pPr>
              <w:overflowPunct w:val="0"/>
              <w:autoSpaceDE w:val="0"/>
              <w:autoSpaceDN w:val="0"/>
              <w:adjustRightInd w:val="0"/>
              <w:spacing w:before="0" w:after="0"/>
              <w:ind w:firstLine="0"/>
              <w:jc w:val="left"/>
              <w:textAlignment w:val="baseline"/>
            </w:pPr>
          </w:p>
        </w:tc>
      </w:tr>
      <w:tr w:rsidR="00C427A1" w:rsidRPr="00C427A1" w14:paraId="3365E449" w14:textId="77777777" w:rsidTr="00D008EF">
        <w:trPr>
          <w:trHeight w:val="302"/>
          <w:jc w:val="center"/>
        </w:trPr>
        <w:tc>
          <w:tcPr>
            <w:tcW w:w="1002" w:type="dxa"/>
          </w:tcPr>
          <w:p w14:paraId="13C72B86" w14:textId="77777777" w:rsidR="000C622A" w:rsidRPr="00C427A1" w:rsidRDefault="000C622A" w:rsidP="003B7C69">
            <w:pPr>
              <w:overflowPunct w:val="0"/>
              <w:autoSpaceDE w:val="0"/>
              <w:autoSpaceDN w:val="0"/>
              <w:adjustRightInd w:val="0"/>
              <w:spacing w:before="0" w:after="0"/>
              <w:ind w:firstLine="0"/>
              <w:textAlignment w:val="baseline"/>
            </w:pPr>
            <w:r w:rsidRPr="00C427A1">
              <w:lastRenderedPageBreak/>
              <w:t>1037</w:t>
            </w:r>
          </w:p>
        </w:tc>
        <w:tc>
          <w:tcPr>
            <w:tcW w:w="2578" w:type="dxa"/>
            <w:shd w:val="clear" w:color="auto" w:fill="auto"/>
            <w:noWrap/>
          </w:tcPr>
          <w:p w14:paraId="5ADD620F" w14:textId="77777777" w:rsidR="000C622A" w:rsidRPr="00C427A1" w:rsidRDefault="000C622A" w:rsidP="003B7C69">
            <w:pPr>
              <w:overflowPunct w:val="0"/>
              <w:autoSpaceDE w:val="0"/>
              <w:autoSpaceDN w:val="0"/>
              <w:adjustRightInd w:val="0"/>
              <w:spacing w:before="0" w:after="0"/>
              <w:ind w:firstLine="0"/>
              <w:jc w:val="left"/>
              <w:textAlignment w:val="baseline"/>
            </w:pPr>
            <w:r w:rsidRPr="00C427A1">
              <w:t>регистрационный номер ККТ</w:t>
            </w:r>
          </w:p>
        </w:tc>
        <w:tc>
          <w:tcPr>
            <w:tcW w:w="1864" w:type="dxa"/>
          </w:tcPr>
          <w:p w14:paraId="7A07C3FE" w14:textId="77777777" w:rsidR="000C622A" w:rsidRPr="00C427A1" w:rsidRDefault="000C622A" w:rsidP="003B7C69">
            <w:pPr>
              <w:overflowPunct w:val="0"/>
              <w:autoSpaceDE w:val="0"/>
              <w:autoSpaceDN w:val="0"/>
              <w:adjustRightInd w:val="0"/>
              <w:spacing w:before="0" w:after="0"/>
              <w:ind w:firstLine="0"/>
              <w:jc w:val="center"/>
              <w:textAlignment w:val="baseline"/>
            </w:pPr>
            <w:r w:rsidRPr="00C427A1">
              <w:t>Текст</w:t>
            </w:r>
          </w:p>
        </w:tc>
        <w:tc>
          <w:tcPr>
            <w:tcW w:w="1434" w:type="dxa"/>
          </w:tcPr>
          <w:p w14:paraId="16F6F2B8" w14:textId="77777777" w:rsidR="000C622A" w:rsidRPr="00C427A1" w:rsidRDefault="000C622A" w:rsidP="003B7C69">
            <w:pPr>
              <w:overflowPunct w:val="0"/>
              <w:autoSpaceDE w:val="0"/>
              <w:autoSpaceDN w:val="0"/>
              <w:adjustRightInd w:val="0"/>
              <w:spacing w:before="0" w:after="0"/>
              <w:ind w:firstLine="0"/>
              <w:jc w:val="center"/>
              <w:textAlignment w:val="baseline"/>
            </w:pPr>
            <w:r w:rsidRPr="00C427A1">
              <w:t>Строка</w:t>
            </w:r>
          </w:p>
        </w:tc>
        <w:tc>
          <w:tcPr>
            <w:tcW w:w="1860" w:type="dxa"/>
          </w:tcPr>
          <w:p w14:paraId="1ACA31AC" w14:textId="77777777" w:rsidR="000C622A" w:rsidRPr="00C427A1" w:rsidRDefault="000C622A" w:rsidP="003B7C69">
            <w:pPr>
              <w:overflowPunct w:val="0"/>
              <w:autoSpaceDE w:val="0"/>
              <w:autoSpaceDN w:val="0"/>
              <w:adjustRightInd w:val="0"/>
              <w:spacing w:before="0" w:after="0"/>
              <w:ind w:firstLine="0"/>
              <w:jc w:val="center"/>
              <w:textAlignment w:val="baseline"/>
            </w:pPr>
            <w:r w:rsidRPr="00C427A1">
              <w:t>ЦЦЦЦЦЦЦЦЦЦЦЦЦЦЦЦ</w:t>
            </w:r>
          </w:p>
        </w:tc>
        <w:tc>
          <w:tcPr>
            <w:tcW w:w="1018" w:type="dxa"/>
          </w:tcPr>
          <w:p w14:paraId="59E04922" w14:textId="77777777" w:rsidR="000C622A" w:rsidRPr="00C427A1" w:rsidRDefault="000C622A" w:rsidP="003B7C69">
            <w:pPr>
              <w:overflowPunct w:val="0"/>
              <w:autoSpaceDE w:val="0"/>
              <w:autoSpaceDN w:val="0"/>
              <w:adjustRightInd w:val="0"/>
              <w:spacing w:before="0" w:after="0"/>
              <w:ind w:firstLine="0"/>
              <w:jc w:val="center"/>
              <w:textAlignment w:val="baseline"/>
            </w:pPr>
            <w:r w:rsidRPr="00C427A1">
              <w:t>Да</w:t>
            </w:r>
          </w:p>
        </w:tc>
        <w:tc>
          <w:tcPr>
            <w:tcW w:w="1108" w:type="dxa"/>
          </w:tcPr>
          <w:p w14:paraId="0C62794B" w14:textId="77777777" w:rsidR="000C622A" w:rsidRPr="00C427A1" w:rsidRDefault="00BE7CF8" w:rsidP="003B7C69">
            <w:pPr>
              <w:overflowPunct w:val="0"/>
              <w:autoSpaceDE w:val="0"/>
              <w:autoSpaceDN w:val="0"/>
              <w:adjustRightInd w:val="0"/>
              <w:spacing w:before="0" w:after="0"/>
              <w:ind w:firstLine="0"/>
              <w:jc w:val="center"/>
              <w:textAlignment w:val="baseline"/>
            </w:pPr>
            <w:r w:rsidRPr="00C427A1">
              <w:t>20</w:t>
            </w:r>
          </w:p>
        </w:tc>
        <w:tc>
          <w:tcPr>
            <w:tcW w:w="3412" w:type="dxa"/>
          </w:tcPr>
          <w:p w14:paraId="38D3E0DA" w14:textId="14D100D4" w:rsidR="000C622A" w:rsidRPr="00C427A1" w:rsidRDefault="00697179" w:rsidP="00697179">
            <w:pPr>
              <w:overflowPunct w:val="0"/>
              <w:autoSpaceDE w:val="0"/>
              <w:autoSpaceDN w:val="0"/>
              <w:adjustRightInd w:val="0"/>
              <w:spacing w:before="0" w:after="0"/>
              <w:ind w:firstLine="0"/>
              <w:jc w:val="left"/>
              <w:textAlignment w:val="baseline"/>
            </w:pPr>
            <w:r w:rsidRPr="00697179">
              <w:t>См. п. 63 настоящ</w:t>
            </w:r>
            <w:r>
              <w:t>их форматов</w:t>
            </w:r>
            <w:r w:rsidRPr="00697179">
              <w:t>. До установленной длины дополняется пробелами справа</w:t>
            </w:r>
          </w:p>
        </w:tc>
      </w:tr>
      <w:tr w:rsidR="00C427A1" w:rsidRPr="00C427A1" w14:paraId="7F698550" w14:textId="77777777" w:rsidTr="00D008EF">
        <w:trPr>
          <w:trHeight w:val="302"/>
          <w:jc w:val="center"/>
        </w:trPr>
        <w:tc>
          <w:tcPr>
            <w:tcW w:w="1002" w:type="dxa"/>
          </w:tcPr>
          <w:p w14:paraId="66F39D3C" w14:textId="77777777" w:rsidR="006866BA" w:rsidRPr="00C427A1" w:rsidRDefault="006866BA" w:rsidP="003B7C69">
            <w:pPr>
              <w:overflowPunct w:val="0"/>
              <w:autoSpaceDE w:val="0"/>
              <w:autoSpaceDN w:val="0"/>
              <w:adjustRightInd w:val="0"/>
              <w:spacing w:before="0" w:after="0"/>
              <w:ind w:firstLine="0"/>
              <w:textAlignment w:val="baseline"/>
            </w:pPr>
            <w:r w:rsidRPr="00C427A1">
              <w:t>1038</w:t>
            </w:r>
          </w:p>
        </w:tc>
        <w:tc>
          <w:tcPr>
            <w:tcW w:w="2578" w:type="dxa"/>
            <w:shd w:val="clear" w:color="auto" w:fill="auto"/>
            <w:noWrap/>
          </w:tcPr>
          <w:p w14:paraId="2AE3E309" w14:textId="77777777" w:rsidR="006866BA" w:rsidRPr="00C427A1" w:rsidRDefault="006866BA" w:rsidP="003B7C69">
            <w:pPr>
              <w:overflowPunct w:val="0"/>
              <w:autoSpaceDE w:val="0"/>
              <w:autoSpaceDN w:val="0"/>
              <w:adjustRightInd w:val="0"/>
              <w:spacing w:before="0" w:after="0"/>
              <w:ind w:firstLine="0"/>
              <w:jc w:val="left"/>
              <w:textAlignment w:val="baseline"/>
            </w:pPr>
            <w:r w:rsidRPr="00C427A1">
              <w:t>номер смены</w:t>
            </w:r>
          </w:p>
        </w:tc>
        <w:tc>
          <w:tcPr>
            <w:tcW w:w="1864" w:type="dxa"/>
          </w:tcPr>
          <w:p w14:paraId="03899AC1" w14:textId="77777777" w:rsidR="006866BA" w:rsidRPr="00C427A1" w:rsidRDefault="006866BA" w:rsidP="003B7C69">
            <w:pPr>
              <w:overflowPunct w:val="0"/>
              <w:autoSpaceDE w:val="0"/>
              <w:autoSpaceDN w:val="0"/>
              <w:adjustRightInd w:val="0"/>
              <w:spacing w:before="0" w:after="0"/>
              <w:ind w:firstLine="0"/>
              <w:jc w:val="center"/>
              <w:textAlignment w:val="baseline"/>
            </w:pPr>
            <w:r w:rsidRPr="00C427A1">
              <w:t>Целое</w:t>
            </w:r>
          </w:p>
        </w:tc>
        <w:tc>
          <w:tcPr>
            <w:tcW w:w="1434" w:type="dxa"/>
          </w:tcPr>
          <w:p w14:paraId="5102805B" w14:textId="77777777" w:rsidR="006866BA" w:rsidRPr="00C427A1" w:rsidRDefault="003747C5" w:rsidP="003B7C69">
            <w:pPr>
              <w:overflowPunct w:val="0"/>
              <w:autoSpaceDE w:val="0"/>
              <w:autoSpaceDN w:val="0"/>
              <w:adjustRightInd w:val="0"/>
              <w:spacing w:before="0" w:after="0"/>
              <w:ind w:firstLine="0"/>
              <w:jc w:val="center"/>
              <w:textAlignment w:val="baseline"/>
            </w:pPr>
            <w:r w:rsidRPr="00C427A1">
              <w:rPr>
                <w:lang w:val="en-US"/>
              </w:rPr>
              <w:t>UInt32</w:t>
            </w:r>
          </w:p>
        </w:tc>
        <w:tc>
          <w:tcPr>
            <w:tcW w:w="1860" w:type="dxa"/>
          </w:tcPr>
          <w:p w14:paraId="6802FD45" w14:textId="77777777" w:rsidR="006866BA" w:rsidRPr="00C427A1" w:rsidRDefault="006866BA" w:rsidP="003B7C69">
            <w:pPr>
              <w:overflowPunct w:val="0"/>
              <w:autoSpaceDE w:val="0"/>
              <w:autoSpaceDN w:val="0"/>
              <w:adjustRightInd w:val="0"/>
              <w:spacing w:before="0" w:after="0"/>
              <w:ind w:firstLine="0"/>
              <w:jc w:val="center"/>
              <w:textAlignment w:val="baseline"/>
            </w:pPr>
            <w:r w:rsidRPr="00C427A1">
              <w:t>{Ц}</w:t>
            </w:r>
          </w:p>
        </w:tc>
        <w:tc>
          <w:tcPr>
            <w:tcW w:w="1018" w:type="dxa"/>
          </w:tcPr>
          <w:p w14:paraId="55BB3494" w14:textId="77777777" w:rsidR="006866BA" w:rsidRPr="00C427A1" w:rsidRDefault="006866BA" w:rsidP="003B7C69">
            <w:pPr>
              <w:overflowPunct w:val="0"/>
              <w:autoSpaceDE w:val="0"/>
              <w:autoSpaceDN w:val="0"/>
              <w:adjustRightInd w:val="0"/>
              <w:spacing w:before="0" w:after="0"/>
              <w:ind w:firstLine="0"/>
              <w:jc w:val="center"/>
              <w:textAlignment w:val="baseline"/>
            </w:pPr>
            <w:r w:rsidRPr="00C427A1">
              <w:t>Да</w:t>
            </w:r>
          </w:p>
        </w:tc>
        <w:tc>
          <w:tcPr>
            <w:tcW w:w="1108" w:type="dxa"/>
          </w:tcPr>
          <w:p w14:paraId="09DCFCEB" w14:textId="77777777" w:rsidR="006866BA" w:rsidRPr="00C427A1" w:rsidRDefault="006866BA" w:rsidP="003B7C69">
            <w:pPr>
              <w:overflowPunct w:val="0"/>
              <w:autoSpaceDE w:val="0"/>
              <w:autoSpaceDN w:val="0"/>
              <w:adjustRightInd w:val="0"/>
              <w:spacing w:before="0" w:after="0"/>
              <w:ind w:firstLine="0"/>
              <w:jc w:val="center"/>
              <w:textAlignment w:val="baseline"/>
            </w:pPr>
            <w:r w:rsidRPr="00C427A1">
              <w:t>4</w:t>
            </w:r>
          </w:p>
        </w:tc>
        <w:tc>
          <w:tcPr>
            <w:tcW w:w="3412" w:type="dxa"/>
          </w:tcPr>
          <w:p w14:paraId="7DDF6D1A" w14:textId="77777777" w:rsidR="006866BA" w:rsidRPr="00C427A1" w:rsidRDefault="006866BA" w:rsidP="003B7C69">
            <w:pPr>
              <w:overflowPunct w:val="0"/>
              <w:autoSpaceDE w:val="0"/>
              <w:autoSpaceDN w:val="0"/>
              <w:adjustRightInd w:val="0"/>
              <w:spacing w:before="0" w:after="0"/>
              <w:ind w:firstLine="0"/>
              <w:jc w:val="left"/>
              <w:textAlignment w:val="baseline"/>
            </w:pPr>
          </w:p>
        </w:tc>
      </w:tr>
      <w:tr w:rsidR="00C427A1" w:rsidRPr="00C427A1" w14:paraId="2DEF7EF7" w14:textId="77777777" w:rsidTr="00D008EF">
        <w:trPr>
          <w:trHeight w:val="302"/>
          <w:jc w:val="center"/>
        </w:trPr>
        <w:tc>
          <w:tcPr>
            <w:tcW w:w="1002" w:type="dxa"/>
          </w:tcPr>
          <w:p w14:paraId="0E2C4C78" w14:textId="77777777" w:rsidR="006866BA" w:rsidRPr="00C427A1" w:rsidRDefault="006866BA" w:rsidP="003B7C69">
            <w:pPr>
              <w:overflowPunct w:val="0"/>
              <w:autoSpaceDE w:val="0"/>
              <w:autoSpaceDN w:val="0"/>
              <w:adjustRightInd w:val="0"/>
              <w:spacing w:before="0" w:after="0"/>
              <w:ind w:firstLine="0"/>
              <w:textAlignment w:val="baseline"/>
            </w:pPr>
            <w:r w:rsidRPr="00C427A1">
              <w:t>1040</w:t>
            </w:r>
          </w:p>
        </w:tc>
        <w:tc>
          <w:tcPr>
            <w:tcW w:w="2578" w:type="dxa"/>
            <w:shd w:val="clear" w:color="auto" w:fill="auto"/>
            <w:noWrap/>
          </w:tcPr>
          <w:p w14:paraId="547E5B8E" w14:textId="77777777" w:rsidR="006866BA" w:rsidRPr="00C427A1" w:rsidRDefault="006866BA" w:rsidP="003B7C69">
            <w:pPr>
              <w:overflowPunct w:val="0"/>
              <w:autoSpaceDE w:val="0"/>
              <w:autoSpaceDN w:val="0"/>
              <w:adjustRightInd w:val="0"/>
              <w:spacing w:before="0" w:after="0"/>
              <w:ind w:firstLine="0"/>
              <w:jc w:val="left"/>
              <w:textAlignment w:val="baseline"/>
            </w:pPr>
            <w:r w:rsidRPr="00C427A1">
              <w:t>номер ФД</w:t>
            </w:r>
          </w:p>
        </w:tc>
        <w:tc>
          <w:tcPr>
            <w:tcW w:w="1864" w:type="dxa"/>
          </w:tcPr>
          <w:p w14:paraId="0E8B26C3" w14:textId="77777777" w:rsidR="006866BA" w:rsidRPr="00C427A1" w:rsidRDefault="006866BA" w:rsidP="003B7C69">
            <w:pPr>
              <w:overflowPunct w:val="0"/>
              <w:autoSpaceDE w:val="0"/>
              <w:autoSpaceDN w:val="0"/>
              <w:adjustRightInd w:val="0"/>
              <w:spacing w:before="0" w:after="0"/>
              <w:ind w:firstLine="0"/>
              <w:jc w:val="center"/>
              <w:textAlignment w:val="baseline"/>
            </w:pPr>
            <w:r w:rsidRPr="00C427A1">
              <w:t>Целое</w:t>
            </w:r>
          </w:p>
        </w:tc>
        <w:tc>
          <w:tcPr>
            <w:tcW w:w="1434" w:type="dxa"/>
          </w:tcPr>
          <w:p w14:paraId="0B5AC7F5" w14:textId="77777777" w:rsidR="006866BA" w:rsidRPr="00C427A1" w:rsidRDefault="003747C5" w:rsidP="003B7C69">
            <w:pPr>
              <w:overflowPunct w:val="0"/>
              <w:autoSpaceDE w:val="0"/>
              <w:autoSpaceDN w:val="0"/>
              <w:adjustRightInd w:val="0"/>
              <w:spacing w:before="0" w:after="0"/>
              <w:ind w:firstLine="0"/>
              <w:jc w:val="center"/>
              <w:textAlignment w:val="baseline"/>
            </w:pPr>
            <w:r w:rsidRPr="00C427A1">
              <w:rPr>
                <w:lang w:val="en-US"/>
              </w:rPr>
              <w:t>UInt32</w:t>
            </w:r>
          </w:p>
        </w:tc>
        <w:tc>
          <w:tcPr>
            <w:tcW w:w="1860" w:type="dxa"/>
          </w:tcPr>
          <w:p w14:paraId="34B5AF90" w14:textId="77777777" w:rsidR="006866BA" w:rsidRPr="00C427A1" w:rsidRDefault="006866BA" w:rsidP="003B7C69">
            <w:pPr>
              <w:overflowPunct w:val="0"/>
              <w:autoSpaceDE w:val="0"/>
              <w:autoSpaceDN w:val="0"/>
              <w:adjustRightInd w:val="0"/>
              <w:spacing w:before="0" w:after="0"/>
              <w:ind w:firstLine="0"/>
              <w:jc w:val="center"/>
              <w:textAlignment w:val="baseline"/>
            </w:pPr>
            <w:r w:rsidRPr="00C427A1">
              <w:t>{Ц}</w:t>
            </w:r>
          </w:p>
        </w:tc>
        <w:tc>
          <w:tcPr>
            <w:tcW w:w="1018" w:type="dxa"/>
          </w:tcPr>
          <w:p w14:paraId="391CEB93" w14:textId="77777777" w:rsidR="006866BA" w:rsidRPr="00C427A1" w:rsidRDefault="006866BA" w:rsidP="003B7C69">
            <w:pPr>
              <w:overflowPunct w:val="0"/>
              <w:autoSpaceDE w:val="0"/>
              <w:autoSpaceDN w:val="0"/>
              <w:adjustRightInd w:val="0"/>
              <w:spacing w:before="0" w:after="0"/>
              <w:ind w:firstLine="0"/>
              <w:jc w:val="center"/>
              <w:textAlignment w:val="baseline"/>
            </w:pPr>
            <w:r w:rsidRPr="00C427A1">
              <w:t>Да</w:t>
            </w:r>
          </w:p>
        </w:tc>
        <w:tc>
          <w:tcPr>
            <w:tcW w:w="1108" w:type="dxa"/>
          </w:tcPr>
          <w:p w14:paraId="25862C16" w14:textId="77777777" w:rsidR="006866BA" w:rsidRPr="00C427A1" w:rsidRDefault="006866BA" w:rsidP="003B7C69">
            <w:pPr>
              <w:overflowPunct w:val="0"/>
              <w:autoSpaceDE w:val="0"/>
              <w:autoSpaceDN w:val="0"/>
              <w:adjustRightInd w:val="0"/>
              <w:spacing w:before="0" w:after="0"/>
              <w:ind w:firstLine="0"/>
              <w:jc w:val="center"/>
              <w:textAlignment w:val="baseline"/>
            </w:pPr>
            <w:r w:rsidRPr="00C427A1">
              <w:t>4</w:t>
            </w:r>
          </w:p>
        </w:tc>
        <w:tc>
          <w:tcPr>
            <w:tcW w:w="3412" w:type="dxa"/>
          </w:tcPr>
          <w:p w14:paraId="27561EFC" w14:textId="77777777" w:rsidR="006866BA" w:rsidRPr="00C427A1" w:rsidRDefault="006866BA" w:rsidP="003B7C69">
            <w:pPr>
              <w:overflowPunct w:val="0"/>
              <w:autoSpaceDE w:val="0"/>
              <w:autoSpaceDN w:val="0"/>
              <w:adjustRightInd w:val="0"/>
              <w:spacing w:before="0" w:after="0"/>
              <w:ind w:firstLine="0"/>
              <w:jc w:val="left"/>
              <w:textAlignment w:val="baseline"/>
            </w:pPr>
          </w:p>
        </w:tc>
      </w:tr>
      <w:tr w:rsidR="00C427A1" w:rsidRPr="00C427A1" w14:paraId="48ED23F7" w14:textId="77777777" w:rsidTr="00D008EF">
        <w:trPr>
          <w:trHeight w:val="302"/>
          <w:jc w:val="center"/>
        </w:trPr>
        <w:tc>
          <w:tcPr>
            <w:tcW w:w="1002" w:type="dxa"/>
          </w:tcPr>
          <w:p w14:paraId="57E6A644" w14:textId="77777777" w:rsidR="004444A6" w:rsidRPr="00C427A1" w:rsidRDefault="004444A6" w:rsidP="003B7C69">
            <w:pPr>
              <w:overflowPunct w:val="0"/>
              <w:autoSpaceDE w:val="0"/>
              <w:autoSpaceDN w:val="0"/>
              <w:adjustRightInd w:val="0"/>
              <w:spacing w:before="0" w:after="0"/>
              <w:ind w:firstLine="0"/>
              <w:textAlignment w:val="baseline"/>
            </w:pPr>
            <w:r w:rsidRPr="00C427A1">
              <w:t>1041</w:t>
            </w:r>
          </w:p>
        </w:tc>
        <w:tc>
          <w:tcPr>
            <w:tcW w:w="2578" w:type="dxa"/>
            <w:shd w:val="clear" w:color="auto" w:fill="auto"/>
            <w:noWrap/>
          </w:tcPr>
          <w:p w14:paraId="4685650E" w14:textId="77777777" w:rsidR="004444A6" w:rsidRPr="00C427A1" w:rsidRDefault="004444A6" w:rsidP="003B7C69">
            <w:pPr>
              <w:overflowPunct w:val="0"/>
              <w:autoSpaceDE w:val="0"/>
              <w:autoSpaceDN w:val="0"/>
              <w:adjustRightInd w:val="0"/>
              <w:spacing w:before="0" w:after="0"/>
              <w:ind w:firstLine="0"/>
              <w:jc w:val="left"/>
              <w:textAlignment w:val="baseline"/>
            </w:pPr>
            <w:r w:rsidRPr="00C427A1">
              <w:t>номер ФН</w:t>
            </w:r>
          </w:p>
        </w:tc>
        <w:tc>
          <w:tcPr>
            <w:tcW w:w="1864" w:type="dxa"/>
          </w:tcPr>
          <w:p w14:paraId="0682A893" w14:textId="77777777" w:rsidR="004444A6" w:rsidRPr="00C427A1" w:rsidRDefault="004444A6" w:rsidP="003B7C69">
            <w:pPr>
              <w:overflowPunct w:val="0"/>
              <w:autoSpaceDE w:val="0"/>
              <w:autoSpaceDN w:val="0"/>
              <w:adjustRightInd w:val="0"/>
              <w:spacing w:before="0" w:after="0"/>
              <w:ind w:firstLine="0"/>
              <w:jc w:val="center"/>
              <w:textAlignment w:val="baseline"/>
            </w:pPr>
            <w:r w:rsidRPr="00C427A1">
              <w:t>Текст</w:t>
            </w:r>
          </w:p>
        </w:tc>
        <w:tc>
          <w:tcPr>
            <w:tcW w:w="1434" w:type="dxa"/>
          </w:tcPr>
          <w:p w14:paraId="5D89C4C0" w14:textId="77777777" w:rsidR="004444A6" w:rsidRPr="00C427A1" w:rsidRDefault="004444A6" w:rsidP="003B7C69">
            <w:pPr>
              <w:overflowPunct w:val="0"/>
              <w:autoSpaceDE w:val="0"/>
              <w:autoSpaceDN w:val="0"/>
              <w:adjustRightInd w:val="0"/>
              <w:spacing w:before="0" w:after="0"/>
              <w:ind w:firstLine="0"/>
              <w:jc w:val="center"/>
              <w:textAlignment w:val="baseline"/>
            </w:pPr>
            <w:r w:rsidRPr="00C427A1">
              <w:t>Строка</w:t>
            </w:r>
          </w:p>
        </w:tc>
        <w:tc>
          <w:tcPr>
            <w:tcW w:w="1860" w:type="dxa"/>
          </w:tcPr>
          <w:p w14:paraId="094DE02E" w14:textId="77777777" w:rsidR="004444A6" w:rsidRPr="00C427A1" w:rsidRDefault="004444A6" w:rsidP="003B7C69">
            <w:pPr>
              <w:overflowPunct w:val="0"/>
              <w:autoSpaceDE w:val="0"/>
              <w:autoSpaceDN w:val="0"/>
              <w:adjustRightInd w:val="0"/>
              <w:spacing w:before="0" w:after="0"/>
              <w:ind w:firstLine="0"/>
              <w:jc w:val="center"/>
              <w:textAlignment w:val="baseline"/>
            </w:pPr>
            <w:r w:rsidRPr="00C427A1">
              <w:t>ЦЦЦЦЦЦЦЦЦЦЦЦЦЦЦЦ</w:t>
            </w:r>
          </w:p>
        </w:tc>
        <w:tc>
          <w:tcPr>
            <w:tcW w:w="1018" w:type="dxa"/>
          </w:tcPr>
          <w:p w14:paraId="0B9E03CE" w14:textId="77777777" w:rsidR="004444A6" w:rsidRPr="00C427A1" w:rsidRDefault="004444A6" w:rsidP="003B7C69">
            <w:pPr>
              <w:overflowPunct w:val="0"/>
              <w:autoSpaceDE w:val="0"/>
              <w:autoSpaceDN w:val="0"/>
              <w:adjustRightInd w:val="0"/>
              <w:spacing w:before="0" w:after="0"/>
              <w:ind w:firstLine="0"/>
              <w:jc w:val="center"/>
              <w:textAlignment w:val="baseline"/>
            </w:pPr>
            <w:r w:rsidRPr="00C427A1">
              <w:t>Да</w:t>
            </w:r>
          </w:p>
        </w:tc>
        <w:tc>
          <w:tcPr>
            <w:tcW w:w="1108" w:type="dxa"/>
          </w:tcPr>
          <w:p w14:paraId="4804A710" w14:textId="77777777" w:rsidR="004444A6" w:rsidRPr="00C427A1" w:rsidRDefault="004444A6" w:rsidP="003B7C69">
            <w:pPr>
              <w:overflowPunct w:val="0"/>
              <w:autoSpaceDE w:val="0"/>
              <w:autoSpaceDN w:val="0"/>
              <w:adjustRightInd w:val="0"/>
              <w:spacing w:before="0" w:after="0"/>
              <w:ind w:firstLine="0"/>
              <w:jc w:val="center"/>
              <w:textAlignment w:val="baseline"/>
            </w:pPr>
            <w:r w:rsidRPr="00C427A1">
              <w:t>16</w:t>
            </w:r>
          </w:p>
        </w:tc>
        <w:tc>
          <w:tcPr>
            <w:tcW w:w="3412" w:type="dxa"/>
          </w:tcPr>
          <w:p w14:paraId="7589F79C" w14:textId="77777777" w:rsidR="004444A6" w:rsidRPr="00C427A1" w:rsidRDefault="004444A6" w:rsidP="003B7C69">
            <w:pPr>
              <w:overflowPunct w:val="0"/>
              <w:autoSpaceDE w:val="0"/>
              <w:autoSpaceDN w:val="0"/>
              <w:adjustRightInd w:val="0"/>
              <w:spacing w:before="0" w:after="0"/>
              <w:ind w:firstLine="0"/>
              <w:jc w:val="left"/>
              <w:textAlignment w:val="baseline"/>
            </w:pPr>
          </w:p>
        </w:tc>
      </w:tr>
      <w:tr w:rsidR="00C427A1" w:rsidRPr="00C427A1" w14:paraId="46291A31" w14:textId="77777777" w:rsidTr="00D008EF">
        <w:trPr>
          <w:trHeight w:val="302"/>
          <w:jc w:val="center"/>
        </w:trPr>
        <w:tc>
          <w:tcPr>
            <w:tcW w:w="1002" w:type="dxa"/>
          </w:tcPr>
          <w:p w14:paraId="4C89A427" w14:textId="77777777" w:rsidR="006866BA" w:rsidRPr="00C427A1" w:rsidRDefault="006866BA" w:rsidP="003B7C69">
            <w:pPr>
              <w:overflowPunct w:val="0"/>
              <w:autoSpaceDE w:val="0"/>
              <w:autoSpaceDN w:val="0"/>
              <w:adjustRightInd w:val="0"/>
              <w:spacing w:before="0" w:after="0"/>
              <w:ind w:firstLine="0"/>
              <w:textAlignment w:val="baseline"/>
            </w:pPr>
            <w:r w:rsidRPr="00C427A1">
              <w:t>1042</w:t>
            </w:r>
          </w:p>
        </w:tc>
        <w:tc>
          <w:tcPr>
            <w:tcW w:w="2578" w:type="dxa"/>
            <w:shd w:val="clear" w:color="auto" w:fill="auto"/>
            <w:noWrap/>
          </w:tcPr>
          <w:p w14:paraId="576B5BCF" w14:textId="77777777" w:rsidR="006866BA" w:rsidRPr="00C427A1" w:rsidRDefault="006866BA" w:rsidP="003B7C69">
            <w:pPr>
              <w:overflowPunct w:val="0"/>
              <w:autoSpaceDE w:val="0"/>
              <w:autoSpaceDN w:val="0"/>
              <w:adjustRightInd w:val="0"/>
              <w:spacing w:before="0" w:after="0"/>
              <w:ind w:firstLine="0"/>
              <w:jc w:val="left"/>
              <w:textAlignment w:val="baseline"/>
            </w:pPr>
            <w:r w:rsidRPr="00C427A1">
              <w:t>номер чека за смену</w:t>
            </w:r>
          </w:p>
        </w:tc>
        <w:tc>
          <w:tcPr>
            <w:tcW w:w="1864" w:type="dxa"/>
          </w:tcPr>
          <w:p w14:paraId="4CAE06C4" w14:textId="77777777" w:rsidR="006866BA" w:rsidRPr="00C427A1" w:rsidRDefault="006866BA" w:rsidP="003B7C69">
            <w:pPr>
              <w:overflowPunct w:val="0"/>
              <w:autoSpaceDE w:val="0"/>
              <w:autoSpaceDN w:val="0"/>
              <w:adjustRightInd w:val="0"/>
              <w:spacing w:before="0" w:after="0"/>
              <w:ind w:firstLine="0"/>
              <w:jc w:val="center"/>
              <w:textAlignment w:val="baseline"/>
            </w:pPr>
            <w:r w:rsidRPr="00C427A1">
              <w:t>Целое</w:t>
            </w:r>
          </w:p>
        </w:tc>
        <w:tc>
          <w:tcPr>
            <w:tcW w:w="1434" w:type="dxa"/>
          </w:tcPr>
          <w:p w14:paraId="4B465CA0" w14:textId="77777777" w:rsidR="006866BA" w:rsidRPr="00C427A1" w:rsidRDefault="003747C5" w:rsidP="003B7C69">
            <w:pPr>
              <w:overflowPunct w:val="0"/>
              <w:autoSpaceDE w:val="0"/>
              <w:autoSpaceDN w:val="0"/>
              <w:adjustRightInd w:val="0"/>
              <w:spacing w:before="0" w:after="0"/>
              <w:ind w:firstLine="0"/>
              <w:jc w:val="center"/>
              <w:textAlignment w:val="baseline"/>
            </w:pPr>
            <w:r w:rsidRPr="00C427A1">
              <w:rPr>
                <w:lang w:val="en-US"/>
              </w:rPr>
              <w:t>UInt32</w:t>
            </w:r>
          </w:p>
        </w:tc>
        <w:tc>
          <w:tcPr>
            <w:tcW w:w="1860" w:type="dxa"/>
          </w:tcPr>
          <w:p w14:paraId="655C54A4" w14:textId="77777777" w:rsidR="006866BA" w:rsidRPr="00C427A1" w:rsidRDefault="006866BA" w:rsidP="003B7C69">
            <w:pPr>
              <w:overflowPunct w:val="0"/>
              <w:autoSpaceDE w:val="0"/>
              <w:autoSpaceDN w:val="0"/>
              <w:adjustRightInd w:val="0"/>
              <w:spacing w:before="0" w:after="0"/>
              <w:ind w:firstLine="0"/>
              <w:jc w:val="center"/>
              <w:textAlignment w:val="baseline"/>
            </w:pPr>
            <w:r w:rsidRPr="00C427A1">
              <w:t>{Ц}</w:t>
            </w:r>
          </w:p>
        </w:tc>
        <w:tc>
          <w:tcPr>
            <w:tcW w:w="1018" w:type="dxa"/>
          </w:tcPr>
          <w:p w14:paraId="222814B6" w14:textId="77777777" w:rsidR="006866BA" w:rsidRPr="00C427A1" w:rsidRDefault="006866BA" w:rsidP="003B7C69">
            <w:pPr>
              <w:overflowPunct w:val="0"/>
              <w:autoSpaceDE w:val="0"/>
              <w:autoSpaceDN w:val="0"/>
              <w:adjustRightInd w:val="0"/>
              <w:spacing w:before="0" w:after="0"/>
              <w:ind w:firstLine="0"/>
              <w:jc w:val="center"/>
              <w:textAlignment w:val="baseline"/>
            </w:pPr>
            <w:r w:rsidRPr="00C427A1">
              <w:t>Да</w:t>
            </w:r>
          </w:p>
        </w:tc>
        <w:tc>
          <w:tcPr>
            <w:tcW w:w="1108" w:type="dxa"/>
          </w:tcPr>
          <w:p w14:paraId="76AF4AA1" w14:textId="77777777" w:rsidR="006866BA" w:rsidRPr="00C427A1" w:rsidRDefault="006866BA" w:rsidP="003B7C69">
            <w:pPr>
              <w:overflowPunct w:val="0"/>
              <w:autoSpaceDE w:val="0"/>
              <w:autoSpaceDN w:val="0"/>
              <w:adjustRightInd w:val="0"/>
              <w:spacing w:before="0" w:after="0"/>
              <w:ind w:firstLine="0"/>
              <w:jc w:val="center"/>
              <w:textAlignment w:val="baseline"/>
            </w:pPr>
            <w:r w:rsidRPr="00C427A1">
              <w:rPr>
                <w:lang w:val="en-US"/>
              </w:rPr>
              <w:t>4</w:t>
            </w:r>
          </w:p>
        </w:tc>
        <w:tc>
          <w:tcPr>
            <w:tcW w:w="3412" w:type="dxa"/>
          </w:tcPr>
          <w:p w14:paraId="3DCEEB63" w14:textId="77777777" w:rsidR="006866BA" w:rsidRPr="00C427A1" w:rsidRDefault="006866BA" w:rsidP="003B7C69">
            <w:pPr>
              <w:overflowPunct w:val="0"/>
              <w:autoSpaceDE w:val="0"/>
              <w:autoSpaceDN w:val="0"/>
              <w:adjustRightInd w:val="0"/>
              <w:spacing w:before="0" w:after="0"/>
              <w:ind w:firstLine="0"/>
              <w:jc w:val="left"/>
              <w:textAlignment w:val="baseline"/>
            </w:pPr>
            <w:r w:rsidRPr="00C427A1">
              <w:t xml:space="preserve">Применяется </w:t>
            </w:r>
            <w:r w:rsidR="00201E3E" w:rsidRPr="00C427A1">
              <w:t xml:space="preserve">сквозная </w:t>
            </w:r>
            <w:r w:rsidRPr="00C427A1">
              <w:t>нумерация для кассовых чеков (БСО) и кассовых чеков (БСО) коррекции</w:t>
            </w:r>
          </w:p>
        </w:tc>
      </w:tr>
      <w:tr w:rsidR="00C427A1" w:rsidRPr="00C427A1" w14:paraId="3D68E7EE" w14:textId="77777777" w:rsidTr="00D008EF">
        <w:trPr>
          <w:trHeight w:val="302"/>
          <w:jc w:val="center"/>
        </w:trPr>
        <w:tc>
          <w:tcPr>
            <w:tcW w:w="1002" w:type="dxa"/>
          </w:tcPr>
          <w:p w14:paraId="31DEB2DA" w14:textId="77777777" w:rsidR="006866BA" w:rsidRPr="00C427A1" w:rsidRDefault="006866BA" w:rsidP="003B7C69">
            <w:pPr>
              <w:overflowPunct w:val="0"/>
              <w:autoSpaceDE w:val="0"/>
              <w:autoSpaceDN w:val="0"/>
              <w:adjustRightInd w:val="0"/>
              <w:spacing w:before="0" w:after="0"/>
              <w:ind w:firstLine="0"/>
              <w:textAlignment w:val="baseline"/>
            </w:pPr>
            <w:r w:rsidRPr="00C427A1">
              <w:t>1043</w:t>
            </w:r>
          </w:p>
        </w:tc>
        <w:tc>
          <w:tcPr>
            <w:tcW w:w="2578" w:type="dxa"/>
            <w:shd w:val="clear" w:color="auto" w:fill="auto"/>
            <w:noWrap/>
          </w:tcPr>
          <w:p w14:paraId="478021FF" w14:textId="488A7F10" w:rsidR="006866BA" w:rsidRPr="00C427A1" w:rsidRDefault="00244C89" w:rsidP="003B7C69">
            <w:pPr>
              <w:overflowPunct w:val="0"/>
              <w:autoSpaceDE w:val="0"/>
              <w:autoSpaceDN w:val="0"/>
              <w:adjustRightInd w:val="0"/>
              <w:spacing w:before="0" w:after="0"/>
              <w:ind w:firstLine="0"/>
              <w:jc w:val="left"/>
              <w:textAlignment w:val="baseline"/>
            </w:pPr>
            <w:r w:rsidRPr="00C427A1">
              <w:t>стоимость предмета расчета с учетом скидок и наценок</w:t>
            </w:r>
          </w:p>
        </w:tc>
        <w:tc>
          <w:tcPr>
            <w:tcW w:w="1864" w:type="dxa"/>
          </w:tcPr>
          <w:p w14:paraId="19A51472" w14:textId="77777777" w:rsidR="006866BA" w:rsidRPr="00C427A1" w:rsidRDefault="006866BA" w:rsidP="003B7C69">
            <w:pPr>
              <w:overflowPunct w:val="0"/>
              <w:autoSpaceDE w:val="0"/>
              <w:autoSpaceDN w:val="0"/>
              <w:adjustRightInd w:val="0"/>
              <w:spacing w:before="0" w:after="0"/>
              <w:ind w:firstLine="0"/>
              <w:jc w:val="center"/>
              <w:textAlignment w:val="baseline"/>
            </w:pPr>
            <w:r w:rsidRPr="00C427A1">
              <w:t>Целое</w:t>
            </w:r>
          </w:p>
        </w:tc>
        <w:tc>
          <w:tcPr>
            <w:tcW w:w="1434" w:type="dxa"/>
          </w:tcPr>
          <w:p w14:paraId="6D0E26F6" w14:textId="77777777" w:rsidR="006866BA" w:rsidRPr="00C427A1" w:rsidRDefault="006866BA" w:rsidP="003B7C69">
            <w:pPr>
              <w:overflowPunct w:val="0"/>
              <w:autoSpaceDE w:val="0"/>
              <w:autoSpaceDN w:val="0"/>
              <w:adjustRightInd w:val="0"/>
              <w:spacing w:before="0" w:after="0"/>
              <w:ind w:firstLine="0"/>
              <w:jc w:val="center"/>
              <w:textAlignment w:val="baseline"/>
            </w:pPr>
            <w:r w:rsidRPr="00C427A1">
              <w:rPr>
                <w:lang w:val="en-US"/>
              </w:rPr>
              <w:t>VLN</w:t>
            </w:r>
          </w:p>
        </w:tc>
        <w:tc>
          <w:tcPr>
            <w:tcW w:w="1860" w:type="dxa"/>
          </w:tcPr>
          <w:p w14:paraId="52F9AB7E" w14:textId="77777777" w:rsidR="006866BA" w:rsidRPr="00C427A1" w:rsidRDefault="006866BA" w:rsidP="003B7C69">
            <w:pPr>
              <w:overflowPunct w:val="0"/>
              <w:autoSpaceDE w:val="0"/>
              <w:autoSpaceDN w:val="0"/>
              <w:adjustRightInd w:val="0"/>
              <w:spacing w:before="0" w:after="0"/>
              <w:ind w:firstLine="0"/>
              <w:jc w:val="center"/>
              <w:textAlignment w:val="baseline"/>
            </w:pPr>
            <w:r w:rsidRPr="00C427A1">
              <w:t>{Ц</w:t>
            </w:r>
            <w:proofErr w:type="gramStart"/>
            <w:r w:rsidRPr="00C427A1">
              <w:t>}.ЦЦ</w:t>
            </w:r>
            <w:proofErr w:type="gramEnd"/>
          </w:p>
        </w:tc>
        <w:tc>
          <w:tcPr>
            <w:tcW w:w="1018" w:type="dxa"/>
          </w:tcPr>
          <w:p w14:paraId="4F34F1FD" w14:textId="77777777" w:rsidR="006866BA" w:rsidRPr="00C427A1" w:rsidRDefault="006866BA" w:rsidP="003B7C69">
            <w:pPr>
              <w:overflowPunct w:val="0"/>
              <w:autoSpaceDE w:val="0"/>
              <w:autoSpaceDN w:val="0"/>
              <w:adjustRightInd w:val="0"/>
              <w:spacing w:before="0" w:after="0"/>
              <w:ind w:firstLine="0"/>
              <w:jc w:val="center"/>
              <w:textAlignment w:val="baseline"/>
            </w:pPr>
            <w:r w:rsidRPr="00C427A1">
              <w:t>Нет</w:t>
            </w:r>
          </w:p>
        </w:tc>
        <w:tc>
          <w:tcPr>
            <w:tcW w:w="1108" w:type="dxa"/>
          </w:tcPr>
          <w:p w14:paraId="3D34625C" w14:textId="77777777" w:rsidR="006866BA" w:rsidRPr="00C427A1" w:rsidRDefault="00BC0325" w:rsidP="003B7C69">
            <w:pPr>
              <w:overflowPunct w:val="0"/>
              <w:autoSpaceDE w:val="0"/>
              <w:autoSpaceDN w:val="0"/>
              <w:adjustRightInd w:val="0"/>
              <w:spacing w:before="0" w:after="0"/>
              <w:ind w:firstLine="0"/>
              <w:jc w:val="center"/>
              <w:textAlignment w:val="baseline"/>
            </w:pPr>
            <w:r w:rsidRPr="00C427A1">
              <w:rPr>
                <w:lang w:val="en-US"/>
              </w:rPr>
              <w:t>6</w:t>
            </w:r>
          </w:p>
        </w:tc>
        <w:tc>
          <w:tcPr>
            <w:tcW w:w="3412" w:type="dxa"/>
          </w:tcPr>
          <w:p w14:paraId="1DAE2908" w14:textId="533D9442" w:rsidR="006866BA" w:rsidRPr="00C427A1" w:rsidRDefault="008F3026" w:rsidP="004B08A2">
            <w:pPr>
              <w:overflowPunct w:val="0"/>
              <w:autoSpaceDE w:val="0"/>
              <w:autoSpaceDN w:val="0"/>
              <w:adjustRightInd w:val="0"/>
              <w:spacing w:before="0" w:after="0"/>
              <w:ind w:firstLine="0"/>
              <w:jc w:val="left"/>
              <w:textAlignment w:val="baseline"/>
            </w:pPr>
            <w:r w:rsidRPr="00C427A1">
              <w:t xml:space="preserve">Величина </w:t>
            </w:r>
            <w:r w:rsidR="004B08A2" w:rsidRPr="00C427A1">
              <w:t>с учетом копеек</w:t>
            </w:r>
            <w:r w:rsidRPr="00C427A1">
              <w:t xml:space="preserve">, печатается в виде числа с фиксированной точкой (2 цифры после </w:t>
            </w:r>
            <w:r w:rsidR="003A3FC6" w:rsidRPr="00C427A1">
              <w:t>точки</w:t>
            </w:r>
            <w:r w:rsidRPr="00C427A1">
              <w:t>) в рублях</w:t>
            </w:r>
          </w:p>
        </w:tc>
      </w:tr>
      <w:tr w:rsidR="00C427A1" w:rsidRPr="00C427A1" w14:paraId="500AA4F8" w14:textId="77777777" w:rsidTr="00D008EF">
        <w:trPr>
          <w:trHeight w:val="302"/>
          <w:jc w:val="center"/>
        </w:trPr>
        <w:tc>
          <w:tcPr>
            <w:tcW w:w="1002" w:type="dxa"/>
          </w:tcPr>
          <w:p w14:paraId="7C966EFF" w14:textId="77777777" w:rsidR="004444A6" w:rsidRPr="00C427A1" w:rsidRDefault="004444A6" w:rsidP="003B7C69">
            <w:pPr>
              <w:overflowPunct w:val="0"/>
              <w:autoSpaceDE w:val="0"/>
              <w:autoSpaceDN w:val="0"/>
              <w:adjustRightInd w:val="0"/>
              <w:spacing w:before="0" w:after="0"/>
              <w:ind w:firstLine="0"/>
              <w:textAlignment w:val="baseline"/>
            </w:pPr>
            <w:r w:rsidRPr="00C427A1">
              <w:t>1044</w:t>
            </w:r>
          </w:p>
        </w:tc>
        <w:tc>
          <w:tcPr>
            <w:tcW w:w="2578" w:type="dxa"/>
            <w:shd w:val="clear" w:color="auto" w:fill="auto"/>
            <w:noWrap/>
          </w:tcPr>
          <w:p w14:paraId="322D2F2A" w14:textId="77777777" w:rsidR="004444A6" w:rsidRPr="00C427A1" w:rsidRDefault="004444A6" w:rsidP="003B7C69">
            <w:pPr>
              <w:overflowPunct w:val="0"/>
              <w:autoSpaceDE w:val="0"/>
              <w:autoSpaceDN w:val="0"/>
              <w:adjustRightInd w:val="0"/>
              <w:spacing w:before="0" w:after="0"/>
              <w:ind w:firstLine="0"/>
              <w:jc w:val="left"/>
              <w:textAlignment w:val="baseline"/>
            </w:pPr>
            <w:r w:rsidRPr="00C427A1">
              <w:t xml:space="preserve">операция </w:t>
            </w:r>
            <w:r w:rsidR="00907D7B" w:rsidRPr="00C427A1">
              <w:t>платежного</w:t>
            </w:r>
            <w:r w:rsidRPr="00C427A1">
              <w:t xml:space="preserve"> агента</w:t>
            </w:r>
          </w:p>
        </w:tc>
        <w:tc>
          <w:tcPr>
            <w:tcW w:w="1864" w:type="dxa"/>
          </w:tcPr>
          <w:p w14:paraId="0A7721EC" w14:textId="77777777" w:rsidR="004444A6" w:rsidRPr="00C427A1" w:rsidRDefault="004444A6" w:rsidP="003B7C69">
            <w:pPr>
              <w:overflowPunct w:val="0"/>
              <w:autoSpaceDE w:val="0"/>
              <w:autoSpaceDN w:val="0"/>
              <w:adjustRightInd w:val="0"/>
              <w:spacing w:before="0" w:after="0"/>
              <w:ind w:firstLine="0"/>
              <w:jc w:val="center"/>
              <w:textAlignment w:val="baseline"/>
            </w:pPr>
            <w:r w:rsidRPr="00C427A1">
              <w:t>Текст</w:t>
            </w:r>
          </w:p>
        </w:tc>
        <w:tc>
          <w:tcPr>
            <w:tcW w:w="1434" w:type="dxa"/>
          </w:tcPr>
          <w:p w14:paraId="175D0F0A" w14:textId="77777777" w:rsidR="004444A6" w:rsidRPr="00C427A1" w:rsidRDefault="004444A6" w:rsidP="003B7C69">
            <w:pPr>
              <w:overflowPunct w:val="0"/>
              <w:autoSpaceDE w:val="0"/>
              <w:autoSpaceDN w:val="0"/>
              <w:adjustRightInd w:val="0"/>
              <w:spacing w:before="0" w:after="0"/>
              <w:ind w:firstLine="0"/>
              <w:jc w:val="center"/>
              <w:textAlignment w:val="baseline"/>
            </w:pPr>
            <w:r w:rsidRPr="00C427A1">
              <w:t>Строка</w:t>
            </w:r>
          </w:p>
        </w:tc>
        <w:tc>
          <w:tcPr>
            <w:tcW w:w="1860" w:type="dxa"/>
          </w:tcPr>
          <w:p w14:paraId="68169DDD" w14:textId="77777777" w:rsidR="004444A6" w:rsidRPr="00C427A1" w:rsidRDefault="004444A6" w:rsidP="003B7C69">
            <w:pPr>
              <w:overflowPunct w:val="0"/>
              <w:autoSpaceDE w:val="0"/>
              <w:autoSpaceDN w:val="0"/>
              <w:adjustRightInd w:val="0"/>
              <w:spacing w:before="0" w:after="0"/>
              <w:ind w:firstLine="0"/>
              <w:jc w:val="center"/>
              <w:textAlignment w:val="baseline"/>
            </w:pPr>
            <w:r w:rsidRPr="00C427A1">
              <w:rPr>
                <w:lang w:val="en-US"/>
              </w:rPr>
              <w:t>{</w:t>
            </w:r>
            <w:r w:rsidRPr="00C427A1">
              <w:t>С</w:t>
            </w:r>
            <w:r w:rsidRPr="00C427A1">
              <w:rPr>
                <w:lang w:val="en-US"/>
              </w:rPr>
              <w:t>}</w:t>
            </w:r>
          </w:p>
        </w:tc>
        <w:tc>
          <w:tcPr>
            <w:tcW w:w="1018" w:type="dxa"/>
          </w:tcPr>
          <w:p w14:paraId="46B32012" w14:textId="77777777" w:rsidR="004444A6" w:rsidRPr="00C427A1" w:rsidRDefault="004444A6" w:rsidP="003B7C69">
            <w:pPr>
              <w:overflowPunct w:val="0"/>
              <w:autoSpaceDE w:val="0"/>
              <w:autoSpaceDN w:val="0"/>
              <w:adjustRightInd w:val="0"/>
              <w:spacing w:before="0" w:after="0"/>
              <w:ind w:firstLine="0"/>
              <w:jc w:val="center"/>
              <w:textAlignment w:val="baseline"/>
            </w:pPr>
            <w:r w:rsidRPr="00C427A1">
              <w:t>Нет</w:t>
            </w:r>
          </w:p>
        </w:tc>
        <w:tc>
          <w:tcPr>
            <w:tcW w:w="1108" w:type="dxa"/>
          </w:tcPr>
          <w:p w14:paraId="60E224E2" w14:textId="77777777" w:rsidR="004444A6" w:rsidRPr="00C427A1" w:rsidRDefault="004444A6" w:rsidP="003B7C69">
            <w:pPr>
              <w:overflowPunct w:val="0"/>
              <w:autoSpaceDE w:val="0"/>
              <w:autoSpaceDN w:val="0"/>
              <w:adjustRightInd w:val="0"/>
              <w:spacing w:before="0" w:after="0"/>
              <w:ind w:firstLine="0"/>
              <w:jc w:val="center"/>
              <w:textAlignment w:val="baseline"/>
            </w:pPr>
            <w:r w:rsidRPr="00C427A1">
              <w:t>24</w:t>
            </w:r>
          </w:p>
        </w:tc>
        <w:tc>
          <w:tcPr>
            <w:tcW w:w="3412" w:type="dxa"/>
          </w:tcPr>
          <w:p w14:paraId="5EADE3D7" w14:textId="77777777" w:rsidR="004444A6" w:rsidRPr="00C427A1" w:rsidRDefault="004444A6" w:rsidP="003B7C69">
            <w:pPr>
              <w:overflowPunct w:val="0"/>
              <w:autoSpaceDE w:val="0"/>
              <w:autoSpaceDN w:val="0"/>
              <w:adjustRightInd w:val="0"/>
              <w:spacing w:before="0" w:after="0"/>
              <w:ind w:firstLine="0"/>
              <w:jc w:val="left"/>
              <w:textAlignment w:val="baseline"/>
            </w:pPr>
            <w:r w:rsidRPr="00C427A1">
              <w:t>Для банковских платежных агентов (субагентов)</w:t>
            </w:r>
          </w:p>
        </w:tc>
      </w:tr>
      <w:tr w:rsidR="00C427A1" w:rsidRPr="00C427A1" w14:paraId="60A88C58" w14:textId="77777777" w:rsidTr="00D008EF">
        <w:trPr>
          <w:trHeight w:val="302"/>
          <w:jc w:val="center"/>
        </w:trPr>
        <w:tc>
          <w:tcPr>
            <w:tcW w:w="1002" w:type="dxa"/>
          </w:tcPr>
          <w:p w14:paraId="43678D38" w14:textId="77777777" w:rsidR="004444A6" w:rsidRPr="00C427A1" w:rsidRDefault="004444A6" w:rsidP="003B7C69">
            <w:pPr>
              <w:overflowPunct w:val="0"/>
              <w:autoSpaceDE w:val="0"/>
              <w:autoSpaceDN w:val="0"/>
              <w:adjustRightInd w:val="0"/>
              <w:spacing w:before="0" w:after="0"/>
              <w:ind w:firstLine="0"/>
              <w:textAlignment w:val="baseline"/>
            </w:pPr>
            <w:r w:rsidRPr="00C427A1">
              <w:t>1046</w:t>
            </w:r>
          </w:p>
        </w:tc>
        <w:tc>
          <w:tcPr>
            <w:tcW w:w="2578" w:type="dxa"/>
            <w:shd w:val="clear" w:color="auto" w:fill="auto"/>
            <w:noWrap/>
          </w:tcPr>
          <w:p w14:paraId="76A16FFD" w14:textId="77777777" w:rsidR="004444A6" w:rsidRPr="00C427A1" w:rsidRDefault="004444A6" w:rsidP="003B7C69">
            <w:pPr>
              <w:overflowPunct w:val="0"/>
              <w:autoSpaceDE w:val="0"/>
              <w:autoSpaceDN w:val="0"/>
              <w:adjustRightInd w:val="0"/>
              <w:spacing w:before="0" w:after="0"/>
              <w:ind w:firstLine="0"/>
              <w:jc w:val="left"/>
              <w:textAlignment w:val="baseline"/>
            </w:pPr>
            <w:r w:rsidRPr="00C427A1">
              <w:t>наименование ОФД</w:t>
            </w:r>
          </w:p>
        </w:tc>
        <w:tc>
          <w:tcPr>
            <w:tcW w:w="1864" w:type="dxa"/>
          </w:tcPr>
          <w:p w14:paraId="2A52242A" w14:textId="77777777" w:rsidR="004444A6" w:rsidRPr="00C427A1" w:rsidRDefault="004444A6" w:rsidP="003B7C69">
            <w:pPr>
              <w:overflowPunct w:val="0"/>
              <w:autoSpaceDE w:val="0"/>
              <w:autoSpaceDN w:val="0"/>
              <w:adjustRightInd w:val="0"/>
              <w:spacing w:before="0" w:after="0"/>
              <w:ind w:firstLine="0"/>
              <w:jc w:val="center"/>
              <w:textAlignment w:val="baseline"/>
            </w:pPr>
            <w:r w:rsidRPr="00C427A1">
              <w:t>Текст</w:t>
            </w:r>
          </w:p>
        </w:tc>
        <w:tc>
          <w:tcPr>
            <w:tcW w:w="1434" w:type="dxa"/>
          </w:tcPr>
          <w:p w14:paraId="2C421E6D" w14:textId="77777777" w:rsidR="004444A6" w:rsidRPr="00C427A1" w:rsidRDefault="004444A6" w:rsidP="003B7C69">
            <w:pPr>
              <w:overflowPunct w:val="0"/>
              <w:autoSpaceDE w:val="0"/>
              <w:autoSpaceDN w:val="0"/>
              <w:adjustRightInd w:val="0"/>
              <w:spacing w:before="0" w:after="0"/>
              <w:ind w:firstLine="0"/>
              <w:jc w:val="center"/>
              <w:textAlignment w:val="baseline"/>
            </w:pPr>
            <w:r w:rsidRPr="00C427A1">
              <w:t>Строка</w:t>
            </w:r>
          </w:p>
        </w:tc>
        <w:tc>
          <w:tcPr>
            <w:tcW w:w="1860" w:type="dxa"/>
          </w:tcPr>
          <w:p w14:paraId="7F95F3CA" w14:textId="77777777" w:rsidR="004444A6" w:rsidRPr="00C427A1" w:rsidRDefault="004444A6" w:rsidP="003B7C69">
            <w:pPr>
              <w:overflowPunct w:val="0"/>
              <w:autoSpaceDE w:val="0"/>
              <w:autoSpaceDN w:val="0"/>
              <w:adjustRightInd w:val="0"/>
              <w:spacing w:before="0" w:after="0"/>
              <w:ind w:firstLine="0"/>
              <w:jc w:val="center"/>
              <w:textAlignment w:val="baseline"/>
            </w:pPr>
            <w:r w:rsidRPr="00C427A1">
              <w:rPr>
                <w:lang w:val="en-US"/>
              </w:rPr>
              <w:t>{</w:t>
            </w:r>
            <w:r w:rsidRPr="00C427A1">
              <w:t>С</w:t>
            </w:r>
            <w:r w:rsidRPr="00C427A1">
              <w:rPr>
                <w:lang w:val="en-US"/>
              </w:rPr>
              <w:t>}</w:t>
            </w:r>
          </w:p>
        </w:tc>
        <w:tc>
          <w:tcPr>
            <w:tcW w:w="1018" w:type="dxa"/>
          </w:tcPr>
          <w:p w14:paraId="36B6956D" w14:textId="77777777" w:rsidR="004444A6" w:rsidRPr="00C427A1" w:rsidRDefault="004444A6" w:rsidP="003B7C69">
            <w:pPr>
              <w:overflowPunct w:val="0"/>
              <w:autoSpaceDE w:val="0"/>
              <w:autoSpaceDN w:val="0"/>
              <w:adjustRightInd w:val="0"/>
              <w:spacing w:before="0" w:after="0"/>
              <w:ind w:firstLine="0"/>
              <w:jc w:val="center"/>
              <w:textAlignment w:val="baseline"/>
            </w:pPr>
            <w:proofErr w:type="spellStart"/>
            <w:r w:rsidRPr="00C427A1">
              <w:rPr>
                <w:lang w:val="en-US"/>
              </w:rPr>
              <w:t>Нет</w:t>
            </w:r>
            <w:proofErr w:type="spellEnd"/>
          </w:p>
        </w:tc>
        <w:tc>
          <w:tcPr>
            <w:tcW w:w="1108" w:type="dxa"/>
          </w:tcPr>
          <w:p w14:paraId="158F58FB" w14:textId="77777777" w:rsidR="004444A6" w:rsidRPr="00C427A1" w:rsidRDefault="004444A6" w:rsidP="003B7C69">
            <w:pPr>
              <w:overflowPunct w:val="0"/>
              <w:autoSpaceDE w:val="0"/>
              <w:autoSpaceDN w:val="0"/>
              <w:adjustRightInd w:val="0"/>
              <w:spacing w:before="0" w:after="0"/>
              <w:ind w:firstLine="0"/>
              <w:jc w:val="center"/>
              <w:textAlignment w:val="baseline"/>
            </w:pPr>
            <w:r w:rsidRPr="00C427A1">
              <w:t>256</w:t>
            </w:r>
          </w:p>
        </w:tc>
        <w:tc>
          <w:tcPr>
            <w:tcW w:w="3412" w:type="dxa"/>
          </w:tcPr>
          <w:p w14:paraId="37555B9E" w14:textId="77777777" w:rsidR="004444A6" w:rsidRPr="00C427A1" w:rsidRDefault="004444A6" w:rsidP="003B7C69">
            <w:pPr>
              <w:overflowPunct w:val="0"/>
              <w:autoSpaceDE w:val="0"/>
              <w:autoSpaceDN w:val="0"/>
              <w:adjustRightInd w:val="0"/>
              <w:spacing w:before="0" w:after="0"/>
              <w:ind w:firstLine="0"/>
              <w:jc w:val="left"/>
              <w:textAlignment w:val="baseline"/>
            </w:pPr>
          </w:p>
        </w:tc>
      </w:tr>
      <w:tr w:rsidR="00C427A1" w:rsidRPr="00C427A1" w14:paraId="16DB2503" w14:textId="77777777" w:rsidTr="00D008EF">
        <w:trPr>
          <w:trHeight w:val="302"/>
          <w:jc w:val="center"/>
        </w:trPr>
        <w:tc>
          <w:tcPr>
            <w:tcW w:w="1002" w:type="dxa"/>
          </w:tcPr>
          <w:p w14:paraId="3D1D04E7" w14:textId="77777777" w:rsidR="004444A6" w:rsidRPr="00C427A1" w:rsidRDefault="004444A6" w:rsidP="003B7C69">
            <w:pPr>
              <w:overflowPunct w:val="0"/>
              <w:autoSpaceDE w:val="0"/>
              <w:autoSpaceDN w:val="0"/>
              <w:adjustRightInd w:val="0"/>
              <w:spacing w:before="0" w:after="0"/>
              <w:ind w:firstLine="0"/>
              <w:textAlignment w:val="baseline"/>
            </w:pPr>
            <w:r w:rsidRPr="00C427A1">
              <w:t>1048</w:t>
            </w:r>
          </w:p>
        </w:tc>
        <w:tc>
          <w:tcPr>
            <w:tcW w:w="2578" w:type="dxa"/>
            <w:shd w:val="clear" w:color="auto" w:fill="auto"/>
            <w:noWrap/>
          </w:tcPr>
          <w:p w14:paraId="1D51F234" w14:textId="77777777" w:rsidR="004444A6" w:rsidRPr="00C427A1" w:rsidRDefault="004444A6" w:rsidP="003B7C69">
            <w:pPr>
              <w:overflowPunct w:val="0"/>
              <w:autoSpaceDE w:val="0"/>
              <w:autoSpaceDN w:val="0"/>
              <w:adjustRightInd w:val="0"/>
              <w:spacing w:before="0" w:after="0"/>
              <w:ind w:firstLine="0"/>
              <w:jc w:val="left"/>
              <w:textAlignment w:val="baseline"/>
            </w:pPr>
            <w:r w:rsidRPr="00C427A1">
              <w:t>наименование пользователя</w:t>
            </w:r>
          </w:p>
        </w:tc>
        <w:tc>
          <w:tcPr>
            <w:tcW w:w="1864" w:type="dxa"/>
          </w:tcPr>
          <w:p w14:paraId="6BC57806" w14:textId="77777777" w:rsidR="004444A6" w:rsidRPr="00C427A1" w:rsidRDefault="004444A6" w:rsidP="003B7C69">
            <w:pPr>
              <w:overflowPunct w:val="0"/>
              <w:autoSpaceDE w:val="0"/>
              <w:autoSpaceDN w:val="0"/>
              <w:adjustRightInd w:val="0"/>
              <w:spacing w:before="0" w:after="0"/>
              <w:ind w:firstLine="0"/>
              <w:jc w:val="center"/>
              <w:textAlignment w:val="baseline"/>
            </w:pPr>
            <w:r w:rsidRPr="00C427A1">
              <w:t>Текст</w:t>
            </w:r>
          </w:p>
        </w:tc>
        <w:tc>
          <w:tcPr>
            <w:tcW w:w="1434" w:type="dxa"/>
          </w:tcPr>
          <w:p w14:paraId="119A74CB" w14:textId="77777777" w:rsidR="004444A6" w:rsidRPr="00C427A1" w:rsidRDefault="004444A6" w:rsidP="003B7C69">
            <w:pPr>
              <w:overflowPunct w:val="0"/>
              <w:autoSpaceDE w:val="0"/>
              <w:autoSpaceDN w:val="0"/>
              <w:adjustRightInd w:val="0"/>
              <w:spacing w:before="0" w:after="0"/>
              <w:ind w:firstLine="0"/>
              <w:jc w:val="center"/>
              <w:textAlignment w:val="baseline"/>
            </w:pPr>
            <w:r w:rsidRPr="00C427A1">
              <w:t>Строка</w:t>
            </w:r>
          </w:p>
        </w:tc>
        <w:tc>
          <w:tcPr>
            <w:tcW w:w="1860" w:type="dxa"/>
          </w:tcPr>
          <w:p w14:paraId="6D7F57E6" w14:textId="77777777" w:rsidR="004444A6" w:rsidRPr="00C427A1" w:rsidRDefault="004444A6" w:rsidP="003B7C69">
            <w:pPr>
              <w:overflowPunct w:val="0"/>
              <w:autoSpaceDE w:val="0"/>
              <w:autoSpaceDN w:val="0"/>
              <w:adjustRightInd w:val="0"/>
              <w:spacing w:before="0" w:after="0"/>
              <w:ind w:firstLine="0"/>
              <w:jc w:val="center"/>
              <w:textAlignment w:val="baseline"/>
            </w:pPr>
            <w:r w:rsidRPr="00C427A1">
              <w:rPr>
                <w:lang w:val="en-US"/>
              </w:rPr>
              <w:t>{</w:t>
            </w:r>
            <w:r w:rsidRPr="00C427A1">
              <w:t>С</w:t>
            </w:r>
            <w:r w:rsidRPr="00C427A1">
              <w:rPr>
                <w:lang w:val="en-US"/>
              </w:rPr>
              <w:t>}</w:t>
            </w:r>
          </w:p>
        </w:tc>
        <w:tc>
          <w:tcPr>
            <w:tcW w:w="1018" w:type="dxa"/>
          </w:tcPr>
          <w:p w14:paraId="495C0FAF" w14:textId="77777777" w:rsidR="004444A6" w:rsidRPr="00C427A1" w:rsidRDefault="004444A6" w:rsidP="003B7C69">
            <w:pPr>
              <w:overflowPunct w:val="0"/>
              <w:autoSpaceDE w:val="0"/>
              <w:autoSpaceDN w:val="0"/>
              <w:adjustRightInd w:val="0"/>
              <w:spacing w:before="0" w:after="0"/>
              <w:ind w:firstLine="0"/>
              <w:jc w:val="center"/>
              <w:textAlignment w:val="baseline"/>
            </w:pPr>
            <w:r w:rsidRPr="00C427A1">
              <w:t>Нет</w:t>
            </w:r>
          </w:p>
        </w:tc>
        <w:tc>
          <w:tcPr>
            <w:tcW w:w="1108" w:type="dxa"/>
          </w:tcPr>
          <w:p w14:paraId="6BD29399" w14:textId="77777777" w:rsidR="004444A6" w:rsidRPr="00C427A1" w:rsidRDefault="004444A6" w:rsidP="003B7C69">
            <w:pPr>
              <w:overflowPunct w:val="0"/>
              <w:autoSpaceDE w:val="0"/>
              <w:autoSpaceDN w:val="0"/>
              <w:adjustRightInd w:val="0"/>
              <w:spacing w:before="0" w:after="0"/>
              <w:ind w:firstLine="0"/>
              <w:jc w:val="center"/>
              <w:textAlignment w:val="baseline"/>
            </w:pPr>
            <w:r w:rsidRPr="00C427A1">
              <w:t>256</w:t>
            </w:r>
          </w:p>
        </w:tc>
        <w:tc>
          <w:tcPr>
            <w:tcW w:w="3412" w:type="dxa"/>
          </w:tcPr>
          <w:p w14:paraId="08754B6C" w14:textId="77777777" w:rsidR="004444A6" w:rsidRPr="00C427A1" w:rsidRDefault="004444A6" w:rsidP="003B7C69">
            <w:pPr>
              <w:overflowPunct w:val="0"/>
              <w:autoSpaceDE w:val="0"/>
              <w:autoSpaceDN w:val="0"/>
              <w:adjustRightInd w:val="0"/>
              <w:spacing w:before="0" w:after="0"/>
              <w:ind w:firstLine="0"/>
              <w:jc w:val="left"/>
              <w:textAlignment w:val="baseline"/>
            </w:pPr>
          </w:p>
        </w:tc>
      </w:tr>
      <w:tr w:rsidR="00C427A1" w:rsidRPr="00C427A1" w14:paraId="35DC9366" w14:textId="77777777" w:rsidTr="00D008EF">
        <w:trPr>
          <w:trHeight w:val="302"/>
          <w:jc w:val="center"/>
        </w:trPr>
        <w:tc>
          <w:tcPr>
            <w:tcW w:w="1002" w:type="dxa"/>
          </w:tcPr>
          <w:p w14:paraId="70278F19" w14:textId="77777777" w:rsidR="00CB7D8B" w:rsidRPr="00C427A1" w:rsidRDefault="00CB7D8B" w:rsidP="003B7C69">
            <w:pPr>
              <w:overflowPunct w:val="0"/>
              <w:autoSpaceDE w:val="0"/>
              <w:autoSpaceDN w:val="0"/>
              <w:adjustRightInd w:val="0"/>
              <w:spacing w:before="0" w:after="0"/>
              <w:ind w:firstLine="0"/>
              <w:textAlignment w:val="baseline"/>
            </w:pPr>
            <w:r w:rsidRPr="00C427A1">
              <w:t>1050</w:t>
            </w:r>
          </w:p>
        </w:tc>
        <w:tc>
          <w:tcPr>
            <w:tcW w:w="2578" w:type="dxa"/>
            <w:shd w:val="clear" w:color="auto" w:fill="auto"/>
            <w:noWrap/>
          </w:tcPr>
          <w:p w14:paraId="38A995F6" w14:textId="77777777" w:rsidR="00CB7D8B" w:rsidRPr="00C427A1" w:rsidRDefault="00CB7D8B" w:rsidP="003B7C69">
            <w:pPr>
              <w:overflowPunct w:val="0"/>
              <w:autoSpaceDE w:val="0"/>
              <w:autoSpaceDN w:val="0"/>
              <w:adjustRightInd w:val="0"/>
              <w:spacing w:before="0" w:after="0"/>
              <w:ind w:firstLine="0"/>
              <w:jc w:val="left"/>
              <w:textAlignment w:val="baseline"/>
            </w:pPr>
            <w:r w:rsidRPr="00C427A1">
              <w:t>признак исчерпания ресурса ФН</w:t>
            </w:r>
          </w:p>
        </w:tc>
        <w:tc>
          <w:tcPr>
            <w:tcW w:w="1864" w:type="dxa"/>
          </w:tcPr>
          <w:p w14:paraId="5CEADD26" w14:textId="77777777" w:rsidR="00CB7D8B" w:rsidRPr="00C427A1" w:rsidRDefault="0072025E" w:rsidP="003B7C69">
            <w:pPr>
              <w:overflowPunct w:val="0"/>
              <w:autoSpaceDE w:val="0"/>
              <w:autoSpaceDN w:val="0"/>
              <w:adjustRightInd w:val="0"/>
              <w:spacing w:before="0" w:after="0"/>
              <w:ind w:firstLine="0"/>
              <w:jc w:val="center"/>
              <w:textAlignment w:val="baseline"/>
            </w:pPr>
            <w:r w:rsidRPr="00C427A1">
              <w:t>Целое</w:t>
            </w:r>
          </w:p>
        </w:tc>
        <w:tc>
          <w:tcPr>
            <w:tcW w:w="1434" w:type="dxa"/>
          </w:tcPr>
          <w:p w14:paraId="3932F264" w14:textId="77777777" w:rsidR="00CB7D8B" w:rsidRPr="00C427A1" w:rsidRDefault="00CB7D8B" w:rsidP="003B7C69">
            <w:pPr>
              <w:overflowPunct w:val="0"/>
              <w:autoSpaceDE w:val="0"/>
              <w:autoSpaceDN w:val="0"/>
              <w:adjustRightInd w:val="0"/>
              <w:spacing w:before="0" w:after="0"/>
              <w:ind w:firstLine="0"/>
              <w:jc w:val="center"/>
              <w:textAlignment w:val="baseline"/>
            </w:pPr>
            <w:r w:rsidRPr="00C427A1">
              <w:rPr>
                <w:lang w:val="en-US"/>
              </w:rPr>
              <w:t>byte</w:t>
            </w:r>
          </w:p>
        </w:tc>
        <w:tc>
          <w:tcPr>
            <w:tcW w:w="1860" w:type="dxa"/>
          </w:tcPr>
          <w:p w14:paraId="7289BC45" w14:textId="77777777" w:rsidR="00CB7D8B" w:rsidRPr="00C427A1" w:rsidRDefault="00CB7D8B" w:rsidP="003B7C69">
            <w:pPr>
              <w:overflowPunct w:val="0"/>
              <w:autoSpaceDE w:val="0"/>
              <w:autoSpaceDN w:val="0"/>
              <w:adjustRightInd w:val="0"/>
              <w:spacing w:before="0" w:after="0"/>
              <w:ind w:firstLine="0"/>
              <w:jc w:val="center"/>
              <w:textAlignment w:val="baseline"/>
              <w:rPr>
                <w:strike/>
              </w:rPr>
            </w:pPr>
            <w:r w:rsidRPr="00C427A1">
              <w:t>–</w:t>
            </w:r>
          </w:p>
        </w:tc>
        <w:tc>
          <w:tcPr>
            <w:tcW w:w="1018" w:type="dxa"/>
          </w:tcPr>
          <w:p w14:paraId="29088A05" w14:textId="77777777" w:rsidR="00CB7D8B" w:rsidRPr="00C427A1" w:rsidRDefault="00CB7D8B" w:rsidP="003B7C69">
            <w:pPr>
              <w:overflowPunct w:val="0"/>
              <w:autoSpaceDE w:val="0"/>
              <w:autoSpaceDN w:val="0"/>
              <w:adjustRightInd w:val="0"/>
              <w:spacing w:before="0" w:after="0"/>
              <w:ind w:firstLine="0"/>
              <w:jc w:val="center"/>
              <w:textAlignment w:val="baseline"/>
            </w:pPr>
            <w:r w:rsidRPr="00C427A1">
              <w:t>Да</w:t>
            </w:r>
          </w:p>
        </w:tc>
        <w:tc>
          <w:tcPr>
            <w:tcW w:w="1108" w:type="dxa"/>
          </w:tcPr>
          <w:p w14:paraId="47A3AB79" w14:textId="77777777" w:rsidR="00CB7D8B" w:rsidRPr="00C427A1" w:rsidRDefault="00CB7D8B" w:rsidP="003B7C69">
            <w:pPr>
              <w:overflowPunct w:val="0"/>
              <w:autoSpaceDE w:val="0"/>
              <w:autoSpaceDN w:val="0"/>
              <w:adjustRightInd w:val="0"/>
              <w:spacing w:before="0" w:after="0"/>
              <w:ind w:firstLine="0"/>
              <w:jc w:val="center"/>
              <w:textAlignment w:val="baseline"/>
            </w:pPr>
            <w:r w:rsidRPr="00C427A1">
              <w:t>1</w:t>
            </w:r>
          </w:p>
        </w:tc>
        <w:tc>
          <w:tcPr>
            <w:tcW w:w="3412" w:type="dxa"/>
          </w:tcPr>
          <w:p w14:paraId="6CF609A3" w14:textId="77777777" w:rsidR="00CB7D8B" w:rsidRPr="00C427A1" w:rsidRDefault="001F7DB8" w:rsidP="003B7C69">
            <w:pPr>
              <w:overflowPunct w:val="0"/>
              <w:autoSpaceDE w:val="0"/>
              <w:autoSpaceDN w:val="0"/>
              <w:adjustRightInd w:val="0"/>
              <w:spacing w:before="0" w:after="0"/>
              <w:ind w:firstLine="0"/>
              <w:jc w:val="left"/>
              <w:textAlignment w:val="baseline"/>
            </w:pPr>
            <w:r w:rsidRPr="00C427A1">
              <w:t>П</w:t>
            </w:r>
            <w:r w:rsidR="00C9731B" w:rsidRPr="00C427A1">
              <w:t xml:space="preserve">ринимает </w:t>
            </w:r>
            <w:r w:rsidR="00CB7D8B" w:rsidRPr="00C427A1">
              <w:t xml:space="preserve">значения «1» и «0». Включается в состав ФД только при значении «1». Значение </w:t>
            </w:r>
            <w:r w:rsidR="00CB7D8B" w:rsidRPr="00C427A1">
              <w:lastRenderedPageBreak/>
              <w:t>реквизита в ФД в ПФ не указывается</w:t>
            </w:r>
          </w:p>
        </w:tc>
      </w:tr>
      <w:tr w:rsidR="00C427A1" w:rsidRPr="00C427A1" w14:paraId="3C994E2D" w14:textId="77777777" w:rsidTr="00D008EF">
        <w:trPr>
          <w:trHeight w:val="302"/>
          <w:jc w:val="center"/>
        </w:trPr>
        <w:tc>
          <w:tcPr>
            <w:tcW w:w="1002" w:type="dxa"/>
          </w:tcPr>
          <w:p w14:paraId="6A0F7A28" w14:textId="77777777" w:rsidR="00CB7D8B" w:rsidRPr="00C427A1" w:rsidRDefault="00CB7D8B" w:rsidP="003B7C69">
            <w:pPr>
              <w:overflowPunct w:val="0"/>
              <w:autoSpaceDE w:val="0"/>
              <w:autoSpaceDN w:val="0"/>
              <w:adjustRightInd w:val="0"/>
              <w:spacing w:before="0" w:after="0"/>
              <w:ind w:firstLine="0"/>
              <w:textAlignment w:val="baseline"/>
            </w:pPr>
            <w:r w:rsidRPr="00C427A1">
              <w:lastRenderedPageBreak/>
              <w:t>1051</w:t>
            </w:r>
          </w:p>
        </w:tc>
        <w:tc>
          <w:tcPr>
            <w:tcW w:w="2578" w:type="dxa"/>
            <w:shd w:val="clear" w:color="auto" w:fill="auto"/>
            <w:noWrap/>
          </w:tcPr>
          <w:p w14:paraId="6ECE4305" w14:textId="77777777" w:rsidR="00CB7D8B" w:rsidRPr="00C427A1" w:rsidRDefault="00CB7D8B" w:rsidP="003B7C69">
            <w:pPr>
              <w:overflowPunct w:val="0"/>
              <w:autoSpaceDE w:val="0"/>
              <w:autoSpaceDN w:val="0"/>
              <w:adjustRightInd w:val="0"/>
              <w:spacing w:before="0" w:after="0"/>
              <w:ind w:firstLine="0"/>
              <w:jc w:val="left"/>
              <w:textAlignment w:val="baseline"/>
            </w:pPr>
            <w:r w:rsidRPr="00C427A1">
              <w:t>признак необходимости срочной замены ФН</w:t>
            </w:r>
          </w:p>
        </w:tc>
        <w:tc>
          <w:tcPr>
            <w:tcW w:w="1864" w:type="dxa"/>
          </w:tcPr>
          <w:p w14:paraId="79EE05A2" w14:textId="77777777" w:rsidR="00CB7D8B" w:rsidRPr="00C427A1" w:rsidRDefault="0072025E" w:rsidP="003B7C69">
            <w:pPr>
              <w:overflowPunct w:val="0"/>
              <w:autoSpaceDE w:val="0"/>
              <w:autoSpaceDN w:val="0"/>
              <w:adjustRightInd w:val="0"/>
              <w:spacing w:before="0" w:after="0"/>
              <w:ind w:firstLine="0"/>
              <w:jc w:val="center"/>
              <w:textAlignment w:val="baseline"/>
            </w:pPr>
            <w:r w:rsidRPr="00C427A1">
              <w:t>Целое</w:t>
            </w:r>
          </w:p>
        </w:tc>
        <w:tc>
          <w:tcPr>
            <w:tcW w:w="1434" w:type="dxa"/>
          </w:tcPr>
          <w:p w14:paraId="3B5B0A91" w14:textId="77777777" w:rsidR="00CB7D8B" w:rsidRPr="00C427A1" w:rsidRDefault="00CB7D8B" w:rsidP="003B7C69">
            <w:pPr>
              <w:overflowPunct w:val="0"/>
              <w:autoSpaceDE w:val="0"/>
              <w:autoSpaceDN w:val="0"/>
              <w:adjustRightInd w:val="0"/>
              <w:spacing w:before="0" w:after="0"/>
              <w:ind w:firstLine="0"/>
              <w:jc w:val="center"/>
              <w:textAlignment w:val="baseline"/>
            </w:pPr>
            <w:r w:rsidRPr="00C427A1">
              <w:rPr>
                <w:lang w:val="en-US"/>
              </w:rPr>
              <w:t>byte</w:t>
            </w:r>
          </w:p>
        </w:tc>
        <w:tc>
          <w:tcPr>
            <w:tcW w:w="1860" w:type="dxa"/>
          </w:tcPr>
          <w:p w14:paraId="2EB13A1D" w14:textId="77777777" w:rsidR="00CB7D8B" w:rsidRPr="00C427A1" w:rsidRDefault="00CB7D8B" w:rsidP="003B7C69">
            <w:pPr>
              <w:overflowPunct w:val="0"/>
              <w:autoSpaceDE w:val="0"/>
              <w:autoSpaceDN w:val="0"/>
              <w:adjustRightInd w:val="0"/>
              <w:spacing w:before="0" w:after="0"/>
              <w:ind w:firstLine="0"/>
              <w:jc w:val="center"/>
              <w:textAlignment w:val="baseline"/>
              <w:rPr>
                <w:strike/>
              </w:rPr>
            </w:pPr>
            <w:r w:rsidRPr="00C427A1">
              <w:t>–</w:t>
            </w:r>
          </w:p>
        </w:tc>
        <w:tc>
          <w:tcPr>
            <w:tcW w:w="1018" w:type="dxa"/>
          </w:tcPr>
          <w:p w14:paraId="600F316A" w14:textId="77777777" w:rsidR="00CB7D8B" w:rsidRPr="00C427A1" w:rsidRDefault="00CB7D8B" w:rsidP="003B7C69">
            <w:pPr>
              <w:overflowPunct w:val="0"/>
              <w:autoSpaceDE w:val="0"/>
              <w:autoSpaceDN w:val="0"/>
              <w:adjustRightInd w:val="0"/>
              <w:spacing w:before="0" w:after="0"/>
              <w:ind w:firstLine="0"/>
              <w:jc w:val="center"/>
              <w:textAlignment w:val="baseline"/>
            </w:pPr>
            <w:r w:rsidRPr="00C427A1">
              <w:t>Да</w:t>
            </w:r>
          </w:p>
        </w:tc>
        <w:tc>
          <w:tcPr>
            <w:tcW w:w="1108" w:type="dxa"/>
          </w:tcPr>
          <w:p w14:paraId="41E7A944" w14:textId="77777777" w:rsidR="00CB7D8B" w:rsidRPr="00C427A1" w:rsidRDefault="00CB7D8B" w:rsidP="003B7C69">
            <w:pPr>
              <w:overflowPunct w:val="0"/>
              <w:autoSpaceDE w:val="0"/>
              <w:autoSpaceDN w:val="0"/>
              <w:adjustRightInd w:val="0"/>
              <w:spacing w:before="0" w:after="0"/>
              <w:ind w:firstLine="0"/>
              <w:jc w:val="center"/>
              <w:textAlignment w:val="baseline"/>
            </w:pPr>
            <w:r w:rsidRPr="00C427A1">
              <w:t>1</w:t>
            </w:r>
          </w:p>
        </w:tc>
        <w:tc>
          <w:tcPr>
            <w:tcW w:w="3412" w:type="dxa"/>
          </w:tcPr>
          <w:p w14:paraId="6F5575E9" w14:textId="77777777" w:rsidR="00CB7D8B" w:rsidRPr="00C427A1" w:rsidRDefault="001F7DB8" w:rsidP="003B7C69">
            <w:pPr>
              <w:overflowPunct w:val="0"/>
              <w:autoSpaceDE w:val="0"/>
              <w:autoSpaceDN w:val="0"/>
              <w:adjustRightInd w:val="0"/>
              <w:spacing w:before="0" w:after="0"/>
              <w:ind w:firstLine="0"/>
              <w:jc w:val="left"/>
              <w:textAlignment w:val="baseline"/>
            </w:pPr>
            <w:r w:rsidRPr="00C427A1">
              <w:t>П</w:t>
            </w:r>
            <w:r w:rsidR="00C9731B" w:rsidRPr="00C427A1">
              <w:t xml:space="preserve">ринимает </w:t>
            </w:r>
            <w:r w:rsidR="00CB7D8B" w:rsidRPr="00C427A1">
              <w:t>значения «1» и «0». Включается в состав ФД только при значении «1». Значение реквизита в ФД в ПФ не указывается</w:t>
            </w:r>
          </w:p>
        </w:tc>
      </w:tr>
      <w:tr w:rsidR="00C427A1" w:rsidRPr="00C427A1" w14:paraId="53806F2B" w14:textId="77777777" w:rsidTr="00D008EF">
        <w:trPr>
          <w:trHeight w:val="302"/>
          <w:jc w:val="center"/>
        </w:trPr>
        <w:tc>
          <w:tcPr>
            <w:tcW w:w="1002" w:type="dxa"/>
          </w:tcPr>
          <w:p w14:paraId="6058E8CA" w14:textId="77777777" w:rsidR="00CB7D8B" w:rsidRPr="00C427A1" w:rsidRDefault="00CB7D8B" w:rsidP="003B7C69">
            <w:pPr>
              <w:overflowPunct w:val="0"/>
              <w:autoSpaceDE w:val="0"/>
              <w:autoSpaceDN w:val="0"/>
              <w:adjustRightInd w:val="0"/>
              <w:spacing w:before="0" w:after="0"/>
              <w:ind w:firstLine="0"/>
              <w:textAlignment w:val="baseline"/>
            </w:pPr>
            <w:r w:rsidRPr="00C427A1">
              <w:t>1052</w:t>
            </w:r>
          </w:p>
        </w:tc>
        <w:tc>
          <w:tcPr>
            <w:tcW w:w="2578" w:type="dxa"/>
            <w:shd w:val="clear" w:color="auto" w:fill="auto"/>
            <w:noWrap/>
          </w:tcPr>
          <w:p w14:paraId="4DE7826C" w14:textId="77777777" w:rsidR="00CB7D8B" w:rsidRPr="00C427A1" w:rsidRDefault="00CB7D8B" w:rsidP="003B7C69">
            <w:pPr>
              <w:overflowPunct w:val="0"/>
              <w:autoSpaceDE w:val="0"/>
              <w:autoSpaceDN w:val="0"/>
              <w:adjustRightInd w:val="0"/>
              <w:spacing w:before="0" w:after="0"/>
              <w:ind w:firstLine="0"/>
              <w:jc w:val="left"/>
              <w:textAlignment w:val="baseline"/>
            </w:pPr>
            <w:r w:rsidRPr="00C427A1">
              <w:t>признак переполнения памяти ФН</w:t>
            </w:r>
          </w:p>
        </w:tc>
        <w:tc>
          <w:tcPr>
            <w:tcW w:w="1864" w:type="dxa"/>
          </w:tcPr>
          <w:p w14:paraId="4583386F" w14:textId="77777777" w:rsidR="00CB7D8B" w:rsidRPr="00C427A1" w:rsidRDefault="0072025E" w:rsidP="003B7C69">
            <w:pPr>
              <w:overflowPunct w:val="0"/>
              <w:autoSpaceDE w:val="0"/>
              <w:autoSpaceDN w:val="0"/>
              <w:adjustRightInd w:val="0"/>
              <w:spacing w:before="0" w:after="0"/>
              <w:ind w:firstLine="0"/>
              <w:jc w:val="center"/>
              <w:textAlignment w:val="baseline"/>
            </w:pPr>
            <w:r w:rsidRPr="00C427A1">
              <w:t>Целое</w:t>
            </w:r>
          </w:p>
        </w:tc>
        <w:tc>
          <w:tcPr>
            <w:tcW w:w="1434" w:type="dxa"/>
          </w:tcPr>
          <w:p w14:paraId="5618D3F0" w14:textId="77777777" w:rsidR="00CB7D8B" w:rsidRPr="00C427A1" w:rsidRDefault="00CB7D8B" w:rsidP="003B7C69">
            <w:pPr>
              <w:overflowPunct w:val="0"/>
              <w:autoSpaceDE w:val="0"/>
              <w:autoSpaceDN w:val="0"/>
              <w:adjustRightInd w:val="0"/>
              <w:spacing w:before="0" w:after="0"/>
              <w:ind w:firstLine="0"/>
              <w:jc w:val="center"/>
              <w:textAlignment w:val="baseline"/>
            </w:pPr>
            <w:r w:rsidRPr="00C427A1">
              <w:rPr>
                <w:lang w:val="en-US"/>
              </w:rPr>
              <w:t>byte</w:t>
            </w:r>
          </w:p>
        </w:tc>
        <w:tc>
          <w:tcPr>
            <w:tcW w:w="1860" w:type="dxa"/>
          </w:tcPr>
          <w:p w14:paraId="11878152" w14:textId="77777777" w:rsidR="00CB7D8B" w:rsidRPr="00C427A1" w:rsidRDefault="00CB7D8B" w:rsidP="003B7C69">
            <w:pPr>
              <w:overflowPunct w:val="0"/>
              <w:autoSpaceDE w:val="0"/>
              <w:autoSpaceDN w:val="0"/>
              <w:adjustRightInd w:val="0"/>
              <w:spacing w:before="0" w:after="0"/>
              <w:ind w:firstLine="0"/>
              <w:jc w:val="center"/>
              <w:textAlignment w:val="baseline"/>
              <w:rPr>
                <w:strike/>
              </w:rPr>
            </w:pPr>
            <w:r w:rsidRPr="00C427A1">
              <w:t>–</w:t>
            </w:r>
          </w:p>
        </w:tc>
        <w:tc>
          <w:tcPr>
            <w:tcW w:w="1018" w:type="dxa"/>
          </w:tcPr>
          <w:p w14:paraId="1678E62E" w14:textId="77777777" w:rsidR="00CB7D8B" w:rsidRPr="00C427A1" w:rsidRDefault="00CB7D8B" w:rsidP="003B7C69">
            <w:pPr>
              <w:overflowPunct w:val="0"/>
              <w:autoSpaceDE w:val="0"/>
              <w:autoSpaceDN w:val="0"/>
              <w:adjustRightInd w:val="0"/>
              <w:spacing w:before="0" w:after="0"/>
              <w:ind w:firstLine="0"/>
              <w:jc w:val="center"/>
              <w:textAlignment w:val="baseline"/>
            </w:pPr>
            <w:r w:rsidRPr="00C427A1">
              <w:t>Да</w:t>
            </w:r>
          </w:p>
        </w:tc>
        <w:tc>
          <w:tcPr>
            <w:tcW w:w="1108" w:type="dxa"/>
          </w:tcPr>
          <w:p w14:paraId="37233FD0" w14:textId="77777777" w:rsidR="00CB7D8B" w:rsidRPr="00C427A1" w:rsidRDefault="00CB7D8B" w:rsidP="003B7C69">
            <w:pPr>
              <w:overflowPunct w:val="0"/>
              <w:autoSpaceDE w:val="0"/>
              <w:autoSpaceDN w:val="0"/>
              <w:adjustRightInd w:val="0"/>
              <w:spacing w:before="0" w:after="0"/>
              <w:ind w:firstLine="0"/>
              <w:jc w:val="center"/>
              <w:textAlignment w:val="baseline"/>
            </w:pPr>
            <w:r w:rsidRPr="00C427A1">
              <w:t>1</w:t>
            </w:r>
          </w:p>
        </w:tc>
        <w:tc>
          <w:tcPr>
            <w:tcW w:w="3412" w:type="dxa"/>
          </w:tcPr>
          <w:p w14:paraId="5E53E4E1" w14:textId="77777777" w:rsidR="00CB7D8B" w:rsidRPr="00C427A1" w:rsidRDefault="001F7DB8" w:rsidP="003B7C69">
            <w:pPr>
              <w:overflowPunct w:val="0"/>
              <w:autoSpaceDE w:val="0"/>
              <w:autoSpaceDN w:val="0"/>
              <w:adjustRightInd w:val="0"/>
              <w:spacing w:before="0" w:after="0"/>
              <w:ind w:firstLine="0"/>
              <w:jc w:val="left"/>
              <w:textAlignment w:val="baseline"/>
            </w:pPr>
            <w:r w:rsidRPr="00C427A1">
              <w:t>П</w:t>
            </w:r>
            <w:r w:rsidR="00C9731B" w:rsidRPr="00C427A1">
              <w:t xml:space="preserve">ринимает </w:t>
            </w:r>
            <w:r w:rsidR="00CB7D8B" w:rsidRPr="00C427A1">
              <w:t>значения «1» и «0». Включается в состав ФД только при значении «1». Значение реквизита в ФД в ПФ не указывается</w:t>
            </w:r>
          </w:p>
        </w:tc>
      </w:tr>
      <w:tr w:rsidR="00C427A1" w:rsidRPr="00C427A1" w14:paraId="5DADC4B5" w14:textId="77777777" w:rsidTr="00D008EF">
        <w:trPr>
          <w:trHeight w:val="302"/>
          <w:jc w:val="center"/>
        </w:trPr>
        <w:tc>
          <w:tcPr>
            <w:tcW w:w="1002" w:type="dxa"/>
          </w:tcPr>
          <w:p w14:paraId="01359FE3" w14:textId="77777777" w:rsidR="00CB7D8B" w:rsidRPr="00C427A1" w:rsidRDefault="00CB7D8B" w:rsidP="003B7C69">
            <w:pPr>
              <w:overflowPunct w:val="0"/>
              <w:autoSpaceDE w:val="0"/>
              <w:autoSpaceDN w:val="0"/>
              <w:adjustRightInd w:val="0"/>
              <w:spacing w:before="0" w:after="0"/>
              <w:ind w:firstLine="0"/>
              <w:textAlignment w:val="baseline"/>
            </w:pPr>
            <w:r w:rsidRPr="00C427A1">
              <w:t>1053</w:t>
            </w:r>
          </w:p>
        </w:tc>
        <w:tc>
          <w:tcPr>
            <w:tcW w:w="2578" w:type="dxa"/>
            <w:shd w:val="clear" w:color="auto" w:fill="auto"/>
            <w:noWrap/>
          </w:tcPr>
          <w:p w14:paraId="01438416" w14:textId="77777777" w:rsidR="00CB7D8B" w:rsidRPr="00C427A1" w:rsidRDefault="00CB7D8B" w:rsidP="003B7C69">
            <w:pPr>
              <w:overflowPunct w:val="0"/>
              <w:autoSpaceDE w:val="0"/>
              <w:autoSpaceDN w:val="0"/>
              <w:adjustRightInd w:val="0"/>
              <w:spacing w:before="0" w:after="0"/>
              <w:ind w:firstLine="0"/>
              <w:jc w:val="left"/>
              <w:textAlignment w:val="baseline"/>
            </w:pPr>
            <w:r w:rsidRPr="00C427A1">
              <w:t>признак превышения времени ожидания ответа ОФД</w:t>
            </w:r>
          </w:p>
        </w:tc>
        <w:tc>
          <w:tcPr>
            <w:tcW w:w="1864" w:type="dxa"/>
          </w:tcPr>
          <w:p w14:paraId="162EF173" w14:textId="77777777" w:rsidR="00CB7D8B" w:rsidRPr="00C427A1" w:rsidRDefault="0072025E" w:rsidP="003B7C69">
            <w:pPr>
              <w:overflowPunct w:val="0"/>
              <w:autoSpaceDE w:val="0"/>
              <w:autoSpaceDN w:val="0"/>
              <w:adjustRightInd w:val="0"/>
              <w:spacing w:before="0" w:after="0"/>
              <w:ind w:firstLine="0"/>
              <w:jc w:val="center"/>
              <w:textAlignment w:val="baseline"/>
            </w:pPr>
            <w:r w:rsidRPr="00C427A1">
              <w:t>Целое</w:t>
            </w:r>
          </w:p>
        </w:tc>
        <w:tc>
          <w:tcPr>
            <w:tcW w:w="1434" w:type="dxa"/>
          </w:tcPr>
          <w:p w14:paraId="21F18342" w14:textId="77777777" w:rsidR="00CB7D8B" w:rsidRPr="00C427A1" w:rsidRDefault="00CB7D8B" w:rsidP="003B7C69">
            <w:pPr>
              <w:overflowPunct w:val="0"/>
              <w:autoSpaceDE w:val="0"/>
              <w:autoSpaceDN w:val="0"/>
              <w:adjustRightInd w:val="0"/>
              <w:spacing w:before="0" w:after="0"/>
              <w:ind w:firstLine="0"/>
              <w:jc w:val="center"/>
              <w:textAlignment w:val="baseline"/>
            </w:pPr>
            <w:r w:rsidRPr="00C427A1">
              <w:rPr>
                <w:lang w:val="en-US"/>
              </w:rPr>
              <w:t>byte</w:t>
            </w:r>
          </w:p>
        </w:tc>
        <w:tc>
          <w:tcPr>
            <w:tcW w:w="1860" w:type="dxa"/>
          </w:tcPr>
          <w:p w14:paraId="49454831" w14:textId="77777777" w:rsidR="00CB7D8B" w:rsidRPr="00C427A1" w:rsidRDefault="00CB7D8B" w:rsidP="003B7C69">
            <w:pPr>
              <w:overflowPunct w:val="0"/>
              <w:autoSpaceDE w:val="0"/>
              <w:autoSpaceDN w:val="0"/>
              <w:adjustRightInd w:val="0"/>
              <w:spacing w:before="0" w:after="0"/>
              <w:ind w:firstLine="0"/>
              <w:jc w:val="center"/>
              <w:textAlignment w:val="baseline"/>
              <w:rPr>
                <w:strike/>
              </w:rPr>
            </w:pPr>
            <w:r w:rsidRPr="00C427A1">
              <w:t>–</w:t>
            </w:r>
          </w:p>
        </w:tc>
        <w:tc>
          <w:tcPr>
            <w:tcW w:w="1018" w:type="dxa"/>
          </w:tcPr>
          <w:p w14:paraId="01EF4D65" w14:textId="77777777" w:rsidR="00CB7D8B" w:rsidRPr="00C427A1" w:rsidRDefault="00CB7D8B" w:rsidP="003B7C69">
            <w:pPr>
              <w:overflowPunct w:val="0"/>
              <w:autoSpaceDE w:val="0"/>
              <w:autoSpaceDN w:val="0"/>
              <w:adjustRightInd w:val="0"/>
              <w:spacing w:before="0" w:after="0"/>
              <w:ind w:firstLine="0"/>
              <w:jc w:val="center"/>
              <w:textAlignment w:val="baseline"/>
            </w:pPr>
            <w:r w:rsidRPr="00C427A1">
              <w:t>Да</w:t>
            </w:r>
          </w:p>
        </w:tc>
        <w:tc>
          <w:tcPr>
            <w:tcW w:w="1108" w:type="dxa"/>
          </w:tcPr>
          <w:p w14:paraId="5478BF5B" w14:textId="77777777" w:rsidR="00CB7D8B" w:rsidRPr="00C427A1" w:rsidRDefault="00CB7D8B" w:rsidP="003B7C69">
            <w:pPr>
              <w:overflowPunct w:val="0"/>
              <w:autoSpaceDE w:val="0"/>
              <w:autoSpaceDN w:val="0"/>
              <w:adjustRightInd w:val="0"/>
              <w:spacing w:before="0" w:after="0"/>
              <w:ind w:firstLine="0"/>
              <w:jc w:val="center"/>
              <w:textAlignment w:val="baseline"/>
            </w:pPr>
            <w:r w:rsidRPr="00C427A1">
              <w:t>1</w:t>
            </w:r>
          </w:p>
        </w:tc>
        <w:tc>
          <w:tcPr>
            <w:tcW w:w="3412" w:type="dxa"/>
          </w:tcPr>
          <w:p w14:paraId="3751F195" w14:textId="77777777" w:rsidR="00CB7D8B" w:rsidRPr="00C427A1" w:rsidRDefault="001F7DB8" w:rsidP="003B7C69">
            <w:pPr>
              <w:overflowPunct w:val="0"/>
              <w:autoSpaceDE w:val="0"/>
              <w:autoSpaceDN w:val="0"/>
              <w:adjustRightInd w:val="0"/>
              <w:spacing w:before="0" w:after="0"/>
              <w:ind w:firstLine="0"/>
              <w:jc w:val="left"/>
              <w:textAlignment w:val="baseline"/>
            </w:pPr>
            <w:r w:rsidRPr="00C427A1">
              <w:t>П</w:t>
            </w:r>
            <w:r w:rsidR="00C9731B" w:rsidRPr="00C427A1">
              <w:t xml:space="preserve">ринимает </w:t>
            </w:r>
            <w:r w:rsidR="00CB7D8B" w:rsidRPr="00C427A1">
              <w:t>значения «1» и «0». Включается в состав ФД только при значении «1». Значение реквизита в ФД в ПФ не указывается</w:t>
            </w:r>
          </w:p>
        </w:tc>
      </w:tr>
      <w:tr w:rsidR="00C427A1" w:rsidRPr="00C427A1" w14:paraId="7B95C2EE" w14:textId="77777777" w:rsidTr="00D008EF">
        <w:trPr>
          <w:trHeight w:val="302"/>
          <w:jc w:val="center"/>
        </w:trPr>
        <w:tc>
          <w:tcPr>
            <w:tcW w:w="1002" w:type="dxa"/>
          </w:tcPr>
          <w:p w14:paraId="6E603CF3" w14:textId="77777777" w:rsidR="00CB7D8B" w:rsidRPr="00C427A1" w:rsidRDefault="00CB7D8B" w:rsidP="003B7C69">
            <w:pPr>
              <w:overflowPunct w:val="0"/>
              <w:autoSpaceDE w:val="0"/>
              <w:autoSpaceDN w:val="0"/>
              <w:adjustRightInd w:val="0"/>
              <w:spacing w:before="0" w:after="0"/>
              <w:ind w:firstLine="0"/>
              <w:textAlignment w:val="baseline"/>
            </w:pPr>
            <w:r w:rsidRPr="00C427A1">
              <w:t>1054</w:t>
            </w:r>
          </w:p>
        </w:tc>
        <w:tc>
          <w:tcPr>
            <w:tcW w:w="2578" w:type="dxa"/>
            <w:shd w:val="clear" w:color="auto" w:fill="auto"/>
            <w:noWrap/>
          </w:tcPr>
          <w:p w14:paraId="7D0F3760" w14:textId="77777777" w:rsidR="00CB7D8B" w:rsidRPr="00C427A1" w:rsidRDefault="00CB7D8B" w:rsidP="003B7C69">
            <w:pPr>
              <w:overflowPunct w:val="0"/>
              <w:autoSpaceDE w:val="0"/>
              <w:autoSpaceDN w:val="0"/>
              <w:adjustRightInd w:val="0"/>
              <w:spacing w:before="0" w:after="0"/>
              <w:ind w:firstLine="0"/>
              <w:jc w:val="left"/>
              <w:textAlignment w:val="baseline"/>
            </w:pPr>
            <w:r w:rsidRPr="00C427A1">
              <w:t>признак расчета</w:t>
            </w:r>
          </w:p>
        </w:tc>
        <w:tc>
          <w:tcPr>
            <w:tcW w:w="1864" w:type="dxa"/>
          </w:tcPr>
          <w:p w14:paraId="4BCC5CE1" w14:textId="77777777" w:rsidR="00CB7D8B" w:rsidRPr="00C427A1" w:rsidRDefault="0072025E" w:rsidP="003B7C69">
            <w:pPr>
              <w:overflowPunct w:val="0"/>
              <w:autoSpaceDE w:val="0"/>
              <w:autoSpaceDN w:val="0"/>
              <w:adjustRightInd w:val="0"/>
              <w:spacing w:before="0" w:after="0"/>
              <w:ind w:firstLine="0"/>
              <w:jc w:val="center"/>
              <w:textAlignment w:val="baseline"/>
            </w:pPr>
            <w:r w:rsidRPr="00C427A1">
              <w:t>Целое</w:t>
            </w:r>
          </w:p>
        </w:tc>
        <w:tc>
          <w:tcPr>
            <w:tcW w:w="1434" w:type="dxa"/>
          </w:tcPr>
          <w:p w14:paraId="7A13F914" w14:textId="77777777" w:rsidR="00CB7D8B" w:rsidRPr="00C427A1" w:rsidRDefault="00CB7D8B" w:rsidP="003B7C69">
            <w:pPr>
              <w:overflowPunct w:val="0"/>
              <w:autoSpaceDE w:val="0"/>
              <w:autoSpaceDN w:val="0"/>
              <w:adjustRightInd w:val="0"/>
              <w:spacing w:before="0" w:after="0"/>
              <w:ind w:firstLine="0"/>
              <w:jc w:val="center"/>
              <w:textAlignment w:val="baseline"/>
            </w:pPr>
            <w:r w:rsidRPr="00C427A1">
              <w:rPr>
                <w:lang w:val="en-US"/>
              </w:rPr>
              <w:t>byte</w:t>
            </w:r>
          </w:p>
        </w:tc>
        <w:tc>
          <w:tcPr>
            <w:tcW w:w="1860" w:type="dxa"/>
          </w:tcPr>
          <w:p w14:paraId="6B477032" w14:textId="77777777" w:rsidR="00CB7D8B" w:rsidRPr="00C427A1" w:rsidRDefault="00A92AA6" w:rsidP="003B7C69">
            <w:pPr>
              <w:overflowPunct w:val="0"/>
              <w:autoSpaceDE w:val="0"/>
              <w:autoSpaceDN w:val="0"/>
              <w:adjustRightInd w:val="0"/>
              <w:spacing w:before="0" w:after="0"/>
              <w:ind w:firstLine="0"/>
              <w:jc w:val="center"/>
              <w:textAlignment w:val="baseline"/>
            </w:pPr>
            <w:r w:rsidRPr="00C427A1">
              <w:t>&lt;</w:t>
            </w:r>
            <w:r w:rsidR="00CB7D8B" w:rsidRPr="00C427A1">
              <w:t>ПРИХОД</w:t>
            </w:r>
            <w:r w:rsidRPr="00C427A1">
              <w:t>&gt;</w:t>
            </w:r>
            <w:r w:rsidR="00CB7D8B" w:rsidRPr="00C427A1">
              <w:t xml:space="preserve"> или </w:t>
            </w:r>
            <w:r w:rsidRPr="00C427A1">
              <w:t>&lt;</w:t>
            </w:r>
            <w:r w:rsidR="00CB7D8B" w:rsidRPr="00C427A1">
              <w:t>РАСХОД</w:t>
            </w:r>
            <w:r w:rsidRPr="00C427A1">
              <w:t>&gt;</w:t>
            </w:r>
            <w:r w:rsidR="00CB7D8B" w:rsidRPr="00C427A1">
              <w:t xml:space="preserve"> или </w:t>
            </w:r>
            <w:r w:rsidRPr="00C427A1">
              <w:t>&lt;</w:t>
            </w:r>
            <w:r w:rsidR="00CB7D8B" w:rsidRPr="00C427A1">
              <w:t>ВОЗВРАТ ПРИХОДА</w:t>
            </w:r>
            <w:r w:rsidRPr="00C427A1">
              <w:t>&gt;</w:t>
            </w:r>
            <w:r w:rsidR="00CB7D8B" w:rsidRPr="00C427A1">
              <w:t xml:space="preserve"> или </w:t>
            </w:r>
            <w:r w:rsidRPr="00C427A1">
              <w:t>&lt;</w:t>
            </w:r>
            <w:r w:rsidR="00CB7D8B" w:rsidRPr="00C427A1">
              <w:t>ВОЗВРАТ РАСХОДА</w:t>
            </w:r>
            <w:r w:rsidRPr="00C427A1">
              <w:t>&gt;</w:t>
            </w:r>
          </w:p>
        </w:tc>
        <w:tc>
          <w:tcPr>
            <w:tcW w:w="1018" w:type="dxa"/>
          </w:tcPr>
          <w:p w14:paraId="2EA818CA" w14:textId="77777777" w:rsidR="00CB7D8B" w:rsidRPr="00C427A1" w:rsidRDefault="00CB7D8B" w:rsidP="003B7C69">
            <w:pPr>
              <w:overflowPunct w:val="0"/>
              <w:autoSpaceDE w:val="0"/>
              <w:autoSpaceDN w:val="0"/>
              <w:adjustRightInd w:val="0"/>
              <w:spacing w:before="0" w:after="0"/>
              <w:ind w:firstLine="0"/>
              <w:jc w:val="center"/>
              <w:textAlignment w:val="baseline"/>
            </w:pPr>
            <w:r w:rsidRPr="00C427A1">
              <w:t>Да</w:t>
            </w:r>
          </w:p>
        </w:tc>
        <w:tc>
          <w:tcPr>
            <w:tcW w:w="1108" w:type="dxa"/>
          </w:tcPr>
          <w:p w14:paraId="01CBC325" w14:textId="77777777" w:rsidR="00CB7D8B" w:rsidRPr="00C427A1" w:rsidRDefault="00CB7D8B" w:rsidP="003B7C69">
            <w:pPr>
              <w:overflowPunct w:val="0"/>
              <w:autoSpaceDE w:val="0"/>
              <w:autoSpaceDN w:val="0"/>
              <w:adjustRightInd w:val="0"/>
              <w:spacing w:before="0" w:after="0"/>
              <w:ind w:firstLine="0"/>
              <w:jc w:val="center"/>
              <w:textAlignment w:val="baseline"/>
            </w:pPr>
            <w:r w:rsidRPr="00C427A1">
              <w:t>1</w:t>
            </w:r>
          </w:p>
        </w:tc>
        <w:tc>
          <w:tcPr>
            <w:tcW w:w="3412" w:type="dxa"/>
          </w:tcPr>
          <w:p w14:paraId="010A1A0B" w14:textId="11EFD185" w:rsidR="00CB7D8B" w:rsidRPr="00C427A1" w:rsidRDefault="00CB7D8B" w:rsidP="00901861">
            <w:pPr>
              <w:overflowPunct w:val="0"/>
              <w:autoSpaceDE w:val="0"/>
              <w:autoSpaceDN w:val="0"/>
              <w:adjustRightInd w:val="0"/>
              <w:spacing w:before="0" w:after="0"/>
              <w:ind w:firstLine="0"/>
              <w:jc w:val="left"/>
              <w:textAlignment w:val="baseline"/>
            </w:pPr>
            <w:r w:rsidRPr="00C427A1">
              <w:t>Значения приведены в</w:t>
            </w:r>
            <w:r w:rsidR="00475DF6" w:rsidRPr="00C427A1">
              <w:t xml:space="preserve"> </w:t>
            </w:r>
            <w:r w:rsidR="00901861">
              <w:t>т</w:t>
            </w:r>
            <w:r w:rsidR="00E835C8" w:rsidRPr="00C427A1">
              <w:t xml:space="preserve">аблице </w:t>
            </w:r>
            <w:r w:rsidR="004F5D61" w:rsidRPr="00C427A1">
              <w:t>25</w:t>
            </w:r>
          </w:p>
        </w:tc>
      </w:tr>
      <w:tr w:rsidR="00C427A1" w:rsidRPr="00C427A1" w14:paraId="1C94F47A" w14:textId="77777777" w:rsidTr="00D008EF">
        <w:trPr>
          <w:trHeight w:val="302"/>
          <w:jc w:val="center"/>
        </w:trPr>
        <w:tc>
          <w:tcPr>
            <w:tcW w:w="1002" w:type="dxa"/>
          </w:tcPr>
          <w:p w14:paraId="3B64185F" w14:textId="77777777" w:rsidR="001F7DB8" w:rsidRPr="00C427A1" w:rsidRDefault="001F7DB8" w:rsidP="003B7C69">
            <w:pPr>
              <w:overflowPunct w:val="0"/>
              <w:autoSpaceDE w:val="0"/>
              <w:autoSpaceDN w:val="0"/>
              <w:adjustRightInd w:val="0"/>
              <w:spacing w:before="0" w:after="0"/>
              <w:ind w:firstLine="0"/>
              <w:textAlignment w:val="baseline"/>
            </w:pPr>
            <w:r w:rsidRPr="00C427A1">
              <w:lastRenderedPageBreak/>
              <w:t>1055</w:t>
            </w:r>
          </w:p>
        </w:tc>
        <w:tc>
          <w:tcPr>
            <w:tcW w:w="2578" w:type="dxa"/>
            <w:shd w:val="clear" w:color="auto" w:fill="auto"/>
            <w:noWrap/>
          </w:tcPr>
          <w:p w14:paraId="0A07BB2C" w14:textId="77777777" w:rsidR="001F7DB8" w:rsidRPr="00C427A1" w:rsidRDefault="001F7DB8" w:rsidP="003B7C69">
            <w:pPr>
              <w:overflowPunct w:val="0"/>
              <w:autoSpaceDE w:val="0"/>
              <w:autoSpaceDN w:val="0"/>
              <w:adjustRightInd w:val="0"/>
              <w:spacing w:before="0" w:after="0"/>
              <w:ind w:firstLine="0"/>
              <w:jc w:val="left"/>
              <w:textAlignment w:val="baseline"/>
            </w:pPr>
            <w:r w:rsidRPr="00C427A1">
              <w:t>применяемая система налогообложения</w:t>
            </w:r>
          </w:p>
        </w:tc>
        <w:tc>
          <w:tcPr>
            <w:tcW w:w="1864" w:type="dxa"/>
          </w:tcPr>
          <w:p w14:paraId="65A44579" w14:textId="77777777" w:rsidR="001F7DB8" w:rsidRPr="00C427A1" w:rsidRDefault="001F7DB8" w:rsidP="003B7C69">
            <w:pPr>
              <w:overflowPunct w:val="0"/>
              <w:autoSpaceDE w:val="0"/>
              <w:autoSpaceDN w:val="0"/>
              <w:adjustRightInd w:val="0"/>
              <w:spacing w:before="0" w:after="0"/>
              <w:ind w:firstLine="0"/>
              <w:jc w:val="center"/>
              <w:textAlignment w:val="baseline"/>
            </w:pPr>
            <w:r w:rsidRPr="00C427A1">
              <w:t>Флаги</w:t>
            </w:r>
          </w:p>
        </w:tc>
        <w:tc>
          <w:tcPr>
            <w:tcW w:w="1434" w:type="dxa"/>
          </w:tcPr>
          <w:p w14:paraId="6A0A1F87" w14:textId="77777777" w:rsidR="001F7DB8" w:rsidRPr="00C427A1" w:rsidRDefault="001F7DB8" w:rsidP="003B7C69">
            <w:pPr>
              <w:overflowPunct w:val="0"/>
              <w:autoSpaceDE w:val="0"/>
              <w:autoSpaceDN w:val="0"/>
              <w:adjustRightInd w:val="0"/>
              <w:spacing w:before="0" w:after="0"/>
              <w:ind w:firstLine="0"/>
              <w:jc w:val="center"/>
              <w:textAlignment w:val="baseline"/>
            </w:pPr>
            <w:r w:rsidRPr="00C427A1">
              <w:t>регистр битов</w:t>
            </w:r>
          </w:p>
        </w:tc>
        <w:tc>
          <w:tcPr>
            <w:tcW w:w="1860" w:type="dxa"/>
          </w:tcPr>
          <w:p w14:paraId="21685F74" w14:textId="6D3CBBE1" w:rsidR="001F7DB8" w:rsidRPr="00C427A1" w:rsidRDefault="00F257A8" w:rsidP="00430DCA">
            <w:pPr>
              <w:overflowPunct w:val="0"/>
              <w:autoSpaceDE w:val="0"/>
              <w:autoSpaceDN w:val="0"/>
              <w:adjustRightInd w:val="0"/>
              <w:spacing w:before="0" w:after="0"/>
              <w:ind w:firstLine="0"/>
              <w:jc w:val="center"/>
              <w:textAlignment w:val="baseline"/>
            </w:pPr>
            <w:r w:rsidRPr="00C427A1">
              <w:t>П</w:t>
            </w:r>
            <w:r w:rsidR="001F7DB8" w:rsidRPr="00C427A1">
              <w:t xml:space="preserve">риведены в </w:t>
            </w:r>
            <w:r w:rsidR="00430DCA">
              <w:t>т</w:t>
            </w:r>
            <w:r w:rsidR="00E835C8" w:rsidRPr="00C427A1">
              <w:t xml:space="preserve">аблице </w:t>
            </w:r>
            <w:r w:rsidR="007D2B78" w:rsidRPr="00C427A1">
              <w:t>9</w:t>
            </w:r>
          </w:p>
        </w:tc>
        <w:tc>
          <w:tcPr>
            <w:tcW w:w="1018" w:type="dxa"/>
          </w:tcPr>
          <w:p w14:paraId="3C229DB6" w14:textId="77777777" w:rsidR="001F7DB8" w:rsidRPr="00C427A1" w:rsidRDefault="001F7DB8" w:rsidP="003B7C69">
            <w:pPr>
              <w:overflowPunct w:val="0"/>
              <w:autoSpaceDE w:val="0"/>
              <w:autoSpaceDN w:val="0"/>
              <w:adjustRightInd w:val="0"/>
              <w:spacing w:before="0" w:after="0"/>
              <w:ind w:firstLine="0"/>
              <w:jc w:val="center"/>
              <w:textAlignment w:val="baseline"/>
            </w:pPr>
            <w:r w:rsidRPr="00C427A1">
              <w:t>Да</w:t>
            </w:r>
          </w:p>
        </w:tc>
        <w:tc>
          <w:tcPr>
            <w:tcW w:w="1108" w:type="dxa"/>
          </w:tcPr>
          <w:p w14:paraId="17092E47" w14:textId="77777777" w:rsidR="001F7DB8" w:rsidRPr="00C427A1" w:rsidRDefault="001F7DB8" w:rsidP="003B7C69">
            <w:pPr>
              <w:overflowPunct w:val="0"/>
              <w:autoSpaceDE w:val="0"/>
              <w:autoSpaceDN w:val="0"/>
              <w:adjustRightInd w:val="0"/>
              <w:spacing w:before="0" w:after="0"/>
              <w:ind w:firstLine="0"/>
              <w:jc w:val="center"/>
              <w:textAlignment w:val="baseline"/>
            </w:pPr>
            <w:r w:rsidRPr="00C427A1">
              <w:t>1</w:t>
            </w:r>
          </w:p>
        </w:tc>
        <w:tc>
          <w:tcPr>
            <w:tcW w:w="3412" w:type="dxa"/>
          </w:tcPr>
          <w:p w14:paraId="5641277E" w14:textId="77777777" w:rsidR="001F7DB8" w:rsidRPr="00C427A1" w:rsidRDefault="001F7DB8" w:rsidP="003B7C69">
            <w:pPr>
              <w:overflowPunct w:val="0"/>
              <w:autoSpaceDE w:val="0"/>
              <w:autoSpaceDN w:val="0"/>
              <w:adjustRightInd w:val="0"/>
              <w:spacing w:before="0" w:after="0"/>
              <w:ind w:firstLine="0"/>
              <w:jc w:val="left"/>
              <w:textAlignment w:val="baseline"/>
            </w:pPr>
            <w:r w:rsidRPr="00C427A1">
              <w:t>В кассовом чеке, БСО, кассовом чеке коррекции и БСО коррекции может быть указана только одна из применяемых пользователем систем налогообложения</w:t>
            </w:r>
          </w:p>
        </w:tc>
      </w:tr>
      <w:tr w:rsidR="00C427A1" w:rsidRPr="00C427A1" w14:paraId="0786E7B9" w14:textId="77777777" w:rsidTr="00D008EF">
        <w:trPr>
          <w:trHeight w:val="302"/>
          <w:jc w:val="center"/>
        </w:trPr>
        <w:tc>
          <w:tcPr>
            <w:tcW w:w="1002" w:type="dxa"/>
          </w:tcPr>
          <w:p w14:paraId="1973AEC9" w14:textId="77777777" w:rsidR="00CB7D8B" w:rsidRPr="00C427A1" w:rsidRDefault="00CB7D8B" w:rsidP="003B7C69">
            <w:pPr>
              <w:overflowPunct w:val="0"/>
              <w:autoSpaceDE w:val="0"/>
              <w:autoSpaceDN w:val="0"/>
              <w:adjustRightInd w:val="0"/>
              <w:spacing w:before="0" w:after="0"/>
              <w:ind w:firstLine="0"/>
              <w:textAlignment w:val="baseline"/>
            </w:pPr>
            <w:r w:rsidRPr="00C427A1">
              <w:t>1056</w:t>
            </w:r>
          </w:p>
        </w:tc>
        <w:tc>
          <w:tcPr>
            <w:tcW w:w="2578" w:type="dxa"/>
            <w:shd w:val="clear" w:color="auto" w:fill="auto"/>
            <w:noWrap/>
          </w:tcPr>
          <w:p w14:paraId="06050CEB" w14:textId="77777777" w:rsidR="00CB7D8B" w:rsidRPr="00C427A1" w:rsidRDefault="00CB7D8B" w:rsidP="003B7C69">
            <w:pPr>
              <w:overflowPunct w:val="0"/>
              <w:autoSpaceDE w:val="0"/>
              <w:autoSpaceDN w:val="0"/>
              <w:adjustRightInd w:val="0"/>
              <w:spacing w:before="0" w:after="0"/>
              <w:ind w:firstLine="0"/>
              <w:jc w:val="left"/>
              <w:textAlignment w:val="baseline"/>
            </w:pPr>
            <w:r w:rsidRPr="00C427A1">
              <w:t>признак шифрования</w:t>
            </w:r>
          </w:p>
        </w:tc>
        <w:tc>
          <w:tcPr>
            <w:tcW w:w="1864" w:type="dxa"/>
          </w:tcPr>
          <w:p w14:paraId="0ACD5A2F" w14:textId="77777777" w:rsidR="00CB7D8B" w:rsidRPr="00C427A1" w:rsidRDefault="0072025E" w:rsidP="003B7C69">
            <w:pPr>
              <w:overflowPunct w:val="0"/>
              <w:autoSpaceDE w:val="0"/>
              <w:autoSpaceDN w:val="0"/>
              <w:adjustRightInd w:val="0"/>
              <w:spacing w:before="0" w:after="0"/>
              <w:ind w:firstLine="0"/>
              <w:jc w:val="center"/>
              <w:textAlignment w:val="baseline"/>
            </w:pPr>
            <w:r w:rsidRPr="00C427A1">
              <w:t>Целое</w:t>
            </w:r>
          </w:p>
        </w:tc>
        <w:tc>
          <w:tcPr>
            <w:tcW w:w="1434" w:type="dxa"/>
          </w:tcPr>
          <w:p w14:paraId="03096324" w14:textId="77777777" w:rsidR="00CB7D8B" w:rsidRPr="00C427A1" w:rsidRDefault="00CB7D8B" w:rsidP="003B7C69">
            <w:pPr>
              <w:overflowPunct w:val="0"/>
              <w:autoSpaceDE w:val="0"/>
              <w:autoSpaceDN w:val="0"/>
              <w:adjustRightInd w:val="0"/>
              <w:spacing w:before="0" w:after="0"/>
              <w:ind w:firstLine="0"/>
              <w:jc w:val="center"/>
              <w:textAlignment w:val="baseline"/>
            </w:pPr>
            <w:r w:rsidRPr="00C427A1">
              <w:rPr>
                <w:lang w:val="en-US"/>
              </w:rPr>
              <w:t>byte</w:t>
            </w:r>
          </w:p>
        </w:tc>
        <w:tc>
          <w:tcPr>
            <w:tcW w:w="1860" w:type="dxa"/>
          </w:tcPr>
          <w:p w14:paraId="1A2D1A0C" w14:textId="77777777" w:rsidR="00CB7D8B" w:rsidRPr="00C427A1" w:rsidRDefault="00CB7D8B" w:rsidP="003B7C69">
            <w:pPr>
              <w:overflowPunct w:val="0"/>
              <w:autoSpaceDE w:val="0"/>
              <w:autoSpaceDN w:val="0"/>
              <w:adjustRightInd w:val="0"/>
              <w:spacing w:before="0" w:after="0"/>
              <w:ind w:firstLine="0"/>
              <w:jc w:val="center"/>
              <w:textAlignment w:val="baseline"/>
              <w:rPr>
                <w:strike/>
              </w:rPr>
            </w:pPr>
            <w:r w:rsidRPr="00C427A1">
              <w:t>–</w:t>
            </w:r>
          </w:p>
        </w:tc>
        <w:tc>
          <w:tcPr>
            <w:tcW w:w="1018" w:type="dxa"/>
          </w:tcPr>
          <w:p w14:paraId="4F4CFA27" w14:textId="77777777" w:rsidR="00CB7D8B" w:rsidRPr="00C427A1" w:rsidRDefault="00CB7D8B" w:rsidP="003B7C69">
            <w:pPr>
              <w:overflowPunct w:val="0"/>
              <w:autoSpaceDE w:val="0"/>
              <w:autoSpaceDN w:val="0"/>
              <w:adjustRightInd w:val="0"/>
              <w:spacing w:before="0" w:after="0"/>
              <w:ind w:firstLine="0"/>
              <w:jc w:val="center"/>
              <w:textAlignment w:val="baseline"/>
            </w:pPr>
            <w:r w:rsidRPr="00C427A1">
              <w:t>Да</w:t>
            </w:r>
          </w:p>
        </w:tc>
        <w:tc>
          <w:tcPr>
            <w:tcW w:w="1108" w:type="dxa"/>
          </w:tcPr>
          <w:p w14:paraId="57259910" w14:textId="77777777" w:rsidR="00CB7D8B" w:rsidRPr="00C427A1" w:rsidRDefault="00CB7D8B" w:rsidP="003B7C69">
            <w:pPr>
              <w:overflowPunct w:val="0"/>
              <w:autoSpaceDE w:val="0"/>
              <w:autoSpaceDN w:val="0"/>
              <w:adjustRightInd w:val="0"/>
              <w:spacing w:before="0" w:after="0"/>
              <w:ind w:firstLine="0"/>
              <w:jc w:val="center"/>
              <w:textAlignment w:val="baseline"/>
            </w:pPr>
            <w:r w:rsidRPr="00C427A1">
              <w:t>1</w:t>
            </w:r>
          </w:p>
        </w:tc>
        <w:tc>
          <w:tcPr>
            <w:tcW w:w="3412" w:type="dxa"/>
          </w:tcPr>
          <w:p w14:paraId="586DCE0F" w14:textId="77777777" w:rsidR="00CB7D8B" w:rsidRPr="00C427A1" w:rsidRDefault="001F7DB8" w:rsidP="003B7C69">
            <w:pPr>
              <w:overflowPunct w:val="0"/>
              <w:autoSpaceDE w:val="0"/>
              <w:autoSpaceDN w:val="0"/>
              <w:adjustRightInd w:val="0"/>
              <w:spacing w:before="0" w:after="0"/>
              <w:ind w:firstLine="0"/>
              <w:jc w:val="left"/>
              <w:textAlignment w:val="baseline"/>
            </w:pPr>
            <w:r w:rsidRPr="00C427A1">
              <w:t>П</w:t>
            </w:r>
            <w:r w:rsidR="00C9731B" w:rsidRPr="00C427A1">
              <w:t xml:space="preserve">ринимает </w:t>
            </w:r>
            <w:r w:rsidR="00CB7D8B" w:rsidRPr="00C427A1">
              <w:t>значения «1» и «0». Включается в состав ФД только при значении «1». Значение реквизита в ФД в ПФ не указывается.</w:t>
            </w:r>
          </w:p>
        </w:tc>
      </w:tr>
      <w:tr w:rsidR="00C427A1" w:rsidRPr="00C427A1" w14:paraId="1057C013" w14:textId="77777777" w:rsidTr="00D008EF">
        <w:trPr>
          <w:trHeight w:val="302"/>
          <w:jc w:val="center"/>
        </w:trPr>
        <w:tc>
          <w:tcPr>
            <w:tcW w:w="1002" w:type="dxa"/>
          </w:tcPr>
          <w:p w14:paraId="5D74689D" w14:textId="77777777" w:rsidR="001F7DB8" w:rsidRPr="00C427A1" w:rsidRDefault="001F7DB8" w:rsidP="003B7C69">
            <w:pPr>
              <w:overflowPunct w:val="0"/>
              <w:autoSpaceDE w:val="0"/>
              <w:autoSpaceDN w:val="0"/>
              <w:adjustRightInd w:val="0"/>
              <w:spacing w:before="0" w:after="0"/>
              <w:ind w:firstLine="0"/>
              <w:textAlignment w:val="baseline"/>
            </w:pPr>
            <w:r w:rsidRPr="00C427A1">
              <w:t>1057</w:t>
            </w:r>
          </w:p>
        </w:tc>
        <w:tc>
          <w:tcPr>
            <w:tcW w:w="2578" w:type="dxa"/>
            <w:shd w:val="clear" w:color="auto" w:fill="auto"/>
            <w:noWrap/>
          </w:tcPr>
          <w:p w14:paraId="55DE4904" w14:textId="77622A03" w:rsidR="001F7DB8" w:rsidRPr="00C427A1" w:rsidRDefault="001F7DB8" w:rsidP="00964146">
            <w:pPr>
              <w:overflowPunct w:val="0"/>
              <w:autoSpaceDE w:val="0"/>
              <w:autoSpaceDN w:val="0"/>
              <w:adjustRightInd w:val="0"/>
              <w:spacing w:before="0" w:after="0"/>
              <w:ind w:firstLine="0"/>
              <w:jc w:val="left"/>
              <w:textAlignment w:val="baseline"/>
            </w:pPr>
            <w:r w:rsidRPr="00C427A1">
              <w:t>признак агента</w:t>
            </w:r>
          </w:p>
        </w:tc>
        <w:tc>
          <w:tcPr>
            <w:tcW w:w="1864" w:type="dxa"/>
          </w:tcPr>
          <w:p w14:paraId="4BA41391" w14:textId="77777777" w:rsidR="001F7DB8" w:rsidRPr="00C427A1" w:rsidRDefault="001F7DB8" w:rsidP="003B7C69">
            <w:pPr>
              <w:overflowPunct w:val="0"/>
              <w:autoSpaceDE w:val="0"/>
              <w:autoSpaceDN w:val="0"/>
              <w:adjustRightInd w:val="0"/>
              <w:spacing w:before="0" w:after="0"/>
              <w:ind w:firstLine="0"/>
              <w:jc w:val="center"/>
              <w:textAlignment w:val="baseline"/>
            </w:pPr>
            <w:r w:rsidRPr="00C427A1">
              <w:t>Флаги</w:t>
            </w:r>
          </w:p>
        </w:tc>
        <w:tc>
          <w:tcPr>
            <w:tcW w:w="1434" w:type="dxa"/>
          </w:tcPr>
          <w:p w14:paraId="708F77D7" w14:textId="77777777" w:rsidR="001F7DB8" w:rsidRPr="00C427A1" w:rsidRDefault="001F7DB8" w:rsidP="003B7C69">
            <w:pPr>
              <w:overflowPunct w:val="0"/>
              <w:autoSpaceDE w:val="0"/>
              <w:autoSpaceDN w:val="0"/>
              <w:adjustRightInd w:val="0"/>
              <w:spacing w:before="0" w:after="0"/>
              <w:ind w:firstLine="0"/>
              <w:jc w:val="center"/>
              <w:textAlignment w:val="baseline"/>
            </w:pPr>
            <w:r w:rsidRPr="00C427A1">
              <w:t>регистр битов</w:t>
            </w:r>
          </w:p>
        </w:tc>
        <w:tc>
          <w:tcPr>
            <w:tcW w:w="1860" w:type="dxa"/>
          </w:tcPr>
          <w:p w14:paraId="4AF56EF6" w14:textId="092E2771" w:rsidR="001F7DB8" w:rsidRPr="00C427A1" w:rsidRDefault="00F257A8" w:rsidP="00430DCA">
            <w:pPr>
              <w:overflowPunct w:val="0"/>
              <w:autoSpaceDE w:val="0"/>
              <w:autoSpaceDN w:val="0"/>
              <w:adjustRightInd w:val="0"/>
              <w:spacing w:before="0" w:after="0"/>
              <w:ind w:firstLine="0"/>
              <w:jc w:val="center"/>
              <w:textAlignment w:val="baseline"/>
            </w:pPr>
            <w:r w:rsidRPr="00C427A1">
              <w:t>П</w:t>
            </w:r>
            <w:r w:rsidR="001F7DB8" w:rsidRPr="00C427A1">
              <w:t xml:space="preserve">риведены в </w:t>
            </w:r>
            <w:r w:rsidR="00430DCA">
              <w:t>т</w:t>
            </w:r>
            <w:r w:rsidR="00E835C8" w:rsidRPr="00C427A1">
              <w:t xml:space="preserve">аблице </w:t>
            </w:r>
            <w:r w:rsidR="007D2B78" w:rsidRPr="00C427A1">
              <w:t>10</w:t>
            </w:r>
            <w:r w:rsidRPr="00C427A1">
              <w:t>. Указываются через запятую</w:t>
            </w:r>
          </w:p>
        </w:tc>
        <w:tc>
          <w:tcPr>
            <w:tcW w:w="1018" w:type="dxa"/>
          </w:tcPr>
          <w:p w14:paraId="44AEB6F2" w14:textId="77777777" w:rsidR="001F7DB8" w:rsidRPr="00C427A1" w:rsidRDefault="001F7DB8" w:rsidP="003B7C69">
            <w:pPr>
              <w:overflowPunct w:val="0"/>
              <w:autoSpaceDE w:val="0"/>
              <w:autoSpaceDN w:val="0"/>
              <w:adjustRightInd w:val="0"/>
              <w:spacing w:before="0" w:after="0"/>
              <w:ind w:firstLine="0"/>
              <w:jc w:val="center"/>
              <w:textAlignment w:val="baseline"/>
            </w:pPr>
            <w:r w:rsidRPr="00C427A1">
              <w:t>Да</w:t>
            </w:r>
          </w:p>
        </w:tc>
        <w:tc>
          <w:tcPr>
            <w:tcW w:w="1108" w:type="dxa"/>
          </w:tcPr>
          <w:p w14:paraId="7DAD4B1C" w14:textId="77777777" w:rsidR="001F7DB8" w:rsidRPr="00C427A1" w:rsidRDefault="001F7DB8" w:rsidP="003B7C69">
            <w:pPr>
              <w:overflowPunct w:val="0"/>
              <w:autoSpaceDE w:val="0"/>
              <w:autoSpaceDN w:val="0"/>
              <w:adjustRightInd w:val="0"/>
              <w:spacing w:before="0" w:after="0"/>
              <w:ind w:firstLine="0"/>
              <w:jc w:val="center"/>
              <w:textAlignment w:val="baseline"/>
            </w:pPr>
            <w:r w:rsidRPr="00C427A1">
              <w:t>1</w:t>
            </w:r>
          </w:p>
        </w:tc>
        <w:tc>
          <w:tcPr>
            <w:tcW w:w="3412" w:type="dxa"/>
          </w:tcPr>
          <w:p w14:paraId="7C277245" w14:textId="5F729431" w:rsidR="001F7DB8" w:rsidRPr="00C427A1" w:rsidRDefault="00F257A8" w:rsidP="00901861">
            <w:pPr>
              <w:overflowPunct w:val="0"/>
              <w:autoSpaceDE w:val="0"/>
              <w:autoSpaceDN w:val="0"/>
              <w:adjustRightInd w:val="0"/>
              <w:spacing w:before="0" w:after="0"/>
              <w:ind w:firstLine="0"/>
              <w:jc w:val="left"/>
              <w:textAlignment w:val="baseline"/>
            </w:pPr>
            <w:r w:rsidRPr="00C427A1">
              <w:t>См.</w:t>
            </w:r>
            <w:r w:rsidR="001F7DB8" w:rsidRPr="00C427A1">
              <w:t xml:space="preserve"> </w:t>
            </w:r>
            <w:r w:rsidR="00901861">
              <w:t>т</w:t>
            </w:r>
            <w:r w:rsidR="00E835C8" w:rsidRPr="00C427A1">
              <w:t xml:space="preserve">аблицу </w:t>
            </w:r>
            <w:r w:rsidR="007D2B78" w:rsidRPr="00C427A1">
              <w:t>10</w:t>
            </w:r>
          </w:p>
        </w:tc>
      </w:tr>
      <w:tr w:rsidR="00C427A1" w:rsidRPr="00C427A1" w14:paraId="3D0FC98F" w14:textId="77777777" w:rsidTr="00D008EF">
        <w:trPr>
          <w:trHeight w:val="302"/>
          <w:jc w:val="center"/>
        </w:trPr>
        <w:tc>
          <w:tcPr>
            <w:tcW w:w="1002" w:type="dxa"/>
          </w:tcPr>
          <w:p w14:paraId="117047E3" w14:textId="77777777" w:rsidR="00CB7D8B" w:rsidRPr="00C427A1" w:rsidRDefault="00CB7D8B" w:rsidP="003B7C69">
            <w:pPr>
              <w:overflowPunct w:val="0"/>
              <w:autoSpaceDE w:val="0"/>
              <w:autoSpaceDN w:val="0"/>
              <w:adjustRightInd w:val="0"/>
              <w:spacing w:before="0" w:after="0"/>
              <w:ind w:firstLine="0"/>
              <w:textAlignment w:val="baseline"/>
            </w:pPr>
            <w:r w:rsidRPr="00C427A1">
              <w:t>1059</w:t>
            </w:r>
          </w:p>
        </w:tc>
        <w:tc>
          <w:tcPr>
            <w:tcW w:w="2578" w:type="dxa"/>
            <w:shd w:val="clear" w:color="auto" w:fill="auto"/>
            <w:noWrap/>
          </w:tcPr>
          <w:p w14:paraId="1B827EAC" w14:textId="77777777" w:rsidR="00CB7D8B" w:rsidRPr="00C427A1" w:rsidRDefault="00011BB1" w:rsidP="003B7C69">
            <w:pPr>
              <w:overflowPunct w:val="0"/>
              <w:autoSpaceDE w:val="0"/>
              <w:autoSpaceDN w:val="0"/>
              <w:adjustRightInd w:val="0"/>
              <w:spacing w:before="0" w:after="0"/>
              <w:ind w:firstLine="0"/>
              <w:jc w:val="left"/>
              <w:textAlignment w:val="baseline"/>
            </w:pPr>
            <w:r w:rsidRPr="00C427A1">
              <w:t>предмет расчета</w:t>
            </w:r>
          </w:p>
        </w:tc>
        <w:tc>
          <w:tcPr>
            <w:tcW w:w="1864" w:type="dxa"/>
          </w:tcPr>
          <w:p w14:paraId="78425097" w14:textId="77777777" w:rsidR="00CB7D8B" w:rsidRPr="00C427A1" w:rsidRDefault="00CB7D8B" w:rsidP="003B7C69">
            <w:pPr>
              <w:overflowPunct w:val="0"/>
              <w:autoSpaceDE w:val="0"/>
              <w:autoSpaceDN w:val="0"/>
              <w:adjustRightInd w:val="0"/>
              <w:spacing w:before="0" w:after="0"/>
              <w:ind w:firstLine="0"/>
              <w:jc w:val="center"/>
              <w:textAlignment w:val="baseline"/>
            </w:pPr>
            <w:r w:rsidRPr="00C427A1">
              <w:t>Структура</w:t>
            </w:r>
          </w:p>
        </w:tc>
        <w:tc>
          <w:tcPr>
            <w:tcW w:w="1434" w:type="dxa"/>
          </w:tcPr>
          <w:p w14:paraId="231AB555" w14:textId="77777777" w:rsidR="00CB7D8B" w:rsidRPr="00C427A1" w:rsidRDefault="00CB7D8B" w:rsidP="003B7C69">
            <w:pPr>
              <w:tabs>
                <w:tab w:val="left" w:pos="288"/>
                <w:tab w:val="center" w:pos="742"/>
              </w:tabs>
              <w:overflowPunct w:val="0"/>
              <w:autoSpaceDE w:val="0"/>
              <w:autoSpaceDN w:val="0"/>
              <w:adjustRightInd w:val="0"/>
              <w:spacing w:before="0" w:after="0"/>
              <w:ind w:firstLine="0"/>
              <w:jc w:val="center"/>
              <w:textAlignment w:val="baseline"/>
            </w:pPr>
            <w:r w:rsidRPr="00C427A1">
              <w:rPr>
                <w:lang w:val="en-US"/>
              </w:rPr>
              <w:t>STLV</w:t>
            </w:r>
          </w:p>
        </w:tc>
        <w:tc>
          <w:tcPr>
            <w:tcW w:w="1860" w:type="dxa"/>
          </w:tcPr>
          <w:p w14:paraId="52AB36C0" w14:textId="77777777" w:rsidR="00CB7D8B" w:rsidRPr="00C427A1" w:rsidRDefault="00CB7D8B" w:rsidP="003B7C69">
            <w:pPr>
              <w:pStyle w:val="a9"/>
              <w:overflowPunct w:val="0"/>
              <w:autoSpaceDE w:val="0"/>
              <w:autoSpaceDN w:val="0"/>
              <w:adjustRightInd w:val="0"/>
              <w:spacing w:before="0" w:after="0"/>
              <w:ind w:firstLine="0"/>
              <w:textAlignment w:val="baseline"/>
            </w:pPr>
            <w:r w:rsidRPr="00C427A1">
              <w:t>–</w:t>
            </w:r>
          </w:p>
        </w:tc>
        <w:tc>
          <w:tcPr>
            <w:tcW w:w="1018" w:type="dxa"/>
          </w:tcPr>
          <w:p w14:paraId="0D60386C" w14:textId="77777777" w:rsidR="00CB7D8B" w:rsidRPr="00C427A1" w:rsidRDefault="00CB7D8B" w:rsidP="003B7C69">
            <w:pPr>
              <w:overflowPunct w:val="0"/>
              <w:autoSpaceDE w:val="0"/>
              <w:autoSpaceDN w:val="0"/>
              <w:adjustRightInd w:val="0"/>
              <w:spacing w:before="0" w:after="0"/>
              <w:ind w:firstLine="0"/>
              <w:jc w:val="center"/>
              <w:textAlignment w:val="baseline"/>
            </w:pPr>
            <w:r w:rsidRPr="00C427A1">
              <w:t>Нет</w:t>
            </w:r>
          </w:p>
        </w:tc>
        <w:tc>
          <w:tcPr>
            <w:tcW w:w="1108" w:type="dxa"/>
          </w:tcPr>
          <w:p w14:paraId="3F614473" w14:textId="77777777" w:rsidR="00CB7D8B" w:rsidRPr="00C427A1" w:rsidRDefault="00CB7D8B" w:rsidP="003B7C69">
            <w:pPr>
              <w:overflowPunct w:val="0"/>
              <w:autoSpaceDE w:val="0"/>
              <w:autoSpaceDN w:val="0"/>
              <w:adjustRightInd w:val="0"/>
              <w:spacing w:before="0" w:after="0"/>
              <w:ind w:firstLine="0"/>
              <w:jc w:val="center"/>
              <w:textAlignment w:val="baseline"/>
            </w:pPr>
            <w:r w:rsidRPr="00C427A1">
              <w:t>1024</w:t>
            </w:r>
          </w:p>
        </w:tc>
        <w:tc>
          <w:tcPr>
            <w:tcW w:w="3412" w:type="dxa"/>
          </w:tcPr>
          <w:p w14:paraId="118BD8FB" w14:textId="2CAC8337" w:rsidR="00CB7D8B" w:rsidRPr="00C427A1" w:rsidRDefault="00CB7D8B" w:rsidP="00901861">
            <w:pPr>
              <w:overflowPunct w:val="0"/>
              <w:autoSpaceDE w:val="0"/>
              <w:autoSpaceDN w:val="0"/>
              <w:adjustRightInd w:val="0"/>
              <w:spacing w:before="0" w:after="0"/>
              <w:ind w:firstLine="0"/>
              <w:jc w:val="left"/>
              <w:textAlignment w:val="baseline"/>
            </w:pPr>
            <w:r w:rsidRPr="00C427A1">
              <w:t xml:space="preserve">См. </w:t>
            </w:r>
            <w:r w:rsidR="00901861">
              <w:t>та</w:t>
            </w:r>
            <w:r w:rsidR="00E835C8" w:rsidRPr="00C427A1">
              <w:t xml:space="preserve">блицу </w:t>
            </w:r>
            <w:r w:rsidR="00DB030F" w:rsidRPr="00C427A1">
              <w:t>20</w:t>
            </w:r>
          </w:p>
        </w:tc>
      </w:tr>
      <w:tr w:rsidR="00C427A1" w:rsidRPr="00C427A1" w14:paraId="4B483CE6" w14:textId="77777777" w:rsidTr="00D008EF">
        <w:trPr>
          <w:trHeight w:val="302"/>
          <w:jc w:val="center"/>
        </w:trPr>
        <w:tc>
          <w:tcPr>
            <w:tcW w:w="1002" w:type="dxa"/>
          </w:tcPr>
          <w:p w14:paraId="21B44B84" w14:textId="77777777" w:rsidR="004444A6" w:rsidRPr="00C427A1" w:rsidRDefault="004444A6" w:rsidP="003B7C69">
            <w:pPr>
              <w:overflowPunct w:val="0"/>
              <w:autoSpaceDE w:val="0"/>
              <w:autoSpaceDN w:val="0"/>
              <w:adjustRightInd w:val="0"/>
              <w:spacing w:before="0" w:after="0"/>
              <w:ind w:firstLine="0"/>
              <w:textAlignment w:val="baseline"/>
            </w:pPr>
            <w:r w:rsidRPr="00C427A1">
              <w:t>1060</w:t>
            </w:r>
          </w:p>
        </w:tc>
        <w:tc>
          <w:tcPr>
            <w:tcW w:w="2578" w:type="dxa"/>
            <w:shd w:val="clear" w:color="auto" w:fill="auto"/>
            <w:noWrap/>
          </w:tcPr>
          <w:p w14:paraId="1CC1D541" w14:textId="77777777" w:rsidR="004444A6" w:rsidRPr="00C427A1" w:rsidRDefault="004444A6" w:rsidP="003B7C69">
            <w:pPr>
              <w:overflowPunct w:val="0"/>
              <w:autoSpaceDE w:val="0"/>
              <w:autoSpaceDN w:val="0"/>
              <w:adjustRightInd w:val="0"/>
              <w:spacing w:before="0" w:after="0"/>
              <w:ind w:firstLine="0"/>
              <w:jc w:val="left"/>
              <w:textAlignment w:val="baseline"/>
            </w:pPr>
            <w:r w:rsidRPr="00C427A1">
              <w:t>адрес сайта ФНС</w:t>
            </w:r>
          </w:p>
        </w:tc>
        <w:tc>
          <w:tcPr>
            <w:tcW w:w="1864" w:type="dxa"/>
          </w:tcPr>
          <w:p w14:paraId="531EF155" w14:textId="77777777" w:rsidR="004444A6" w:rsidRPr="00C427A1" w:rsidRDefault="004444A6" w:rsidP="003B7C69">
            <w:pPr>
              <w:overflowPunct w:val="0"/>
              <w:autoSpaceDE w:val="0"/>
              <w:autoSpaceDN w:val="0"/>
              <w:adjustRightInd w:val="0"/>
              <w:spacing w:before="0" w:after="0"/>
              <w:ind w:firstLine="0"/>
              <w:jc w:val="center"/>
              <w:textAlignment w:val="baseline"/>
            </w:pPr>
            <w:r w:rsidRPr="00C427A1">
              <w:t>Текст</w:t>
            </w:r>
          </w:p>
        </w:tc>
        <w:tc>
          <w:tcPr>
            <w:tcW w:w="1434" w:type="dxa"/>
          </w:tcPr>
          <w:p w14:paraId="651D3819" w14:textId="77777777" w:rsidR="004444A6" w:rsidRPr="00C427A1" w:rsidRDefault="004444A6" w:rsidP="003B7C69">
            <w:pPr>
              <w:overflowPunct w:val="0"/>
              <w:autoSpaceDE w:val="0"/>
              <w:autoSpaceDN w:val="0"/>
              <w:adjustRightInd w:val="0"/>
              <w:spacing w:before="0" w:after="0"/>
              <w:ind w:firstLine="0"/>
              <w:jc w:val="center"/>
              <w:textAlignment w:val="baseline"/>
            </w:pPr>
            <w:r w:rsidRPr="00C427A1">
              <w:t>Строка</w:t>
            </w:r>
          </w:p>
        </w:tc>
        <w:tc>
          <w:tcPr>
            <w:tcW w:w="1860" w:type="dxa"/>
          </w:tcPr>
          <w:p w14:paraId="2CFDF857" w14:textId="77777777" w:rsidR="004444A6" w:rsidRPr="00C427A1" w:rsidRDefault="004444A6" w:rsidP="003B7C69">
            <w:pPr>
              <w:overflowPunct w:val="0"/>
              <w:autoSpaceDE w:val="0"/>
              <w:autoSpaceDN w:val="0"/>
              <w:adjustRightInd w:val="0"/>
              <w:spacing w:before="0" w:after="0"/>
              <w:ind w:firstLine="0"/>
              <w:jc w:val="center"/>
              <w:textAlignment w:val="baseline"/>
            </w:pPr>
            <w:r w:rsidRPr="00C427A1">
              <w:rPr>
                <w:lang w:val="en-US"/>
              </w:rPr>
              <w:t>{</w:t>
            </w:r>
            <w:r w:rsidRPr="00C427A1">
              <w:t>С</w:t>
            </w:r>
            <w:r w:rsidRPr="00C427A1">
              <w:rPr>
                <w:lang w:val="en-US"/>
              </w:rPr>
              <w:t>}</w:t>
            </w:r>
          </w:p>
        </w:tc>
        <w:tc>
          <w:tcPr>
            <w:tcW w:w="1018" w:type="dxa"/>
          </w:tcPr>
          <w:p w14:paraId="262CF29B" w14:textId="77777777" w:rsidR="004444A6" w:rsidRPr="00C427A1" w:rsidRDefault="004444A6" w:rsidP="003B7C69">
            <w:pPr>
              <w:overflowPunct w:val="0"/>
              <w:autoSpaceDE w:val="0"/>
              <w:autoSpaceDN w:val="0"/>
              <w:adjustRightInd w:val="0"/>
              <w:spacing w:before="0" w:after="0"/>
              <w:ind w:firstLine="0"/>
              <w:jc w:val="center"/>
              <w:textAlignment w:val="baseline"/>
            </w:pPr>
            <w:r w:rsidRPr="00C427A1">
              <w:t>Нет</w:t>
            </w:r>
          </w:p>
        </w:tc>
        <w:tc>
          <w:tcPr>
            <w:tcW w:w="1108" w:type="dxa"/>
          </w:tcPr>
          <w:p w14:paraId="2563E559" w14:textId="77777777" w:rsidR="004444A6" w:rsidRPr="00C427A1" w:rsidRDefault="004444A6" w:rsidP="003B7C69">
            <w:pPr>
              <w:overflowPunct w:val="0"/>
              <w:autoSpaceDE w:val="0"/>
              <w:autoSpaceDN w:val="0"/>
              <w:adjustRightInd w:val="0"/>
              <w:spacing w:before="0" w:after="0"/>
              <w:ind w:firstLine="0"/>
              <w:jc w:val="center"/>
              <w:textAlignment w:val="baseline"/>
            </w:pPr>
            <w:r w:rsidRPr="00C427A1">
              <w:t>256</w:t>
            </w:r>
          </w:p>
        </w:tc>
        <w:tc>
          <w:tcPr>
            <w:tcW w:w="3412" w:type="dxa"/>
          </w:tcPr>
          <w:p w14:paraId="0462544A" w14:textId="77777777" w:rsidR="004444A6" w:rsidRPr="00C427A1" w:rsidRDefault="004444A6" w:rsidP="003B7C69">
            <w:pPr>
              <w:overflowPunct w:val="0"/>
              <w:autoSpaceDE w:val="0"/>
              <w:autoSpaceDN w:val="0"/>
              <w:adjustRightInd w:val="0"/>
              <w:spacing w:before="0" w:after="0"/>
              <w:ind w:firstLine="0"/>
              <w:jc w:val="left"/>
              <w:textAlignment w:val="baseline"/>
            </w:pPr>
          </w:p>
        </w:tc>
      </w:tr>
      <w:tr w:rsidR="00C427A1" w:rsidRPr="00C427A1" w14:paraId="5ADA1CFA" w14:textId="77777777" w:rsidTr="00D008EF">
        <w:trPr>
          <w:trHeight w:val="302"/>
          <w:jc w:val="center"/>
        </w:trPr>
        <w:tc>
          <w:tcPr>
            <w:tcW w:w="1002" w:type="dxa"/>
          </w:tcPr>
          <w:p w14:paraId="2D552F3A" w14:textId="77777777" w:rsidR="00CB7D8B" w:rsidRPr="00C427A1" w:rsidRDefault="00CB7D8B" w:rsidP="003B7C69">
            <w:pPr>
              <w:overflowPunct w:val="0"/>
              <w:autoSpaceDE w:val="0"/>
              <w:autoSpaceDN w:val="0"/>
              <w:adjustRightInd w:val="0"/>
              <w:spacing w:before="0" w:after="0"/>
              <w:ind w:firstLine="0"/>
              <w:textAlignment w:val="baseline"/>
            </w:pPr>
            <w:r w:rsidRPr="00C427A1">
              <w:t>1062</w:t>
            </w:r>
          </w:p>
        </w:tc>
        <w:tc>
          <w:tcPr>
            <w:tcW w:w="2578" w:type="dxa"/>
            <w:shd w:val="clear" w:color="auto" w:fill="auto"/>
            <w:noWrap/>
          </w:tcPr>
          <w:p w14:paraId="38019E96" w14:textId="77777777" w:rsidR="00CB7D8B" w:rsidRPr="00C427A1" w:rsidRDefault="00CB7D8B" w:rsidP="003B7C69">
            <w:pPr>
              <w:overflowPunct w:val="0"/>
              <w:autoSpaceDE w:val="0"/>
              <w:autoSpaceDN w:val="0"/>
              <w:adjustRightInd w:val="0"/>
              <w:spacing w:before="0" w:after="0"/>
              <w:ind w:firstLine="0"/>
              <w:jc w:val="left"/>
              <w:textAlignment w:val="baseline"/>
            </w:pPr>
            <w:r w:rsidRPr="00C427A1">
              <w:t>системы налогообложения</w:t>
            </w:r>
          </w:p>
        </w:tc>
        <w:tc>
          <w:tcPr>
            <w:tcW w:w="1864" w:type="dxa"/>
          </w:tcPr>
          <w:p w14:paraId="312DA427" w14:textId="77777777" w:rsidR="00CB7D8B" w:rsidRPr="00C427A1" w:rsidRDefault="0072025E" w:rsidP="003B7C69">
            <w:pPr>
              <w:overflowPunct w:val="0"/>
              <w:autoSpaceDE w:val="0"/>
              <w:autoSpaceDN w:val="0"/>
              <w:adjustRightInd w:val="0"/>
              <w:spacing w:before="0" w:after="0"/>
              <w:ind w:firstLine="0"/>
              <w:jc w:val="center"/>
              <w:textAlignment w:val="baseline"/>
            </w:pPr>
            <w:r w:rsidRPr="00C427A1">
              <w:t>Целое</w:t>
            </w:r>
          </w:p>
        </w:tc>
        <w:tc>
          <w:tcPr>
            <w:tcW w:w="1434" w:type="dxa"/>
          </w:tcPr>
          <w:p w14:paraId="3EFF46D5" w14:textId="77777777" w:rsidR="00CB7D8B" w:rsidRPr="00C427A1" w:rsidRDefault="00CB7D8B" w:rsidP="003B7C69">
            <w:pPr>
              <w:overflowPunct w:val="0"/>
              <w:autoSpaceDE w:val="0"/>
              <w:autoSpaceDN w:val="0"/>
              <w:adjustRightInd w:val="0"/>
              <w:spacing w:before="0" w:after="0"/>
              <w:ind w:firstLine="0"/>
              <w:jc w:val="center"/>
              <w:textAlignment w:val="baseline"/>
            </w:pPr>
            <w:r w:rsidRPr="00C427A1">
              <w:t>byte</w:t>
            </w:r>
          </w:p>
        </w:tc>
        <w:tc>
          <w:tcPr>
            <w:tcW w:w="1860" w:type="dxa"/>
          </w:tcPr>
          <w:p w14:paraId="624D2AF9" w14:textId="77777777" w:rsidR="00CB7D8B" w:rsidRPr="00C427A1" w:rsidRDefault="00CB7D8B" w:rsidP="003B7C69">
            <w:pPr>
              <w:overflowPunct w:val="0"/>
              <w:autoSpaceDE w:val="0"/>
              <w:autoSpaceDN w:val="0"/>
              <w:adjustRightInd w:val="0"/>
              <w:spacing w:before="0" w:after="0"/>
              <w:ind w:firstLine="0"/>
              <w:jc w:val="center"/>
              <w:textAlignment w:val="baseline"/>
            </w:pPr>
            <w:r w:rsidRPr="00C427A1">
              <w:t>Ц</w:t>
            </w:r>
          </w:p>
        </w:tc>
        <w:tc>
          <w:tcPr>
            <w:tcW w:w="1018" w:type="dxa"/>
          </w:tcPr>
          <w:p w14:paraId="45768B3E" w14:textId="77777777" w:rsidR="00CB7D8B" w:rsidRPr="00C427A1" w:rsidRDefault="00CB7D8B" w:rsidP="003B7C69">
            <w:pPr>
              <w:overflowPunct w:val="0"/>
              <w:autoSpaceDE w:val="0"/>
              <w:autoSpaceDN w:val="0"/>
              <w:adjustRightInd w:val="0"/>
              <w:spacing w:before="0" w:after="0"/>
              <w:ind w:firstLine="0"/>
              <w:jc w:val="center"/>
              <w:textAlignment w:val="baseline"/>
            </w:pPr>
            <w:r w:rsidRPr="00C427A1">
              <w:t>Да</w:t>
            </w:r>
          </w:p>
        </w:tc>
        <w:tc>
          <w:tcPr>
            <w:tcW w:w="1108" w:type="dxa"/>
          </w:tcPr>
          <w:p w14:paraId="6FC89BDE" w14:textId="77777777" w:rsidR="00CB7D8B" w:rsidRPr="00C427A1" w:rsidRDefault="00CB7D8B" w:rsidP="003B7C69">
            <w:pPr>
              <w:overflowPunct w:val="0"/>
              <w:autoSpaceDE w:val="0"/>
              <w:autoSpaceDN w:val="0"/>
              <w:adjustRightInd w:val="0"/>
              <w:spacing w:before="0" w:after="0"/>
              <w:ind w:firstLine="0"/>
              <w:jc w:val="center"/>
              <w:textAlignment w:val="baseline"/>
            </w:pPr>
            <w:r w:rsidRPr="00C427A1">
              <w:t>1</w:t>
            </w:r>
          </w:p>
        </w:tc>
        <w:tc>
          <w:tcPr>
            <w:tcW w:w="3412" w:type="dxa"/>
          </w:tcPr>
          <w:p w14:paraId="7E108563" w14:textId="3EB3064A" w:rsidR="00CB7D8B" w:rsidRPr="00C427A1" w:rsidRDefault="00CB7D8B" w:rsidP="00430DCA">
            <w:pPr>
              <w:overflowPunct w:val="0"/>
              <w:autoSpaceDE w:val="0"/>
              <w:autoSpaceDN w:val="0"/>
              <w:adjustRightInd w:val="0"/>
              <w:spacing w:before="0" w:after="0"/>
              <w:ind w:firstLine="0"/>
              <w:jc w:val="left"/>
              <w:textAlignment w:val="baseline"/>
            </w:pPr>
            <w:r w:rsidRPr="00C427A1">
              <w:t xml:space="preserve">Для отчета о регистрации и отчета об изменении параметров регистрации Формат ПФ указан в </w:t>
            </w:r>
            <w:r w:rsidR="00430DCA">
              <w:t>т</w:t>
            </w:r>
            <w:r w:rsidR="00E835C8" w:rsidRPr="00C427A1">
              <w:t xml:space="preserve">аблице </w:t>
            </w:r>
            <w:r w:rsidR="007D2B78" w:rsidRPr="00C427A1">
              <w:t>9</w:t>
            </w:r>
          </w:p>
        </w:tc>
      </w:tr>
      <w:tr w:rsidR="00C427A1" w:rsidRPr="00C427A1" w14:paraId="188709F6" w14:textId="77777777" w:rsidTr="00D008EF">
        <w:trPr>
          <w:trHeight w:val="302"/>
          <w:jc w:val="center"/>
        </w:trPr>
        <w:tc>
          <w:tcPr>
            <w:tcW w:w="1002" w:type="dxa"/>
          </w:tcPr>
          <w:p w14:paraId="7C967FF4" w14:textId="77777777" w:rsidR="00CB7D8B" w:rsidRPr="00C427A1" w:rsidRDefault="00CB7D8B" w:rsidP="003B7C69">
            <w:pPr>
              <w:overflowPunct w:val="0"/>
              <w:autoSpaceDE w:val="0"/>
              <w:autoSpaceDN w:val="0"/>
              <w:adjustRightInd w:val="0"/>
              <w:spacing w:before="0" w:after="0"/>
              <w:ind w:firstLine="0"/>
              <w:textAlignment w:val="baseline"/>
            </w:pPr>
            <w:r w:rsidRPr="00C427A1">
              <w:t>1068</w:t>
            </w:r>
          </w:p>
        </w:tc>
        <w:tc>
          <w:tcPr>
            <w:tcW w:w="2578" w:type="dxa"/>
            <w:shd w:val="clear" w:color="auto" w:fill="auto"/>
            <w:noWrap/>
          </w:tcPr>
          <w:p w14:paraId="34B7AB61" w14:textId="77777777" w:rsidR="00CB7D8B" w:rsidRPr="00C427A1" w:rsidRDefault="00CB7D8B" w:rsidP="003B7C69">
            <w:pPr>
              <w:overflowPunct w:val="0"/>
              <w:autoSpaceDE w:val="0"/>
              <w:autoSpaceDN w:val="0"/>
              <w:adjustRightInd w:val="0"/>
              <w:spacing w:before="0" w:after="0"/>
              <w:ind w:firstLine="0"/>
              <w:jc w:val="left"/>
              <w:textAlignment w:val="baseline"/>
            </w:pPr>
            <w:r w:rsidRPr="00C427A1">
              <w:t>сообщение оператора для ФН</w:t>
            </w:r>
          </w:p>
        </w:tc>
        <w:tc>
          <w:tcPr>
            <w:tcW w:w="1864" w:type="dxa"/>
          </w:tcPr>
          <w:p w14:paraId="053665E8" w14:textId="77777777" w:rsidR="00CB7D8B" w:rsidRPr="00C427A1" w:rsidRDefault="00CB7D8B" w:rsidP="003B7C69">
            <w:pPr>
              <w:overflowPunct w:val="0"/>
              <w:autoSpaceDE w:val="0"/>
              <w:autoSpaceDN w:val="0"/>
              <w:adjustRightInd w:val="0"/>
              <w:spacing w:before="0" w:after="0"/>
              <w:ind w:firstLine="0"/>
              <w:jc w:val="center"/>
              <w:textAlignment w:val="baseline"/>
            </w:pPr>
            <w:r w:rsidRPr="00C427A1">
              <w:t>Структура</w:t>
            </w:r>
          </w:p>
        </w:tc>
        <w:tc>
          <w:tcPr>
            <w:tcW w:w="1434" w:type="dxa"/>
          </w:tcPr>
          <w:p w14:paraId="12F03B91" w14:textId="77777777" w:rsidR="00CB7D8B" w:rsidRPr="00C427A1" w:rsidRDefault="00CB7D8B" w:rsidP="003B7C69">
            <w:pPr>
              <w:overflowPunct w:val="0"/>
              <w:autoSpaceDE w:val="0"/>
              <w:autoSpaceDN w:val="0"/>
              <w:adjustRightInd w:val="0"/>
              <w:spacing w:before="0" w:after="0"/>
              <w:ind w:firstLine="0"/>
              <w:jc w:val="center"/>
              <w:textAlignment w:val="baseline"/>
              <w:rPr>
                <w:lang w:val="en-US"/>
              </w:rPr>
            </w:pPr>
            <w:r w:rsidRPr="00C427A1">
              <w:rPr>
                <w:lang w:val="en-US"/>
              </w:rPr>
              <w:t>STLV</w:t>
            </w:r>
          </w:p>
          <w:p w14:paraId="2529EBB1" w14:textId="77777777" w:rsidR="000B3E54" w:rsidRPr="00C427A1" w:rsidRDefault="000B3E54" w:rsidP="003B7C69">
            <w:pPr>
              <w:overflowPunct w:val="0"/>
              <w:autoSpaceDE w:val="0"/>
              <w:autoSpaceDN w:val="0"/>
              <w:adjustRightInd w:val="0"/>
              <w:spacing w:before="0" w:after="0"/>
              <w:ind w:firstLine="0"/>
              <w:textAlignment w:val="baseline"/>
              <w:rPr>
                <w:strike/>
              </w:rPr>
            </w:pPr>
          </w:p>
        </w:tc>
        <w:tc>
          <w:tcPr>
            <w:tcW w:w="1860" w:type="dxa"/>
          </w:tcPr>
          <w:p w14:paraId="544399C0" w14:textId="77777777" w:rsidR="00CB7D8B" w:rsidRPr="00C427A1" w:rsidRDefault="00CB7D8B" w:rsidP="003B7C69">
            <w:pPr>
              <w:overflowPunct w:val="0"/>
              <w:autoSpaceDE w:val="0"/>
              <w:autoSpaceDN w:val="0"/>
              <w:adjustRightInd w:val="0"/>
              <w:spacing w:before="0" w:after="0"/>
              <w:ind w:firstLine="0"/>
              <w:jc w:val="center"/>
              <w:textAlignment w:val="baseline"/>
            </w:pPr>
            <w:r w:rsidRPr="00C427A1">
              <w:t>–</w:t>
            </w:r>
          </w:p>
        </w:tc>
        <w:tc>
          <w:tcPr>
            <w:tcW w:w="1018" w:type="dxa"/>
          </w:tcPr>
          <w:p w14:paraId="406E3A49" w14:textId="77777777" w:rsidR="00CB7D8B" w:rsidRPr="00C427A1" w:rsidRDefault="00CB7D8B" w:rsidP="003B7C69">
            <w:pPr>
              <w:overflowPunct w:val="0"/>
              <w:autoSpaceDE w:val="0"/>
              <w:autoSpaceDN w:val="0"/>
              <w:adjustRightInd w:val="0"/>
              <w:spacing w:before="0" w:after="0"/>
              <w:ind w:firstLine="0"/>
              <w:jc w:val="center"/>
              <w:textAlignment w:val="baseline"/>
            </w:pPr>
            <w:r w:rsidRPr="00C427A1">
              <w:t>Нет</w:t>
            </w:r>
          </w:p>
        </w:tc>
        <w:tc>
          <w:tcPr>
            <w:tcW w:w="1108" w:type="dxa"/>
          </w:tcPr>
          <w:p w14:paraId="5FBECCB2" w14:textId="77777777" w:rsidR="00CB7D8B" w:rsidRPr="00C427A1" w:rsidRDefault="00CB7D8B" w:rsidP="003B7C69">
            <w:pPr>
              <w:overflowPunct w:val="0"/>
              <w:autoSpaceDE w:val="0"/>
              <w:autoSpaceDN w:val="0"/>
              <w:adjustRightInd w:val="0"/>
              <w:spacing w:before="0" w:after="0"/>
              <w:ind w:firstLine="0"/>
              <w:jc w:val="center"/>
              <w:textAlignment w:val="baseline"/>
            </w:pPr>
            <w:r w:rsidRPr="00C427A1">
              <w:t>9</w:t>
            </w:r>
          </w:p>
        </w:tc>
        <w:tc>
          <w:tcPr>
            <w:tcW w:w="3412" w:type="dxa"/>
          </w:tcPr>
          <w:p w14:paraId="35BFC220" w14:textId="3F9D6925" w:rsidR="00CB7D8B" w:rsidRPr="00C427A1" w:rsidRDefault="00754B2D" w:rsidP="00901861">
            <w:pPr>
              <w:overflowPunct w:val="0"/>
              <w:autoSpaceDE w:val="0"/>
              <w:autoSpaceDN w:val="0"/>
              <w:adjustRightInd w:val="0"/>
              <w:spacing w:before="0" w:after="0"/>
              <w:ind w:firstLine="0"/>
              <w:jc w:val="left"/>
              <w:textAlignment w:val="baseline"/>
            </w:pPr>
            <w:r w:rsidRPr="00C427A1">
              <w:t xml:space="preserve">См. </w:t>
            </w:r>
            <w:r w:rsidR="00901861">
              <w:t>т</w:t>
            </w:r>
            <w:r w:rsidR="00E835C8" w:rsidRPr="00C427A1">
              <w:t xml:space="preserve">аблицу </w:t>
            </w:r>
            <w:r w:rsidR="004F5D61" w:rsidRPr="00C427A1">
              <w:t>35</w:t>
            </w:r>
          </w:p>
        </w:tc>
      </w:tr>
      <w:tr w:rsidR="00C427A1" w:rsidRPr="00C427A1" w14:paraId="21BA1D57" w14:textId="77777777" w:rsidTr="00D008EF">
        <w:trPr>
          <w:trHeight w:val="302"/>
          <w:jc w:val="center"/>
        </w:trPr>
        <w:tc>
          <w:tcPr>
            <w:tcW w:w="1002" w:type="dxa"/>
          </w:tcPr>
          <w:p w14:paraId="0F95EF06" w14:textId="77777777" w:rsidR="004444A6" w:rsidRPr="00C427A1" w:rsidRDefault="004444A6" w:rsidP="003B7C69">
            <w:pPr>
              <w:overflowPunct w:val="0"/>
              <w:autoSpaceDE w:val="0"/>
              <w:autoSpaceDN w:val="0"/>
              <w:adjustRightInd w:val="0"/>
              <w:spacing w:before="0" w:after="0"/>
              <w:ind w:firstLine="0"/>
              <w:textAlignment w:val="baseline"/>
            </w:pPr>
            <w:r w:rsidRPr="00C427A1">
              <w:t>1073</w:t>
            </w:r>
          </w:p>
        </w:tc>
        <w:tc>
          <w:tcPr>
            <w:tcW w:w="2578" w:type="dxa"/>
            <w:shd w:val="clear" w:color="auto" w:fill="auto"/>
            <w:noWrap/>
          </w:tcPr>
          <w:p w14:paraId="05FF65B1" w14:textId="77777777" w:rsidR="004444A6" w:rsidRPr="00C427A1" w:rsidRDefault="004444A6" w:rsidP="003B7C69">
            <w:pPr>
              <w:overflowPunct w:val="0"/>
              <w:autoSpaceDE w:val="0"/>
              <w:autoSpaceDN w:val="0"/>
              <w:adjustRightInd w:val="0"/>
              <w:spacing w:before="0" w:after="0"/>
              <w:ind w:firstLine="0"/>
              <w:jc w:val="left"/>
              <w:textAlignment w:val="baseline"/>
            </w:pPr>
            <w:r w:rsidRPr="00C427A1">
              <w:t>телефон платежного агента</w:t>
            </w:r>
          </w:p>
        </w:tc>
        <w:tc>
          <w:tcPr>
            <w:tcW w:w="1864" w:type="dxa"/>
          </w:tcPr>
          <w:p w14:paraId="31ECE6BB" w14:textId="77777777" w:rsidR="004444A6" w:rsidRPr="00C427A1" w:rsidRDefault="004444A6" w:rsidP="003B7C69">
            <w:pPr>
              <w:overflowPunct w:val="0"/>
              <w:autoSpaceDE w:val="0"/>
              <w:autoSpaceDN w:val="0"/>
              <w:adjustRightInd w:val="0"/>
              <w:spacing w:before="0" w:after="0"/>
              <w:ind w:firstLine="0"/>
              <w:jc w:val="center"/>
              <w:textAlignment w:val="baseline"/>
            </w:pPr>
            <w:r w:rsidRPr="00C427A1">
              <w:t>Текст</w:t>
            </w:r>
          </w:p>
        </w:tc>
        <w:tc>
          <w:tcPr>
            <w:tcW w:w="1434" w:type="dxa"/>
          </w:tcPr>
          <w:p w14:paraId="685C6CF2" w14:textId="77777777" w:rsidR="004444A6" w:rsidRPr="00C427A1" w:rsidRDefault="004444A6" w:rsidP="003B7C69">
            <w:pPr>
              <w:overflowPunct w:val="0"/>
              <w:autoSpaceDE w:val="0"/>
              <w:autoSpaceDN w:val="0"/>
              <w:adjustRightInd w:val="0"/>
              <w:spacing w:before="0" w:after="0"/>
              <w:ind w:firstLine="0"/>
              <w:jc w:val="center"/>
              <w:textAlignment w:val="baseline"/>
            </w:pPr>
            <w:r w:rsidRPr="00C427A1">
              <w:t>Строка</w:t>
            </w:r>
          </w:p>
        </w:tc>
        <w:tc>
          <w:tcPr>
            <w:tcW w:w="1860" w:type="dxa"/>
          </w:tcPr>
          <w:p w14:paraId="3CCC7806" w14:textId="77777777" w:rsidR="004444A6" w:rsidRPr="00C427A1" w:rsidRDefault="004444A6" w:rsidP="003B7C69">
            <w:pPr>
              <w:overflowPunct w:val="0"/>
              <w:autoSpaceDE w:val="0"/>
              <w:autoSpaceDN w:val="0"/>
              <w:adjustRightInd w:val="0"/>
              <w:spacing w:before="0" w:after="0"/>
              <w:ind w:firstLine="0"/>
              <w:jc w:val="center"/>
              <w:textAlignment w:val="baseline"/>
            </w:pPr>
            <w:r w:rsidRPr="00C427A1">
              <w:t>+{Ц}</w:t>
            </w:r>
          </w:p>
        </w:tc>
        <w:tc>
          <w:tcPr>
            <w:tcW w:w="1018" w:type="dxa"/>
          </w:tcPr>
          <w:p w14:paraId="0B255E8B" w14:textId="77777777" w:rsidR="004444A6" w:rsidRPr="00C427A1" w:rsidRDefault="004444A6" w:rsidP="003B7C69">
            <w:pPr>
              <w:overflowPunct w:val="0"/>
              <w:autoSpaceDE w:val="0"/>
              <w:autoSpaceDN w:val="0"/>
              <w:adjustRightInd w:val="0"/>
              <w:spacing w:before="0" w:after="0"/>
              <w:ind w:firstLine="0"/>
              <w:jc w:val="center"/>
              <w:textAlignment w:val="baseline"/>
            </w:pPr>
            <w:r w:rsidRPr="00C427A1">
              <w:t>Нет</w:t>
            </w:r>
          </w:p>
        </w:tc>
        <w:tc>
          <w:tcPr>
            <w:tcW w:w="1108" w:type="dxa"/>
          </w:tcPr>
          <w:p w14:paraId="33A89E3D" w14:textId="77777777" w:rsidR="004444A6" w:rsidRPr="00C427A1" w:rsidRDefault="004444A6" w:rsidP="003B7C69">
            <w:pPr>
              <w:overflowPunct w:val="0"/>
              <w:autoSpaceDE w:val="0"/>
              <w:autoSpaceDN w:val="0"/>
              <w:adjustRightInd w:val="0"/>
              <w:spacing w:before="0" w:after="0"/>
              <w:ind w:firstLine="0"/>
              <w:jc w:val="center"/>
              <w:textAlignment w:val="baseline"/>
            </w:pPr>
            <w:r w:rsidRPr="00C427A1">
              <w:t>19</w:t>
            </w:r>
          </w:p>
        </w:tc>
        <w:tc>
          <w:tcPr>
            <w:tcW w:w="3412" w:type="dxa"/>
          </w:tcPr>
          <w:p w14:paraId="66CB5649" w14:textId="77777777" w:rsidR="004444A6" w:rsidRPr="00C427A1" w:rsidRDefault="004444A6" w:rsidP="003B7C69">
            <w:pPr>
              <w:overflowPunct w:val="0"/>
              <w:autoSpaceDE w:val="0"/>
              <w:autoSpaceDN w:val="0"/>
              <w:adjustRightInd w:val="0"/>
              <w:spacing w:before="0" w:after="0"/>
              <w:ind w:firstLine="0"/>
              <w:jc w:val="left"/>
              <w:textAlignment w:val="baseline"/>
            </w:pPr>
          </w:p>
        </w:tc>
      </w:tr>
      <w:tr w:rsidR="00C427A1" w:rsidRPr="00C427A1" w14:paraId="6B5B6EDD" w14:textId="77777777" w:rsidTr="00D008EF">
        <w:trPr>
          <w:trHeight w:val="302"/>
          <w:jc w:val="center"/>
        </w:trPr>
        <w:tc>
          <w:tcPr>
            <w:tcW w:w="1002" w:type="dxa"/>
          </w:tcPr>
          <w:p w14:paraId="7C045EE1" w14:textId="77777777" w:rsidR="004444A6" w:rsidRPr="00C427A1" w:rsidRDefault="004444A6" w:rsidP="003B7C69">
            <w:pPr>
              <w:overflowPunct w:val="0"/>
              <w:autoSpaceDE w:val="0"/>
              <w:autoSpaceDN w:val="0"/>
              <w:adjustRightInd w:val="0"/>
              <w:spacing w:before="0" w:after="0"/>
              <w:ind w:firstLine="0"/>
              <w:textAlignment w:val="baseline"/>
            </w:pPr>
            <w:r w:rsidRPr="00C427A1">
              <w:lastRenderedPageBreak/>
              <w:t>1074</w:t>
            </w:r>
          </w:p>
        </w:tc>
        <w:tc>
          <w:tcPr>
            <w:tcW w:w="2578" w:type="dxa"/>
            <w:shd w:val="clear" w:color="auto" w:fill="auto"/>
            <w:noWrap/>
          </w:tcPr>
          <w:p w14:paraId="4EB8DA7E" w14:textId="77777777" w:rsidR="004444A6" w:rsidRPr="00C427A1" w:rsidRDefault="004444A6" w:rsidP="003B7C69">
            <w:pPr>
              <w:overflowPunct w:val="0"/>
              <w:autoSpaceDE w:val="0"/>
              <w:autoSpaceDN w:val="0"/>
              <w:adjustRightInd w:val="0"/>
              <w:spacing w:before="0" w:after="0"/>
              <w:ind w:firstLine="0"/>
              <w:jc w:val="left"/>
              <w:textAlignment w:val="baseline"/>
            </w:pPr>
            <w:r w:rsidRPr="00C427A1">
              <w:t>телефон оператора по приему платежей</w:t>
            </w:r>
          </w:p>
        </w:tc>
        <w:tc>
          <w:tcPr>
            <w:tcW w:w="1864" w:type="dxa"/>
          </w:tcPr>
          <w:p w14:paraId="24A2FE40" w14:textId="77777777" w:rsidR="004444A6" w:rsidRPr="00C427A1" w:rsidRDefault="004444A6" w:rsidP="003B7C69">
            <w:pPr>
              <w:overflowPunct w:val="0"/>
              <w:autoSpaceDE w:val="0"/>
              <w:autoSpaceDN w:val="0"/>
              <w:adjustRightInd w:val="0"/>
              <w:spacing w:before="0" w:after="0"/>
              <w:ind w:firstLine="0"/>
              <w:jc w:val="center"/>
              <w:textAlignment w:val="baseline"/>
            </w:pPr>
            <w:r w:rsidRPr="00C427A1">
              <w:t>Текст</w:t>
            </w:r>
          </w:p>
        </w:tc>
        <w:tc>
          <w:tcPr>
            <w:tcW w:w="1434" w:type="dxa"/>
          </w:tcPr>
          <w:p w14:paraId="1C009500" w14:textId="77777777" w:rsidR="004444A6" w:rsidRPr="00C427A1" w:rsidRDefault="004444A6" w:rsidP="003B7C69">
            <w:pPr>
              <w:overflowPunct w:val="0"/>
              <w:autoSpaceDE w:val="0"/>
              <w:autoSpaceDN w:val="0"/>
              <w:adjustRightInd w:val="0"/>
              <w:spacing w:before="0" w:after="0"/>
              <w:ind w:firstLine="0"/>
              <w:jc w:val="center"/>
              <w:textAlignment w:val="baseline"/>
            </w:pPr>
            <w:r w:rsidRPr="00C427A1">
              <w:t>Строка</w:t>
            </w:r>
          </w:p>
        </w:tc>
        <w:tc>
          <w:tcPr>
            <w:tcW w:w="1860" w:type="dxa"/>
          </w:tcPr>
          <w:p w14:paraId="5D60D9DE" w14:textId="77777777" w:rsidR="004444A6" w:rsidRPr="00C427A1" w:rsidRDefault="004444A6" w:rsidP="003B7C69">
            <w:pPr>
              <w:overflowPunct w:val="0"/>
              <w:autoSpaceDE w:val="0"/>
              <w:autoSpaceDN w:val="0"/>
              <w:adjustRightInd w:val="0"/>
              <w:spacing w:before="0" w:after="0"/>
              <w:ind w:firstLine="0"/>
              <w:jc w:val="center"/>
              <w:textAlignment w:val="baseline"/>
            </w:pPr>
            <w:r w:rsidRPr="00C427A1">
              <w:t>+{Ц}</w:t>
            </w:r>
          </w:p>
        </w:tc>
        <w:tc>
          <w:tcPr>
            <w:tcW w:w="1018" w:type="dxa"/>
          </w:tcPr>
          <w:p w14:paraId="679314AE" w14:textId="77777777" w:rsidR="004444A6" w:rsidRPr="00C427A1" w:rsidRDefault="004444A6" w:rsidP="003B7C69">
            <w:pPr>
              <w:overflowPunct w:val="0"/>
              <w:autoSpaceDE w:val="0"/>
              <w:autoSpaceDN w:val="0"/>
              <w:adjustRightInd w:val="0"/>
              <w:spacing w:before="0" w:after="0"/>
              <w:ind w:firstLine="0"/>
              <w:jc w:val="center"/>
              <w:textAlignment w:val="baseline"/>
            </w:pPr>
            <w:r w:rsidRPr="00C427A1">
              <w:t>Нет</w:t>
            </w:r>
          </w:p>
        </w:tc>
        <w:tc>
          <w:tcPr>
            <w:tcW w:w="1108" w:type="dxa"/>
          </w:tcPr>
          <w:p w14:paraId="108D3ACB" w14:textId="77777777" w:rsidR="004444A6" w:rsidRPr="00C427A1" w:rsidRDefault="004444A6" w:rsidP="003B7C69">
            <w:pPr>
              <w:overflowPunct w:val="0"/>
              <w:autoSpaceDE w:val="0"/>
              <w:autoSpaceDN w:val="0"/>
              <w:adjustRightInd w:val="0"/>
              <w:spacing w:before="0" w:after="0"/>
              <w:ind w:firstLine="0"/>
              <w:jc w:val="center"/>
              <w:textAlignment w:val="baseline"/>
            </w:pPr>
            <w:r w:rsidRPr="00C427A1">
              <w:t>19</w:t>
            </w:r>
          </w:p>
        </w:tc>
        <w:tc>
          <w:tcPr>
            <w:tcW w:w="3412" w:type="dxa"/>
          </w:tcPr>
          <w:p w14:paraId="15154096" w14:textId="77777777" w:rsidR="004444A6" w:rsidRPr="00C427A1" w:rsidRDefault="004444A6" w:rsidP="003B7C69">
            <w:pPr>
              <w:overflowPunct w:val="0"/>
              <w:autoSpaceDE w:val="0"/>
              <w:autoSpaceDN w:val="0"/>
              <w:adjustRightInd w:val="0"/>
              <w:spacing w:before="0" w:after="0"/>
              <w:ind w:firstLine="0"/>
              <w:jc w:val="left"/>
              <w:textAlignment w:val="baseline"/>
            </w:pPr>
            <w:r w:rsidRPr="00C427A1">
              <w:t>При осуществлении деятельности платежного агента и платежного субагента</w:t>
            </w:r>
          </w:p>
        </w:tc>
      </w:tr>
      <w:tr w:rsidR="00C427A1" w:rsidRPr="00C427A1" w14:paraId="13233653" w14:textId="77777777" w:rsidTr="00D008EF">
        <w:trPr>
          <w:trHeight w:val="302"/>
          <w:jc w:val="center"/>
        </w:trPr>
        <w:tc>
          <w:tcPr>
            <w:tcW w:w="1002" w:type="dxa"/>
          </w:tcPr>
          <w:p w14:paraId="2DB91337" w14:textId="77777777" w:rsidR="004444A6" w:rsidRPr="00C427A1" w:rsidRDefault="004444A6" w:rsidP="003B7C69">
            <w:pPr>
              <w:overflowPunct w:val="0"/>
              <w:autoSpaceDE w:val="0"/>
              <w:autoSpaceDN w:val="0"/>
              <w:adjustRightInd w:val="0"/>
              <w:spacing w:before="0" w:after="0"/>
              <w:ind w:firstLine="0"/>
              <w:textAlignment w:val="baseline"/>
            </w:pPr>
            <w:r w:rsidRPr="00C427A1">
              <w:t>1075</w:t>
            </w:r>
          </w:p>
        </w:tc>
        <w:tc>
          <w:tcPr>
            <w:tcW w:w="2578" w:type="dxa"/>
            <w:shd w:val="clear" w:color="auto" w:fill="auto"/>
            <w:noWrap/>
          </w:tcPr>
          <w:p w14:paraId="3022F36F" w14:textId="77777777" w:rsidR="004444A6" w:rsidRPr="00C427A1" w:rsidRDefault="004444A6" w:rsidP="003B7C69">
            <w:pPr>
              <w:overflowPunct w:val="0"/>
              <w:autoSpaceDE w:val="0"/>
              <w:autoSpaceDN w:val="0"/>
              <w:adjustRightInd w:val="0"/>
              <w:spacing w:before="0" w:after="0"/>
              <w:ind w:firstLine="0"/>
              <w:jc w:val="left"/>
              <w:textAlignment w:val="baseline"/>
            </w:pPr>
            <w:r w:rsidRPr="00C427A1">
              <w:t>телефон оператора перевода</w:t>
            </w:r>
          </w:p>
        </w:tc>
        <w:tc>
          <w:tcPr>
            <w:tcW w:w="1864" w:type="dxa"/>
          </w:tcPr>
          <w:p w14:paraId="47E1A39E" w14:textId="77777777" w:rsidR="004444A6" w:rsidRPr="00C427A1" w:rsidRDefault="004444A6" w:rsidP="003B7C69">
            <w:pPr>
              <w:overflowPunct w:val="0"/>
              <w:autoSpaceDE w:val="0"/>
              <w:autoSpaceDN w:val="0"/>
              <w:adjustRightInd w:val="0"/>
              <w:spacing w:before="0" w:after="0"/>
              <w:ind w:firstLine="0"/>
              <w:jc w:val="center"/>
              <w:textAlignment w:val="baseline"/>
            </w:pPr>
            <w:r w:rsidRPr="00C427A1">
              <w:t>Текст</w:t>
            </w:r>
          </w:p>
        </w:tc>
        <w:tc>
          <w:tcPr>
            <w:tcW w:w="1434" w:type="dxa"/>
          </w:tcPr>
          <w:p w14:paraId="364ECA60" w14:textId="77777777" w:rsidR="004444A6" w:rsidRPr="00C427A1" w:rsidRDefault="004444A6" w:rsidP="003B7C69">
            <w:pPr>
              <w:overflowPunct w:val="0"/>
              <w:autoSpaceDE w:val="0"/>
              <w:autoSpaceDN w:val="0"/>
              <w:adjustRightInd w:val="0"/>
              <w:spacing w:before="0" w:after="0"/>
              <w:ind w:firstLine="0"/>
              <w:jc w:val="center"/>
              <w:textAlignment w:val="baseline"/>
              <w:rPr>
                <w:lang w:val="en-US"/>
              </w:rPr>
            </w:pPr>
            <w:r w:rsidRPr="00C427A1">
              <w:t>Строка</w:t>
            </w:r>
          </w:p>
        </w:tc>
        <w:tc>
          <w:tcPr>
            <w:tcW w:w="1860" w:type="dxa"/>
          </w:tcPr>
          <w:p w14:paraId="07B6A6E3" w14:textId="77777777" w:rsidR="004444A6" w:rsidRPr="00C427A1" w:rsidRDefault="004444A6" w:rsidP="003B7C69">
            <w:pPr>
              <w:overflowPunct w:val="0"/>
              <w:autoSpaceDE w:val="0"/>
              <w:autoSpaceDN w:val="0"/>
              <w:adjustRightInd w:val="0"/>
              <w:spacing w:before="0" w:after="0"/>
              <w:ind w:firstLine="0"/>
              <w:jc w:val="center"/>
              <w:textAlignment w:val="baseline"/>
            </w:pPr>
            <w:r w:rsidRPr="00C427A1">
              <w:t>+{Ц}</w:t>
            </w:r>
          </w:p>
        </w:tc>
        <w:tc>
          <w:tcPr>
            <w:tcW w:w="1018" w:type="dxa"/>
          </w:tcPr>
          <w:p w14:paraId="052CF60F" w14:textId="77777777" w:rsidR="004444A6" w:rsidRPr="00C427A1" w:rsidRDefault="004444A6" w:rsidP="003B7C69">
            <w:pPr>
              <w:overflowPunct w:val="0"/>
              <w:autoSpaceDE w:val="0"/>
              <w:autoSpaceDN w:val="0"/>
              <w:adjustRightInd w:val="0"/>
              <w:spacing w:before="0" w:after="0"/>
              <w:ind w:firstLine="0"/>
              <w:jc w:val="center"/>
              <w:textAlignment w:val="baseline"/>
            </w:pPr>
            <w:proofErr w:type="spellStart"/>
            <w:r w:rsidRPr="00C427A1">
              <w:rPr>
                <w:lang w:val="en-US"/>
              </w:rPr>
              <w:t>Нет</w:t>
            </w:r>
            <w:proofErr w:type="spellEnd"/>
          </w:p>
        </w:tc>
        <w:tc>
          <w:tcPr>
            <w:tcW w:w="1108" w:type="dxa"/>
          </w:tcPr>
          <w:p w14:paraId="28E85BA4" w14:textId="77777777" w:rsidR="004444A6" w:rsidRPr="00C427A1" w:rsidRDefault="004444A6" w:rsidP="003B7C69">
            <w:pPr>
              <w:overflowPunct w:val="0"/>
              <w:autoSpaceDE w:val="0"/>
              <w:autoSpaceDN w:val="0"/>
              <w:adjustRightInd w:val="0"/>
              <w:spacing w:before="0" w:after="0"/>
              <w:ind w:firstLine="0"/>
              <w:jc w:val="center"/>
              <w:textAlignment w:val="baseline"/>
            </w:pPr>
            <w:r w:rsidRPr="00C427A1">
              <w:t>19</w:t>
            </w:r>
          </w:p>
        </w:tc>
        <w:tc>
          <w:tcPr>
            <w:tcW w:w="3412" w:type="dxa"/>
          </w:tcPr>
          <w:p w14:paraId="75107346" w14:textId="77777777" w:rsidR="004444A6" w:rsidRPr="00C427A1" w:rsidRDefault="004444A6" w:rsidP="003B7C69">
            <w:pPr>
              <w:overflowPunct w:val="0"/>
              <w:autoSpaceDE w:val="0"/>
              <w:autoSpaceDN w:val="0"/>
              <w:adjustRightInd w:val="0"/>
              <w:spacing w:before="0" w:after="0"/>
              <w:ind w:firstLine="0"/>
              <w:jc w:val="left"/>
              <w:textAlignment w:val="baseline"/>
            </w:pPr>
            <w:r w:rsidRPr="00C427A1">
              <w:t>Для оператора по переводу денежных средств</w:t>
            </w:r>
          </w:p>
        </w:tc>
      </w:tr>
      <w:tr w:rsidR="00C427A1" w:rsidRPr="00C427A1" w14:paraId="03969341" w14:textId="77777777" w:rsidTr="00D008EF">
        <w:trPr>
          <w:trHeight w:val="302"/>
          <w:jc w:val="center"/>
        </w:trPr>
        <w:tc>
          <w:tcPr>
            <w:tcW w:w="1002" w:type="dxa"/>
          </w:tcPr>
          <w:p w14:paraId="48E7C539" w14:textId="77777777" w:rsidR="00CB7D8B" w:rsidRPr="00C427A1" w:rsidRDefault="00CB7D8B" w:rsidP="003B7C69">
            <w:pPr>
              <w:overflowPunct w:val="0"/>
              <w:autoSpaceDE w:val="0"/>
              <w:autoSpaceDN w:val="0"/>
              <w:adjustRightInd w:val="0"/>
              <w:spacing w:before="0" w:after="0"/>
              <w:ind w:firstLine="0"/>
              <w:textAlignment w:val="baseline"/>
            </w:pPr>
            <w:r w:rsidRPr="00C427A1">
              <w:t>1077</w:t>
            </w:r>
          </w:p>
        </w:tc>
        <w:tc>
          <w:tcPr>
            <w:tcW w:w="2578" w:type="dxa"/>
            <w:shd w:val="clear" w:color="auto" w:fill="auto"/>
            <w:noWrap/>
          </w:tcPr>
          <w:p w14:paraId="7E8608F3" w14:textId="77777777" w:rsidR="00CB7D8B" w:rsidRPr="00C427A1" w:rsidRDefault="00DB2F99" w:rsidP="003B7C69">
            <w:pPr>
              <w:overflowPunct w:val="0"/>
              <w:autoSpaceDE w:val="0"/>
              <w:autoSpaceDN w:val="0"/>
              <w:adjustRightInd w:val="0"/>
              <w:spacing w:before="0" w:after="0"/>
              <w:ind w:firstLine="0"/>
              <w:jc w:val="left"/>
              <w:textAlignment w:val="baseline"/>
            </w:pPr>
            <w:r w:rsidRPr="00C427A1">
              <w:t>ФПД</w:t>
            </w:r>
          </w:p>
        </w:tc>
        <w:tc>
          <w:tcPr>
            <w:tcW w:w="1864" w:type="dxa"/>
          </w:tcPr>
          <w:p w14:paraId="77124C08" w14:textId="77777777" w:rsidR="00CB7D8B" w:rsidRPr="00C427A1" w:rsidRDefault="0072025E" w:rsidP="003B7C69">
            <w:pPr>
              <w:overflowPunct w:val="0"/>
              <w:autoSpaceDE w:val="0"/>
              <w:autoSpaceDN w:val="0"/>
              <w:adjustRightInd w:val="0"/>
              <w:spacing w:before="0" w:after="0"/>
              <w:ind w:firstLine="0"/>
              <w:jc w:val="center"/>
              <w:textAlignment w:val="baseline"/>
            </w:pPr>
            <w:r w:rsidRPr="00C427A1">
              <w:t>Массив</w:t>
            </w:r>
          </w:p>
        </w:tc>
        <w:tc>
          <w:tcPr>
            <w:tcW w:w="1434" w:type="dxa"/>
          </w:tcPr>
          <w:p w14:paraId="13FBD58E" w14:textId="77777777" w:rsidR="00CB7D8B" w:rsidRPr="00C427A1" w:rsidRDefault="0072025E" w:rsidP="003B7C69">
            <w:pPr>
              <w:overflowPunct w:val="0"/>
              <w:autoSpaceDE w:val="0"/>
              <w:autoSpaceDN w:val="0"/>
              <w:adjustRightInd w:val="0"/>
              <w:spacing w:before="0" w:after="0"/>
              <w:ind w:firstLine="0"/>
              <w:jc w:val="center"/>
              <w:textAlignment w:val="baseline"/>
              <w:rPr>
                <w:lang w:val="en-US"/>
              </w:rPr>
            </w:pPr>
            <w:r w:rsidRPr="00C427A1">
              <w:rPr>
                <w:lang w:val="en-US"/>
              </w:rPr>
              <w:t>byte[]</w:t>
            </w:r>
          </w:p>
        </w:tc>
        <w:tc>
          <w:tcPr>
            <w:tcW w:w="1860" w:type="dxa"/>
          </w:tcPr>
          <w:p w14:paraId="3F3C6BCC" w14:textId="77777777" w:rsidR="00CB7D8B" w:rsidRPr="00C427A1" w:rsidRDefault="00CB7D8B" w:rsidP="003B7C69">
            <w:pPr>
              <w:overflowPunct w:val="0"/>
              <w:autoSpaceDE w:val="0"/>
              <w:autoSpaceDN w:val="0"/>
              <w:adjustRightInd w:val="0"/>
              <w:spacing w:before="0" w:after="0"/>
              <w:ind w:firstLine="0"/>
              <w:jc w:val="center"/>
              <w:textAlignment w:val="baseline"/>
            </w:pPr>
            <w:r w:rsidRPr="00C427A1">
              <w:rPr>
                <w:lang w:val="en-US"/>
              </w:rPr>
              <w:t>ЦЦЦЦЦЦЦЦ</w:t>
            </w:r>
            <w:r w:rsidRPr="00C427A1">
              <w:t>ЦЦ</w:t>
            </w:r>
          </w:p>
        </w:tc>
        <w:tc>
          <w:tcPr>
            <w:tcW w:w="1018" w:type="dxa"/>
          </w:tcPr>
          <w:p w14:paraId="0C004854" w14:textId="77777777" w:rsidR="00CB7D8B" w:rsidRPr="00C427A1" w:rsidRDefault="00CB7D8B" w:rsidP="003B7C69">
            <w:pPr>
              <w:overflowPunct w:val="0"/>
              <w:autoSpaceDE w:val="0"/>
              <w:autoSpaceDN w:val="0"/>
              <w:adjustRightInd w:val="0"/>
              <w:spacing w:before="0" w:after="0"/>
              <w:ind w:firstLine="0"/>
              <w:jc w:val="center"/>
              <w:textAlignment w:val="baseline"/>
            </w:pPr>
            <w:r w:rsidRPr="00C427A1">
              <w:t>Да</w:t>
            </w:r>
          </w:p>
        </w:tc>
        <w:tc>
          <w:tcPr>
            <w:tcW w:w="1108" w:type="dxa"/>
          </w:tcPr>
          <w:p w14:paraId="01E3827B" w14:textId="77777777" w:rsidR="00CB7D8B" w:rsidRPr="00C427A1" w:rsidRDefault="0034270A" w:rsidP="003B7C69">
            <w:pPr>
              <w:overflowPunct w:val="0"/>
              <w:autoSpaceDE w:val="0"/>
              <w:autoSpaceDN w:val="0"/>
              <w:adjustRightInd w:val="0"/>
              <w:spacing w:before="0" w:after="0"/>
              <w:ind w:firstLine="0"/>
              <w:jc w:val="center"/>
              <w:textAlignment w:val="baseline"/>
            </w:pPr>
            <w:r w:rsidRPr="00C427A1">
              <w:t>6</w:t>
            </w:r>
          </w:p>
        </w:tc>
        <w:tc>
          <w:tcPr>
            <w:tcW w:w="3412" w:type="dxa"/>
          </w:tcPr>
          <w:p w14:paraId="1011527F" w14:textId="4084DACA" w:rsidR="00CB7D8B" w:rsidRPr="00C427A1" w:rsidRDefault="0034270A" w:rsidP="00EF3E5F">
            <w:pPr>
              <w:overflowPunct w:val="0"/>
              <w:autoSpaceDE w:val="0"/>
              <w:autoSpaceDN w:val="0"/>
              <w:adjustRightInd w:val="0"/>
              <w:spacing w:before="0" w:after="0"/>
              <w:ind w:firstLine="0"/>
              <w:jc w:val="left"/>
              <w:textAlignment w:val="baseline"/>
            </w:pPr>
            <w:r w:rsidRPr="00C427A1">
              <w:t>В массиве и</w:t>
            </w:r>
            <w:r w:rsidR="002B01A6" w:rsidRPr="00C427A1">
              <w:t xml:space="preserve">з 6 </w:t>
            </w:r>
            <w:r w:rsidR="00C17C66" w:rsidRPr="00C427A1">
              <w:t>байт</w:t>
            </w:r>
            <w:r w:rsidR="002B01A6" w:rsidRPr="00C427A1">
              <w:t xml:space="preserve"> </w:t>
            </w:r>
            <w:r w:rsidRPr="00C427A1">
              <w:t xml:space="preserve">на печать выводятся </w:t>
            </w:r>
            <w:r w:rsidR="002B01A6" w:rsidRPr="00C427A1">
              <w:t>байты 2</w:t>
            </w:r>
            <w:r w:rsidR="00EF3E5F" w:rsidRPr="00C427A1">
              <w:t>-</w:t>
            </w:r>
            <w:r w:rsidR="002B01A6" w:rsidRPr="00C427A1">
              <w:t>5</w:t>
            </w:r>
            <w:r w:rsidR="00A83295" w:rsidRPr="00C427A1">
              <w:t xml:space="preserve">, которые интерпретируются, как </w:t>
            </w:r>
            <w:proofErr w:type="spellStart"/>
            <w:r w:rsidR="00A83295" w:rsidRPr="00C427A1">
              <w:rPr>
                <w:lang w:val="en-US"/>
              </w:rPr>
              <w:t>UInt</w:t>
            </w:r>
            <w:proofErr w:type="spellEnd"/>
            <w:r w:rsidR="00A83295" w:rsidRPr="00C427A1">
              <w:t xml:space="preserve">32, </w:t>
            </w:r>
            <w:r w:rsidR="00A83295" w:rsidRPr="00C427A1">
              <w:rPr>
                <w:lang w:val="en-US"/>
              </w:rPr>
              <w:t>big</w:t>
            </w:r>
            <w:r w:rsidR="00A83295" w:rsidRPr="00C427A1">
              <w:t xml:space="preserve"> </w:t>
            </w:r>
            <w:r w:rsidR="00A83295" w:rsidRPr="00C427A1">
              <w:rPr>
                <w:lang w:val="en-US"/>
              </w:rPr>
              <w:t>endian</w:t>
            </w:r>
            <w:r w:rsidR="00A83295" w:rsidRPr="00C427A1">
              <w:t xml:space="preserve"> </w:t>
            </w:r>
          </w:p>
        </w:tc>
      </w:tr>
      <w:tr w:rsidR="00C427A1" w:rsidRPr="00C427A1" w14:paraId="72F3FC22" w14:textId="77777777" w:rsidTr="00D008EF">
        <w:trPr>
          <w:trHeight w:val="302"/>
          <w:jc w:val="center"/>
        </w:trPr>
        <w:tc>
          <w:tcPr>
            <w:tcW w:w="1002" w:type="dxa"/>
          </w:tcPr>
          <w:p w14:paraId="429BE92C" w14:textId="77777777" w:rsidR="00CB7D8B" w:rsidRPr="00C427A1" w:rsidRDefault="00CB7D8B" w:rsidP="003B7C69">
            <w:pPr>
              <w:overflowPunct w:val="0"/>
              <w:autoSpaceDE w:val="0"/>
              <w:autoSpaceDN w:val="0"/>
              <w:adjustRightInd w:val="0"/>
              <w:spacing w:before="0" w:after="0"/>
              <w:ind w:firstLine="0"/>
              <w:textAlignment w:val="baseline"/>
            </w:pPr>
            <w:r w:rsidRPr="00C427A1">
              <w:t>1078</w:t>
            </w:r>
          </w:p>
        </w:tc>
        <w:tc>
          <w:tcPr>
            <w:tcW w:w="2578" w:type="dxa"/>
            <w:shd w:val="clear" w:color="auto" w:fill="auto"/>
            <w:noWrap/>
          </w:tcPr>
          <w:p w14:paraId="724D1E8A" w14:textId="77777777" w:rsidR="00CB7D8B" w:rsidRPr="00C427A1" w:rsidRDefault="00CB7D8B" w:rsidP="003B7C69">
            <w:pPr>
              <w:overflowPunct w:val="0"/>
              <w:autoSpaceDE w:val="0"/>
              <w:autoSpaceDN w:val="0"/>
              <w:adjustRightInd w:val="0"/>
              <w:spacing w:before="0" w:after="0"/>
              <w:ind w:firstLine="0"/>
              <w:jc w:val="left"/>
              <w:textAlignment w:val="baseline"/>
            </w:pPr>
            <w:r w:rsidRPr="00C427A1">
              <w:t>ФП</w:t>
            </w:r>
            <w:r w:rsidR="005101E4" w:rsidRPr="00C427A1">
              <w:t>О</w:t>
            </w:r>
          </w:p>
        </w:tc>
        <w:tc>
          <w:tcPr>
            <w:tcW w:w="1864" w:type="dxa"/>
          </w:tcPr>
          <w:p w14:paraId="13998102" w14:textId="77777777" w:rsidR="00CB7D8B" w:rsidRPr="00C427A1" w:rsidRDefault="0072025E" w:rsidP="003B7C69">
            <w:pPr>
              <w:overflowPunct w:val="0"/>
              <w:autoSpaceDE w:val="0"/>
              <w:autoSpaceDN w:val="0"/>
              <w:adjustRightInd w:val="0"/>
              <w:spacing w:before="0" w:after="0"/>
              <w:ind w:firstLine="0"/>
              <w:jc w:val="center"/>
              <w:textAlignment w:val="baseline"/>
            </w:pPr>
            <w:r w:rsidRPr="00C427A1">
              <w:t>Массив</w:t>
            </w:r>
          </w:p>
        </w:tc>
        <w:tc>
          <w:tcPr>
            <w:tcW w:w="1434" w:type="dxa"/>
          </w:tcPr>
          <w:p w14:paraId="02F6DA5C" w14:textId="77777777" w:rsidR="00CB7D8B" w:rsidRPr="00C427A1" w:rsidRDefault="0072025E" w:rsidP="003B7C69">
            <w:pPr>
              <w:overflowPunct w:val="0"/>
              <w:autoSpaceDE w:val="0"/>
              <w:autoSpaceDN w:val="0"/>
              <w:adjustRightInd w:val="0"/>
              <w:spacing w:before="0" w:after="0"/>
              <w:ind w:firstLine="0"/>
              <w:jc w:val="center"/>
              <w:textAlignment w:val="baseline"/>
            </w:pPr>
            <w:r w:rsidRPr="00C427A1">
              <w:rPr>
                <w:lang w:val="en-US"/>
              </w:rPr>
              <w:t>byte</w:t>
            </w:r>
            <w:r w:rsidRPr="00C427A1">
              <w:t>[]</w:t>
            </w:r>
          </w:p>
        </w:tc>
        <w:tc>
          <w:tcPr>
            <w:tcW w:w="1860" w:type="dxa"/>
          </w:tcPr>
          <w:p w14:paraId="5323AA7A" w14:textId="77777777" w:rsidR="00CB7D8B" w:rsidRPr="00C427A1" w:rsidRDefault="0034270A" w:rsidP="003B7C69">
            <w:pPr>
              <w:overflowPunct w:val="0"/>
              <w:autoSpaceDE w:val="0"/>
              <w:autoSpaceDN w:val="0"/>
              <w:adjustRightInd w:val="0"/>
              <w:spacing w:before="0" w:after="0"/>
              <w:ind w:firstLine="0"/>
              <w:jc w:val="center"/>
              <w:textAlignment w:val="baseline"/>
            </w:pPr>
            <w:r w:rsidRPr="00C427A1">
              <w:t>{С}</w:t>
            </w:r>
          </w:p>
        </w:tc>
        <w:tc>
          <w:tcPr>
            <w:tcW w:w="1018" w:type="dxa"/>
          </w:tcPr>
          <w:p w14:paraId="1A4FE6DD" w14:textId="77777777" w:rsidR="00CB7D8B" w:rsidRPr="00C427A1" w:rsidRDefault="0034270A" w:rsidP="003B7C69">
            <w:pPr>
              <w:overflowPunct w:val="0"/>
              <w:autoSpaceDE w:val="0"/>
              <w:autoSpaceDN w:val="0"/>
              <w:adjustRightInd w:val="0"/>
              <w:spacing w:before="0" w:after="0"/>
              <w:ind w:firstLine="0"/>
              <w:jc w:val="center"/>
              <w:textAlignment w:val="baseline"/>
            </w:pPr>
            <w:r w:rsidRPr="00C427A1">
              <w:t>Нет</w:t>
            </w:r>
          </w:p>
        </w:tc>
        <w:tc>
          <w:tcPr>
            <w:tcW w:w="1108" w:type="dxa"/>
          </w:tcPr>
          <w:p w14:paraId="06585CEB" w14:textId="77777777" w:rsidR="00CB7D8B" w:rsidRPr="00C427A1" w:rsidRDefault="0034270A" w:rsidP="003B7C69">
            <w:pPr>
              <w:overflowPunct w:val="0"/>
              <w:autoSpaceDE w:val="0"/>
              <w:autoSpaceDN w:val="0"/>
              <w:adjustRightInd w:val="0"/>
              <w:spacing w:before="0" w:after="0"/>
              <w:ind w:firstLine="0"/>
              <w:jc w:val="center"/>
              <w:textAlignment w:val="baseline"/>
            </w:pPr>
            <w:r w:rsidRPr="00C427A1">
              <w:t>16</w:t>
            </w:r>
          </w:p>
        </w:tc>
        <w:tc>
          <w:tcPr>
            <w:tcW w:w="3412" w:type="dxa"/>
          </w:tcPr>
          <w:p w14:paraId="06F1526E" w14:textId="77777777" w:rsidR="00CB7D8B" w:rsidRPr="00C427A1" w:rsidRDefault="0034270A" w:rsidP="003B7C69">
            <w:pPr>
              <w:overflowPunct w:val="0"/>
              <w:autoSpaceDE w:val="0"/>
              <w:autoSpaceDN w:val="0"/>
              <w:adjustRightInd w:val="0"/>
              <w:spacing w:before="0" w:after="0"/>
              <w:ind w:firstLine="0"/>
              <w:jc w:val="left"/>
              <w:textAlignment w:val="baseline"/>
            </w:pPr>
            <w:r w:rsidRPr="00C427A1">
              <w:t>На печать выводится в шестнадцатеричном представлении</w:t>
            </w:r>
          </w:p>
        </w:tc>
      </w:tr>
      <w:tr w:rsidR="00C427A1" w:rsidRPr="00C427A1" w14:paraId="7B14019A" w14:textId="77777777" w:rsidTr="00D008EF">
        <w:trPr>
          <w:trHeight w:val="302"/>
          <w:jc w:val="center"/>
        </w:trPr>
        <w:tc>
          <w:tcPr>
            <w:tcW w:w="1002" w:type="dxa"/>
          </w:tcPr>
          <w:p w14:paraId="151C8AB5" w14:textId="77777777" w:rsidR="00CB7D8B" w:rsidRPr="00C427A1" w:rsidRDefault="00CB7D8B" w:rsidP="003B7C69">
            <w:pPr>
              <w:overflowPunct w:val="0"/>
              <w:autoSpaceDE w:val="0"/>
              <w:autoSpaceDN w:val="0"/>
              <w:adjustRightInd w:val="0"/>
              <w:spacing w:before="0" w:after="0"/>
              <w:ind w:firstLine="0"/>
              <w:textAlignment w:val="baseline"/>
            </w:pPr>
            <w:r w:rsidRPr="00C427A1">
              <w:t>1079</w:t>
            </w:r>
          </w:p>
        </w:tc>
        <w:tc>
          <w:tcPr>
            <w:tcW w:w="2578" w:type="dxa"/>
            <w:shd w:val="clear" w:color="auto" w:fill="auto"/>
            <w:noWrap/>
          </w:tcPr>
          <w:p w14:paraId="0301FA07" w14:textId="73FBE882" w:rsidR="00CB7D8B" w:rsidRPr="00C427A1" w:rsidRDefault="00244C89" w:rsidP="003B7C69">
            <w:pPr>
              <w:overflowPunct w:val="0"/>
              <w:autoSpaceDE w:val="0"/>
              <w:autoSpaceDN w:val="0"/>
              <w:adjustRightInd w:val="0"/>
              <w:spacing w:before="0" w:after="0"/>
              <w:ind w:firstLine="0"/>
              <w:jc w:val="left"/>
              <w:textAlignment w:val="baseline"/>
            </w:pPr>
            <w:r w:rsidRPr="00C427A1">
              <w:rPr>
                <w:rFonts w:eastAsia="Times New Roman" w:cs="Times New Roman"/>
                <w:szCs w:val="28"/>
                <w:lang w:eastAsia="ru-RU"/>
              </w:rPr>
              <w:t>цена за единицу предмета расчета с учетом скидок и наценок</w:t>
            </w:r>
          </w:p>
        </w:tc>
        <w:tc>
          <w:tcPr>
            <w:tcW w:w="1864" w:type="dxa"/>
          </w:tcPr>
          <w:p w14:paraId="7DE1A1D3" w14:textId="77777777" w:rsidR="00CB7D8B" w:rsidRPr="00C427A1" w:rsidRDefault="00CB7D8B" w:rsidP="003B7C69">
            <w:pPr>
              <w:overflowPunct w:val="0"/>
              <w:autoSpaceDE w:val="0"/>
              <w:autoSpaceDN w:val="0"/>
              <w:adjustRightInd w:val="0"/>
              <w:spacing w:before="0" w:after="0"/>
              <w:ind w:firstLine="0"/>
              <w:jc w:val="center"/>
              <w:textAlignment w:val="baseline"/>
            </w:pPr>
            <w:r w:rsidRPr="00C427A1">
              <w:t>Целое</w:t>
            </w:r>
          </w:p>
        </w:tc>
        <w:tc>
          <w:tcPr>
            <w:tcW w:w="1434" w:type="dxa"/>
          </w:tcPr>
          <w:p w14:paraId="540A2034" w14:textId="77777777" w:rsidR="00CB7D8B" w:rsidRPr="00C427A1" w:rsidRDefault="00CB7D8B" w:rsidP="003B7C69">
            <w:pPr>
              <w:overflowPunct w:val="0"/>
              <w:autoSpaceDE w:val="0"/>
              <w:autoSpaceDN w:val="0"/>
              <w:adjustRightInd w:val="0"/>
              <w:spacing w:before="0" w:after="0"/>
              <w:ind w:firstLine="0"/>
              <w:jc w:val="center"/>
              <w:textAlignment w:val="baseline"/>
            </w:pPr>
            <w:r w:rsidRPr="00C427A1">
              <w:rPr>
                <w:lang w:val="en-US"/>
              </w:rPr>
              <w:t>VLN</w:t>
            </w:r>
          </w:p>
        </w:tc>
        <w:tc>
          <w:tcPr>
            <w:tcW w:w="1860" w:type="dxa"/>
          </w:tcPr>
          <w:p w14:paraId="238241BC" w14:textId="77777777" w:rsidR="00CB7D8B" w:rsidRPr="00C427A1" w:rsidRDefault="00CB7D8B" w:rsidP="003B7C69">
            <w:pPr>
              <w:overflowPunct w:val="0"/>
              <w:autoSpaceDE w:val="0"/>
              <w:autoSpaceDN w:val="0"/>
              <w:adjustRightInd w:val="0"/>
              <w:spacing w:before="0" w:after="0"/>
              <w:ind w:firstLine="0"/>
              <w:jc w:val="center"/>
              <w:textAlignment w:val="baseline"/>
            </w:pPr>
            <w:r w:rsidRPr="00C427A1">
              <w:t>{Ц</w:t>
            </w:r>
            <w:proofErr w:type="gramStart"/>
            <w:r w:rsidRPr="00C427A1">
              <w:t>}.ЦЦ</w:t>
            </w:r>
            <w:proofErr w:type="gramEnd"/>
          </w:p>
        </w:tc>
        <w:tc>
          <w:tcPr>
            <w:tcW w:w="1018" w:type="dxa"/>
          </w:tcPr>
          <w:p w14:paraId="572090C7" w14:textId="77777777" w:rsidR="00CB7D8B" w:rsidRPr="00C427A1" w:rsidRDefault="00CB7D8B" w:rsidP="003B7C69">
            <w:pPr>
              <w:overflowPunct w:val="0"/>
              <w:autoSpaceDE w:val="0"/>
              <w:autoSpaceDN w:val="0"/>
              <w:adjustRightInd w:val="0"/>
              <w:spacing w:before="0" w:after="0"/>
              <w:ind w:firstLine="0"/>
              <w:jc w:val="center"/>
              <w:textAlignment w:val="baseline"/>
            </w:pPr>
            <w:r w:rsidRPr="00C427A1">
              <w:t>Нет</w:t>
            </w:r>
          </w:p>
        </w:tc>
        <w:tc>
          <w:tcPr>
            <w:tcW w:w="1108" w:type="dxa"/>
          </w:tcPr>
          <w:p w14:paraId="175F0713" w14:textId="77777777" w:rsidR="00CB7D8B" w:rsidRPr="00C427A1" w:rsidRDefault="00BC0325" w:rsidP="003B7C69">
            <w:pPr>
              <w:overflowPunct w:val="0"/>
              <w:autoSpaceDE w:val="0"/>
              <w:autoSpaceDN w:val="0"/>
              <w:adjustRightInd w:val="0"/>
              <w:spacing w:before="0" w:after="0"/>
              <w:ind w:firstLine="0"/>
              <w:jc w:val="center"/>
              <w:textAlignment w:val="baseline"/>
            </w:pPr>
            <w:r w:rsidRPr="00C427A1">
              <w:rPr>
                <w:lang w:val="en-US"/>
              </w:rPr>
              <w:t>6</w:t>
            </w:r>
          </w:p>
        </w:tc>
        <w:tc>
          <w:tcPr>
            <w:tcW w:w="3412" w:type="dxa"/>
          </w:tcPr>
          <w:p w14:paraId="339F2325" w14:textId="40C949D7" w:rsidR="00CB7D8B" w:rsidRPr="00C427A1" w:rsidRDefault="008F3026" w:rsidP="004B08A2">
            <w:pPr>
              <w:overflowPunct w:val="0"/>
              <w:autoSpaceDE w:val="0"/>
              <w:autoSpaceDN w:val="0"/>
              <w:adjustRightInd w:val="0"/>
              <w:spacing w:before="0" w:after="0"/>
              <w:ind w:firstLine="0"/>
              <w:jc w:val="left"/>
              <w:textAlignment w:val="baseline"/>
            </w:pPr>
            <w:r w:rsidRPr="00C427A1">
              <w:t xml:space="preserve">Величина </w:t>
            </w:r>
            <w:r w:rsidR="004B08A2" w:rsidRPr="00C427A1">
              <w:t>с учетом копеек</w:t>
            </w:r>
            <w:r w:rsidRPr="00C427A1">
              <w:t xml:space="preserve">, печатается в виде числа с фиксированной точкой (2 цифры после </w:t>
            </w:r>
            <w:r w:rsidR="003A3FC6" w:rsidRPr="00C427A1">
              <w:t>точки</w:t>
            </w:r>
            <w:r w:rsidRPr="00C427A1">
              <w:t>) в рублях</w:t>
            </w:r>
          </w:p>
        </w:tc>
      </w:tr>
      <w:tr w:rsidR="00C427A1" w:rsidRPr="00C427A1" w14:paraId="645CD422" w14:textId="77777777" w:rsidTr="00D008EF">
        <w:trPr>
          <w:trHeight w:val="302"/>
          <w:jc w:val="center"/>
        </w:trPr>
        <w:tc>
          <w:tcPr>
            <w:tcW w:w="1002" w:type="dxa"/>
          </w:tcPr>
          <w:p w14:paraId="498E75DE" w14:textId="77777777" w:rsidR="00CB7D8B" w:rsidRPr="00C427A1" w:rsidRDefault="00CB7D8B" w:rsidP="003B7C69">
            <w:pPr>
              <w:overflowPunct w:val="0"/>
              <w:autoSpaceDE w:val="0"/>
              <w:autoSpaceDN w:val="0"/>
              <w:adjustRightInd w:val="0"/>
              <w:spacing w:before="0" w:after="0"/>
              <w:ind w:firstLine="0"/>
              <w:textAlignment w:val="baseline"/>
            </w:pPr>
            <w:r w:rsidRPr="00C427A1">
              <w:t>1081</w:t>
            </w:r>
          </w:p>
        </w:tc>
        <w:tc>
          <w:tcPr>
            <w:tcW w:w="2578" w:type="dxa"/>
            <w:shd w:val="clear" w:color="auto" w:fill="auto"/>
            <w:noWrap/>
          </w:tcPr>
          <w:p w14:paraId="794CA87A" w14:textId="77777777" w:rsidR="00CB7D8B" w:rsidRPr="00C427A1" w:rsidRDefault="005101E4" w:rsidP="003B7C69">
            <w:pPr>
              <w:overflowPunct w:val="0"/>
              <w:autoSpaceDE w:val="0"/>
              <w:autoSpaceDN w:val="0"/>
              <w:adjustRightInd w:val="0"/>
              <w:spacing w:before="0" w:after="0"/>
              <w:ind w:firstLine="0"/>
              <w:jc w:val="left"/>
              <w:textAlignment w:val="baseline"/>
            </w:pPr>
            <w:r w:rsidRPr="00C427A1">
              <w:t>сумма по чеку (БСО) электронными</w:t>
            </w:r>
          </w:p>
        </w:tc>
        <w:tc>
          <w:tcPr>
            <w:tcW w:w="1864" w:type="dxa"/>
          </w:tcPr>
          <w:p w14:paraId="0CE84091" w14:textId="77777777" w:rsidR="00CB7D8B" w:rsidRPr="00C427A1" w:rsidRDefault="00CB7D8B" w:rsidP="003B7C69">
            <w:pPr>
              <w:overflowPunct w:val="0"/>
              <w:autoSpaceDE w:val="0"/>
              <w:autoSpaceDN w:val="0"/>
              <w:adjustRightInd w:val="0"/>
              <w:spacing w:before="0" w:after="0"/>
              <w:ind w:firstLine="0"/>
              <w:jc w:val="center"/>
              <w:textAlignment w:val="baseline"/>
            </w:pPr>
            <w:r w:rsidRPr="00C427A1">
              <w:t>Целое</w:t>
            </w:r>
          </w:p>
        </w:tc>
        <w:tc>
          <w:tcPr>
            <w:tcW w:w="1434" w:type="dxa"/>
          </w:tcPr>
          <w:p w14:paraId="4501B20C" w14:textId="77777777" w:rsidR="00CB7D8B" w:rsidRPr="00C427A1" w:rsidRDefault="00CB7D8B" w:rsidP="003B7C69">
            <w:pPr>
              <w:overflowPunct w:val="0"/>
              <w:autoSpaceDE w:val="0"/>
              <w:autoSpaceDN w:val="0"/>
              <w:adjustRightInd w:val="0"/>
              <w:spacing w:before="0" w:after="0"/>
              <w:ind w:firstLine="0"/>
              <w:jc w:val="center"/>
              <w:textAlignment w:val="baseline"/>
            </w:pPr>
            <w:r w:rsidRPr="00C427A1">
              <w:rPr>
                <w:lang w:val="en-US"/>
              </w:rPr>
              <w:t>VLN</w:t>
            </w:r>
          </w:p>
        </w:tc>
        <w:tc>
          <w:tcPr>
            <w:tcW w:w="1860" w:type="dxa"/>
          </w:tcPr>
          <w:p w14:paraId="6D18591D" w14:textId="77777777" w:rsidR="00CB7D8B" w:rsidRPr="00C427A1" w:rsidRDefault="00CB7D8B" w:rsidP="003B7C69">
            <w:pPr>
              <w:overflowPunct w:val="0"/>
              <w:autoSpaceDE w:val="0"/>
              <w:autoSpaceDN w:val="0"/>
              <w:adjustRightInd w:val="0"/>
              <w:spacing w:before="0" w:after="0"/>
              <w:ind w:firstLine="0"/>
              <w:jc w:val="center"/>
              <w:textAlignment w:val="baseline"/>
            </w:pPr>
            <w:r w:rsidRPr="00C427A1">
              <w:t>{Ц</w:t>
            </w:r>
            <w:proofErr w:type="gramStart"/>
            <w:r w:rsidRPr="00C427A1">
              <w:t>}.ЦЦ</w:t>
            </w:r>
            <w:proofErr w:type="gramEnd"/>
          </w:p>
        </w:tc>
        <w:tc>
          <w:tcPr>
            <w:tcW w:w="1018" w:type="dxa"/>
          </w:tcPr>
          <w:p w14:paraId="5A1F96CF" w14:textId="77777777" w:rsidR="00CB7D8B" w:rsidRPr="00C427A1" w:rsidRDefault="00CB7D8B" w:rsidP="003B7C69">
            <w:pPr>
              <w:overflowPunct w:val="0"/>
              <w:autoSpaceDE w:val="0"/>
              <w:autoSpaceDN w:val="0"/>
              <w:adjustRightInd w:val="0"/>
              <w:spacing w:before="0" w:after="0"/>
              <w:ind w:firstLine="0"/>
              <w:jc w:val="center"/>
              <w:textAlignment w:val="baseline"/>
            </w:pPr>
            <w:r w:rsidRPr="00C427A1">
              <w:t>Нет</w:t>
            </w:r>
          </w:p>
        </w:tc>
        <w:tc>
          <w:tcPr>
            <w:tcW w:w="1108" w:type="dxa"/>
          </w:tcPr>
          <w:p w14:paraId="08E964FC" w14:textId="77777777" w:rsidR="00CB7D8B" w:rsidRPr="00C427A1" w:rsidRDefault="00BC0325" w:rsidP="003B7C69">
            <w:pPr>
              <w:overflowPunct w:val="0"/>
              <w:autoSpaceDE w:val="0"/>
              <w:autoSpaceDN w:val="0"/>
              <w:adjustRightInd w:val="0"/>
              <w:spacing w:before="0" w:after="0"/>
              <w:ind w:firstLine="0"/>
              <w:jc w:val="center"/>
              <w:textAlignment w:val="baseline"/>
            </w:pPr>
            <w:r w:rsidRPr="00C427A1">
              <w:rPr>
                <w:lang w:val="en-US"/>
              </w:rPr>
              <w:t>6</w:t>
            </w:r>
          </w:p>
        </w:tc>
        <w:tc>
          <w:tcPr>
            <w:tcW w:w="3412" w:type="dxa"/>
          </w:tcPr>
          <w:p w14:paraId="7CD3CC98" w14:textId="1ABDB6D2" w:rsidR="00CB7D8B" w:rsidRPr="00C427A1" w:rsidRDefault="008F3026" w:rsidP="004B08A2">
            <w:pPr>
              <w:overflowPunct w:val="0"/>
              <w:autoSpaceDE w:val="0"/>
              <w:autoSpaceDN w:val="0"/>
              <w:adjustRightInd w:val="0"/>
              <w:spacing w:before="0" w:after="0"/>
              <w:ind w:firstLine="0"/>
              <w:jc w:val="left"/>
              <w:textAlignment w:val="baseline"/>
            </w:pPr>
            <w:r w:rsidRPr="00C427A1">
              <w:t xml:space="preserve">Величина </w:t>
            </w:r>
            <w:r w:rsidR="004B08A2" w:rsidRPr="00C427A1">
              <w:t>с учетом копеек</w:t>
            </w:r>
            <w:r w:rsidRPr="00C427A1">
              <w:t xml:space="preserve">, печатается в виде числа с фиксированной точкой (2 цифры после </w:t>
            </w:r>
            <w:r w:rsidR="003A3FC6" w:rsidRPr="00C427A1">
              <w:t>точки</w:t>
            </w:r>
            <w:r w:rsidRPr="00C427A1">
              <w:t>) в рублях</w:t>
            </w:r>
          </w:p>
        </w:tc>
      </w:tr>
      <w:tr w:rsidR="00C427A1" w:rsidRPr="00C427A1" w14:paraId="41A7C581" w14:textId="77777777" w:rsidTr="00D008EF">
        <w:trPr>
          <w:trHeight w:val="302"/>
          <w:jc w:val="center"/>
        </w:trPr>
        <w:tc>
          <w:tcPr>
            <w:tcW w:w="1002" w:type="dxa"/>
          </w:tcPr>
          <w:p w14:paraId="5843125D" w14:textId="77777777" w:rsidR="003D4810" w:rsidRPr="00C427A1" w:rsidRDefault="004444A6" w:rsidP="003B7C69">
            <w:pPr>
              <w:overflowPunct w:val="0"/>
              <w:autoSpaceDE w:val="0"/>
              <w:autoSpaceDN w:val="0"/>
              <w:adjustRightInd w:val="0"/>
              <w:spacing w:before="0" w:after="0"/>
              <w:ind w:firstLine="0"/>
              <w:textAlignment w:val="baseline"/>
            </w:pPr>
            <w:r w:rsidRPr="00C427A1">
              <w:t>1084</w:t>
            </w:r>
          </w:p>
        </w:tc>
        <w:tc>
          <w:tcPr>
            <w:tcW w:w="2578" w:type="dxa"/>
            <w:shd w:val="clear" w:color="auto" w:fill="auto"/>
            <w:noWrap/>
          </w:tcPr>
          <w:p w14:paraId="202456D9" w14:textId="77777777" w:rsidR="004444A6" w:rsidRPr="00C427A1" w:rsidRDefault="004444A6" w:rsidP="003B7C69">
            <w:pPr>
              <w:overflowPunct w:val="0"/>
              <w:autoSpaceDE w:val="0"/>
              <w:autoSpaceDN w:val="0"/>
              <w:adjustRightInd w:val="0"/>
              <w:spacing w:before="0" w:after="0"/>
              <w:ind w:firstLine="0"/>
              <w:jc w:val="left"/>
              <w:textAlignment w:val="baseline"/>
            </w:pPr>
            <w:r w:rsidRPr="00C427A1">
              <w:t>дополнительный реквизит пользователя</w:t>
            </w:r>
          </w:p>
        </w:tc>
        <w:tc>
          <w:tcPr>
            <w:tcW w:w="1864" w:type="dxa"/>
          </w:tcPr>
          <w:p w14:paraId="2D248D3D" w14:textId="77777777" w:rsidR="004444A6" w:rsidRPr="00C427A1" w:rsidRDefault="003D4810" w:rsidP="003B7C69">
            <w:pPr>
              <w:overflowPunct w:val="0"/>
              <w:autoSpaceDE w:val="0"/>
              <w:autoSpaceDN w:val="0"/>
              <w:adjustRightInd w:val="0"/>
              <w:spacing w:before="0" w:after="0"/>
              <w:ind w:firstLine="0"/>
              <w:jc w:val="center"/>
              <w:textAlignment w:val="baseline"/>
            </w:pPr>
            <w:r w:rsidRPr="00C427A1">
              <w:t>Структура</w:t>
            </w:r>
          </w:p>
        </w:tc>
        <w:tc>
          <w:tcPr>
            <w:tcW w:w="1434" w:type="dxa"/>
          </w:tcPr>
          <w:p w14:paraId="6E4B1ECB" w14:textId="77777777" w:rsidR="004444A6" w:rsidRPr="00C427A1" w:rsidRDefault="003D4810" w:rsidP="003B7C69">
            <w:pPr>
              <w:overflowPunct w:val="0"/>
              <w:autoSpaceDE w:val="0"/>
              <w:autoSpaceDN w:val="0"/>
              <w:adjustRightInd w:val="0"/>
              <w:spacing w:before="0" w:after="0"/>
              <w:ind w:firstLine="0"/>
              <w:jc w:val="center"/>
              <w:textAlignment w:val="baseline"/>
              <w:rPr>
                <w:lang w:val="en-US"/>
              </w:rPr>
            </w:pPr>
            <w:r w:rsidRPr="00C427A1">
              <w:rPr>
                <w:lang w:val="en-US"/>
              </w:rPr>
              <w:t>STLV</w:t>
            </w:r>
          </w:p>
        </w:tc>
        <w:tc>
          <w:tcPr>
            <w:tcW w:w="1860" w:type="dxa"/>
          </w:tcPr>
          <w:p w14:paraId="52E95671" w14:textId="77777777" w:rsidR="004444A6" w:rsidRPr="00C427A1" w:rsidRDefault="005D6B58" w:rsidP="003B7C69">
            <w:pPr>
              <w:overflowPunct w:val="0"/>
              <w:autoSpaceDE w:val="0"/>
              <w:autoSpaceDN w:val="0"/>
              <w:adjustRightInd w:val="0"/>
              <w:spacing w:before="0" w:after="0"/>
              <w:ind w:firstLine="0"/>
              <w:jc w:val="center"/>
              <w:textAlignment w:val="baseline"/>
            </w:pPr>
            <w:r w:rsidRPr="00C427A1">
              <w:rPr>
                <w:lang w:val="en-US"/>
              </w:rPr>
              <w:t>–</w:t>
            </w:r>
          </w:p>
        </w:tc>
        <w:tc>
          <w:tcPr>
            <w:tcW w:w="1018" w:type="dxa"/>
          </w:tcPr>
          <w:p w14:paraId="5CA62143" w14:textId="77777777" w:rsidR="004444A6" w:rsidRPr="00C427A1" w:rsidRDefault="004444A6" w:rsidP="003B7C69">
            <w:pPr>
              <w:overflowPunct w:val="0"/>
              <w:autoSpaceDE w:val="0"/>
              <w:autoSpaceDN w:val="0"/>
              <w:adjustRightInd w:val="0"/>
              <w:spacing w:before="0" w:after="0"/>
              <w:ind w:firstLine="0"/>
              <w:jc w:val="center"/>
              <w:textAlignment w:val="baseline"/>
            </w:pPr>
            <w:r w:rsidRPr="00C427A1">
              <w:t>Нет</w:t>
            </w:r>
          </w:p>
        </w:tc>
        <w:tc>
          <w:tcPr>
            <w:tcW w:w="1108" w:type="dxa"/>
          </w:tcPr>
          <w:p w14:paraId="6C56FCFA" w14:textId="77777777" w:rsidR="004444A6" w:rsidRPr="00C427A1" w:rsidRDefault="004444A6" w:rsidP="003B7C69">
            <w:pPr>
              <w:overflowPunct w:val="0"/>
              <w:autoSpaceDE w:val="0"/>
              <w:autoSpaceDN w:val="0"/>
              <w:adjustRightInd w:val="0"/>
              <w:spacing w:before="0" w:after="0"/>
              <w:ind w:firstLine="0"/>
              <w:jc w:val="center"/>
              <w:textAlignment w:val="baseline"/>
            </w:pPr>
            <w:r w:rsidRPr="00C427A1">
              <w:t>320</w:t>
            </w:r>
          </w:p>
        </w:tc>
        <w:tc>
          <w:tcPr>
            <w:tcW w:w="3412" w:type="dxa"/>
          </w:tcPr>
          <w:p w14:paraId="6033E367" w14:textId="29AD572D" w:rsidR="004444A6" w:rsidRPr="00C427A1" w:rsidRDefault="003D4810" w:rsidP="00901861">
            <w:pPr>
              <w:overflowPunct w:val="0"/>
              <w:autoSpaceDE w:val="0"/>
              <w:autoSpaceDN w:val="0"/>
              <w:adjustRightInd w:val="0"/>
              <w:spacing w:before="0" w:after="0"/>
              <w:ind w:firstLine="0"/>
              <w:jc w:val="left"/>
              <w:textAlignment w:val="baseline"/>
            </w:pPr>
            <w:r w:rsidRPr="00C427A1">
              <w:t xml:space="preserve">См. </w:t>
            </w:r>
            <w:r w:rsidR="00901861">
              <w:t>т</w:t>
            </w:r>
            <w:r w:rsidR="00E835C8" w:rsidRPr="00C427A1">
              <w:t xml:space="preserve">аблицу </w:t>
            </w:r>
            <w:r w:rsidR="004F5D61" w:rsidRPr="00C427A1">
              <w:t>26</w:t>
            </w:r>
          </w:p>
        </w:tc>
      </w:tr>
      <w:tr w:rsidR="00C427A1" w:rsidRPr="00C427A1" w14:paraId="4B9E4E2E" w14:textId="77777777" w:rsidTr="00D008EF">
        <w:trPr>
          <w:trHeight w:val="302"/>
          <w:jc w:val="center"/>
        </w:trPr>
        <w:tc>
          <w:tcPr>
            <w:tcW w:w="1002" w:type="dxa"/>
          </w:tcPr>
          <w:p w14:paraId="5C50AC98" w14:textId="77777777" w:rsidR="004444A6" w:rsidRPr="00C427A1" w:rsidRDefault="004444A6" w:rsidP="003B7C69">
            <w:pPr>
              <w:overflowPunct w:val="0"/>
              <w:autoSpaceDE w:val="0"/>
              <w:autoSpaceDN w:val="0"/>
              <w:adjustRightInd w:val="0"/>
              <w:spacing w:before="0" w:after="0"/>
              <w:ind w:firstLine="0"/>
              <w:textAlignment w:val="baseline"/>
            </w:pPr>
            <w:r w:rsidRPr="00C427A1">
              <w:lastRenderedPageBreak/>
              <w:t>1085</w:t>
            </w:r>
          </w:p>
        </w:tc>
        <w:tc>
          <w:tcPr>
            <w:tcW w:w="2578" w:type="dxa"/>
            <w:shd w:val="clear" w:color="auto" w:fill="auto"/>
            <w:noWrap/>
          </w:tcPr>
          <w:p w14:paraId="1DFA2F0B" w14:textId="77777777" w:rsidR="004444A6" w:rsidRPr="00C427A1" w:rsidRDefault="004444A6" w:rsidP="003B7C69">
            <w:pPr>
              <w:overflowPunct w:val="0"/>
              <w:autoSpaceDE w:val="0"/>
              <w:autoSpaceDN w:val="0"/>
              <w:adjustRightInd w:val="0"/>
              <w:spacing w:before="0" w:after="0"/>
              <w:ind w:firstLine="0"/>
              <w:jc w:val="left"/>
              <w:textAlignment w:val="baseline"/>
            </w:pPr>
            <w:r w:rsidRPr="00C427A1">
              <w:t>наименование дополнительного реквизита пользователя</w:t>
            </w:r>
          </w:p>
        </w:tc>
        <w:tc>
          <w:tcPr>
            <w:tcW w:w="1864" w:type="dxa"/>
          </w:tcPr>
          <w:p w14:paraId="21EB7B16" w14:textId="77777777" w:rsidR="004444A6" w:rsidRPr="00C427A1" w:rsidRDefault="004444A6" w:rsidP="003B7C69">
            <w:pPr>
              <w:overflowPunct w:val="0"/>
              <w:autoSpaceDE w:val="0"/>
              <w:autoSpaceDN w:val="0"/>
              <w:adjustRightInd w:val="0"/>
              <w:spacing w:before="0" w:after="0"/>
              <w:ind w:firstLine="0"/>
              <w:jc w:val="center"/>
              <w:textAlignment w:val="baseline"/>
            </w:pPr>
            <w:r w:rsidRPr="00C427A1">
              <w:t>Текст</w:t>
            </w:r>
          </w:p>
        </w:tc>
        <w:tc>
          <w:tcPr>
            <w:tcW w:w="1434" w:type="dxa"/>
          </w:tcPr>
          <w:p w14:paraId="61DDB669" w14:textId="77777777" w:rsidR="004444A6" w:rsidRPr="00C427A1" w:rsidRDefault="004444A6" w:rsidP="003B7C69">
            <w:pPr>
              <w:overflowPunct w:val="0"/>
              <w:autoSpaceDE w:val="0"/>
              <w:autoSpaceDN w:val="0"/>
              <w:adjustRightInd w:val="0"/>
              <w:spacing w:before="0" w:after="0"/>
              <w:ind w:firstLine="0"/>
              <w:jc w:val="center"/>
              <w:textAlignment w:val="baseline"/>
            </w:pPr>
            <w:r w:rsidRPr="00C427A1">
              <w:t>Строка</w:t>
            </w:r>
          </w:p>
        </w:tc>
        <w:tc>
          <w:tcPr>
            <w:tcW w:w="1860" w:type="dxa"/>
          </w:tcPr>
          <w:p w14:paraId="11ABB58F" w14:textId="77777777" w:rsidR="004444A6" w:rsidRPr="00C427A1" w:rsidRDefault="004444A6" w:rsidP="003B7C69">
            <w:pPr>
              <w:overflowPunct w:val="0"/>
              <w:autoSpaceDE w:val="0"/>
              <w:autoSpaceDN w:val="0"/>
              <w:adjustRightInd w:val="0"/>
              <w:spacing w:before="0" w:after="0"/>
              <w:ind w:firstLine="0"/>
              <w:jc w:val="center"/>
              <w:textAlignment w:val="baseline"/>
            </w:pPr>
            <w:r w:rsidRPr="00C427A1">
              <w:t>{С}</w:t>
            </w:r>
          </w:p>
        </w:tc>
        <w:tc>
          <w:tcPr>
            <w:tcW w:w="1018" w:type="dxa"/>
          </w:tcPr>
          <w:p w14:paraId="0360F982" w14:textId="77777777" w:rsidR="004444A6" w:rsidRPr="00C427A1" w:rsidRDefault="004444A6" w:rsidP="003B7C69">
            <w:pPr>
              <w:overflowPunct w:val="0"/>
              <w:autoSpaceDE w:val="0"/>
              <w:autoSpaceDN w:val="0"/>
              <w:adjustRightInd w:val="0"/>
              <w:spacing w:before="0" w:after="0"/>
              <w:ind w:firstLine="0"/>
              <w:jc w:val="center"/>
              <w:textAlignment w:val="baseline"/>
            </w:pPr>
            <w:r w:rsidRPr="00C427A1">
              <w:t>Нет</w:t>
            </w:r>
          </w:p>
        </w:tc>
        <w:tc>
          <w:tcPr>
            <w:tcW w:w="1108" w:type="dxa"/>
          </w:tcPr>
          <w:p w14:paraId="3A509970" w14:textId="77777777" w:rsidR="004444A6" w:rsidRPr="00C427A1" w:rsidRDefault="004444A6" w:rsidP="003B7C69">
            <w:pPr>
              <w:overflowPunct w:val="0"/>
              <w:autoSpaceDE w:val="0"/>
              <w:autoSpaceDN w:val="0"/>
              <w:adjustRightInd w:val="0"/>
              <w:spacing w:before="0" w:after="0"/>
              <w:ind w:firstLine="0"/>
              <w:jc w:val="center"/>
              <w:textAlignment w:val="baseline"/>
            </w:pPr>
            <w:r w:rsidRPr="00C427A1">
              <w:t>64</w:t>
            </w:r>
          </w:p>
        </w:tc>
        <w:tc>
          <w:tcPr>
            <w:tcW w:w="3412" w:type="dxa"/>
          </w:tcPr>
          <w:p w14:paraId="411B33C8" w14:textId="77777777" w:rsidR="004444A6" w:rsidRPr="00C427A1" w:rsidRDefault="004444A6" w:rsidP="003B7C69">
            <w:pPr>
              <w:overflowPunct w:val="0"/>
              <w:autoSpaceDE w:val="0"/>
              <w:autoSpaceDN w:val="0"/>
              <w:adjustRightInd w:val="0"/>
              <w:spacing w:before="0" w:after="0"/>
              <w:ind w:firstLine="0"/>
              <w:jc w:val="left"/>
              <w:textAlignment w:val="baseline"/>
            </w:pPr>
          </w:p>
        </w:tc>
      </w:tr>
      <w:tr w:rsidR="00C427A1" w:rsidRPr="00C427A1" w14:paraId="56DCC20D" w14:textId="77777777" w:rsidTr="00D008EF">
        <w:trPr>
          <w:trHeight w:val="302"/>
          <w:jc w:val="center"/>
        </w:trPr>
        <w:tc>
          <w:tcPr>
            <w:tcW w:w="1002" w:type="dxa"/>
          </w:tcPr>
          <w:p w14:paraId="132A2257" w14:textId="77777777" w:rsidR="004444A6" w:rsidRPr="00C427A1" w:rsidRDefault="004444A6" w:rsidP="003B7C69">
            <w:pPr>
              <w:overflowPunct w:val="0"/>
              <w:autoSpaceDE w:val="0"/>
              <w:autoSpaceDN w:val="0"/>
              <w:adjustRightInd w:val="0"/>
              <w:spacing w:before="0" w:after="0"/>
              <w:ind w:firstLine="0"/>
              <w:textAlignment w:val="baseline"/>
            </w:pPr>
            <w:r w:rsidRPr="00C427A1">
              <w:t>1086</w:t>
            </w:r>
          </w:p>
        </w:tc>
        <w:tc>
          <w:tcPr>
            <w:tcW w:w="2578" w:type="dxa"/>
            <w:shd w:val="clear" w:color="auto" w:fill="auto"/>
            <w:noWrap/>
          </w:tcPr>
          <w:p w14:paraId="52741F19" w14:textId="77777777" w:rsidR="004444A6" w:rsidRPr="00C427A1" w:rsidRDefault="004444A6" w:rsidP="003B7C69">
            <w:pPr>
              <w:overflowPunct w:val="0"/>
              <w:autoSpaceDE w:val="0"/>
              <w:autoSpaceDN w:val="0"/>
              <w:adjustRightInd w:val="0"/>
              <w:spacing w:before="0" w:after="0"/>
              <w:ind w:firstLine="0"/>
              <w:jc w:val="left"/>
              <w:textAlignment w:val="baseline"/>
            </w:pPr>
            <w:r w:rsidRPr="00C427A1">
              <w:t>значение дополнительного реквизита пользователя</w:t>
            </w:r>
          </w:p>
        </w:tc>
        <w:tc>
          <w:tcPr>
            <w:tcW w:w="1864" w:type="dxa"/>
          </w:tcPr>
          <w:p w14:paraId="4BD9E476" w14:textId="77777777" w:rsidR="004444A6" w:rsidRPr="00C427A1" w:rsidRDefault="004444A6" w:rsidP="003B7C69">
            <w:pPr>
              <w:overflowPunct w:val="0"/>
              <w:autoSpaceDE w:val="0"/>
              <w:autoSpaceDN w:val="0"/>
              <w:adjustRightInd w:val="0"/>
              <w:spacing w:before="0" w:after="0"/>
              <w:ind w:firstLine="0"/>
              <w:jc w:val="center"/>
              <w:textAlignment w:val="baseline"/>
            </w:pPr>
            <w:r w:rsidRPr="00C427A1">
              <w:t>Текст</w:t>
            </w:r>
          </w:p>
        </w:tc>
        <w:tc>
          <w:tcPr>
            <w:tcW w:w="1434" w:type="dxa"/>
          </w:tcPr>
          <w:p w14:paraId="011E6FAB" w14:textId="77777777" w:rsidR="004444A6" w:rsidRPr="00C427A1" w:rsidRDefault="004444A6" w:rsidP="003B7C69">
            <w:pPr>
              <w:overflowPunct w:val="0"/>
              <w:autoSpaceDE w:val="0"/>
              <w:autoSpaceDN w:val="0"/>
              <w:adjustRightInd w:val="0"/>
              <w:spacing w:before="0" w:after="0"/>
              <w:ind w:firstLine="0"/>
              <w:jc w:val="center"/>
              <w:textAlignment w:val="baseline"/>
            </w:pPr>
            <w:r w:rsidRPr="00C427A1">
              <w:t>Строка</w:t>
            </w:r>
          </w:p>
        </w:tc>
        <w:tc>
          <w:tcPr>
            <w:tcW w:w="1860" w:type="dxa"/>
          </w:tcPr>
          <w:p w14:paraId="07AE9CB6" w14:textId="77777777" w:rsidR="004444A6" w:rsidRPr="00C427A1" w:rsidRDefault="004444A6" w:rsidP="003B7C69">
            <w:pPr>
              <w:overflowPunct w:val="0"/>
              <w:autoSpaceDE w:val="0"/>
              <w:autoSpaceDN w:val="0"/>
              <w:adjustRightInd w:val="0"/>
              <w:spacing w:before="0" w:after="0"/>
              <w:ind w:firstLine="0"/>
              <w:jc w:val="center"/>
              <w:textAlignment w:val="baseline"/>
            </w:pPr>
            <w:r w:rsidRPr="00C427A1">
              <w:rPr>
                <w:lang w:val="en-US"/>
              </w:rPr>
              <w:t>{</w:t>
            </w:r>
            <w:r w:rsidRPr="00C427A1">
              <w:t>С</w:t>
            </w:r>
            <w:r w:rsidRPr="00C427A1">
              <w:rPr>
                <w:lang w:val="en-US"/>
              </w:rPr>
              <w:t>}</w:t>
            </w:r>
          </w:p>
        </w:tc>
        <w:tc>
          <w:tcPr>
            <w:tcW w:w="1018" w:type="dxa"/>
          </w:tcPr>
          <w:p w14:paraId="50BE9E53" w14:textId="77777777" w:rsidR="004444A6" w:rsidRPr="00C427A1" w:rsidRDefault="004444A6" w:rsidP="003B7C69">
            <w:pPr>
              <w:overflowPunct w:val="0"/>
              <w:autoSpaceDE w:val="0"/>
              <w:autoSpaceDN w:val="0"/>
              <w:adjustRightInd w:val="0"/>
              <w:spacing w:before="0" w:after="0"/>
              <w:ind w:firstLine="0"/>
              <w:jc w:val="center"/>
              <w:textAlignment w:val="baseline"/>
            </w:pPr>
            <w:r w:rsidRPr="00C427A1">
              <w:t>Нет</w:t>
            </w:r>
          </w:p>
        </w:tc>
        <w:tc>
          <w:tcPr>
            <w:tcW w:w="1108" w:type="dxa"/>
          </w:tcPr>
          <w:p w14:paraId="3BCCC1F0" w14:textId="77777777" w:rsidR="004444A6" w:rsidRPr="00C427A1" w:rsidRDefault="004444A6" w:rsidP="003B7C69">
            <w:pPr>
              <w:overflowPunct w:val="0"/>
              <w:autoSpaceDE w:val="0"/>
              <w:autoSpaceDN w:val="0"/>
              <w:adjustRightInd w:val="0"/>
              <w:spacing w:before="0" w:after="0"/>
              <w:ind w:firstLine="0"/>
              <w:jc w:val="center"/>
              <w:textAlignment w:val="baseline"/>
            </w:pPr>
            <w:r w:rsidRPr="00C427A1">
              <w:t>256</w:t>
            </w:r>
          </w:p>
        </w:tc>
        <w:tc>
          <w:tcPr>
            <w:tcW w:w="3412" w:type="dxa"/>
          </w:tcPr>
          <w:p w14:paraId="3938E603" w14:textId="77777777" w:rsidR="004444A6" w:rsidRPr="00C427A1" w:rsidRDefault="004444A6" w:rsidP="003B7C69">
            <w:pPr>
              <w:overflowPunct w:val="0"/>
              <w:autoSpaceDE w:val="0"/>
              <w:autoSpaceDN w:val="0"/>
              <w:adjustRightInd w:val="0"/>
              <w:spacing w:before="0" w:after="0"/>
              <w:ind w:firstLine="0"/>
              <w:jc w:val="left"/>
              <w:textAlignment w:val="baseline"/>
            </w:pPr>
          </w:p>
        </w:tc>
      </w:tr>
      <w:tr w:rsidR="00C427A1" w:rsidRPr="00C427A1" w14:paraId="50006D68" w14:textId="77777777" w:rsidTr="00D008EF">
        <w:trPr>
          <w:trHeight w:val="302"/>
          <w:jc w:val="center"/>
        </w:trPr>
        <w:tc>
          <w:tcPr>
            <w:tcW w:w="1002" w:type="dxa"/>
          </w:tcPr>
          <w:p w14:paraId="6E0D5911" w14:textId="77777777" w:rsidR="00CB7D8B" w:rsidRPr="00C427A1" w:rsidRDefault="00CB7D8B" w:rsidP="003B7C69">
            <w:pPr>
              <w:overflowPunct w:val="0"/>
              <w:autoSpaceDE w:val="0"/>
              <w:autoSpaceDN w:val="0"/>
              <w:adjustRightInd w:val="0"/>
              <w:spacing w:before="0" w:after="0"/>
              <w:ind w:firstLine="0"/>
              <w:textAlignment w:val="baseline"/>
            </w:pPr>
            <w:r w:rsidRPr="00C427A1">
              <w:t>1097</w:t>
            </w:r>
          </w:p>
        </w:tc>
        <w:tc>
          <w:tcPr>
            <w:tcW w:w="2578" w:type="dxa"/>
            <w:shd w:val="clear" w:color="auto" w:fill="auto"/>
            <w:noWrap/>
          </w:tcPr>
          <w:p w14:paraId="111ED40B" w14:textId="77777777" w:rsidR="00CB7D8B" w:rsidRPr="00C427A1" w:rsidRDefault="00CB7D8B" w:rsidP="003B7C69">
            <w:pPr>
              <w:overflowPunct w:val="0"/>
              <w:autoSpaceDE w:val="0"/>
              <w:autoSpaceDN w:val="0"/>
              <w:adjustRightInd w:val="0"/>
              <w:spacing w:before="0" w:after="0"/>
              <w:ind w:firstLine="0"/>
              <w:jc w:val="left"/>
              <w:textAlignment w:val="baseline"/>
            </w:pPr>
            <w:r w:rsidRPr="00C427A1">
              <w:t>количество непереданных ФД</w:t>
            </w:r>
          </w:p>
        </w:tc>
        <w:tc>
          <w:tcPr>
            <w:tcW w:w="1864" w:type="dxa"/>
          </w:tcPr>
          <w:p w14:paraId="66B96F01" w14:textId="77777777" w:rsidR="00CB7D8B" w:rsidRPr="00C427A1" w:rsidRDefault="00CB7D8B" w:rsidP="003B7C69">
            <w:pPr>
              <w:overflowPunct w:val="0"/>
              <w:autoSpaceDE w:val="0"/>
              <w:autoSpaceDN w:val="0"/>
              <w:adjustRightInd w:val="0"/>
              <w:spacing w:before="0" w:after="0"/>
              <w:ind w:firstLine="0"/>
              <w:jc w:val="center"/>
              <w:textAlignment w:val="baseline"/>
            </w:pPr>
            <w:r w:rsidRPr="00C427A1">
              <w:t>Целое</w:t>
            </w:r>
          </w:p>
        </w:tc>
        <w:tc>
          <w:tcPr>
            <w:tcW w:w="1434" w:type="dxa"/>
          </w:tcPr>
          <w:p w14:paraId="72E45E5D" w14:textId="77777777" w:rsidR="00CB7D8B" w:rsidRPr="00C427A1" w:rsidRDefault="003747C5" w:rsidP="003B7C69">
            <w:pPr>
              <w:overflowPunct w:val="0"/>
              <w:autoSpaceDE w:val="0"/>
              <w:autoSpaceDN w:val="0"/>
              <w:adjustRightInd w:val="0"/>
              <w:spacing w:before="0" w:after="0"/>
              <w:ind w:firstLine="0"/>
              <w:jc w:val="center"/>
              <w:textAlignment w:val="baseline"/>
              <w:rPr>
                <w:lang w:val="en-US"/>
              </w:rPr>
            </w:pPr>
            <w:r w:rsidRPr="00C427A1">
              <w:rPr>
                <w:lang w:val="en-US"/>
              </w:rPr>
              <w:t>UInt32</w:t>
            </w:r>
          </w:p>
        </w:tc>
        <w:tc>
          <w:tcPr>
            <w:tcW w:w="1860" w:type="dxa"/>
          </w:tcPr>
          <w:p w14:paraId="3E05104B" w14:textId="77777777" w:rsidR="00CB7D8B" w:rsidRPr="00C427A1" w:rsidRDefault="00CB7D8B" w:rsidP="003B7C69">
            <w:pPr>
              <w:overflowPunct w:val="0"/>
              <w:autoSpaceDE w:val="0"/>
              <w:autoSpaceDN w:val="0"/>
              <w:adjustRightInd w:val="0"/>
              <w:spacing w:before="0" w:after="0"/>
              <w:ind w:firstLine="0"/>
              <w:jc w:val="center"/>
              <w:textAlignment w:val="baseline"/>
              <w:rPr>
                <w:lang w:val="en-US"/>
              </w:rPr>
            </w:pPr>
            <w:r w:rsidRPr="00C427A1">
              <w:t>{Ц}</w:t>
            </w:r>
          </w:p>
        </w:tc>
        <w:tc>
          <w:tcPr>
            <w:tcW w:w="1018" w:type="dxa"/>
          </w:tcPr>
          <w:p w14:paraId="634EE67C" w14:textId="77777777" w:rsidR="00CB7D8B" w:rsidRPr="00C427A1" w:rsidRDefault="00CB7D8B" w:rsidP="003B7C69">
            <w:pPr>
              <w:overflowPunct w:val="0"/>
              <w:autoSpaceDE w:val="0"/>
              <w:autoSpaceDN w:val="0"/>
              <w:adjustRightInd w:val="0"/>
              <w:spacing w:before="0" w:after="0"/>
              <w:ind w:firstLine="0"/>
              <w:jc w:val="center"/>
              <w:textAlignment w:val="baseline"/>
              <w:rPr>
                <w:lang w:val="en-US"/>
              </w:rPr>
            </w:pPr>
            <w:r w:rsidRPr="00C427A1">
              <w:t>Да</w:t>
            </w:r>
          </w:p>
        </w:tc>
        <w:tc>
          <w:tcPr>
            <w:tcW w:w="1108" w:type="dxa"/>
          </w:tcPr>
          <w:p w14:paraId="64ED09B2" w14:textId="77777777" w:rsidR="00CB7D8B" w:rsidRPr="00C427A1" w:rsidRDefault="00CB7D8B" w:rsidP="003B7C69">
            <w:pPr>
              <w:overflowPunct w:val="0"/>
              <w:autoSpaceDE w:val="0"/>
              <w:autoSpaceDN w:val="0"/>
              <w:adjustRightInd w:val="0"/>
              <w:spacing w:before="0" w:after="0"/>
              <w:ind w:firstLine="0"/>
              <w:jc w:val="center"/>
              <w:textAlignment w:val="baseline"/>
            </w:pPr>
            <w:r w:rsidRPr="00C427A1">
              <w:rPr>
                <w:lang w:val="en-US"/>
              </w:rPr>
              <w:t>4</w:t>
            </w:r>
          </w:p>
        </w:tc>
        <w:tc>
          <w:tcPr>
            <w:tcW w:w="3412" w:type="dxa"/>
          </w:tcPr>
          <w:p w14:paraId="7499EC05" w14:textId="77777777" w:rsidR="00CB7D8B" w:rsidRPr="00C427A1" w:rsidRDefault="00CB7D8B" w:rsidP="003B7C69">
            <w:pPr>
              <w:overflowPunct w:val="0"/>
              <w:autoSpaceDE w:val="0"/>
              <w:autoSpaceDN w:val="0"/>
              <w:adjustRightInd w:val="0"/>
              <w:spacing w:before="0" w:after="0"/>
              <w:ind w:firstLine="0"/>
              <w:jc w:val="left"/>
              <w:textAlignment w:val="baseline"/>
            </w:pPr>
          </w:p>
        </w:tc>
      </w:tr>
      <w:tr w:rsidR="00C427A1" w:rsidRPr="00C427A1" w14:paraId="2C881A6A" w14:textId="77777777" w:rsidTr="00D008EF">
        <w:trPr>
          <w:trHeight w:val="1019"/>
          <w:jc w:val="center"/>
        </w:trPr>
        <w:tc>
          <w:tcPr>
            <w:tcW w:w="1002" w:type="dxa"/>
          </w:tcPr>
          <w:p w14:paraId="3B7216B5" w14:textId="77777777" w:rsidR="00CB7D8B" w:rsidRPr="00C427A1" w:rsidRDefault="00CB7D8B" w:rsidP="003B7C69">
            <w:pPr>
              <w:overflowPunct w:val="0"/>
              <w:autoSpaceDE w:val="0"/>
              <w:autoSpaceDN w:val="0"/>
              <w:adjustRightInd w:val="0"/>
              <w:spacing w:before="0" w:after="0"/>
              <w:ind w:firstLine="0"/>
              <w:textAlignment w:val="baseline"/>
            </w:pPr>
            <w:r w:rsidRPr="00C427A1">
              <w:t>1098</w:t>
            </w:r>
          </w:p>
        </w:tc>
        <w:tc>
          <w:tcPr>
            <w:tcW w:w="2578" w:type="dxa"/>
            <w:shd w:val="clear" w:color="auto" w:fill="auto"/>
            <w:noWrap/>
          </w:tcPr>
          <w:p w14:paraId="22DDF51F" w14:textId="77777777" w:rsidR="00CB7D8B" w:rsidRPr="00C427A1" w:rsidRDefault="00CB7D8B" w:rsidP="003B7C69">
            <w:pPr>
              <w:overflowPunct w:val="0"/>
              <w:autoSpaceDE w:val="0"/>
              <w:autoSpaceDN w:val="0"/>
              <w:adjustRightInd w:val="0"/>
              <w:spacing w:before="0" w:after="0"/>
              <w:ind w:firstLine="0"/>
              <w:jc w:val="left"/>
              <w:textAlignment w:val="baseline"/>
            </w:pPr>
            <w:r w:rsidRPr="00C427A1">
              <w:t>дата и время первого из непереданных ФД</w:t>
            </w:r>
          </w:p>
        </w:tc>
        <w:tc>
          <w:tcPr>
            <w:tcW w:w="1864" w:type="dxa"/>
          </w:tcPr>
          <w:p w14:paraId="38117829" w14:textId="77777777" w:rsidR="00CB7D8B" w:rsidRPr="00C427A1" w:rsidRDefault="00AF7F04" w:rsidP="003B7C69">
            <w:pPr>
              <w:overflowPunct w:val="0"/>
              <w:autoSpaceDE w:val="0"/>
              <w:autoSpaceDN w:val="0"/>
              <w:adjustRightInd w:val="0"/>
              <w:spacing w:before="0" w:after="0"/>
              <w:ind w:firstLine="0"/>
              <w:jc w:val="center"/>
              <w:textAlignment w:val="baseline"/>
            </w:pPr>
            <w:r w:rsidRPr="00C427A1">
              <w:t>Целое</w:t>
            </w:r>
          </w:p>
        </w:tc>
        <w:tc>
          <w:tcPr>
            <w:tcW w:w="1434" w:type="dxa"/>
          </w:tcPr>
          <w:p w14:paraId="113B84D4" w14:textId="77777777" w:rsidR="00CB7D8B" w:rsidRPr="00C427A1" w:rsidRDefault="00CB7D8B" w:rsidP="003B7C69">
            <w:pPr>
              <w:overflowPunct w:val="0"/>
              <w:autoSpaceDE w:val="0"/>
              <w:autoSpaceDN w:val="0"/>
              <w:adjustRightInd w:val="0"/>
              <w:spacing w:before="0" w:after="0"/>
              <w:ind w:firstLine="0"/>
              <w:jc w:val="center"/>
              <w:textAlignment w:val="baseline"/>
            </w:pPr>
            <w:r w:rsidRPr="00C427A1">
              <w:rPr>
                <w:lang w:val="en-US"/>
              </w:rPr>
              <w:t>UnixTime</w:t>
            </w:r>
          </w:p>
        </w:tc>
        <w:tc>
          <w:tcPr>
            <w:tcW w:w="1860" w:type="dxa"/>
          </w:tcPr>
          <w:p w14:paraId="33637AE1" w14:textId="77777777" w:rsidR="00CB7D8B" w:rsidRPr="00C427A1" w:rsidRDefault="002B01A6" w:rsidP="003B7C69">
            <w:pPr>
              <w:overflowPunct w:val="0"/>
              <w:autoSpaceDE w:val="0"/>
              <w:autoSpaceDN w:val="0"/>
              <w:adjustRightInd w:val="0"/>
              <w:spacing w:before="0" w:after="0"/>
              <w:ind w:firstLine="0"/>
              <w:jc w:val="center"/>
              <w:textAlignment w:val="baseline"/>
            </w:pPr>
            <w:r w:rsidRPr="00C427A1">
              <w:t>ДД.ММ.ГГ</w:t>
            </w:r>
          </w:p>
        </w:tc>
        <w:tc>
          <w:tcPr>
            <w:tcW w:w="1018" w:type="dxa"/>
          </w:tcPr>
          <w:p w14:paraId="0A6DD69E" w14:textId="77777777" w:rsidR="00CB7D8B" w:rsidRPr="00C427A1" w:rsidRDefault="00CB7D8B" w:rsidP="003B7C69">
            <w:pPr>
              <w:overflowPunct w:val="0"/>
              <w:autoSpaceDE w:val="0"/>
              <w:autoSpaceDN w:val="0"/>
              <w:adjustRightInd w:val="0"/>
              <w:spacing w:before="0" w:after="0"/>
              <w:ind w:firstLine="0"/>
              <w:jc w:val="center"/>
              <w:textAlignment w:val="baseline"/>
            </w:pPr>
            <w:r w:rsidRPr="00C427A1">
              <w:t>Да</w:t>
            </w:r>
          </w:p>
        </w:tc>
        <w:tc>
          <w:tcPr>
            <w:tcW w:w="1108" w:type="dxa"/>
          </w:tcPr>
          <w:p w14:paraId="32CF2CD0" w14:textId="77777777" w:rsidR="00CB7D8B" w:rsidRPr="00C427A1" w:rsidRDefault="00CB7D8B" w:rsidP="003B7C69">
            <w:pPr>
              <w:overflowPunct w:val="0"/>
              <w:autoSpaceDE w:val="0"/>
              <w:autoSpaceDN w:val="0"/>
              <w:adjustRightInd w:val="0"/>
              <w:spacing w:before="0" w:after="0"/>
              <w:ind w:firstLine="0"/>
              <w:jc w:val="center"/>
              <w:textAlignment w:val="baseline"/>
            </w:pPr>
            <w:r w:rsidRPr="00C427A1">
              <w:t>4</w:t>
            </w:r>
          </w:p>
        </w:tc>
        <w:tc>
          <w:tcPr>
            <w:tcW w:w="3412" w:type="dxa"/>
          </w:tcPr>
          <w:p w14:paraId="50F6F0FE" w14:textId="77777777" w:rsidR="00CB7D8B" w:rsidRPr="00C427A1" w:rsidRDefault="00CB7D8B" w:rsidP="003B7C69">
            <w:pPr>
              <w:overflowPunct w:val="0"/>
              <w:autoSpaceDE w:val="0"/>
              <w:autoSpaceDN w:val="0"/>
              <w:adjustRightInd w:val="0"/>
              <w:spacing w:before="0" w:after="0"/>
              <w:ind w:firstLine="0"/>
              <w:jc w:val="left"/>
              <w:textAlignment w:val="baseline"/>
            </w:pPr>
            <w:r w:rsidRPr="00C427A1">
              <w:t>В данном реквизите время всегда указывать, как 00:00</w:t>
            </w:r>
            <w:r w:rsidR="002B01A6" w:rsidRPr="00C427A1">
              <w:t>:00</w:t>
            </w:r>
          </w:p>
        </w:tc>
      </w:tr>
      <w:tr w:rsidR="00C427A1" w:rsidRPr="00C427A1" w14:paraId="70973EE4" w14:textId="77777777" w:rsidTr="00D008EF">
        <w:trPr>
          <w:trHeight w:val="302"/>
          <w:jc w:val="center"/>
        </w:trPr>
        <w:tc>
          <w:tcPr>
            <w:tcW w:w="1002" w:type="dxa"/>
          </w:tcPr>
          <w:p w14:paraId="7C6A1BB0" w14:textId="77777777" w:rsidR="00CB7D8B" w:rsidRPr="00C427A1" w:rsidRDefault="00CB7D8B" w:rsidP="003B7C69">
            <w:pPr>
              <w:overflowPunct w:val="0"/>
              <w:autoSpaceDE w:val="0"/>
              <w:autoSpaceDN w:val="0"/>
              <w:adjustRightInd w:val="0"/>
              <w:spacing w:before="0" w:after="0"/>
              <w:ind w:firstLine="0"/>
              <w:textAlignment w:val="baseline"/>
            </w:pPr>
            <w:r w:rsidRPr="00C427A1">
              <w:t>1101</w:t>
            </w:r>
          </w:p>
        </w:tc>
        <w:tc>
          <w:tcPr>
            <w:tcW w:w="2578" w:type="dxa"/>
            <w:shd w:val="clear" w:color="auto" w:fill="auto"/>
            <w:noWrap/>
          </w:tcPr>
          <w:p w14:paraId="0DB51E36" w14:textId="77777777" w:rsidR="00CB7D8B" w:rsidRPr="00C427A1" w:rsidRDefault="00CB7D8B" w:rsidP="003B7C69">
            <w:pPr>
              <w:overflowPunct w:val="0"/>
              <w:autoSpaceDE w:val="0"/>
              <w:autoSpaceDN w:val="0"/>
              <w:adjustRightInd w:val="0"/>
              <w:spacing w:before="0" w:after="0"/>
              <w:ind w:firstLine="0"/>
              <w:jc w:val="left"/>
              <w:textAlignment w:val="baseline"/>
            </w:pPr>
            <w:r w:rsidRPr="00C427A1">
              <w:t>код причины перерегистрации</w:t>
            </w:r>
          </w:p>
        </w:tc>
        <w:tc>
          <w:tcPr>
            <w:tcW w:w="1864" w:type="dxa"/>
          </w:tcPr>
          <w:p w14:paraId="7854A70D" w14:textId="77777777" w:rsidR="00CB7D8B" w:rsidRPr="00C427A1" w:rsidRDefault="0072025E" w:rsidP="003B7C69">
            <w:pPr>
              <w:overflowPunct w:val="0"/>
              <w:autoSpaceDE w:val="0"/>
              <w:autoSpaceDN w:val="0"/>
              <w:adjustRightInd w:val="0"/>
              <w:spacing w:before="0" w:after="0"/>
              <w:ind w:firstLine="0"/>
              <w:jc w:val="center"/>
              <w:textAlignment w:val="baseline"/>
            </w:pPr>
            <w:r w:rsidRPr="00C427A1">
              <w:t>Целое</w:t>
            </w:r>
          </w:p>
        </w:tc>
        <w:tc>
          <w:tcPr>
            <w:tcW w:w="1434" w:type="dxa"/>
          </w:tcPr>
          <w:p w14:paraId="629988B8" w14:textId="77777777" w:rsidR="00CB7D8B" w:rsidRPr="00C427A1" w:rsidRDefault="002B76C6" w:rsidP="003B7C69">
            <w:pPr>
              <w:overflowPunct w:val="0"/>
              <w:autoSpaceDE w:val="0"/>
              <w:autoSpaceDN w:val="0"/>
              <w:adjustRightInd w:val="0"/>
              <w:spacing w:before="0" w:after="0"/>
              <w:ind w:firstLine="0"/>
              <w:jc w:val="center"/>
              <w:textAlignment w:val="baseline"/>
            </w:pPr>
            <w:r w:rsidRPr="00C427A1">
              <w:rPr>
                <w:lang w:val="en-US"/>
              </w:rPr>
              <w:t>byte</w:t>
            </w:r>
          </w:p>
        </w:tc>
        <w:tc>
          <w:tcPr>
            <w:tcW w:w="1860" w:type="dxa"/>
          </w:tcPr>
          <w:p w14:paraId="371EE35F" w14:textId="6868963E" w:rsidR="00CB7D8B" w:rsidRPr="00C427A1" w:rsidRDefault="00697179" w:rsidP="00F257A8">
            <w:pPr>
              <w:overflowPunct w:val="0"/>
              <w:autoSpaceDE w:val="0"/>
              <w:autoSpaceDN w:val="0"/>
              <w:adjustRightInd w:val="0"/>
              <w:spacing w:before="0" w:after="0"/>
              <w:ind w:firstLine="0"/>
              <w:jc w:val="center"/>
              <w:textAlignment w:val="baseline"/>
            </w:pPr>
            <w:r w:rsidRPr="001463D2">
              <w:t>Приведены в Таблице 15</w:t>
            </w:r>
          </w:p>
        </w:tc>
        <w:tc>
          <w:tcPr>
            <w:tcW w:w="1018" w:type="dxa"/>
          </w:tcPr>
          <w:p w14:paraId="370575E6" w14:textId="77777777" w:rsidR="00CB7D8B" w:rsidRPr="00C427A1" w:rsidRDefault="00CB7D8B" w:rsidP="003B7C69">
            <w:pPr>
              <w:overflowPunct w:val="0"/>
              <w:autoSpaceDE w:val="0"/>
              <w:autoSpaceDN w:val="0"/>
              <w:adjustRightInd w:val="0"/>
              <w:spacing w:before="0" w:after="0"/>
              <w:ind w:firstLine="0"/>
              <w:jc w:val="center"/>
              <w:textAlignment w:val="baseline"/>
            </w:pPr>
            <w:r w:rsidRPr="00C427A1">
              <w:t>Да</w:t>
            </w:r>
          </w:p>
        </w:tc>
        <w:tc>
          <w:tcPr>
            <w:tcW w:w="1108" w:type="dxa"/>
          </w:tcPr>
          <w:p w14:paraId="6788CFD8" w14:textId="77777777" w:rsidR="00CB7D8B" w:rsidRPr="00C427A1" w:rsidRDefault="002B76C6" w:rsidP="003B7C69">
            <w:pPr>
              <w:overflowPunct w:val="0"/>
              <w:autoSpaceDE w:val="0"/>
              <w:autoSpaceDN w:val="0"/>
              <w:adjustRightInd w:val="0"/>
              <w:spacing w:before="0" w:after="0"/>
              <w:ind w:firstLine="0"/>
              <w:jc w:val="center"/>
              <w:textAlignment w:val="baseline"/>
            </w:pPr>
            <w:r w:rsidRPr="00C427A1">
              <w:t>1</w:t>
            </w:r>
          </w:p>
        </w:tc>
        <w:tc>
          <w:tcPr>
            <w:tcW w:w="3412" w:type="dxa"/>
          </w:tcPr>
          <w:p w14:paraId="069A82C4" w14:textId="7555C743" w:rsidR="00CB7D8B" w:rsidRPr="00C427A1" w:rsidRDefault="00145471" w:rsidP="00901861">
            <w:pPr>
              <w:overflowPunct w:val="0"/>
              <w:autoSpaceDE w:val="0"/>
              <w:autoSpaceDN w:val="0"/>
              <w:adjustRightInd w:val="0"/>
              <w:spacing w:before="0" w:after="0"/>
              <w:ind w:firstLine="0"/>
              <w:jc w:val="left"/>
              <w:textAlignment w:val="baseline"/>
            </w:pPr>
            <w:r w:rsidRPr="00C427A1">
              <w:t>Формат ПФ указан</w:t>
            </w:r>
            <w:r w:rsidR="00CB7D8B" w:rsidRPr="00C427A1">
              <w:t xml:space="preserve"> в </w:t>
            </w:r>
            <w:r w:rsidR="00901861">
              <w:t>т</w:t>
            </w:r>
            <w:r w:rsidR="00E835C8" w:rsidRPr="00C427A1">
              <w:t xml:space="preserve">аблице </w:t>
            </w:r>
            <w:r w:rsidR="00DB030F" w:rsidRPr="00C427A1">
              <w:rPr>
                <w:rFonts w:cs="Times New Roman"/>
                <w:szCs w:val="28"/>
              </w:rPr>
              <w:t>1</w:t>
            </w:r>
            <w:r w:rsidR="00865456" w:rsidRPr="00C427A1">
              <w:rPr>
                <w:rFonts w:cs="Times New Roman"/>
                <w:szCs w:val="28"/>
              </w:rPr>
              <w:t>5</w:t>
            </w:r>
          </w:p>
        </w:tc>
      </w:tr>
      <w:tr w:rsidR="00C427A1" w:rsidRPr="00C427A1" w14:paraId="54B93829" w14:textId="77777777" w:rsidTr="00D008EF">
        <w:trPr>
          <w:trHeight w:val="302"/>
          <w:jc w:val="center"/>
        </w:trPr>
        <w:tc>
          <w:tcPr>
            <w:tcW w:w="1002" w:type="dxa"/>
          </w:tcPr>
          <w:p w14:paraId="755498AD" w14:textId="77777777" w:rsidR="00CB7D8B" w:rsidRPr="00C427A1" w:rsidRDefault="00CB7D8B" w:rsidP="003B7C69">
            <w:pPr>
              <w:overflowPunct w:val="0"/>
              <w:autoSpaceDE w:val="0"/>
              <w:autoSpaceDN w:val="0"/>
              <w:adjustRightInd w:val="0"/>
              <w:spacing w:before="0" w:after="0"/>
              <w:ind w:firstLine="0"/>
              <w:textAlignment w:val="baseline"/>
            </w:pPr>
            <w:r w:rsidRPr="00C427A1">
              <w:t>1102</w:t>
            </w:r>
          </w:p>
        </w:tc>
        <w:tc>
          <w:tcPr>
            <w:tcW w:w="2578" w:type="dxa"/>
            <w:shd w:val="clear" w:color="auto" w:fill="auto"/>
            <w:noWrap/>
          </w:tcPr>
          <w:p w14:paraId="49721BC2" w14:textId="77777777" w:rsidR="00CB7D8B" w:rsidRPr="00C427A1" w:rsidRDefault="00CB7D8B" w:rsidP="003B7C69">
            <w:pPr>
              <w:overflowPunct w:val="0"/>
              <w:autoSpaceDE w:val="0"/>
              <w:autoSpaceDN w:val="0"/>
              <w:adjustRightInd w:val="0"/>
              <w:spacing w:before="0" w:after="0"/>
              <w:ind w:firstLine="0"/>
              <w:jc w:val="left"/>
              <w:textAlignment w:val="baseline"/>
            </w:pPr>
            <w:r w:rsidRPr="00C427A1">
              <w:t>сумма НДС чека по ставке 18%</w:t>
            </w:r>
          </w:p>
        </w:tc>
        <w:tc>
          <w:tcPr>
            <w:tcW w:w="1864" w:type="dxa"/>
          </w:tcPr>
          <w:p w14:paraId="399FC582" w14:textId="77777777" w:rsidR="00CB7D8B" w:rsidRPr="00C427A1" w:rsidRDefault="00CB7D8B" w:rsidP="003B7C69">
            <w:pPr>
              <w:overflowPunct w:val="0"/>
              <w:autoSpaceDE w:val="0"/>
              <w:autoSpaceDN w:val="0"/>
              <w:adjustRightInd w:val="0"/>
              <w:spacing w:before="0" w:after="0"/>
              <w:ind w:firstLine="0"/>
              <w:jc w:val="center"/>
              <w:textAlignment w:val="baseline"/>
            </w:pPr>
            <w:r w:rsidRPr="00C427A1">
              <w:t>Целое</w:t>
            </w:r>
          </w:p>
        </w:tc>
        <w:tc>
          <w:tcPr>
            <w:tcW w:w="1434" w:type="dxa"/>
          </w:tcPr>
          <w:p w14:paraId="4168D282" w14:textId="77777777" w:rsidR="00CB7D8B" w:rsidRPr="00C427A1" w:rsidRDefault="00CB7D8B" w:rsidP="003B7C69">
            <w:pPr>
              <w:overflowPunct w:val="0"/>
              <w:autoSpaceDE w:val="0"/>
              <w:autoSpaceDN w:val="0"/>
              <w:adjustRightInd w:val="0"/>
              <w:spacing w:before="0" w:after="0"/>
              <w:ind w:firstLine="0"/>
              <w:jc w:val="center"/>
              <w:textAlignment w:val="baseline"/>
            </w:pPr>
            <w:r w:rsidRPr="00C427A1">
              <w:rPr>
                <w:lang w:val="en-US"/>
              </w:rPr>
              <w:t>VLN</w:t>
            </w:r>
          </w:p>
        </w:tc>
        <w:tc>
          <w:tcPr>
            <w:tcW w:w="1860" w:type="dxa"/>
          </w:tcPr>
          <w:p w14:paraId="6D60AD99" w14:textId="77777777" w:rsidR="00CB7D8B" w:rsidRPr="00C427A1" w:rsidRDefault="00CB7D8B" w:rsidP="003B7C69">
            <w:pPr>
              <w:overflowPunct w:val="0"/>
              <w:autoSpaceDE w:val="0"/>
              <w:autoSpaceDN w:val="0"/>
              <w:adjustRightInd w:val="0"/>
              <w:spacing w:before="0" w:after="0"/>
              <w:ind w:firstLine="0"/>
              <w:jc w:val="center"/>
              <w:textAlignment w:val="baseline"/>
            </w:pPr>
            <w:r w:rsidRPr="00C427A1">
              <w:t>{Ц</w:t>
            </w:r>
            <w:proofErr w:type="gramStart"/>
            <w:r w:rsidRPr="00C427A1">
              <w:t>}.ЦЦ</w:t>
            </w:r>
            <w:proofErr w:type="gramEnd"/>
          </w:p>
        </w:tc>
        <w:tc>
          <w:tcPr>
            <w:tcW w:w="1018" w:type="dxa"/>
          </w:tcPr>
          <w:p w14:paraId="30F0C7C2" w14:textId="77777777" w:rsidR="00CB7D8B" w:rsidRPr="00C427A1" w:rsidRDefault="00CB7D8B" w:rsidP="003B7C69">
            <w:pPr>
              <w:overflowPunct w:val="0"/>
              <w:autoSpaceDE w:val="0"/>
              <w:autoSpaceDN w:val="0"/>
              <w:adjustRightInd w:val="0"/>
              <w:spacing w:before="0" w:after="0"/>
              <w:ind w:firstLine="0"/>
              <w:jc w:val="center"/>
              <w:textAlignment w:val="baseline"/>
            </w:pPr>
            <w:r w:rsidRPr="00C427A1">
              <w:t>Нет</w:t>
            </w:r>
          </w:p>
        </w:tc>
        <w:tc>
          <w:tcPr>
            <w:tcW w:w="1108" w:type="dxa"/>
          </w:tcPr>
          <w:p w14:paraId="202C3D03" w14:textId="77777777" w:rsidR="00CB7D8B" w:rsidRPr="00C427A1" w:rsidRDefault="00BC0325" w:rsidP="003B7C69">
            <w:pPr>
              <w:overflowPunct w:val="0"/>
              <w:autoSpaceDE w:val="0"/>
              <w:autoSpaceDN w:val="0"/>
              <w:adjustRightInd w:val="0"/>
              <w:spacing w:before="0" w:after="0"/>
              <w:ind w:firstLine="0"/>
              <w:jc w:val="center"/>
              <w:textAlignment w:val="baseline"/>
            </w:pPr>
            <w:r w:rsidRPr="00C427A1">
              <w:t>6</w:t>
            </w:r>
          </w:p>
        </w:tc>
        <w:tc>
          <w:tcPr>
            <w:tcW w:w="3412" w:type="dxa"/>
          </w:tcPr>
          <w:p w14:paraId="5C2D6644" w14:textId="64C96941" w:rsidR="00CB7D8B" w:rsidRPr="00C427A1" w:rsidRDefault="008F3026" w:rsidP="004B08A2">
            <w:pPr>
              <w:overflowPunct w:val="0"/>
              <w:autoSpaceDE w:val="0"/>
              <w:autoSpaceDN w:val="0"/>
              <w:adjustRightInd w:val="0"/>
              <w:spacing w:before="0" w:after="0"/>
              <w:ind w:firstLine="0"/>
              <w:jc w:val="left"/>
              <w:textAlignment w:val="baseline"/>
            </w:pPr>
            <w:r w:rsidRPr="00C427A1">
              <w:t xml:space="preserve">Величина </w:t>
            </w:r>
            <w:r w:rsidR="004B08A2" w:rsidRPr="00C427A1">
              <w:t>с учетом копеек</w:t>
            </w:r>
            <w:r w:rsidRPr="00C427A1">
              <w:t xml:space="preserve">, печатается в виде числа с фиксированной точкой (2 цифры после </w:t>
            </w:r>
            <w:r w:rsidR="003A3FC6" w:rsidRPr="00C427A1">
              <w:t>точки</w:t>
            </w:r>
            <w:r w:rsidRPr="00C427A1">
              <w:t>) в рублях</w:t>
            </w:r>
          </w:p>
        </w:tc>
      </w:tr>
      <w:tr w:rsidR="00C427A1" w:rsidRPr="00C427A1" w14:paraId="789DE92B" w14:textId="77777777" w:rsidTr="00D008EF">
        <w:trPr>
          <w:trHeight w:val="302"/>
          <w:jc w:val="center"/>
        </w:trPr>
        <w:tc>
          <w:tcPr>
            <w:tcW w:w="1002" w:type="dxa"/>
          </w:tcPr>
          <w:p w14:paraId="60AC6797" w14:textId="77777777" w:rsidR="008F3026" w:rsidRPr="00C427A1" w:rsidRDefault="008F3026" w:rsidP="003B7C69">
            <w:pPr>
              <w:overflowPunct w:val="0"/>
              <w:autoSpaceDE w:val="0"/>
              <w:autoSpaceDN w:val="0"/>
              <w:adjustRightInd w:val="0"/>
              <w:spacing w:before="0" w:after="0"/>
              <w:ind w:firstLine="0"/>
              <w:textAlignment w:val="baseline"/>
            </w:pPr>
            <w:r w:rsidRPr="00C427A1">
              <w:t>1103</w:t>
            </w:r>
          </w:p>
        </w:tc>
        <w:tc>
          <w:tcPr>
            <w:tcW w:w="2578" w:type="dxa"/>
            <w:shd w:val="clear" w:color="auto" w:fill="auto"/>
            <w:noWrap/>
          </w:tcPr>
          <w:p w14:paraId="510EFEDF" w14:textId="77777777" w:rsidR="008F3026" w:rsidRPr="00C427A1" w:rsidRDefault="008F3026" w:rsidP="003B7C69">
            <w:pPr>
              <w:overflowPunct w:val="0"/>
              <w:autoSpaceDE w:val="0"/>
              <w:autoSpaceDN w:val="0"/>
              <w:adjustRightInd w:val="0"/>
              <w:spacing w:before="0" w:after="0"/>
              <w:ind w:firstLine="0"/>
              <w:jc w:val="left"/>
              <w:textAlignment w:val="baseline"/>
            </w:pPr>
            <w:r w:rsidRPr="00C427A1">
              <w:t>сумма НДС чека по ставке 10%</w:t>
            </w:r>
          </w:p>
        </w:tc>
        <w:tc>
          <w:tcPr>
            <w:tcW w:w="1864" w:type="dxa"/>
          </w:tcPr>
          <w:p w14:paraId="475483E2" w14:textId="77777777" w:rsidR="008F3026" w:rsidRPr="00C427A1" w:rsidRDefault="008F3026" w:rsidP="003B7C69">
            <w:pPr>
              <w:overflowPunct w:val="0"/>
              <w:autoSpaceDE w:val="0"/>
              <w:autoSpaceDN w:val="0"/>
              <w:adjustRightInd w:val="0"/>
              <w:spacing w:before="0" w:after="0"/>
              <w:ind w:firstLine="0"/>
              <w:jc w:val="center"/>
              <w:textAlignment w:val="baseline"/>
            </w:pPr>
            <w:r w:rsidRPr="00C427A1">
              <w:t>Целое</w:t>
            </w:r>
          </w:p>
        </w:tc>
        <w:tc>
          <w:tcPr>
            <w:tcW w:w="1434" w:type="dxa"/>
          </w:tcPr>
          <w:p w14:paraId="10544AE6" w14:textId="77777777" w:rsidR="008F3026" w:rsidRPr="00C427A1" w:rsidRDefault="008F3026" w:rsidP="003B7C69">
            <w:pPr>
              <w:overflowPunct w:val="0"/>
              <w:autoSpaceDE w:val="0"/>
              <w:autoSpaceDN w:val="0"/>
              <w:adjustRightInd w:val="0"/>
              <w:spacing w:before="0" w:after="0"/>
              <w:ind w:firstLine="0"/>
              <w:jc w:val="center"/>
              <w:textAlignment w:val="baseline"/>
            </w:pPr>
            <w:r w:rsidRPr="00C427A1">
              <w:rPr>
                <w:lang w:val="en-US"/>
              </w:rPr>
              <w:t>VLN</w:t>
            </w:r>
          </w:p>
        </w:tc>
        <w:tc>
          <w:tcPr>
            <w:tcW w:w="1860" w:type="dxa"/>
          </w:tcPr>
          <w:p w14:paraId="0CCA0C36" w14:textId="77777777" w:rsidR="008F3026" w:rsidRPr="00C427A1" w:rsidRDefault="008F3026" w:rsidP="003B7C69">
            <w:pPr>
              <w:overflowPunct w:val="0"/>
              <w:autoSpaceDE w:val="0"/>
              <w:autoSpaceDN w:val="0"/>
              <w:adjustRightInd w:val="0"/>
              <w:spacing w:before="0" w:after="0"/>
              <w:ind w:firstLine="0"/>
              <w:jc w:val="center"/>
              <w:textAlignment w:val="baseline"/>
            </w:pPr>
            <w:r w:rsidRPr="00C427A1">
              <w:t>{Ц</w:t>
            </w:r>
            <w:proofErr w:type="gramStart"/>
            <w:r w:rsidRPr="00C427A1">
              <w:t>}.ЦЦ</w:t>
            </w:r>
            <w:proofErr w:type="gramEnd"/>
          </w:p>
        </w:tc>
        <w:tc>
          <w:tcPr>
            <w:tcW w:w="1018" w:type="dxa"/>
          </w:tcPr>
          <w:p w14:paraId="3E431F00" w14:textId="77777777" w:rsidR="008F3026" w:rsidRPr="00C427A1" w:rsidRDefault="008F3026" w:rsidP="003B7C69">
            <w:pPr>
              <w:overflowPunct w:val="0"/>
              <w:autoSpaceDE w:val="0"/>
              <w:autoSpaceDN w:val="0"/>
              <w:adjustRightInd w:val="0"/>
              <w:spacing w:before="0" w:after="0"/>
              <w:ind w:firstLine="0"/>
              <w:jc w:val="center"/>
              <w:textAlignment w:val="baseline"/>
            </w:pPr>
            <w:r w:rsidRPr="00C427A1">
              <w:t>Нет</w:t>
            </w:r>
          </w:p>
        </w:tc>
        <w:tc>
          <w:tcPr>
            <w:tcW w:w="1108" w:type="dxa"/>
          </w:tcPr>
          <w:p w14:paraId="3009235C" w14:textId="77777777" w:rsidR="008F3026" w:rsidRPr="00C427A1" w:rsidRDefault="008F3026" w:rsidP="003B7C69">
            <w:pPr>
              <w:overflowPunct w:val="0"/>
              <w:autoSpaceDE w:val="0"/>
              <w:autoSpaceDN w:val="0"/>
              <w:adjustRightInd w:val="0"/>
              <w:spacing w:before="0" w:after="0"/>
              <w:ind w:firstLine="0"/>
              <w:jc w:val="center"/>
              <w:textAlignment w:val="baseline"/>
            </w:pPr>
            <w:r w:rsidRPr="00C427A1">
              <w:rPr>
                <w:lang w:val="en-US"/>
              </w:rPr>
              <w:t>6</w:t>
            </w:r>
          </w:p>
        </w:tc>
        <w:tc>
          <w:tcPr>
            <w:tcW w:w="3412" w:type="dxa"/>
          </w:tcPr>
          <w:p w14:paraId="699E4A86" w14:textId="7DBDC240" w:rsidR="008F3026" w:rsidRPr="00C427A1" w:rsidRDefault="008F3026" w:rsidP="004B08A2">
            <w:pPr>
              <w:overflowPunct w:val="0"/>
              <w:autoSpaceDE w:val="0"/>
              <w:autoSpaceDN w:val="0"/>
              <w:adjustRightInd w:val="0"/>
              <w:spacing w:before="0" w:after="0"/>
              <w:ind w:firstLine="0"/>
              <w:jc w:val="left"/>
              <w:textAlignment w:val="baseline"/>
            </w:pPr>
            <w:r w:rsidRPr="00C427A1">
              <w:t xml:space="preserve">Величина </w:t>
            </w:r>
            <w:r w:rsidR="004B08A2" w:rsidRPr="00C427A1">
              <w:t>с учетом копеек</w:t>
            </w:r>
            <w:r w:rsidRPr="00C427A1">
              <w:t xml:space="preserve">, печатается в виде числа с фиксированной точкой (2 цифры после </w:t>
            </w:r>
            <w:r w:rsidR="003A3FC6" w:rsidRPr="00C427A1">
              <w:t>точки</w:t>
            </w:r>
            <w:r w:rsidRPr="00C427A1">
              <w:t>) в рублях</w:t>
            </w:r>
          </w:p>
        </w:tc>
      </w:tr>
      <w:tr w:rsidR="00C427A1" w:rsidRPr="00C427A1" w14:paraId="1D0F82A8" w14:textId="77777777" w:rsidTr="00D008EF">
        <w:trPr>
          <w:trHeight w:val="302"/>
          <w:jc w:val="center"/>
        </w:trPr>
        <w:tc>
          <w:tcPr>
            <w:tcW w:w="1002" w:type="dxa"/>
          </w:tcPr>
          <w:p w14:paraId="5D070570" w14:textId="77777777" w:rsidR="008F3026" w:rsidRPr="00C427A1" w:rsidRDefault="008F3026" w:rsidP="003B7C69">
            <w:pPr>
              <w:overflowPunct w:val="0"/>
              <w:autoSpaceDE w:val="0"/>
              <w:autoSpaceDN w:val="0"/>
              <w:adjustRightInd w:val="0"/>
              <w:spacing w:before="0" w:after="0"/>
              <w:ind w:firstLine="0"/>
              <w:textAlignment w:val="baseline"/>
            </w:pPr>
            <w:r w:rsidRPr="00C427A1">
              <w:t>1104</w:t>
            </w:r>
          </w:p>
        </w:tc>
        <w:tc>
          <w:tcPr>
            <w:tcW w:w="2578" w:type="dxa"/>
            <w:shd w:val="clear" w:color="auto" w:fill="auto"/>
            <w:noWrap/>
          </w:tcPr>
          <w:p w14:paraId="71688C66" w14:textId="77777777" w:rsidR="008F3026" w:rsidRPr="00C427A1" w:rsidRDefault="008F3026" w:rsidP="003B7C69">
            <w:pPr>
              <w:overflowPunct w:val="0"/>
              <w:autoSpaceDE w:val="0"/>
              <w:autoSpaceDN w:val="0"/>
              <w:adjustRightInd w:val="0"/>
              <w:spacing w:before="0" w:after="0"/>
              <w:ind w:firstLine="0"/>
              <w:jc w:val="left"/>
              <w:textAlignment w:val="baseline"/>
            </w:pPr>
            <w:r w:rsidRPr="00C427A1">
              <w:t>сумма расчета по чеку с НДС по ставке 0%</w:t>
            </w:r>
          </w:p>
        </w:tc>
        <w:tc>
          <w:tcPr>
            <w:tcW w:w="1864" w:type="dxa"/>
          </w:tcPr>
          <w:p w14:paraId="52DF28C7" w14:textId="77777777" w:rsidR="008F3026" w:rsidRPr="00C427A1" w:rsidRDefault="008F3026" w:rsidP="003B7C69">
            <w:pPr>
              <w:overflowPunct w:val="0"/>
              <w:autoSpaceDE w:val="0"/>
              <w:autoSpaceDN w:val="0"/>
              <w:adjustRightInd w:val="0"/>
              <w:spacing w:before="0" w:after="0"/>
              <w:ind w:firstLine="0"/>
              <w:jc w:val="center"/>
              <w:textAlignment w:val="baseline"/>
            </w:pPr>
            <w:r w:rsidRPr="00C427A1">
              <w:t>Целое</w:t>
            </w:r>
          </w:p>
        </w:tc>
        <w:tc>
          <w:tcPr>
            <w:tcW w:w="1434" w:type="dxa"/>
          </w:tcPr>
          <w:p w14:paraId="562C40B8" w14:textId="77777777" w:rsidR="008F3026" w:rsidRPr="00C427A1" w:rsidRDefault="008F3026" w:rsidP="003B7C69">
            <w:pPr>
              <w:overflowPunct w:val="0"/>
              <w:autoSpaceDE w:val="0"/>
              <w:autoSpaceDN w:val="0"/>
              <w:adjustRightInd w:val="0"/>
              <w:spacing w:before="0" w:after="0"/>
              <w:ind w:firstLine="0"/>
              <w:jc w:val="center"/>
              <w:textAlignment w:val="baseline"/>
            </w:pPr>
            <w:r w:rsidRPr="00C427A1">
              <w:rPr>
                <w:lang w:val="en-US"/>
              </w:rPr>
              <w:t>VLN</w:t>
            </w:r>
          </w:p>
        </w:tc>
        <w:tc>
          <w:tcPr>
            <w:tcW w:w="1860" w:type="dxa"/>
          </w:tcPr>
          <w:p w14:paraId="7ABBB84B" w14:textId="77777777" w:rsidR="008F3026" w:rsidRPr="00C427A1" w:rsidRDefault="008F3026" w:rsidP="003B7C69">
            <w:pPr>
              <w:overflowPunct w:val="0"/>
              <w:autoSpaceDE w:val="0"/>
              <w:autoSpaceDN w:val="0"/>
              <w:adjustRightInd w:val="0"/>
              <w:spacing w:before="0" w:after="0"/>
              <w:ind w:firstLine="0"/>
              <w:jc w:val="center"/>
              <w:textAlignment w:val="baseline"/>
            </w:pPr>
            <w:r w:rsidRPr="00C427A1">
              <w:t>{Ц</w:t>
            </w:r>
            <w:proofErr w:type="gramStart"/>
            <w:r w:rsidRPr="00C427A1">
              <w:t>}.ЦЦ</w:t>
            </w:r>
            <w:proofErr w:type="gramEnd"/>
          </w:p>
        </w:tc>
        <w:tc>
          <w:tcPr>
            <w:tcW w:w="1018" w:type="dxa"/>
          </w:tcPr>
          <w:p w14:paraId="0E9A1334" w14:textId="77777777" w:rsidR="008F3026" w:rsidRPr="00C427A1" w:rsidRDefault="008F3026" w:rsidP="003B7C69">
            <w:pPr>
              <w:overflowPunct w:val="0"/>
              <w:autoSpaceDE w:val="0"/>
              <w:autoSpaceDN w:val="0"/>
              <w:adjustRightInd w:val="0"/>
              <w:spacing w:before="0" w:after="0"/>
              <w:ind w:firstLine="0"/>
              <w:jc w:val="center"/>
              <w:textAlignment w:val="baseline"/>
            </w:pPr>
            <w:r w:rsidRPr="00C427A1">
              <w:t>Нет</w:t>
            </w:r>
          </w:p>
        </w:tc>
        <w:tc>
          <w:tcPr>
            <w:tcW w:w="1108" w:type="dxa"/>
          </w:tcPr>
          <w:p w14:paraId="47DF7267" w14:textId="77777777" w:rsidR="008F3026" w:rsidRPr="00C427A1" w:rsidRDefault="008F3026" w:rsidP="003B7C69">
            <w:pPr>
              <w:overflowPunct w:val="0"/>
              <w:autoSpaceDE w:val="0"/>
              <w:autoSpaceDN w:val="0"/>
              <w:adjustRightInd w:val="0"/>
              <w:spacing w:before="0" w:after="0"/>
              <w:ind w:firstLine="0"/>
              <w:jc w:val="center"/>
              <w:textAlignment w:val="baseline"/>
            </w:pPr>
            <w:r w:rsidRPr="00C427A1">
              <w:rPr>
                <w:lang w:val="en-US"/>
              </w:rPr>
              <w:t>6</w:t>
            </w:r>
          </w:p>
        </w:tc>
        <w:tc>
          <w:tcPr>
            <w:tcW w:w="3412" w:type="dxa"/>
          </w:tcPr>
          <w:p w14:paraId="6234C251" w14:textId="5C1FAA75" w:rsidR="008F3026" w:rsidRPr="00C427A1" w:rsidRDefault="008F3026" w:rsidP="000D6997">
            <w:pPr>
              <w:overflowPunct w:val="0"/>
              <w:autoSpaceDE w:val="0"/>
              <w:autoSpaceDN w:val="0"/>
              <w:adjustRightInd w:val="0"/>
              <w:spacing w:before="0" w:after="0"/>
              <w:ind w:firstLine="0"/>
              <w:jc w:val="left"/>
              <w:textAlignment w:val="baseline"/>
            </w:pPr>
            <w:r w:rsidRPr="00C427A1">
              <w:t xml:space="preserve">Величина </w:t>
            </w:r>
            <w:r w:rsidR="000D6997" w:rsidRPr="00C427A1">
              <w:t>с учетом копеек</w:t>
            </w:r>
            <w:r w:rsidRPr="00C427A1">
              <w:t xml:space="preserve">, печатается в виде числа с фиксированной </w:t>
            </w:r>
            <w:r w:rsidRPr="00C427A1">
              <w:lastRenderedPageBreak/>
              <w:t xml:space="preserve">точкой (2 цифры после </w:t>
            </w:r>
            <w:r w:rsidR="003A3FC6" w:rsidRPr="00C427A1">
              <w:t>точки</w:t>
            </w:r>
            <w:r w:rsidRPr="00C427A1">
              <w:t>) в рублях</w:t>
            </w:r>
          </w:p>
        </w:tc>
      </w:tr>
      <w:tr w:rsidR="00C427A1" w:rsidRPr="00C427A1" w14:paraId="0D4A6981" w14:textId="77777777" w:rsidTr="00D008EF">
        <w:trPr>
          <w:trHeight w:val="302"/>
          <w:jc w:val="center"/>
        </w:trPr>
        <w:tc>
          <w:tcPr>
            <w:tcW w:w="1002" w:type="dxa"/>
          </w:tcPr>
          <w:p w14:paraId="771429B7" w14:textId="77777777" w:rsidR="008F3026" w:rsidRPr="00C427A1" w:rsidRDefault="008F3026" w:rsidP="003B7C69">
            <w:pPr>
              <w:overflowPunct w:val="0"/>
              <w:autoSpaceDE w:val="0"/>
              <w:autoSpaceDN w:val="0"/>
              <w:adjustRightInd w:val="0"/>
              <w:spacing w:before="0" w:after="0"/>
              <w:ind w:firstLine="0"/>
              <w:textAlignment w:val="baseline"/>
            </w:pPr>
            <w:r w:rsidRPr="00C427A1">
              <w:lastRenderedPageBreak/>
              <w:t>1105</w:t>
            </w:r>
          </w:p>
        </w:tc>
        <w:tc>
          <w:tcPr>
            <w:tcW w:w="2578" w:type="dxa"/>
            <w:shd w:val="clear" w:color="auto" w:fill="auto"/>
            <w:noWrap/>
          </w:tcPr>
          <w:p w14:paraId="5B9144A5" w14:textId="77777777" w:rsidR="008F3026" w:rsidRPr="00C427A1" w:rsidRDefault="008F3026" w:rsidP="003B7C69">
            <w:pPr>
              <w:overflowPunct w:val="0"/>
              <w:autoSpaceDE w:val="0"/>
              <w:autoSpaceDN w:val="0"/>
              <w:adjustRightInd w:val="0"/>
              <w:spacing w:before="0" w:after="0"/>
              <w:ind w:firstLine="0"/>
              <w:jc w:val="left"/>
              <w:textAlignment w:val="baseline"/>
            </w:pPr>
            <w:r w:rsidRPr="00C427A1">
              <w:t>сумма расчета по чеку без НДС</w:t>
            </w:r>
          </w:p>
        </w:tc>
        <w:tc>
          <w:tcPr>
            <w:tcW w:w="1864" w:type="dxa"/>
          </w:tcPr>
          <w:p w14:paraId="6F034ED2" w14:textId="77777777" w:rsidR="008F3026" w:rsidRPr="00C427A1" w:rsidRDefault="008F3026" w:rsidP="003B7C69">
            <w:pPr>
              <w:overflowPunct w:val="0"/>
              <w:autoSpaceDE w:val="0"/>
              <w:autoSpaceDN w:val="0"/>
              <w:adjustRightInd w:val="0"/>
              <w:spacing w:before="0" w:after="0"/>
              <w:ind w:firstLine="0"/>
              <w:jc w:val="center"/>
              <w:textAlignment w:val="baseline"/>
            </w:pPr>
            <w:r w:rsidRPr="00C427A1">
              <w:t>Целое</w:t>
            </w:r>
          </w:p>
        </w:tc>
        <w:tc>
          <w:tcPr>
            <w:tcW w:w="1434" w:type="dxa"/>
          </w:tcPr>
          <w:p w14:paraId="6CF3C92B" w14:textId="77777777" w:rsidR="008F3026" w:rsidRPr="00C427A1" w:rsidRDefault="008F3026" w:rsidP="003B7C69">
            <w:pPr>
              <w:overflowPunct w:val="0"/>
              <w:autoSpaceDE w:val="0"/>
              <w:autoSpaceDN w:val="0"/>
              <w:adjustRightInd w:val="0"/>
              <w:spacing w:before="0" w:after="0"/>
              <w:ind w:firstLine="0"/>
              <w:jc w:val="center"/>
              <w:textAlignment w:val="baseline"/>
              <w:rPr>
                <w:lang w:val="en-US"/>
              </w:rPr>
            </w:pPr>
            <w:r w:rsidRPr="00C427A1">
              <w:rPr>
                <w:lang w:val="en-US"/>
              </w:rPr>
              <w:t>VLN</w:t>
            </w:r>
          </w:p>
        </w:tc>
        <w:tc>
          <w:tcPr>
            <w:tcW w:w="1860" w:type="dxa"/>
          </w:tcPr>
          <w:p w14:paraId="5F7972A0" w14:textId="77777777" w:rsidR="008F3026" w:rsidRPr="00C427A1" w:rsidRDefault="008F3026" w:rsidP="003B7C69">
            <w:pPr>
              <w:overflowPunct w:val="0"/>
              <w:autoSpaceDE w:val="0"/>
              <w:autoSpaceDN w:val="0"/>
              <w:adjustRightInd w:val="0"/>
              <w:spacing w:before="0" w:after="0"/>
              <w:ind w:firstLine="0"/>
              <w:jc w:val="center"/>
              <w:textAlignment w:val="baseline"/>
            </w:pPr>
            <w:r w:rsidRPr="00C427A1">
              <w:t>{Ц</w:t>
            </w:r>
            <w:proofErr w:type="gramStart"/>
            <w:r w:rsidRPr="00C427A1">
              <w:t>}.ЦЦ</w:t>
            </w:r>
            <w:proofErr w:type="gramEnd"/>
          </w:p>
        </w:tc>
        <w:tc>
          <w:tcPr>
            <w:tcW w:w="1018" w:type="dxa"/>
          </w:tcPr>
          <w:p w14:paraId="512F55A4" w14:textId="77777777" w:rsidR="008F3026" w:rsidRPr="00C427A1" w:rsidRDefault="008F3026" w:rsidP="003B7C69">
            <w:pPr>
              <w:overflowPunct w:val="0"/>
              <w:autoSpaceDE w:val="0"/>
              <w:autoSpaceDN w:val="0"/>
              <w:adjustRightInd w:val="0"/>
              <w:spacing w:before="0" w:after="0"/>
              <w:ind w:firstLine="0"/>
              <w:jc w:val="center"/>
              <w:textAlignment w:val="baseline"/>
            </w:pPr>
            <w:r w:rsidRPr="00C427A1">
              <w:t>Нет</w:t>
            </w:r>
          </w:p>
        </w:tc>
        <w:tc>
          <w:tcPr>
            <w:tcW w:w="1108" w:type="dxa"/>
          </w:tcPr>
          <w:p w14:paraId="1FF5558A" w14:textId="77777777" w:rsidR="008F3026" w:rsidRPr="00C427A1" w:rsidRDefault="008F3026" w:rsidP="003B7C69">
            <w:pPr>
              <w:overflowPunct w:val="0"/>
              <w:autoSpaceDE w:val="0"/>
              <w:autoSpaceDN w:val="0"/>
              <w:adjustRightInd w:val="0"/>
              <w:spacing w:before="0" w:after="0"/>
              <w:ind w:firstLine="0"/>
              <w:jc w:val="center"/>
              <w:textAlignment w:val="baseline"/>
            </w:pPr>
            <w:r w:rsidRPr="00C427A1">
              <w:rPr>
                <w:lang w:val="en-US"/>
              </w:rPr>
              <w:t>6</w:t>
            </w:r>
          </w:p>
        </w:tc>
        <w:tc>
          <w:tcPr>
            <w:tcW w:w="3412" w:type="dxa"/>
          </w:tcPr>
          <w:p w14:paraId="21DF4442" w14:textId="03C04DA0" w:rsidR="008F3026" w:rsidRPr="00C427A1" w:rsidRDefault="008F3026" w:rsidP="000D6997">
            <w:pPr>
              <w:overflowPunct w:val="0"/>
              <w:autoSpaceDE w:val="0"/>
              <w:autoSpaceDN w:val="0"/>
              <w:adjustRightInd w:val="0"/>
              <w:spacing w:before="0" w:after="0"/>
              <w:ind w:firstLine="0"/>
              <w:jc w:val="left"/>
              <w:textAlignment w:val="baseline"/>
            </w:pPr>
            <w:proofErr w:type="gramStart"/>
            <w:r w:rsidRPr="00C427A1">
              <w:t xml:space="preserve">Величина </w:t>
            </w:r>
            <w:r w:rsidR="000D6997" w:rsidRPr="00C427A1">
              <w:t xml:space="preserve"> с</w:t>
            </w:r>
            <w:proofErr w:type="gramEnd"/>
            <w:r w:rsidR="000D6997" w:rsidRPr="00C427A1">
              <w:t xml:space="preserve"> учетом копеек</w:t>
            </w:r>
            <w:r w:rsidRPr="00C427A1">
              <w:t xml:space="preserve">, печатается в виде числа с фиксированной точкой (2 цифры после </w:t>
            </w:r>
            <w:r w:rsidR="003A3FC6" w:rsidRPr="00C427A1">
              <w:t>точки</w:t>
            </w:r>
            <w:r w:rsidRPr="00C427A1">
              <w:t>) в рублях</w:t>
            </w:r>
          </w:p>
        </w:tc>
      </w:tr>
      <w:tr w:rsidR="00C427A1" w:rsidRPr="00C427A1" w14:paraId="1FE48601" w14:textId="77777777" w:rsidTr="00D008EF">
        <w:trPr>
          <w:trHeight w:val="302"/>
          <w:jc w:val="center"/>
        </w:trPr>
        <w:tc>
          <w:tcPr>
            <w:tcW w:w="1002" w:type="dxa"/>
          </w:tcPr>
          <w:p w14:paraId="7ABE1EF3" w14:textId="77777777" w:rsidR="008F3026" w:rsidRPr="00C427A1" w:rsidRDefault="008F3026" w:rsidP="003B7C69">
            <w:pPr>
              <w:overflowPunct w:val="0"/>
              <w:autoSpaceDE w:val="0"/>
              <w:autoSpaceDN w:val="0"/>
              <w:adjustRightInd w:val="0"/>
              <w:spacing w:before="0" w:after="0"/>
              <w:ind w:firstLine="0"/>
              <w:textAlignment w:val="baseline"/>
            </w:pPr>
            <w:r w:rsidRPr="00C427A1">
              <w:t>1106</w:t>
            </w:r>
          </w:p>
        </w:tc>
        <w:tc>
          <w:tcPr>
            <w:tcW w:w="2578" w:type="dxa"/>
            <w:shd w:val="clear" w:color="auto" w:fill="auto"/>
            <w:noWrap/>
          </w:tcPr>
          <w:p w14:paraId="6AB64D1B" w14:textId="77777777" w:rsidR="008F3026" w:rsidRPr="00C427A1" w:rsidRDefault="008F3026" w:rsidP="003B7C69">
            <w:pPr>
              <w:overflowPunct w:val="0"/>
              <w:autoSpaceDE w:val="0"/>
              <w:autoSpaceDN w:val="0"/>
              <w:adjustRightInd w:val="0"/>
              <w:spacing w:before="0" w:after="0"/>
              <w:ind w:firstLine="0"/>
              <w:jc w:val="left"/>
              <w:textAlignment w:val="baseline"/>
            </w:pPr>
            <w:r w:rsidRPr="00C427A1">
              <w:t xml:space="preserve">сумма НДС чека по </w:t>
            </w:r>
            <w:proofErr w:type="spellStart"/>
            <w:r w:rsidRPr="00C427A1">
              <w:t>расч</w:t>
            </w:r>
            <w:proofErr w:type="spellEnd"/>
            <w:r w:rsidRPr="00C427A1">
              <w:t>. ставке 18/118</w:t>
            </w:r>
          </w:p>
        </w:tc>
        <w:tc>
          <w:tcPr>
            <w:tcW w:w="1864" w:type="dxa"/>
          </w:tcPr>
          <w:p w14:paraId="6EB8F653" w14:textId="77777777" w:rsidR="008F3026" w:rsidRPr="00C427A1" w:rsidRDefault="008F3026" w:rsidP="003B7C69">
            <w:pPr>
              <w:overflowPunct w:val="0"/>
              <w:autoSpaceDE w:val="0"/>
              <w:autoSpaceDN w:val="0"/>
              <w:adjustRightInd w:val="0"/>
              <w:spacing w:before="0" w:after="0"/>
              <w:ind w:firstLine="0"/>
              <w:jc w:val="center"/>
              <w:textAlignment w:val="baseline"/>
            </w:pPr>
            <w:r w:rsidRPr="00C427A1">
              <w:t>Целое</w:t>
            </w:r>
          </w:p>
        </w:tc>
        <w:tc>
          <w:tcPr>
            <w:tcW w:w="1434" w:type="dxa"/>
          </w:tcPr>
          <w:p w14:paraId="48CEAF1C" w14:textId="77777777" w:rsidR="008F3026" w:rsidRPr="00C427A1" w:rsidRDefault="008F3026" w:rsidP="003B7C69">
            <w:pPr>
              <w:overflowPunct w:val="0"/>
              <w:autoSpaceDE w:val="0"/>
              <w:autoSpaceDN w:val="0"/>
              <w:adjustRightInd w:val="0"/>
              <w:spacing w:before="0" w:after="0"/>
              <w:ind w:firstLine="0"/>
              <w:jc w:val="center"/>
              <w:textAlignment w:val="baseline"/>
              <w:rPr>
                <w:lang w:val="en-US"/>
              </w:rPr>
            </w:pPr>
            <w:r w:rsidRPr="00C427A1">
              <w:rPr>
                <w:lang w:val="en-US"/>
              </w:rPr>
              <w:t>VLN</w:t>
            </w:r>
          </w:p>
        </w:tc>
        <w:tc>
          <w:tcPr>
            <w:tcW w:w="1860" w:type="dxa"/>
          </w:tcPr>
          <w:p w14:paraId="3C20A0CF" w14:textId="77777777" w:rsidR="008F3026" w:rsidRPr="00C427A1" w:rsidRDefault="008F3026" w:rsidP="003B7C69">
            <w:pPr>
              <w:overflowPunct w:val="0"/>
              <w:autoSpaceDE w:val="0"/>
              <w:autoSpaceDN w:val="0"/>
              <w:adjustRightInd w:val="0"/>
              <w:spacing w:before="0" w:after="0"/>
              <w:ind w:firstLine="0"/>
              <w:jc w:val="center"/>
              <w:textAlignment w:val="baseline"/>
            </w:pPr>
            <w:r w:rsidRPr="00C427A1">
              <w:t>{Ц</w:t>
            </w:r>
            <w:proofErr w:type="gramStart"/>
            <w:r w:rsidRPr="00C427A1">
              <w:t>}.ЦЦ</w:t>
            </w:r>
            <w:proofErr w:type="gramEnd"/>
          </w:p>
        </w:tc>
        <w:tc>
          <w:tcPr>
            <w:tcW w:w="1018" w:type="dxa"/>
          </w:tcPr>
          <w:p w14:paraId="4AC604A8" w14:textId="77777777" w:rsidR="008F3026" w:rsidRPr="00C427A1" w:rsidRDefault="008F3026" w:rsidP="003B7C69">
            <w:pPr>
              <w:overflowPunct w:val="0"/>
              <w:autoSpaceDE w:val="0"/>
              <w:autoSpaceDN w:val="0"/>
              <w:adjustRightInd w:val="0"/>
              <w:spacing w:before="0" w:after="0"/>
              <w:ind w:firstLine="0"/>
              <w:jc w:val="center"/>
              <w:textAlignment w:val="baseline"/>
            </w:pPr>
            <w:r w:rsidRPr="00C427A1">
              <w:t>Нет</w:t>
            </w:r>
          </w:p>
        </w:tc>
        <w:tc>
          <w:tcPr>
            <w:tcW w:w="1108" w:type="dxa"/>
          </w:tcPr>
          <w:p w14:paraId="29AD8A9B" w14:textId="77777777" w:rsidR="008F3026" w:rsidRPr="00C427A1" w:rsidRDefault="008F3026" w:rsidP="003B7C69">
            <w:pPr>
              <w:overflowPunct w:val="0"/>
              <w:autoSpaceDE w:val="0"/>
              <w:autoSpaceDN w:val="0"/>
              <w:adjustRightInd w:val="0"/>
              <w:spacing w:before="0" w:after="0"/>
              <w:ind w:firstLine="0"/>
              <w:jc w:val="center"/>
              <w:textAlignment w:val="baseline"/>
            </w:pPr>
            <w:r w:rsidRPr="00C427A1">
              <w:rPr>
                <w:lang w:val="en-US"/>
              </w:rPr>
              <w:t>6</w:t>
            </w:r>
          </w:p>
        </w:tc>
        <w:tc>
          <w:tcPr>
            <w:tcW w:w="3412" w:type="dxa"/>
          </w:tcPr>
          <w:p w14:paraId="01AB3387" w14:textId="48DD1DE4" w:rsidR="008F3026" w:rsidRPr="00C427A1" w:rsidRDefault="008F3026" w:rsidP="000D6997">
            <w:pPr>
              <w:overflowPunct w:val="0"/>
              <w:autoSpaceDE w:val="0"/>
              <w:autoSpaceDN w:val="0"/>
              <w:adjustRightInd w:val="0"/>
              <w:spacing w:before="0" w:after="0"/>
              <w:ind w:firstLine="0"/>
              <w:jc w:val="left"/>
              <w:textAlignment w:val="baseline"/>
            </w:pPr>
            <w:r w:rsidRPr="00C427A1">
              <w:t xml:space="preserve">Величина </w:t>
            </w:r>
            <w:r w:rsidR="000D6997" w:rsidRPr="00C427A1">
              <w:t>с учетом копеек</w:t>
            </w:r>
            <w:r w:rsidRPr="00C427A1">
              <w:t xml:space="preserve">, печатается в виде числа с фиксированной точкой (2 цифры после </w:t>
            </w:r>
            <w:r w:rsidR="003A3FC6" w:rsidRPr="00C427A1">
              <w:t>точки</w:t>
            </w:r>
            <w:r w:rsidRPr="00C427A1">
              <w:t>) в рублях</w:t>
            </w:r>
          </w:p>
        </w:tc>
      </w:tr>
      <w:tr w:rsidR="00C427A1" w:rsidRPr="00C427A1" w14:paraId="7A2C80B1" w14:textId="77777777" w:rsidTr="00D008EF">
        <w:trPr>
          <w:trHeight w:val="302"/>
          <w:jc w:val="center"/>
        </w:trPr>
        <w:tc>
          <w:tcPr>
            <w:tcW w:w="1002" w:type="dxa"/>
          </w:tcPr>
          <w:p w14:paraId="1CF5A48B" w14:textId="77777777" w:rsidR="008F3026" w:rsidRPr="00C427A1" w:rsidRDefault="008F3026" w:rsidP="003B7C69">
            <w:pPr>
              <w:overflowPunct w:val="0"/>
              <w:autoSpaceDE w:val="0"/>
              <w:autoSpaceDN w:val="0"/>
              <w:adjustRightInd w:val="0"/>
              <w:spacing w:before="0" w:after="0"/>
              <w:ind w:firstLine="0"/>
              <w:textAlignment w:val="baseline"/>
            </w:pPr>
            <w:r w:rsidRPr="00C427A1">
              <w:t>1107</w:t>
            </w:r>
          </w:p>
        </w:tc>
        <w:tc>
          <w:tcPr>
            <w:tcW w:w="2578" w:type="dxa"/>
            <w:shd w:val="clear" w:color="auto" w:fill="auto"/>
            <w:noWrap/>
          </w:tcPr>
          <w:p w14:paraId="16B61A40" w14:textId="77777777" w:rsidR="008F3026" w:rsidRPr="00C427A1" w:rsidRDefault="008F3026" w:rsidP="003B7C69">
            <w:pPr>
              <w:overflowPunct w:val="0"/>
              <w:autoSpaceDE w:val="0"/>
              <w:autoSpaceDN w:val="0"/>
              <w:adjustRightInd w:val="0"/>
              <w:spacing w:before="0" w:after="0"/>
              <w:ind w:firstLine="0"/>
              <w:jc w:val="left"/>
              <w:textAlignment w:val="baseline"/>
            </w:pPr>
            <w:r w:rsidRPr="00C427A1">
              <w:t xml:space="preserve">сумма НДС чека по </w:t>
            </w:r>
            <w:proofErr w:type="spellStart"/>
            <w:r w:rsidRPr="00C427A1">
              <w:t>расч</w:t>
            </w:r>
            <w:proofErr w:type="spellEnd"/>
            <w:r w:rsidRPr="00C427A1">
              <w:t>. ставке 10/110</w:t>
            </w:r>
          </w:p>
        </w:tc>
        <w:tc>
          <w:tcPr>
            <w:tcW w:w="1864" w:type="dxa"/>
          </w:tcPr>
          <w:p w14:paraId="6319D41A" w14:textId="77777777" w:rsidR="008F3026" w:rsidRPr="00C427A1" w:rsidRDefault="008F3026" w:rsidP="003B7C69">
            <w:pPr>
              <w:overflowPunct w:val="0"/>
              <w:autoSpaceDE w:val="0"/>
              <w:autoSpaceDN w:val="0"/>
              <w:adjustRightInd w:val="0"/>
              <w:spacing w:before="0" w:after="0"/>
              <w:ind w:firstLine="0"/>
              <w:jc w:val="center"/>
              <w:textAlignment w:val="baseline"/>
            </w:pPr>
            <w:r w:rsidRPr="00C427A1">
              <w:t>Целое</w:t>
            </w:r>
          </w:p>
        </w:tc>
        <w:tc>
          <w:tcPr>
            <w:tcW w:w="1434" w:type="dxa"/>
          </w:tcPr>
          <w:p w14:paraId="70EAD4E4" w14:textId="77777777" w:rsidR="008F3026" w:rsidRPr="00C427A1" w:rsidRDefault="008F3026" w:rsidP="003B7C69">
            <w:pPr>
              <w:overflowPunct w:val="0"/>
              <w:autoSpaceDE w:val="0"/>
              <w:autoSpaceDN w:val="0"/>
              <w:adjustRightInd w:val="0"/>
              <w:spacing w:before="0" w:after="0"/>
              <w:ind w:firstLine="0"/>
              <w:jc w:val="center"/>
              <w:textAlignment w:val="baseline"/>
              <w:rPr>
                <w:lang w:val="en-US"/>
              </w:rPr>
            </w:pPr>
            <w:r w:rsidRPr="00C427A1">
              <w:rPr>
                <w:lang w:val="en-US"/>
              </w:rPr>
              <w:t>VLN</w:t>
            </w:r>
          </w:p>
        </w:tc>
        <w:tc>
          <w:tcPr>
            <w:tcW w:w="1860" w:type="dxa"/>
          </w:tcPr>
          <w:p w14:paraId="7BF61ACC" w14:textId="77777777" w:rsidR="008F3026" w:rsidRPr="00C427A1" w:rsidRDefault="008F3026" w:rsidP="003B7C69">
            <w:pPr>
              <w:overflowPunct w:val="0"/>
              <w:autoSpaceDE w:val="0"/>
              <w:autoSpaceDN w:val="0"/>
              <w:adjustRightInd w:val="0"/>
              <w:spacing w:before="0" w:after="0"/>
              <w:ind w:firstLine="0"/>
              <w:jc w:val="center"/>
              <w:textAlignment w:val="baseline"/>
            </w:pPr>
            <w:r w:rsidRPr="00C427A1">
              <w:t>{Ц</w:t>
            </w:r>
            <w:proofErr w:type="gramStart"/>
            <w:r w:rsidRPr="00C427A1">
              <w:t>}.ЦЦ</w:t>
            </w:r>
            <w:proofErr w:type="gramEnd"/>
          </w:p>
        </w:tc>
        <w:tc>
          <w:tcPr>
            <w:tcW w:w="1018" w:type="dxa"/>
          </w:tcPr>
          <w:p w14:paraId="2B6EFA93" w14:textId="77777777" w:rsidR="008F3026" w:rsidRPr="00C427A1" w:rsidRDefault="008F3026" w:rsidP="003B7C69">
            <w:pPr>
              <w:overflowPunct w:val="0"/>
              <w:autoSpaceDE w:val="0"/>
              <w:autoSpaceDN w:val="0"/>
              <w:adjustRightInd w:val="0"/>
              <w:spacing w:before="0" w:after="0"/>
              <w:ind w:firstLine="0"/>
              <w:jc w:val="center"/>
              <w:textAlignment w:val="baseline"/>
            </w:pPr>
            <w:r w:rsidRPr="00C427A1">
              <w:t>Нет</w:t>
            </w:r>
          </w:p>
        </w:tc>
        <w:tc>
          <w:tcPr>
            <w:tcW w:w="1108" w:type="dxa"/>
          </w:tcPr>
          <w:p w14:paraId="5B8F939F" w14:textId="77777777" w:rsidR="008F3026" w:rsidRPr="00C427A1" w:rsidRDefault="008F3026" w:rsidP="003B7C69">
            <w:pPr>
              <w:overflowPunct w:val="0"/>
              <w:autoSpaceDE w:val="0"/>
              <w:autoSpaceDN w:val="0"/>
              <w:adjustRightInd w:val="0"/>
              <w:spacing w:before="0" w:after="0"/>
              <w:ind w:firstLine="0"/>
              <w:jc w:val="center"/>
              <w:textAlignment w:val="baseline"/>
            </w:pPr>
            <w:r w:rsidRPr="00C427A1">
              <w:rPr>
                <w:lang w:val="en-US"/>
              </w:rPr>
              <w:t>6</w:t>
            </w:r>
          </w:p>
        </w:tc>
        <w:tc>
          <w:tcPr>
            <w:tcW w:w="3412" w:type="dxa"/>
          </w:tcPr>
          <w:p w14:paraId="2E1F19C6" w14:textId="0C816EAD" w:rsidR="008F3026" w:rsidRPr="00C427A1" w:rsidRDefault="008F3026" w:rsidP="000D6997">
            <w:pPr>
              <w:overflowPunct w:val="0"/>
              <w:autoSpaceDE w:val="0"/>
              <w:autoSpaceDN w:val="0"/>
              <w:adjustRightInd w:val="0"/>
              <w:spacing w:before="0" w:after="0"/>
              <w:ind w:firstLine="0"/>
              <w:jc w:val="left"/>
              <w:textAlignment w:val="baseline"/>
            </w:pPr>
            <w:r w:rsidRPr="00C427A1">
              <w:t xml:space="preserve">Величина </w:t>
            </w:r>
            <w:r w:rsidR="000D6997" w:rsidRPr="00C427A1">
              <w:t>с учетом копеек</w:t>
            </w:r>
            <w:r w:rsidRPr="00C427A1">
              <w:t xml:space="preserve">, печатается в виде числа с фиксированной точкой (2 цифры после </w:t>
            </w:r>
            <w:r w:rsidR="003A3FC6" w:rsidRPr="00C427A1">
              <w:t>точки</w:t>
            </w:r>
            <w:r w:rsidRPr="00C427A1">
              <w:t>) в рублях</w:t>
            </w:r>
          </w:p>
        </w:tc>
      </w:tr>
      <w:tr w:rsidR="00C427A1" w:rsidRPr="00C427A1" w14:paraId="405D0303" w14:textId="77777777" w:rsidTr="00D008EF">
        <w:trPr>
          <w:trHeight w:val="302"/>
          <w:jc w:val="center"/>
        </w:trPr>
        <w:tc>
          <w:tcPr>
            <w:tcW w:w="1002" w:type="dxa"/>
          </w:tcPr>
          <w:p w14:paraId="1851F63F" w14:textId="77777777" w:rsidR="00426CD9" w:rsidRPr="00C427A1" w:rsidRDefault="00426CD9" w:rsidP="003B7C69">
            <w:pPr>
              <w:overflowPunct w:val="0"/>
              <w:autoSpaceDE w:val="0"/>
              <w:autoSpaceDN w:val="0"/>
              <w:adjustRightInd w:val="0"/>
              <w:spacing w:before="0" w:after="0"/>
              <w:ind w:firstLine="0"/>
              <w:textAlignment w:val="baseline"/>
              <w:rPr>
                <w:lang w:val="en-US"/>
              </w:rPr>
            </w:pPr>
            <w:r w:rsidRPr="00C427A1">
              <w:rPr>
                <w:lang w:val="en-US"/>
              </w:rPr>
              <w:t>1108</w:t>
            </w:r>
          </w:p>
        </w:tc>
        <w:tc>
          <w:tcPr>
            <w:tcW w:w="2578" w:type="dxa"/>
            <w:shd w:val="clear" w:color="auto" w:fill="auto"/>
            <w:noWrap/>
          </w:tcPr>
          <w:p w14:paraId="1B6090C0" w14:textId="77777777" w:rsidR="00426CD9" w:rsidRPr="00C427A1" w:rsidRDefault="00426CD9" w:rsidP="003B7C69">
            <w:pPr>
              <w:overflowPunct w:val="0"/>
              <w:autoSpaceDE w:val="0"/>
              <w:autoSpaceDN w:val="0"/>
              <w:adjustRightInd w:val="0"/>
              <w:spacing w:before="0" w:after="0"/>
              <w:ind w:firstLine="0"/>
              <w:jc w:val="left"/>
              <w:textAlignment w:val="baseline"/>
            </w:pPr>
            <w:r w:rsidRPr="00C427A1">
              <w:t>признак ККТ для расчетов только в Интернет</w:t>
            </w:r>
          </w:p>
        </w:tc>
        <w:tc>
          <w:tcPr>
            <w:tcW w:w="1864" w:type="dxa"/>
          </w:tcPr>
          <w:p w14:paraId="629DE2A0" w14:textId="77777777" w:rsidR="00426CD9" w:rsidRPr="00C427A1" w:rsidRDefault="00426CD9" w:rsidP="003B7C69">
            <w:pPr>
              <w:overflowPunct w:val="0"/>
              <w:autoSpaceDE w:val="0"/>
              <w:autoSpaceDN w:val="0"/>
              <w:adjustRightInd w:val="0"/>
              <w:spacing w:before="0" w:after="0"/>
              <w:ind w:firstLine="0"/>
              <w:jc w:val="center"/>
              <w:textAlignment w:val="baseline"/>
            </w:pPr>
            <w:r w:rsidRPr="00C427A1">
              <w:t>Целое</w:t>
            </w:r>
          </w:p>
        </w:tc>
        <w:tc>
          <w:tcPr>
            <w:tcW w:w="1434" w:type="dxa"/>
          </w:tcPr>
          <w:p w14:paraId="5E0BFBE6" w14:textId="77777777" w:rsidR="00426CD9" w:rsidRPr="00C427A1" w:rsidRDefault="00426CD9" w:rsidP="003B7C69">
            <w:pPr>
              <w:overflowPunct w:val="0"/>
              <w:autoSpaceDE w:val="0"/>
              <w:autoSpaceDN w:val="0"/>
              <w:adjustRightInd w:val="0"/>
              <w:spacing w:before="0" w:after="0"/>
              <w:ind w:firstLine="0"/>
              <w:jc w:val="center"/>
              <w:textAlignment w:val="baseline"/>
            </w:pPr>
            <w:r w:rsidRPr="00C427A1">
              <w:rPr>
                <w:lang w:val="en-US"/>
              </w:rPr>
              <w:t>byte</w:t>
            </w:r>
          </w:p>
        </w:tc>
        <w:tc>
          <w:tcPr>
            <w:tcW w:w="1860" w:type="dxa"/>
          </w:tcPr>
          <w:p w14:paraId="0CCB965A" w14:textId="77777777" w:rsidR="00426CD9" w:rsidRPr="00C427A1" w:rsidRDefault="00426CD9" w:rsidP="003B7C69">
            <w:pPr>
              <w:overflowPunct w:val="0"/>
              <w:autoSpaceDE w:val="0"/>
              <w:autoSpaceDN w:val="0"/>
              <w:adjustRightInd w:val="0"/>
              <w:spacing w:before="0" w:after="0"/>
              <w:ind w:firstLine="0"/>
              <w:jc w:val="center"/>
              <w:textAlignment w:val="baseline"/>
              <w:rPr>
                <w:strike/>
              </w:rPr>
            </w:pPr>
            <w:r w:rsidRPr="00C427A1">
              <w:rPr>
                <w:strike/>
              </w:rPr>
              <w:t>–</w:t>
            </w:r>
          </w:p>
        </w:tc>
        <w:tc>
          <w:tcPr>
            <w:tcW w:w="1018" w:type="dxa"/>
          </w:tcPr>
          <w:p w14:paraId="7953AE78" w14:textId="77777777" w:rsidR="00426CD9" w:rsidRPr="00C427A1" w:rsidRDefault="00426CD9" w:rsidP="003B7C69">
            <w:pPr>
              <w:overflowPunct w:val="0"/>
              <w:autoSpaceDE w:val="0"/>
              <w:autoSpaceDN w:val="0"/>
              <w:adjustRightInd w:val="0"/>
              <w:spacing w:before="0" w:after="0"/>
              <w:ind w:firstLine="0"/>
              <w:jc w:val="center"/>
              <w:textAlignment w:val="baseline"/>
            </w:pPr>
            <w:r w:rsidRPr="00C427A1">
              <w:t>Да</w:t>
            </w:r>
          </w:p>
        </w:tc>
        <w:tc>
          <w:tcPr>
            <w:tcW w:w="1108" w:type="dxa"/>
          </w:tcPr>
          <w:p w14:paraId="1A591F24" w14:textId="77777777" w:rsidR="00426CD9" w:rsidRPr="00C427A1" w:rsidRDefault="00426CD9" w:rsidP="003B7C69">
            <w:pPr>
              <w:overflowPunct w:val="0"/>
              <w:autoSpaceDE w:val="0"/>
              <w:autoSpaceDN w:val="0"/>
              <w:adjustRightInd w:val="0"/>
              <w:spacing w:before="0" w:after="0"/>
              <w:ind w:firstLine="0"/>
              <w:jc w:val="center"/>
              <w:textAlignment w:val="baseline"/>
            </w:pPr>
            <w:r w:rsidRPr="00C427A1">
              <w:t>1</w:t>
            </w:r>
          </w:p>
        </w:tc>
        <w:tc>
          <w:tcPr>
            <w:tcW w:w="3412" w:type="dxa"/>
          </w:tcPr>
          <w:p w14:paraId="680C7122" w14:textId="77777777" w:rsidR="00426CD9" w:rsidRPr="00C427A1" w:rsidRDefault="00426CD9" w:rsidP="003B7C69">
            <w:pPr>
              <w:overflowPunct w:val="0"/>
              <w:autoSpaceDE w:val="0"/>
              <w:autoSpaceDN w:val="0"/>
              <w:adjustRightInd w:val="0"/>
              <w:spacing w:before="0" w:after="0"/>
              <w:ind w:firstLine="0"/>
              <w:jc w:val="left"/>
              <w:textAlignment w:val="baseline"/>
              <w:rPr>
                <w:strike/>
              </w:rPr>
            </w:pPr>
            <w:r w:rsidRPr="00C427A1">
              <w:t xml:space="preserve">принимает значения «1» и «0». </w:t>
            </w:r>
            <w:r w:rsidR="00AE1692" w:rsidRPr="00C427A1">
              <w:t>При значении «0» реквизит не включается в состав ФД в ПФ.</w:t>
            </w:r>
          </w:p>
        </w:tc>
      </w:tr>
      <w:tr w:rsidR="00C427A1" w:rsidRPr="00C427A1" w14:paraId="3FFD140D" w14:textId="77777777" w:rsidTr="00D008EF">
        <w:trPr>
          <w:trHeight w:val="302"/>
          <w:jc w:val="center"/>
        </w:trPr>
        <w:tc>
          <w:tcPr>
            <w:tcW w:w="1002" w:type="dxa"/>
          </w:tcPr>
          <w:p w14:paraId="4B4965E0" w14:textId="77777777" w:rsidR="00426CD9" w:rsidRPr="00C427A1" w:rsidRDefault="00426CD9" w:rsidP="003B7C69">
            <w:pPr>
              <w:overflowPunct w:val="0"/>
              <w:autoSpaceDE w:val="0"/>
              <w:autoSpaceDN w:val="0"/>
              <w:adjustRightInd w:val="0"/>
              <w:spacing w:before="0" w:after="0"/>
              <w:ind w:firstLine="0"/>
              <w:textAlignment w:val="baseline"/>
              <w:rPr>
                <w:lang w:val="en-US"/>
              </w:rPr>
            </w:pPr>
            <w:r w:rsidRPr="00C427A1">
              <w:rPr>
                <w:lang w:val="en-US"/>
              </w:rPr>
              <w:t>110</w:t>
            </w:r>
            <w:r w:rsidRPr="00C427A1">
              <w:t>9</w:t>
            </w:r>
          </w:p>
        </w:tc>
        <w:tc>
          <w:tcPr>
            <w:tcW w:w="2578" w:type="dxa"/>
            <w:shd w:val="clear" w:color="auto" w:fill="auto"/>
            <w:noWrap/>
          </w:tcPr>
          <w:p w14:paraId="59D62FC5" w14:textId="77777777" w:rsidR="00426CD9" w:rsidRPr="00C427A1" w:rsidRDefault="00426CD9" w:rsidP="003B7C69">
            <w:pPr>
              <w:overflowPunct w:val="0"/>
              <w:autoSpaceDE w:val="0"/>
              <w:autoSpaceDN w:val="0"/>
              <w:adjustRightInd w:val="0"/>
              <w:spacing w:before="0" w:after="0"/>
              <w:ind w:firstLine="0"/>
              <w:jc w:val="left"/>
              <w:textAlignment w:val="baseline"/>
            </w:pPr>
            <w:r w:rsidRPr="00C427A1">
              <w:t>признак расчетов за услуги</w:t>
            </w:r>
          </w:p>
        </w:tc>
        <w:tc>
          <w:tcPr>
            <w:tcW w:w="1864" w:type="dxa"/>
          </w:tcPr>
          <w:p w14:paraId="08F379E7" w14:textId="77777777" w:rsidR="00426CD9" w:rsidRPr="00C427A1" w:rsidRDefault="00426CD9" w:rsidP="003B7C69">
            <w:pPr>
              <w:overflowPunct w:val="0"/>
              <w:autoSpaceDE w:val="0"/>
              <w:autoSpaceDN w:val="0"/>
              <w:adjustRightInd w:val="0"/>
              <w:spacing w:before="0" w:after="0"/>
              <w:ind w:firstLine="0"/>
              <w:jc w:val="center"/>
              <w:textAlignment w:val="baseline"/>
            </w:pPr>
            <w:r w:rsidRPr="00C427A1">
              <w:t>Целое</w:t>
            </w:r>
          </w:p>
        </w:tc>
        <w:tc>
          <w:tcPr>
            <w:tcW w:w="1434" w:type="dxa"/>
          </w:tcPr>
          <w:p w14:paraId="7F984484" w14:textId="77777777" w:rsidR="00426CD9" w:rsidRPr="00C427A1" w:rsidRDefault="00426CD9" w:rsidP="003B7C69">
            <w:pPr>
              <w:overflowPunct w:val="0"/>
              <w:autoSpaceDE w:val="0"/>
              <w:autoSpaceDN w:val="0"/>
              <w:adjustRightInd w:val="0"/>
              <w:spacing w:before="0" w:after="0"/>
              <w:ind w:firstLine="0"/>
              <w:jc w:val="center"/>
              <w:textAlignment w:val="baseline"/>
            </w:pPr>
            <w:r w:rsidRPr="00C427A1">
              <w:rPr>
                <w:lang w:val="en-US"/>
              </w:rPr>
              <w:t>byte</w:t>
            </w:r>
          </w:p>
        </w:tc>
        <w:tc>
          <w:tcPr>
            <w:tcW w:w="1860" w:type="dxa"/>
          </w:tcPr>
          <w:p w14:paraId="0F89859A" w14:textId="77777777" w:rsidR="00426CD9" w:rsidRPr="00C427A1" w:rsidRDefault="00426CD9" w:rsidP="003B7C69">
            <w:pPr>
              <w:overflowPunct w:val="0"/>
              <w:autoSpaceDE w:val="0"/>
              <w:autoSpaceDN w:val="0"/>
              <w:adjustRightInd w:val="0"/>
              <w:spacing w:before="0" w:after="0"/>
              <w:ind w:firstLine="0"/>
              <w:jc w:val="center"/>
              <w:textAlignment w:val="baseline"/>
              <w:rPr>
                <w:strike/>
              </w:rPr>
            </w:pPr>
            <w:r w:rsidRPr="00C427A1">
              <w:rPr>
                <w:strike/>
              </w:rPr>
              <w:t>–</w:t>
            </w:r>
          </w:p>
        </w:tc>
        <w:tc>
          <w:tcPr>
            <w:tcW w:w="1018" w:type="dxa"/>
          </w:tcPr>
          <w:p w14:paraId="29D70BFC" w14:textId="77777777" w:rsidR="00426CD9" w:rsidRPr="00C427A1" w:rsidRDefault="00426CD9" w:rsidP="003B7C69">
            <w:pPr>
              <w:overflowPunct w:val="0"/>
              <w:autoSpaceDE w:val="0"/>
              <w:autoSpaceDN w:val="0"/>
              <w:adjustRightInd w:val="0"/>
              <w:spacing w:before="0" w:after="0"/>
              <w:ind w:firstLine="0"/>
              <w:jc w:val="center"/>
              <w:textAlignment w:val="baseline"/>
            </w:pPr>
            <w:r w:rsidRPr="00C427A1">
              <w:t>Да</w:t>
            </w:r>
          </w:p>
        </w:tc>
        <w:tc>
          <w:tcPr>
            <w:tcW w:w="1108" w:type="dxa"/>
          </w:tcPr>
          <w:p w14:paraId="39F38E60" w14:textId="77777777" w:rsidR="00426CD9" w:rsidRPr="00C427A1" w:rsidRDefault="00426CD9" w:rsidP="003B7C69">
            <w:pPr>
              <w:overflowPunct w:val="0"/>
              <w:autoSpaceDE w:val="0"/>
              <w:autoSpaceDN w:val="0"/>
              <w:adjustRightInd w:val="0"/>
              <w:spacing w:before="0" w:after="0"/>
              <w:ind w:firstLine="0"/>
              <w:jc w:val="center"/>
              <w:textAlignment w:val="baseline"/>
            </w:pPr>
            <w:r w:rsidRPr="00C427A1">
              <w:t>1</w:t>
            </w:r>
          </w:p>
        </w:tc>
        <w:tc>
          <w:tcPr>
            <w:tcW w:w="3412" w:type="dxa"/>
          </w:tcPr>
          <w:p w14:paraId="4FA9CBD2" w14:textId="77777777" w:rsidR="00426CD9" w:rsidRPr="00C427A1" w:rsidRDefault="00426CD9" w:rsidP="003B7C69">
            <w:pPr>
              <w:overflowPunct w:val="0"/>
              <w:autoSpaceDE w:val="0"/>
              <w:autoSpaceDN w:val="0"/>
              <w:adjustRightInd w:val="0"/>
              <w:spacing w:before="0" w:after="0"/>
              <w:ind w:firstLine="0"/>
              <w:jc w:val="left"/>
              <w:textAlignment w:val="baseline"/>
              <w:rPr>
                <w:strike/>
              </w:rPr>
            </w:pPr>
            <w:r w:rsidRPr="00C427A1">
              <w:t xml:space="preserve">принимает значения «1» и «0». </w:t>
            </w:r>
            <w:r w:rsidR="00AE1692" w:rsidRPr="00C427A1">
              <w:t>При значении «0» реквизит не включается в состав ФД в ПФ.</w:t>
            </w:r>
          </w:p>
        </w:tc>
      </w:tr>
      <w:tr w:rsidR="00C427A1" w:rsidRPr="00C427A1" w14:paraId="26385671" w14:textId="77777777" w:rsidTr="00D008EF">
        <w:trPr>
          <w:trHeight w:val="302"/>
          <w:jc w:val="center"/>
        </w:trPr>
        <w:tc>
          <w:tcPr>
            <w:tcW w:w="1002" w:type="dxa"/>
          </w:tcPr>
          <w:p w14:paraId="6AF70B9D" w14:textId="77777777" w:rsidR="00CB7D8B" w:rsidRPr="00C427A1" w:rsidRDefault="00CB7D8B" w:rsidP="003B7C69">
            <w:pPr>
              <w:overflowPunct w:val="0"/>
              <w:autoSpaceDE w:val="0"/>
              <w:autoSpaceDN w:val="0"/>
              <w:adjustRightInd w:val="0"/>
              <w:spacing w:before="0" w:after="0"/>
              <w:ind w:firstLine="0"/>
              <w:textAlignment w:val="baseline"/>
            </w:pPr>
            <w:r w:rsidRPr="00C427A1">
              <w:t>1110</w:t>
            </w:r>
          </w:p>
        </w:tc>
        <w:tc>
          <w:tcPr>
            <w:tcW w:w="2578" w:type="dxa"/>
            <w:shd w:val="clear" w:color="auto" w:fill="auto"/>
            <w:noWrap/>
          </w:tcPr>
          <w:p w14:paraId="22857E86" w14:textId="77777777" w:rsidR="00CB7D8B" w:rsidRPr="00C427A1" w:rsidRDefault="00CB7D8B" w:rsidP="003B7C69">
            <w:pPr>
              <w:overflowPunct w:val="0"/>
              <w:autoSpaceDE w:val="0"/>
              <w:autoSpaceDN w:val="0"/>
              <w:adjustRightInd w:val="0"/>
              <w:spacing w:before="0" w:after="0"/>
              <w:ind w:firstLine="0"/>
              <w:jc w:val="left"/>
              <w:textAlignment w:val="baseline"/>
            </w:pPr>
            <w:r w:rsidRPr="00C427A1">
              <w:t>признак АС БСО</w:t>
            </w:r>
          </w:p>
        </w:tc>
        <w:tc>
          <w:tcPr>
            <w:tcW w:w="1864" w:type="dxa"/>
          </w:tcPr>
          <w:p w14:paraId="76539126" w14:textId="77777777" w:rsidR="00CB7D8B" w:rsidRPr="00C427A1" w:rsidRDefault="0072025E" w:rsidP="003B7C69">
            <w:pPr>
              <w:overflowPunct w:val="0"/>
              <w:autoSpaceDE w:val="0"/>
              <w:autoSpaceDN w:val="0"/>
              <w:adjustRightInd w:val="0"/>
              <w:spacing w:before="0" w:after="0"/>
              <w:ind w:firstLine="0"/>
              <w:jc w:val="center"/>
              <w:textAlignment w:val="baseline"/>
            </w:pPr>
            <w:r w:rsidRPr="00C427A1">
              <w:t>Целое</w:t>
            </w:r>
          </w:p>
        </w:tc>
        <w:tc>
          <w:tcPr>
            <w:tcW w:w="1434" w:type="dxa"/>
          </w:tcPr>
          <w:p w14:paraId="7EF46107" w14:textId="77777777" w:rsidR="00CB7D8B" w:rsidRPr="00C427A1" w:rsidRDefault="00CB7D8B" w:rsidP="003B7C69">
            <w:pPr>
              <w:overflowPunct w:val="0"/>
              <w:autoSpaceDE w:val="0"/>
              <w:autoSpaceDN w:val="0"/>
              <w:adjustRightInd w:val="0"/>
              <w:spacing w:before="0" w:after="0"/>
              <w:ind w:firstLine="0"/>
              <w:jc w:val="center"/>
              <w:textAlignment w:val="baseline"/>
            </w:pPr>
            <w:r w:rsidRPr="00C427A1">
              <w:rPr>
                <w:lang w:val="en-US"/>
              </w:rPr>
              <w:t>byte</w:t>
            </w:r>
          </w:p>
        </w:tc>
        <w:tc>
          <w:tcPr>
            <w:tcW w:w="1860" w:type="dxa"/>
          </w:tcPr>
          <w:p w14:paraId="003B3E10" w14:textId="77777777" w:rsidR="00CB7D8B" w:rsidRPr="00C427A1" w:rsidRDefault="00D851ED" w:rsidP="003B7C69">
            <w:pPr>
              <w:overflowPunct w:val="0"/>
              <w:autoSpaceDE w:val="0"/>
              <w:autoSpaceDN w:val="0"/>
              <w:adjustRightInd w:val="0"/>
              <w:spacing w:before="0" w:after="0"/>
              <w:ind w:firstLine="0"/>
              <w:jc w:val="center"/>
              <w:textAlignment w:val="baseline"/>
              <w:rPr>
                <w:strike/>
              </w:rPr>
            </w:pPr>
            <w:r w:rsidRPr="00C427A1">
              <w:rPr>
                <w:strike/>
              </w:rPr>
              <w:t>–</w:t>
            </w:r>
          </w:p>
        </w:tc>
        <w:tc>
          <w:tcPr>
            <w:tcW w:w="1018" w:type="dxa"/>
          </w:tcPr>
          <w:p w14:paraId="7BC88A4E" w14:textId="77777777" w:rsidR="00CB7D8B" w:rsidRPr="00C427A1" w:rsidRDefault="00CB7D8B" w:rsidP="003B7C69">
            <w:pPr>
              <w:overflowPunct w:val="0"/>
              <w:autoSpaceDE w:val="0"/>
              <w:autoSpaceDN w:val="0"/>
              <w:adjustRightInd w:val="0"/>
              <w:spacing w:before="0" w:after="0"/>
              <w:ind w:firstLine="0"/>
              <w:jc w:val="center"/>
              <w:textAlignment w:val="baseline"/>
            </w:pPr>
            <w:r w:rsidRPr="00C427A1">
              <w:t>Да</w:t>
            </w:r>
          </w:p>
        </w:tc>
        <w:tc>
          <w:tcPr>
            <w:tcW w:w="1108" w:type="dxa"/>
          </w:tcPr>
          <w:p w14:paraId="576ECFC4" w14:textId="77777777" w:rsidR="00CB7D8B" w:rsidRPr="00C427A1" w:rsidRDefault="00CB7D8B" w:rsidP="003B7C69">
            <w:pPr>
              <w:overflowPunct w:val="0"/>
              <w:autoSpaceDE w:val="0"/>
              <w:autoSpaceDN w:val="0"/>
              <w:adjustRightInd w:val="0"/>
              <w:spacing w:before="0" w:after="0"/>
              <w:ind w:firstLine="0"/>
              <w:jc w:val="center"/>
              <w:textAlignment w:val="baseline"/>
            </w:pPr>
            <w:r w:rsidRPr="00C427A1">
              <w:t>1</w:t>
            </w:r>
          </w:p>
        </w:tc>
        <w:tc>
          <w:tcPr>
            <w:tcW w:w="3412" w:type="dxa"/>
          </w:tcPr>
          <w:p w14:paraId="51257CFA" w14:textId="77777777" w:rsidR="00CB7D8B" w:rsidRPr="00C427A1" w:rsidRDefault="001F7DB8" w:rsidP="003B7C69">
            <w:pPr>
              <w:overflowPunct w:val="0"/>
              <w:autoSpaceDE w:val="0"/>
              <w:autoSpaceDN w:val="0"/>
              <w:adjustRightInd w:val="0"/>
              <w:spacing w:before="0" w:after="0"/>
              <w:ind w:firstLine="0"/>
              <w:jc w:val="left"/>
              <w:textAlignment w:val="baseline"/>
              <w:rPr>
                <w:strike/>
              </w:rPr>
            </w:pPr>
            <w:r w:rsidRPr="00C427A1">
              <w:t>П</w:t>
            </w:r>
            <w:r w:rsidR="00C9731B" w:rsidRPr="00C427A1">
              <w:t>ринимает</w:t>
            </w:r>
            <w:r w:rsidR="00CB7D8B" w:rsidRPr="00C427A1">
              <w:t xml:space="preserve"> значения «1» и «0». </w:t>
            </w:r>
            <w:r w:rsidR="00AE1692" w:rsidRPr="00C427A1">
              <w:t>При значении «0» реквизит не включается в состав ФД в ПФ.</w:t>
            </w:r>
          </w:p>
        </w:tc>
      </w:tr>
      <w:tr w:rsidR="00C427A1" w:rsidRPr="00C427A1" w14:paraId="49679FBC" w14:textId="77777777" w:rsidTr="00D008EF">
        <w:trPr>
          <w:trHeight w:val="302"/>
          <w:jc w:val="center"/>
        </w:trPr>
        <w:tc>
          <w:tcPr>
            <w:tcW w:w="1002" w:type="dxa"/>
          </w:tcPr>
          <w:p w14:paraId="5A58FBCD" w14:textId="77777777" w:rsidR="00CB7D8B" w:rsidRPr="00C427A1" w:rsidRDefault="00CB7D8B" w:rsidP="003B7C69">
            <w:pPr>
              <w:overflowPunct w:val="0"/>
              <w:autoSpaceDE w:val="0"/>
              <w:autoSpaceDN w:val="0"/>
              <w:adjustRightInd w:val="0"/>
              <w:spacing w:before="0" w:after="0"/>
              <w:ind w:firstLine="0"/>
              <w:textAlignment w:val="baseline"/>
              <w:rPr>
                <w:lang w:val="en-US"/>
              </w:rPr>
            </w:pPr>
            <w:r w:rsidRPr="00C427A1">
              <w:lastRenderedPageBreak/>
              <w:t>1111</w:t>
            </w:r>
          </w:p>
        </w:tc>
        <w:tc>
          <w:tcPr>
            <w:tcW w:w="2578" w:type="dxa"/>
            <w:shd w:val="clear" w:color="auto" w:fill="auto"/>
            <w:noWrap/>
          </w:tcPr>
          <w:p w14:paraId="22C0BDA4" w14:textId="77777777" w:rsidR="00CB7D8B" w:rsidRPr="00C427A1" w:rsidRDefault="00CB7D8B" w:rsidP="003B7C69">
            <w:pPr>
              <w:overflowPunct w:val="0"/>
              <w:autoSpaceDE w:val="0"/>
              <w:autoSpaceDN w:val="0"/>
              <w:adjustRightInd w:val="0"/>
              <w:spacing w:before="0" w:after="0"/>
              <w:ind w:firstLine="0"/>
              <w:jc w:val="left"/>
              <w:textAlignment w:val="baseline"/>
            </w:pPr>
            <w:r w:rsidRPr="00C427A1">
              <w:t>общее количество ФД за смену</w:t>
            </w:r>
          </w:p>
        </w:tc>
        <w:tc>
          <w:tcPr>
            <w:tcW w:w="1864" w:type="dxa"/>
          </w:tcPr>
          <w:p w14:paraId="57381212" w14:textId="77777777" w:rsidR="00CB7D8B" w:rsidRPr="00C427A1" w:rsidRDefault="00CB7D8B" w:rsidP="003B7C69">
            <w:pPr>
              <w:overflowPunct w:val="0"/>
              <w:autoSpaceDE w:val="0"/>
              <w:autoSpaceDN w:val="0"/>
              <w:adjustRightInd w:val="0"/>
              <w:spacing w:before="0" w:after="0"/>
              <w:ind w:firstLine="0"/>
              <w:jc w:val="center"/>
              <w:textAlignment w:val="baseline"/>
            </w:pPr>
            <w:r w:rsidRPr="00C427A1">
              <w:t>Целое</w:t>
            </w:r>
          </w:p>
        </w:tc>
        <w:tc>
          <w:tcPr>
            <w:tcW w:w="1434" w:type="dxa"/>
          </w:tcPr>
          <w:p w14:paraId="1D1A200C" w14:textId="77777777" w:rsidR="00CB7D8B" w:rsidRPr="00C427A1" w:rsidRDefault="003747C5" w:rsidP="003B7C69">
            <w:pPr>
              <w:overflowPunct w:val="0"/>
              <w:autoSpaceDE w:val="0"/>
              <w:autoSpaceDN w:val="0"/>
              <w:adjustRightInd w:val="0"/>
              <w:spacing w:before="0" w:after="0"/>
              <w:ind w:firstLine="0"/>
              <w:jc w:val="center"/>
              <w:textAlignment w:val="baseline"/>
            </w:pPr>
            <w:r w:rsidRPr="00C427A1">
              <w:rPr>
                <w:lang w:val="en-US"/>
              </w:rPr>
              <w:t>UInt32</w:t>
            </w:r>
          </w:p>
        </w:tc>
        <w:tc>
          <w:tcPr>
            <w:tcW w:w="1860" w:type="dxa"/>
          </w:tcPr>
          <w:p w14:paraId="0E4C283B" w14:textId="77777777" w:rsidR="00CB7D8B" w:rsidRPr="00C427A1" w:rsidRDefault="00CB7D8B" w:rsidP="003B7C69">
            <w:pPr>
              <w:overflowPunct w:val="0"/>
              <w:autoSpaceDE w:val="0"/>
              <w:autoSpaceDN w:val="0"/>
              <w:adjustRightInd w:val="0"/>
              <w:spacing w:before="0" w:after="0"/>
              <w:ind w:firstLine="0"/>
              <w:jc w:val="center"/>
              <w:textAlignment w:val="baseline"/>
            </w:pPr>
            <w:r w:rsidRPr="00C427A1">
              <w:t>{Ц}</w:t>
            </w:r>
          </w:p>
        </w:tc>
        <w:tc>
          <w:tcPr>
            <w:tcW w:w="1018" w:type="dxa"/>
          </w:tcPr>
          <w:p w14:paraId="1AB017EF" w14:textId="77777777" w:rsidR="00CB7D8B" w:rsidRPr="00C427A1" w:rsidRDefault="00CB7D8B" w:rsidP="003B7C69">
            <w:pPr>
              <w:overflowPunct w:val="0"/>
              <w:autoSpaceDE w:val="0"/>
              <w:autoSpaceDN w:val="0"/>
              <w:adjustRightInd w:val="0"/>
              <w:spacing w:before="0" w:after="0"/>
              <w:ind w:firstLine="0"/>
              <w:jc w:val="center"/>
              <w:textAlignment w:val="baseline"/>
            </w:pPr>
            <w:r w:rsidRPr="00C427A1">
              <w:t>Да</w:t>
            </w:r>
          </w:p>
        </w:tc>
        <w:tc>
          <w:tcPr>
            <w:tcW w:w="1108" w:type="dxa"/>
          </w:tcPr>
          <w:p w14:paraId="7092DDA6" w14:textId="77777777" w:rsidR="00CB7D8B" w:rsidRPr="00C427A1" w:rsidRDefault="00CB7D8B" w:rsidP="003B7C69">
            <w:pPr>
              <w:overflowPunct w:val="0"/>
              <w:autoSpaceDE w:val="0"/>
              <w:autoSpaceDN w:val="0"/>
              <w:adjustRightInd w:val="0"/>
              <w:spacing w:before="0" w:after="0"/>
              <w:ind w:firstLine="0"/>
              <w:jc w:val="center"/>
              <w:textAlignment w:val="baseline"/>
            </w:pPr>
            <w:r w:rsidRPr="00C427A1">
              <w:rPr>
                <w:lang w:val="en-US"/>
              </w:rPr>
              <w:t>4</w:t>
            </w:r>
          </w:p>
        </w:tc>
        <w:tc>
          <w:tcPr>
            <w:tcW w:w="3412" w:type="dxa"/>
          </w:tcPr>
          <w:p w14:paraId="4D4E217D" w14:textId="77777777" w:rsidR="00CB7D8B" w:rsidRPr="00C427A1" w:rsidRDefault="00CB7D8B" w:rsidP="003B7C69">
            <w:pPr>
              <w:overflowPunct w:val="0"/>
              <w:autoSpaceDE w:val="0"/>
              <w:autoSpaceDN w:val="0"/>
              <w:adjustRightInd w:val="0"/>
              <w:spacing w:before="0" w:after="0"/>
              <w:ind w:firstLine="0"/>
              <w:jc w:val="left"/>
              <w:textAlignment w:val="baseline"/>
            </w:pPr>
          </w:p>
        </w:tc>
      </w:tr>
      <w:tr w:rsidR="00C427A1" w:rsidRPr="00C427A1" w14:paraId="6218ED63" w14:textId="77777777" w:rsidTr="00D008EF">
        <w:trPr>
          <w:trHeight w:val="302"/>
          <w:jc w:val="center"/>
        </w:trPr>
        <w:tc>
          <w:tcPr>
            <w:tcW w:w="1002" w:type="dxa"/>
          </w:tcPr>
          <w:p w14:paraId="2767DBA5" w14:textId="77777777" w:rsidR="006812E2" w:rsidRPr="00C427A1" w:rsidRDefault="006812E2" w:rsidP="003B7C69">
            <w:pPr>
              <w:overflowPunct w:val="0"/>
              <w:autoSpaceDE w:val="0"/>
              <w:autoSpaceDN w:val="0"/>
              <w:adjustRightInd w:val="0"/>
              <w:spacing w:before="0" w:after="0"/>
              <w:ind w:firstLine="0"/>
              <w:textAlignment w:val="baseline"/>
            </w:pPr>
            <w:r w:rsidRPr="00C427A1">
              <w:t>1116</w:t>
            </w:r>
          </w:p>
        </w:tc>
        <w:tc>
          <w:tcPr>
            <w:tcW w:w="2578" w:type="dxa"/>
            <w:shd w:val="clear" w:color="auto" w:fill="auto"/>
            <w:noWrap/>
          </w:tcPr>
          <w:p w14:paraId="56621571" w14:textId="77777777" w:rsidR="006812E2" w:rsidRPr="00C427A1" w:rsidRDefault="006812E2" w:rsidP="003B7C69">
            <w:pPr>
              <w:overflowPunct w:val="0"/>
              <w:autoSpaceDE w:val="0"/>
              <w:autoSpaceDN w:val="0"/>
              <w:adjustRightInd w:val="0"/>
              <w:spacing w:before="0" w:after="0"/>
              <w:ind w:firstLine="0"/>
              <w:jc w:val="left"/>
              <w:textAlignment w:val="baseline"/>
            </w:pPr>
            <w:r w:rsidRPr="00C427A1">
              <w:t>номер первого непереданного документа</w:t>
            </w:r>
          </w:p>
        </w:tc>
        <w:tc>
          <w:tcPr>
            <w:tcW w:w="1864" w:type="dxa"/>
          </w:tcPr>
          <w:p w14:paraId="0BDD7B5A" w14:textId="77777777" w:rsidR="006812E2" w:rsidRPr="00C427A1" w:rsidRDefault="006812E2" w:rsidP="003B7C69">
            <w:pPr>
              <w:overflowPunct w:val="0"/>
              <w:autoSpaceDE w:val="0"/>
              <w:autoSpaceDN w:val="0"/>
              <w:adjustRightInd w:val="0"/>
              <w:spacing w:before="0" w:after="0"/>
              <w:ind w:firstLine="0"/>
              <w:jc w:val="center"/>
              <w:textAlignment w:val="baseline"/>
            </w:pPr>
            <w:r w:rsidRPr="00C427A1">
              <w:t>Целое</w:t>
            </w:r>
          </w:p>
        </w:tc>
        <w:tc>
          <w:tcPr>
            <w:tcW w:w="1434" w:type="dxa"/>
          </w:tcPr>
          <w:p w14:paraId="4AD1E35E" w14:textId="77777777" w:rsidR="006812E2" w:rsidRPr="00C427A1" w:rsidRDefault="003747C5" w:rsidP="003B7C69">
            <w:pPr>
              <w:overflowPunct w:val="0"/>
              <w:autoSpaceDE w:val="0"/>
              <w:autoSpaceDN w:val="0"/>
              <w:adjustRightInd w:val="0"/>
              <w:spacing w:before="0" w:after="0"/>
              <w:ind w:firstLine="0"/>
              <w:jc w:val="center"/>
              <w:textAlignment w:val="baseline"/>
            </w:pPr>
            <w:r w:rsidRPr="00C427A1">
              <w:rPr>
                <w:lang w:val="en-US"/>
              </w:rPr>
              <w:t>UInt32</w:t>
            </w:r>
          </w:p>
        </w:tc>
        <w:tc>
          <w:tcPr>
            <w:tcW w:w="1860" w:type="dxa"/>
          </w:tcPr>
          <w:p w14:paraId="710C6569" w14:textId="77777777" w:rsidR="006812E2" w:rsidRPr="00C427A1" w:rsidRDefault="006812E2" w:rsidP="003B7C69">
            <w:pPr>
              <w:overflowPunct w:val="0"/>
              <w:autoSpaceDE w:val="0"/>
              <w:autoSpaceDN w:val="0"/>
              <w:adjustRightInd w:val="0"/>
              <w:spacing w:before="0" w:after="0"/>
              <w:ind w:firstLine="0"/>
              <w:jc w:val="center"/>
              <w:textAlignment w:val="baseline"/>
            </w:pPr>
            <w:r w:rsidRPr="00C427A1">
              <w:t>{Ц}</w:t>
            </w:r>
          </w:p>
        </w:tc>
        <w:tc>
          <w:tcPr>
            <w:tcW w:w="1018" w:type="dxa"/>
          </w:tcPr>
          <w:p w14:paraId="039B6C4D" w14:textId="77777777" w:rsidR="006812E2" w:rsidRPr="00C427A1" w:rsidRDefault="006812E2" w:rsidP="003B7C69">
            <w:pPr>
              <w:overflowPunct w:val="0"/>
              <w:autoSpaceDE w:val="0"/>
              <w:autoSpaceDN w:val="0"/>
              <w:adjustRightInd w:val="0"/>
              <w:spacing w:before="0" w:after="0"/>
              <w:ind w:firstLine="0"/>
              <w:jc w:val="center"/>
              <w:textAlignment w:val="baseline"/>
            </w:pPr>
            <w:r w:rsidRPr="00C427A1">
              <w:t>Да</w:t>
            </w:r>
          </w:p>
        </w:tc>
        <w:tc>
          <w:tcPr>
            <w:tcW w:w="1108" w:type="dxa"/>
          </w:tcPr>
          <w:p w14:paraId="7C9682E3" w14:textId="77777777" w:rsidR="006812E2" w:rsidRPr="00C427A1" w:rsidRDefault="006812E2" w:rsidP="003B7C69">
            <w:pPr>
              <w:overflowPunct w:val="0"/>
              <w:autoSpaceDE w:val="0"/>
              <w:autoSpaceDN w:val="0"/>
              <w:adjustRightInd w:val="0"/>
              <w:spacing w:before="0" w:after="0"/>
              <w:ind w:firstLine="0"/>
              <w:jc w:val="center"/>
              <w:textAlignment w:val="baseline"/>
            </w:pPr>
            <w:r w:rsidRPr="00C427A1">
              <w:rPr>
                <w:lang w:val="en-US"/>
              </w:rPr>
              <w:t>4</w:t>
            </w:r>
          </w:p>
        </w:tc>
        <w:tc>
          <w:tcPr>
            <w:tcW w:w="3412" w:type="dxa"/>
          </w:tcPr>
          <w:p w14:paraId="35283228" w14:textId="77777777" w:rsidR="006812E2" w:rsidRPr="00C427A1" w:rsidRDefault="006812E2" w:rsidP="003B7C69">
            <w:pPr>
              <w:overflowPunct w:val="0"/>
              <w:autoSpaceDE w:val="0"/>
              <w:autoSpaceDN w:val="0"/>
              <w:adjustRightInd w:val="0"/>
              <w:spacing w:before="0" w:after="0"/>
              <w:ind w:firstLine="0"/>
              <w:jc w:val="left"/>
              <w:textAlignment w:val="baseline"/>
            </w:pPr>
          </w:p>
        </w:tc>
      </w:tr>
      <w:tr w:rsidR="00C427A1" w:rsidRPr="00C427A1" w14:paraId="38BF001A" w14:textId="77777777" w:rsidTr="00D008EF">
        <w:trPr>
          <w:trHeight w:val="302"/>
          <w:jc w:val="center"/>
        </w:trPr>
        <w:tc>
          <w:tcPr>
            <w:tcW w:w="1002" w:type="dxa"/>
          </w:tcPr>
          <w:p w14:paraId="7157EC64" w14:textId="77777777" w:rsidR="00E16211" w:rsidRPr="00C427A1" w:rsidRDefault="00E16211" w:rsidP="003B7C69">
            <w:pPr>
              <w:overflowPunct w:val="0"/>
              <w:autoSpaceDE w:val="0"/>
              <w:autoSpaceDN w:val="0"/>
              <w:adjustRightInd w:val="0"/>
              <w:spacing w:before="0" w:after="0"/>
              <w:ind w:firstLine="0"/>
              <w:textAlignment w:val="baseline"/>
            </w:pPr>
            <w:r w:rsidRPr="00C427A1">
              <w:t>1117</w:t>
            </w:r>
          </w:p>
        </w:tc>
        <w:tc>
          <w:tcPr>
            <w:tcW w:w="2578" w:type="dxa"/>
            <w:shd w:val="clear" w:color="auto" w:fill="auto"/>
            <w:noWrap/>
          </w:tcPr>
          <w:p w14:paraId="5514BB14" w14:textId="77777777" w:rsidR="00E16211" w:rsidRPr="00C427A1" w:rsidRDefault="00E16211" w:rsidP="003B7C69">
            <w:pPr>
              <w:overflowPunct w:val="0"/>
              <w:autoSpaceDE w:val="0"/>
              <w:autoSpaceDN w:val="0"/>
              <w:adjustRightInd w:val="0"/>
              <w:spacing w:before="0" w:after="0"/>
              <w:ind w:firstLine="0"/>
              <w:jc w:val="left"/>
              <w:textAlignment w:val="baseline"/>
            </w:pPr>
            <w:r w:rsidRPr="00C427A1">
              <w:t>адрес электронной почты отправителя чека</w:t>
            </w:r>
          </w:p>
        </w:tc>
        <w:tc>
          <w:tcPr>
            <w:tcW w:w="1864" w:type="dxa"/>
          </w:tcPr>
          <w:p w14:paraId="1759C6C2" w14:textId="77777777" w:rsidR="00E16211" w:rsidRPr="00C427A1" w:rsidRDefault="00E16211" w:rsidP="003B7C69">
            <w:pPr>
              <w:overflowPunct w:val="0"/>
              <w:autoSpaceDE w:val="0"/>
              <w:autoSpaceDN w:val="0"/>
              <w:adjustRightInd w:val="0"/>
              <w:spacing w:before="0" w:after="0"/>
              <w:ind w:firstLine="0"/>
              <w:jc w:val="center"/>
              <w:textAlignment w:val="baseline"/>
            </w:pPr>
            <w:r w:rsidRPr="00C427A1">
              <w:t>Текст</w:t>
            </w:r>
          </w:p>
        </w:tc>
        <w:tc>
          <w:tcPr>
            <w:tcW w:w="1434" w:type="dxa"/>
          </w:tcPr>
          <w:p w14:paraId="6A2AC7CE" w14:textId="77777777" w:rsidR="00E16211" w:rsidRPr="00C427A1" w:rsidRDefault="00E16211" w:rsidP="003B7C69">
            <w:pPr>
              <w:overflowPunct w:val="0"/>
              <w:autoSpaceDE w:val="0"/>
              <w:autoSpaceDN w:val="0"/>
              <w:adjustRightInd w:val="0"/>
              <w:spacing w:before="0" w:after="0"/>
              <w:ind w:firstLine="0"/>
              <w:jc w:val="center"/>
              <w:textAlignment w:val="baseline"/>
            </w:pPr>
            <w:r w:rsidRPr="00C427A1">
              <w:t>Строка</w:t>
            </w:r>
          </w:p>
        </w:tc>
        <w:tc>
          <w:tcPr>
            <w:tcW w:w="1860" w:type="dxa"/>
          </w:tcPr>
          <w:p w14:paraId="0640270C" w14:textId="77777777" w:rsidR="00E16211" w:rsidRPr="00C427A1" w:rsidRDefault="00E16211" w:rsidP="003B7C69">
            <w:pPr>
              <w:overflowPunct w:val="0"/>
              <w:autoSpaceDE w:val="0"/>
              <w:autoSpaceDN w:val="0"/>
              <w:adjustRightInd w:val="0"/>
              <w:spacing w:before="0" w:after="0"/>
              <w:ind w:firstLine="0"/>
              <w:jc w:val="center"/>
              <w:textAlignment w:val="baseline"/>
            </w:pPr>
            <w:r w:rsidRPr="00C427A1">
              <w:t>{С}@{</w:t>
            </w:r>
            <w:r w:rsidRPr="00C427A1">
              <w:rPr>
                <w:lang w:val="en-US"/>
              </w:rPr>
              <w:t>C</w:t>
            </w:r>
            <w:r w:rsidRPr="00C427A1">
              <w:t>}</w:t>
            </w:r>
          </w:p>
        </w:tc>
        <w:tc>
          <w:tcPr>
            <w:tcW w:w="1018" w:type="dxa"/>
          </w:tcPr>
          <w:p w14:paraId="6626987A" w14:textId="77777777" w:rsidR="00E16211" w:rsidRPr="00C427A1" w:rsidRDefault="00E16211" w:rsidP="003B7C69">
            <w:pPr>
              <w:overflowPunct w:val="0"/>
              <w:autoSpaceDE w:val="0"/>
              <w:autoSpaceDN w:val="0"/>
              <w:adjustRightInd w:val="0"/>
              <w:spacing w:before="0" w:after="0"/>
              <w:ind w:firstLine="0"/>
              <w:jc w:val="center"/>
              <w:textAlignment w:val="baseline"/>
            </w:pPr>
            <w:r w:rsidRPr="00C427A1">
              <w:t>Нет</w:t>
            </w:r>
          </w:p>
        </w:tc>
        <w:tc>
          <w:tcPr>
            <w:tcW w:w="1108" w:type="dxa"/>
          </w:tcPr>
          <w:p w14:paraId="71B46519" w14:textId="77777777" w:rsidR="00E16211" w:rsidRPr="00C427A1" w:rsidRDefault="00E16211" w:rsidP="003B7C69">
            <w:pPr>
              <w:overflowPunct w:val="0"/>
              <w:autoSpaceDE w:val="0"/>
              <w:autoSpaceDN w:val="0"/>
              <w:adjustRightInd w:val="0"/>
              <w:spacing w:before="0" w:after="0"/>
              <w:ind w:firstLine="0"/>
              <w:jc w:val="center"/>
              <w:textAlignment w:val="baseline"/>
            </w:pPr>
            <w:r w:rsidRPr="00C427A1">
              <w:t>64</w:t>
            </w:r>
          </w:p>
        </w:tc>
        <w:tc>
          <w:tcPr>
            <w:tcW w:w="3412" w:type="dxa"/>
          </w:tcPr>
          <w:p w14:paraId="309755B0" w14:textId="77777777" w:rsidR="00E16211" w:rsidRPr="00C427A1" w:rsidRDefault="00E16211" w:rsidP="003B7C69">
            <w:pPr>
              <w:overflowPunct w:val="0"/>
              <w:autoSpaceDE w:val="0"/>
              <w:autoSpaceDN w:val="0"/>
              <w:adjustRightInd w:val="0"/>
              <w:spacing w:before="0" w:after="0"/>
              <w:ind w:firstLine="0"/>
              <w:jc w:val="left"/>
              <w:textAlignment w:val="baseline"/>
            </w:pPr>
            <w:r w:rsidRPr="00C427A1">
              <w:t>При передаче ОФД кассового чека (БСО) покупателю (клиенту) в электронной форме указывается адрес электронной почты ОФД</w:t>
            </w:r>
          </w:p>
        </w:tc>
      </w:tr>
      <w:tr w:rsidR="00C427A1" w:rsidRPr="00C427A1" w14:paraId="0879369A" w14:textId="77777777" w:rsidTr="00D008EF">
        <w:trPr>
          <w:trHeight w:val="302"/>
          <w:jc w:val="center"/>
        </w:trPr>
        <w:tc>
          <w:tcPr>
            <w:tcW w:w="1002" w:type="dxa"/>
          </w:tcPr>
          <w:p w14:paraId="1273C402" w14:textId="77777777" w:rsidR="006812E2" w:rsidRPr="00C427A1" w:rsidRDefault="006812E2" w:rsidP="003B7C69">
            <w:pPr>
              <w:overflowPunct w:val="0"/>
              <w:autoSpaceDE w:val="0"/>
              <w:autoSpaceDN w:val="0"/>
              <w:adjustRightInd w:val="0"/>
              <w:spacing w:before="0" w:after="0"/>
              <w:ind w:firstLine="0"/>
              <w:textAlignment w:val="baseline"/>
            </w:pPr>
            <w:r w:rsidRPr="00C427A1">
              <w:t>1118</w:t>
            </w:r>
          </w:p>
        </w:tc>
        <w:tc>
          <w:tcPr>
            <w:tcW w:w="2578" w:type="dxa"/>
            <w:shd w:val="clear" w:color="auto" w:fill="auto"/>
            <w:noWrap/>
          </w:tcPr>
          <w:p w14:paraId="7E333D0A" w14:textId="77777777" w:rsidR="006812E2" w:rsidRPr="00C427A1" w:rsidRDefault="0076406F" w:rsidP="003B7C69">
            <w:pPr>
              <w:overflowPunct w:val="0"/>
              <w:autoSpaceDE w:val="0"/>
              <w:autoSpaceDN w:val="0"/>
              <w:adjustRightInd w:val="0"/>
              <w:spacing w:before="0" w:after="0"/>
              <w:ind w:firstLine="0"/>
              <w:jc w:val="left"/>
              <w:textAlignment w:val="baseline"/>
            </w:pPr>
            <w:r w:rsidRPr="00C427A1">
              <w:t>количество кассовых чеков (БСО) за смену</w:t>
            </w:r>
          </w:p>
        </w:tc>
        <w:tc>
          <w:tcPr>
            <w:tcW w:w="1864" w:type="dxa"/>
          </w:tcPr>
          <w:p w14:paraId="0EB9B14E" w14:textId="77777777" w:rsidR="006812E2" w:rsidRPr="00C427A1" w:rsidRDefault="006812E2" w:rsidP="003B7C69">
            <w:pPr>
              <w:overflowPunct w:val="0"/>
              <w:autoSpaceDE w:val="0"/>
              <w:autoSpaceDN w:val="0"/>
              <w:adjustRightInd w:val="0"/>
              <w:spacing w:before="0" w:after="0"/>
              <w:ind w:firstLine="0"/>
              <w:jc w:val="center"/>
              <w:textAlignment w:val="baseline"/>
            </w:pPr>
            <w:r w:rsidRPr="00C427A1">
              <w:t>Целое</w:t>
            </w:r>
          </w:p>
        </w:tc>
        <w:tc>
          <w:tcPr>
            <w:tcW w:w="1434" w:type="dxa"/>
          </w:tcPr>
          <w:p w14:paraId="04D3BCCE" w14:textId="77777777" w:rsidR="006812E2" w:rsidRPr="00C427A1" w:rsidRDefault="003747C5" w:rsidP="003B7C69">
            <w:pPr>
              <w:overflowPunct w:val="0"/>
              <w:autoSpaceDE w:val="0"/>
              <w:autoSpaceDN w:val="0"/>
              <w:adjustRightInd w:val="0"/>
              <w:spacing w:before="0" w:after="0"/>
              <w:ind w:firstLine="0"/>
              <w:jc w:val="center"/>
              <w:textAlignment w:val="baseline"/>
            </w:pPr>
            <w:r w:rsidRPr="00C427A1">
              <w:rPr>
                <w:lang w:val="en-US"/>
              </w:rPr>
              <w:t>UInt32</w:t>
            </w:r>
          </w:p>
        </w:tc>
        <w:tc>
          <w:tcPr>
            <w:tcW w:w="1860" w:type="dxa"/>
          </w:tcPr>
          <w:p w14:paraId="49FED88B" w14:textId="77777777" w:rsidR="006812E2" w:rsidRPr="00C427A1" w:rsidRDefault="006812E2" w:rsidP="003B7C69">
            <w:pPr>
              <w:overflowPunct w:val="0"/>
              <w:autoSpaceDE w:val="0"/>
              <w:autoSpaceDN w:val="0"/>
              <w:adjustRightInd w:val="0"/>
              <w:spacing w:before="0" w:after="0"/>
              <w:ind w:firstLine="0"/>
              <w:jc w:val="center"/>
              <w:textAlignment w:val="baseline"/>
            </w:pPr>
            <w:r w:rsidRPr="00C427A1">
              <w:t>{Ц}</w:t>
            </w:r>
          </w:p>
        </w:tc>
        <w:tc>
          <w:tcPr>
            <w:tcW w:w="1018" w:type="dxa"/>
          </w:tcPr>
          <w:p w14:paraId="50C61EB1" w14:textId="77777777" w:rsidR="006812E2" w:rsidRPr="00C427A1" w:rsidRDefault="006812E2" w:rsidP="003B7C69">
            <w:pPr>
              <w:overflowPunct w:val="0"/>
              <w:autoSpaceDE w:val="0"/>
              <w:autoSpaceDN w:val="0"/>
              <w:adjustRightInd w:val="0"/>
              <w:spacing w:before="0" w:after="0"/>
              <w:ind w:firstLine="0"/>
              <w:jc w:val="center"/>
              <w:textAlignment w:val="baseline"/>
            </w:pPr>
            <w:r w:rsidRPr="00C427A1">
              <w:t>Да</w:t>
            </w:r>
          </w:p>
        </w:tc>
        <w:tc>
          <w:tcPr>
            <w:tcW w:w="1108" w:type="dxa"/>
          </w:tcPr>
          <w:p w14:paraId="5B94501B" w14:textId="77777777" w:rsidR="006812E2" w:rsidRPr="00C427A1" w:rsidRDefault="006812E2" w:rsidP="003B7C69">
            <w:pPr>
              <w:overflowPunct w:val="0"/>
              <w:autoSpaceDE w:val="0"/>
              <w:autoSpaceDN w:val="0"/>
              <w:adjustRightInd w:val="0"/>
              <w:spacing w:before="0" w:after="0"/>
              <w:ind w:firstLine="0"/>
              <w:jc w:val="center"/>
              <w:textAlignment w:val="baseline"/>
            </w:pPr>
            <w:r w:rsidRPr="00C427A1">
              <w:rPr>
                <w:lang w:val="en-US"/>
              </w:rPr>
              <w:t>4</w:t>
            </w:r>
          </w:p>
        </w:tc>
        <w:tc>
          <w:tcPr>
            <w:tcW w:w="3412" w:type="dxa"/>
          </w:tcPr>
          <w:p w14:paraId="63D1F38C" w14:textId="77777777" w:rsidR="006812E2" w:rsidRPr="00C427A1" w:rsidRDefault="006812E2" w:rsidP="003B7C69">
            <w:pPr>
              <w:overflowPunct w:val="0"/>
              <w:autoSpaceDE w:val="0"/>
              <w:autoSpaceDN w:val="0"/>
              <w:adjustRightInd w:val="0"/>
              <w:spacing w:before="0" w:after="0"/>
              <w:ind w:firstLine="0"/>
              <w:jc w:val="left"/>
              <w:textAlignment w:val="baseline"/>
            </w:pPr>
          </w:p>
        </w:tc>
      </w:tr>
      <w:tr w:rsidR="00C427A1" w:rsidRPr="00C427A1" w14:paraId="3EAE6445" w14:textId="77777777" w:rsidTr="00D008EF">
        <w:trPr>
          <w:trHeight w:val="302"/>
          <w:jc w:val="center"/>
        </w:trPr>
        <w:tc>
          <w:tcPr>
            <w:tcW w:w="1002" w:type="dxa"/>
          </w:tcPr>
          <w:p w14:paraId="2D306546" w14:textId="77777777" w:rsidR="00F409F9" w:rsidRPr="00C427A1" w:rsidRDefault="00F409F9" w:rsidP="003B7C69">
            <w:pPr>
              <w:overflowPunct w:val="0"/>
              <w:autoSpaceDE w:val="0"/>
              <w:autoSpaceDN w:val="0"/>
              <w:adjustRightInd w:val="0"/>
              <w:spacing w:before="0" w:after="0"/>
              <w:ind w:firstLine="0"/>
              <w:textAlignment w:val="baseline"/>
            </w:pPr>
            <w:r w:rsidRPr="00C427A1">
              <w:t>1126</w:t>
            </w:r>
          </w:p>
        </w:tc>
        <w:tc>
          <w:tcPr>
            <w:tcW w:w="2578" w:type="dxa"/>
            <w:shd w:val="clear" w:color="auto" w:fill="auto"/>
            <w:noWrap/>
          </w:tcPr>
          <w:p w14:paraId="34A9F22A" w14:textId="77777777" w:rsidR="00F409F9" w:rsidRPr="00C427A1" w:rsidRDefault="00F409F9" w:rsidP="003B7C69">
            <w:pPr>
              <w:overflowPunct w:val="0"/>
              <w:autoSpaceDE w:val="0"/>
              <w:autoSpaceDN w:val="0"/>
              <w:adjustRightInd w:val="0"/>
              <w:spacing w:before="0" w:after="0"/>
              <w:ind w:firstLine="0"/>
              <w:jc w:val="left"/>
              <w:textAlignment w:val="baseline"/>
            </w:pPr>
            <w:r w:rsidRPr="00C427A1">
              <w:t>признак проведения лотереи</w:t>
            </w:r>
          </w:p>
        </w:tc>
        <w:tc>
          <w:tcPr>
            <w:tcW w:w="1864" w:type="dxa"/>
          </w:tcPr>
          <w:p w14:paraId="76BC16E3" w14:textId="77777777" w:rsidR="00F409F9" w:rsidRPr="00C427A1" w:rsidRDefault="00F409F9" w:rsidP="003B7C69">
            <w:pPr>
              <w:overflowPunct w:val="0"/>
              <w:autoSpaceDE w:val="0"/>
              <w:autoSpaceDN w:val="0"/>
              <w:adjustRightInd w:val="0"/>
              <w:spacing w:before="0" w:after="0"/>
              <w:ind w:firstLine="0"/>
              <w:jc w:val="center"/>
              <w:textAlignment w:val="baseline"/>
            </w:pPr>
            <w:r w:rsidRPr="00C427A1">
              <w:t>Целое</w:t>
            </w:r>
          </w:p>
        </w:tc>
        <w:tc>
          <w:tcPr>
            <w:tcW w:w="1434" w:type="dxa"/>
          </w:tcPr>
          <w:p w14:paraId="28C6F64E" w14:textId="77777777" w:rsidR="00F409F9" w:rsidRPr="00C427A1" w:rsidRDefault="00F409F9" w:rsidP="003B7C69">
            <w:pPr>
              <w:overflowPunct w:val="0"/>
              <w:autoSpaceDE w:val="0"/>
              <w:autoSpaceDN w:val="0"/>
              <w:adjustRightInd w:val="0"/>
              <w:spacing w:before="0" w:after="0"/>
              <w:ind w:firstLine="0"/>
              <w:jc w:val="center"/>
              <w:textAlignment w:val="baseline"/>
              <w:rPr>
                <w:lang w:val="en-US"/>
              </w:rPr>
            </w:pPr>
            <w:r w:rsidRPr="00C427A1">
              <w:rPr>
                <w:lang w:val="en-US"/>
              </w:rPr>
              <w:t>byte</w:t>
            </w:r>
          </w:p>
        </w:tc>
        <w:tc>
          <w:tcPr>
            <w:tcW w:w="1860" w:type="dxa"/>
          </w:tcPr>
          <w:p w14:paraId="73E3E147" w14:textId="77777777" w:rsidR="00F409F9" w:rsidRPr="00C427A1" w:rsidRDefault="00F409F9" w:rsidP="003B7C69">
            <w:pPr>
              <w:overflowPunct w:val="0"/>
              <w:autoSpaceDE w:val="0"/>
              <w:autoSpaceDN w:val="0"/>
              <w:adjustRightInd w:val="0"/>
              <w:spacing w:before="0" w:after="0"/>
              <w:ind w:firstLine="0"/>
              <w:jc w:val="center"/>
              <w:textAlignment w:val="baseline"/>
            </w:pPr>
            <w:r w:rsidRPr="00C427A1">
              <w:rPr>
                <w:strike/>
              </w:rPr>
              <w:t>–</w:t>
            </w:r>
          </w:p>
        </w:tc>
        <w:tc>
          <w:tcPr>
            <w:tcW w:w="1018" w:type="dxa"/>
          </w:tcPr>
          <w:p w14:paraId="084663EC" w14:textId="77777777" w:rsidR="00F409F9" w:rsidRPr="00C427A1" w:rsidRDefault="00F409F9" w:rsidP="003B7C69">
            <w:pPr>
              <w:overflowPunct w:val="0"/>
              <w:autoSpaceDE w:val="0"/>
              <w:autoSpaceDN w:val="0"/>
              <w:adjustRightInd w:val="0"/>
              <w:spacing w:before="0" w:after="0"/>
              <w:ind w:firstLine="0"/>
              <w:jc w:val="center"/>
              <w:textAlignment w:val="baseline"/>
            </w:pPr>
            <w:r w:rsidRPr="00C427A1">
              <w:t>Да</w:t>
            </w:r>
          </w:p>
        </w:tc>
        <w:tc>
          <w:tcPr>
            <w:tcW w:w="1108" w:type="dxa"/>
          </w:tcPr>
          <w:p w14:paraId="0F74036B" w14:textId="77777777" w:rsidR="00F409F9" w:rsidRPr="00C427A1" w:rsidRDefault="00F409F9" w:rsidP="003B7C69">
            <w:pPr>
              <w:overflowPunct w:val="0"/>
              <w:autoSpaceDE w:val="0"/>
              <w:autoSpaceDN w:val="0"/>
              <w:adjustRightInd w:val="0"/>
              <w:spacing w:before="0" w:after="0"/>
              <w:ind w:firstLine="0"/>
              <w:jc w:val="center"/>
              <w:textAlignment w:val="baseline"/>
            </w:pPr>
            <w:r w:rsidRPr="00C427A1">
              <w:t>1</w:t>
            </w:r>
          </w:p>
        </w:tc>
        <w:tc>
          <w:tcPr>
            <w:tcW w:w="3412" w:type="dxa"/>
          </w:tcPr>
          <w:p w14:paraId="70B3D990" w14:textId="77777777" w:rsidR="00F409F9" w:rsidRPr="00C427A1" w:rsidRDefault="00F409F9" w:rsidP="003B7C69">
            <w:pPr>
              <w:overflowPunct w:val="0"/>
              <w:autoSpaceDE w:val="0"/>
              <w:autoSpaceDN w:val="0"/>
              <w:adjustRightInd w:val="0"/>
              <w:spacing w:before="0" w:after="0"/>
              <w:ind w:firstLine="0"/>
              <w:jc w:val="left"/>
              <w:textAlignment w:val="baseline"/>
            </w:pPr>
            <w:r w:rsidRPr="00C427A1">
              <w:t xml:space="preserve">Принимает значения «1» и «0». </w:t>
            </w:r>
            <w:r w:rsidR="00AE1692" w:rsidRPr="00C427A1">
              <w:t>При значении «0» реквизит не включается в состав ФД в ПФ.</w:t>
            </w:r>
          </w:p>
        </w:tc>
      </w:tr>
      <w:tr w:rsidR="00C427A1" w:rsidRPr="00C427A1" w14:paraId="647222AB" w14:textId="77777777" w:rsidTr="00D008EF">
        <w:trPr>
          <w:trHeight w:val="302"/>
          <w:jc w:val="center"/>
        </w:trPr>
        <w:tc>
          <w:tcPr>
            <w:tcW w:w="1002" w:type="dxa"/>
          </w:tcPr>
          <w:p w14:paraId="434987C1" w14:textId="77777777" w:rsidR="00CB7D8B" w:rsidRPr="00C427A1" w:rsidRDefault="00CB7D8B" w:rsidP="003B7C69">
            <w:pPr>
              <w:overflowPunct w:val="0"/>
              <w:autoSpaceDE w:val="0"/>
              <w:autoSpaceDN w:val="0"/>
              <w:adjustRightInd w:val="0"/>
              <w:spacing w:before="0" w:after="0"/>
              <w:ind w:firstLine="0"/>
              <w:textAlignment w:val="baseline"/>
            </w:pPr>
            <w:r w:rsidRPr="00C427A1">
              <w:t>1129</w:t>
            </w:r>
          </w:p>
        </w:tc>
        <w:tc>
          <w:tcPr>
            <w:tcW w:w="2578" w:type="dxa"/>
            <w:shd w:val="clear" w:color="auto" w:fill="auto"/>
            <w:noWrap/>
          </w:tcPr>
          <w:p w14:paraId="76E9C509" w14:textId="77777777" w:rsidR="00CB7D8B" w:rsidRPr="00C427A1" w:rsidRDefault="00CB7D8B" w:rsidP="003B7C69">
            <w:pPr>
              <w:overflowPunct w:val="0"/>
              <w:autoSpaceDE w:val="0"/>
              <w:autoSpaceDN w:val="0"/>
              <w:adjustRightInd w:val="0"/>
              <w:spacing w:before="0" w:after="0"/>
              <w:ind w:firstLine="0"/>
              <w:jc w:val="left"/>
              <w:textAlignment w:val="baseline"/>
            </w:pPr>
            <w:r w:rsidRPr="00C427A1">
              <w:t>счетчики операций «приход»</w:t>
            </w:r>
          </w:p>
        </w:tc>
        <w:tc>
          <w:tcPr>
            <w:tcW w:w="1864" w:type="dxa"/>
          </w:tcPr>
          <w:p w14:paraId="0138E6E1" w14:textId="77777777" w:rsidR="00CB7D8B" w:rsidRPr="00C427A1" w:rsidRDefault="00CB7D8B" w:rsidP="003B7C69">
            <w:pPr>
              <w:overflowPunct w:val="0"/>
              <w:autoSpaceDE w:val="0"/>
              <w:autoSpaceDN w:val="0"/>
              <w:adjustRightInd w:val="0"/>
              <w:spacing w:before="0" w:after="0"/>
              <w:ind w:firstLine="0"/>
              <w:jc w:val="center"/>
              <w:textAlignment w:val="baseline"/>
            </w:pPr>
            <w:r w:rsidRPr="00C427A1">
              <w:t>Структура</w:t>
            </w:r>
          </w:p>
        </w:tc>
        <w:tc>
          <w:tcPr>
            <w:tcW w:w="1434" w:type="dxa"/>
          </w:tcPr>
          <w:p w14:paraId="7EFDFBE8" w14:textId="77777777" w:rsidR="00CB7D8B" w:rsidRPr="00C427A1" w:rsidRDefault="00CB7D8B" w:rsidP="003B7C69">
            <w:pPr>
              <w:overflowPunct w:val="0"/>
              <w:autoSpaceDE w:val="0"/>
              <w:autoSpaceDN w:val="0"/>
              <w:adjustRightInd w:val="0"/>
              <w:spacing w:before="0" w:after="0"/>
              <w:ind w:firstLine="0"/>
              <w:jc w:val="center"/>
              <w:textAlignment w:val="baseline"/>
            </w:pPr>
            <w:r w:rsidRPr="00C427A1">
              <w:rPr>
                <w:lang w:val="en-US"/>
              </w:rPr>
              <w:t>STLV</w:t>
            </w:r>
          </w:p>
        </w:tc>
        <w:tc>
          <w:tcPr>
            <w:tcW w:w="1860" w:type="dxa"/>
          </w:tcPr>
          <w:p w14:paraId="70B5FFFF" w14:textId="77777777" w:rsidR="00CB7D8B" w:rsidRPr="00C427A1" w:rsidRDefault="00CB7D8B" w:rsidP="003B7C69">
            <w:pPr>
              <w:overflowPunct w:val="0"/>
              <w:autoSpaceDE w:val="0"/>
              <w:autoSpaceDN w:val="0"/>
              <w:adjustRightInd w:val="0"/>
              <w:spacing w:before="0" w:after="0"/>
              <w:ind w:firstLine="0"/>
              <w:jc w:val="center"/>
              <w:textAlignment w:val="baseline"/>
            </w:pPr>
            <w:r w:rsidRPr="00C427A1">
              <w:t>–</w:t>
            </w:r>
          </w:p>
        </w:tc>
        <w:tc>
          <w:tcPr>
            <w:tcW w:w="1018" w:type="dxa"/>
          </w:tcPr>
          <w:p w14:paraId="112AC3AA" w14:textId="77777777" w:rsidR="00CB7D8B" w:rsidRPr="00C427A1" w:rsidRDefault="00CB7D8B" w:rsidP="003B7C69">
            <w:pPr>
              <w:overflowPunct w:val="0"/>
              <w:autoSpaceDE w:val="0"/>
              <w:autoSpaceDN w:val="0"/>
              <w:adjustRightInd w:val="0"/>
              <w:spacing w:before="0" w:after="0"/>
              <w:ind w:firstLine="0"/>
              <w:jc w:val="center"/>
              <w:textAlignment w:val="baseline"/>
            </w:pPr>
            <w:r w:rsidRPr="00C427A1">
              <w:t>Нет</w:t>
            </w:r>
          </w:p>
        </w:tc>
        <w:tc>
          <w:tcPr>
            <w:tcW w:w="1108" w:type="dxa"/>
          </w:tcPr>
          <w:p w14:paraId="30A10522" w14:textId="77777777" w:rsidR="00CB7D8B" w:rsidRPr="00C427A1" w:rsidRDefault="00CB7D8B" w:rsidP="003B7C69">
            <w:pPr>
              <w:overflowPunct w:val="0"/>
              <w:autoSpaceDE w:val="0"/>
              <w:autoSpaceDN w:val="0"/>
              <w:adjustRightInd w:val="0"/>
              <w:spacing w:before="0" w:after="0"/>
              <w:ind w:firstLine="0"/>
              <w:jc w:val="center"/>
              <w:textAlignment w:val="baseline"/>
            </w:pPr>
            <w:r w:rsidRPr="00C427A1">
              <w:t>116</w:t>
            </w:r>
          </w:p>
        </w:tc>
        <w:tc>
          <w:tcPr>
            <w:tcW w:w="3412" w:type="dxa"/>
          </w:tcPr>
          <w:p w14:paraId="2C4EC1EB" w14:textId="4918A013" w:rsidR="00CB7D8B" w:rsidRPr="00C427A1" w:rsidRDefault="00CB7D8B" w:rsidP="00901861">
            <w:pPr>
              <w:overflowPunct w:val="0"/>
              <w:autoSpaceDE w:val="0"/>
              <w:autoSpaceDN w:val="0"/>
              <w:adjustRightInd w:val="0"/>
              <w:spacing w:before="0" w:after="0"/>
              <w:ind w:firstLine="0"/>
              <w:jc w:val="left"/>
              <w:textAlignment w:val="baseline"/>
            </w:pPr>
            <w:r w:rsidRPr="00C427A1">
              <w:t xml:space="preserve">См. </w:t>
            </w:r>
            <w:r w:rsidR="00901861">
              <w:t>т</w:t>
            </w:r>
            <w:r w:rsidR="00E835C8" w:rsidRPr="00C427A1">
              <w:t xml:space="preserve">аблицу </w:t>
            </w:r>
            <w:r w:rsidR="00972051" w:rsidRPr="00C427A1">
              <w:t>12</w:t>
            </w:r>
          </w:p>
        </w:tc>
      </w:tr>
      <w:tr w:rsidR="00C427A1" w:rsidRPr="00C427A1" w14:paraId="1DE7F3E8" w14:textId="77777777" w:rsidTr="00D008EF">
        <w:trPr>
          <w:trHeight w:val="302"/>
          <w:jc w:val="center"/>
        </w:trPr>
        <w:tc>
          <w:tcPr>
            <w:tcW w:w="1002" w:type="dxa"/>
          </w:tcPr>
          <w:p w14:paraId="09A8F335" w14:textId="77777777" w:rsidR="00CB7D8B" w:rsidRPr="00C427A1" w:rsidRDefault="00CB7D8B" w:rsidP="003B7C69">
            <w:pPr>
              <w:overflowPunct w:val="0"/>
              <w:autoSpaceDE w:val="0"/>
              <w:autoSpaceDN w:val="0"/>
              <w:adjustRightInd w:val="0"/>
              <w:spacing w:before="0" w:after="0"/>
              <w:ind w:firstLine="0"/>
              <w:textAlignment w:val="baseline"/>
            </w:pPr>
            <w:r w:rsidRPr="00C427A1">
              <w:t>1130</w:t>
            </w:r>
          </w:p>
        </w:tc>
        <w:tc>
          <w:tcPr>
            <w:tcW w:w="2578" w:type="dxa"/>
            <w:shd w:val="clear" w:color="auto" w:fill="auto"/>
            <w:noWrap/>
          </w:tcPr>
          <w:p w14:paraId="3187001D" w14:textId="77777777" w:rsidR="00CB7D8B" w:rsidRPr="00C427A1" w:rsidRDefault="00CB7D8B" w:rsidP="003B7C69">
            <w:pPr>
              <w:overflowPunct w:val="0"/>
              <w:autoSpaceDE w:val="0"/>
              <w:autoSpaceDN w:val="0"/>
              <w:adjustRightInd w:val="0"/>
              <w:spacing w:before="0" w:after="0"/>
              <w:ind w:firstLine="0"/>
              <w:jc w:val="left"/>
              <w:textAlignment w:val="baseline"/>
            </w:pPr>
            <w:r w:rsidRPr="00C427A1">
              <w:t>счетчики операций «возврат прихода»</w:t>
            </w:r>
          </w:p>
        </w:tc>
        <w:tc>
          <w:tcPr>
            <w:tcW w:w="1864" w:type="dxa"/>
          </w:tcPr>
          <w:p w14:paraId="231C136E" w14:textId="77777777" w:rsidR="00CB7D8B" w:rsidRPr="00C427A1" w:rsidRDefault="00CB7D8B" w:rsidP="003B7C69">
            <w:pPr>
              <w:overflowPunct w:val="0"/>
              <w:autoSpaceDE w:val="0"/>
              <w:autoSpaceDN w:val="0"/>
              <w:adjustRightInd w:val="0"/>
              <w:spacing w:before="0" w:after="0"/>
              <w:ind w:firstLine="0"/>
              <w:jc w:val="center"/>
              <w:textAlignment w:val="baseline"/>
            </w:pPr>
            <w:r w:rsidRPr="00C427A1">
              <w:t>Структура</w:t>
            </w:r>
          </w:p>
        </w:tc>
        <w:tc>
          <w:tcPr>
            <w:tcW w:w="1434" w:type="dxa"/>
          </w:tcPr>
          <w:p w14:paraId="072233F6" w14:textId="77777777" w:rsidR="00CB7D8B" w:rsidRPr="00C427A1" w:rsidRDefault="00CB7D8B" w:rsidP="003B7C69">
            <w:pPr>
              <w:overflowPunct w:val="0"/>
              <w:autoSpaceDE w:val="0"/>
              <w:autoSpaceDN w:val="0"/>
              <w:adjustRightInd w:val="0"/>
              <w:spacing w:before="0" w:after="0"/>
              <w:ind w:firstLine="0"/>
              <w:jc w:val="center"/>
              <w:textAlignment w:val="baseline"/>
            </w:pPr>
            <w:r w:rsidRPr="00C427A1">
              <w:rPr>
                <w:lang w:val="en-US"/>
              </w:rPr>
              <w:t>STLV</w:t>
            </w:r>
          </w:p>
        </w:tc>
        <w:tc>
          <w:tcPr>
            <w:tcW w:w="1860" w:type="dxa"/>
          </w:tcPr>
          <w:p w14:paraId="46302568" w14:textId="77777777" w:rsidR="00CB7D8B" w:rsidRPr="00C427A1" w:rsidRDefault="00CB7D8B" w:rsidP="003B7C69">
            <w:pPr>
              <w:overflowPunct w:val="0"/>
              <w:autoSpaceDE w:val="0"/>
              <w:autoSpaceDN w:val="0"/>
              <w:adjustRightInd w:val="0"/>
              <w:spacing w:before="0" w:after="0"/>
              <w:ind w:firstLine="0"/>
              <w:jc w:val="center"/>
              <w:textAlignment w:val="baseline"/>
            </w:pPr>
            <w:r w:rsidRPr="00C427A1">
              <w:t>–</w:t>
            </w:r>
          </w:p>
        </w:tc>
        <w:tc>
          <w:tcPr>
            <w:tcW w:w="1018" w:type="dxa"/>
          </w:tcPr>
          <w:p w14:paraId="4017D3BC" w14:textId="77777777" w:rsidR="00CB7D8B" w:rsidRPr="00C427A1" w:rsidRDefault="00CB7D8B" w:rsidP="003B7C69">
            <w:pPr>
              <w:overflowPunct w:val="0"/>
              <w:autoSpaceDE w:val="0"/>
              <w:autoSpaceDN w:val="0"/>
              <w:adjustRightInd w:val="0"/>
              <w:spacing w:before="0" w:after="0"/>
              <w:ind w:firstLine="0"/>
              <w:jc w:val="center"/>
              <w:textAlignment w:val="baseline"/>
            </w:pPr>
            <w:r w:rsidRPr="00C427A1">
              <w:t>Нет</w:t>
            </w:r>
          </w:p>
        </w:tc>
        <w:tc>
          <w:tcPr>
            <w:tcW w:w="1108" w:type="dxa"/>
          </w:tcPr>
          <w:p w14:paraId="6D229BAD" w14:textId="77777777" w:rsidR="00CB7D8B" w:rsidRPr="00C427A1" w:rsidRDefault="00CB7D8B" w:rsidP="003B7C69">
            <w:pPr>
              <w:overflowPunct w:val="0"/>
              <w:autoSpaceDE w:val="0"/>
              <w:autoSpaceDN w:val="0"/>
              <w:adjustRightInd w:val="0"/>
              <w:spacing w:before="0" w:after="0"/>
              <w:ind w:firstLine="0"/>
              <w:jc w:val="center"/>
              <w:textAlignment w:val="baseline"/>
            </w:pPr>
            <w:r w:rsidRPr="00C427A1">
              <w:t>116</w:t>
            </w:r>
          </w:p>
        </w:tc>
        <w:tc>
          <w:tcPr>
            <w:tcW w:w="3412" w:type="dxa"/>
          </w:tcPr>
          <w:p w14:paraId="63BB2785" w14:textId="3593A225" w:rsidR="00CB7D8B" w:rsidRPr="00C427A1" w:rsidRDefault="00CB7D8B" w:rsidP="00901861">
            <w:pPr>
              <w:overflowPunct w:val="0"/>
              <w:autoSpaceDE w:val="0"/>
              <w:autoSpaceDN w:val="0"/>
              <w:adjustRightInd w:val="0"/>
              <w:spacing w:before="0" w:after="0"/>
              <w:ind w:firstLine="0"/>
              <w:jc w:val="left"/>
              <w:textAlignment w:val="baseline"/>
            </w:pPr>
            <w:r w:rsidRPr="00C427A1">
              <w:t xml:space="preserve">См. </w:t>
            </w:r>
            <w:r w:rsidR="00901861">
              <w:t>т</w:t>
            </w:r>
            <w:r w:rsidR="00E835C8" w:rsidRPr="00C427A1">
              <w:t xml:space="preserve">аблицу </w:t>
            </w:r>
            <w:r w:rsidR="00972051" w:rsidRPr="00C427A1">
              <w:t>12</w:t>
            </w:r>
          </w:p>
        </w:tc>
      </w:tr>
      <w:tr w:rsidR="00C427A1" w:rsidRPr="00C427A1" w14:paraId="200DCBF7" w14:textId="77777777" w:rsidTr="00D008EF">
        <w:trPr>
          <w:trHeight w:val="302"/>
          <w:jc w:val="center"/>
        </w:trPr>
        <w:tc>
          <w:tcPr>
            <w:tcW w:w="1002" w:type="dxa"/>
          </w:tcPr>
          <w:p w14:paraId="6684D5E8" w14:textId="77777777" w:rsidR="00CB7D8B" w:rsidRPr="00C427A1" w:rsidRDefault="00CB7D8B" w:rsidP="003B7C69">
            <w:pPr>
              <w:overflowPunct w:val="0"/>
              <w:autoSpaceDE w:val="0"/>
              <w:autoSpaceDN w:val="0"/>
              <w:adjustRightInd w:val="0"/>
              <w:spacing w:before="0" w:after="0"/>
              <w:ind w:firstLine="0"/>
              <w:textAlignment w:val="baseline"/>
            </w:pPr>
            <w:r w:rsidRPr="00C427A1">
              <w:t>1131</w:t>
            </w:r>
          </w:p>
        </w:tc>
        <w:tc>
          <w:tcPr>
            <w:tcW w:w="2578" w:type="dxa"/>
            <w:shd w:val="clear" w:color="auto" w:fill="auto"/>
            <w:noWrap/>
          </w:tcPr>
          <w:p w14:paraId="110F2231" w14:textId="77777777" w:rsidR="00CB7D8B" w:rsidRPr="00C427A1" w:rsidRDefault="00CB7D8B" w:rsidP="003B7C69">
            <w:pPr>
              <w:overflowPunct w:val="0"/>
              <w:autoSpaceDE w:val="0"/>
              <w:autoSpaceDN w:val="0"/>
              <w:adjustRightInd w:val="0"/>
              <w:spacing w:before="0" w:after="0"/>
              <w:ind w:firstLine="0"/>
              <w:jc w:val="left"/>
              <w:textAlignment w:val="baseline"/>
            </w:pPr>
            <w:r w:rsidRPr="00C427A1">
              <w:t>счетчики операций «расход»</w:t>
            </w:r>
          </w:p>
        </w:tc>
        <w:tc>
          <w:tcPr>
            <w:tcW w:w="1864" w:type="dxa"/>
          </w:tcPr>
          <w:p w14:paraId="0C9F5D6A" w14:textId="77777777" w:rsidR="00CB7D8B" w:rsidRPr="00C427A1" w:rsidRDefault="00CB7D8B" w:rsidP="003B7C69">
            <w:pPr>
              <w:overflowPunct w:val="0"/>
              <w:autoSpaceDE w:val="0"/>
              <w:autoSpaceDN w:val="0"/>
              <w:adjustRightInd w:val="0"/>
              <w:spacing w:before="0" w:after="0"/>
              <w:ind w:firstLine="0"/>
              <w:jc w:val="center"/>
              <w:textAlignment w:val="baseline"/>
            </w:pPr>
            <w:r w:rsidRPr="00C427A1">
              <w:t>Структура</w:t>
            </w:r>
          </w:p>
        </w:tc>
        <w:tc>
          <w:tcPr>
            <w:tcW w:w="1434" w:type="dxa"/>
          </w:tcPr>
          <w:p w14:paraId="58CF540B" w14:textId="77777777" w:rsidR="00CB7D8B" w:rsidRPr="00C427A1" w:rsidRDefault="00CB7D8B" w:rsidP="003B7C69">
            <w:pPr>
              <w:overflowPunct w:val="0"/>
              <w:autoSpaceDE w:val="0"/>
              <w:autoSpaceDN w:val="0"/>
              <w:adjustRightInd w:val="0"/>
              <w:spacing w:before="0" w:after="0"/>
              <w:ind w:firstLine="0"/>
              <w:jc w:val="center"/>
              <w:textAlignment w:val="baseline"/>
            </w:pPr>
            <w:r w:rsidRPr="00C427A1">
              <w:rPr>
                <w:lang w:val="en-US"/>
              </w:rPr>
              <w:t>STLV</w:t>
            </w:r>
          </w:p>
        </w:tc>
        <w:tc>
          <w:tcPr>
            <w:tcW w:w="1860" w:type="dxa"/>
          </w:tcPr>
          <w:p w14:paraId="24D80E1A" w14:textId="77777777" w:rsidR="00CB7D8B" w:rsidRPr="00C427A1" w:rsidRDefault="00CB7D8B" w:rsidP="003B7C69">
            <w:pPr>
              <w:overflowPunct w:val="0"/>
              <w:autoSpaceDE w:val="0"/>
              <w:autoSpaceDN w:val="0"/>
              <w:adjustRightInd w:val="0"/>
              <w:spacing w:before="0" w:after="0"/>
              <w:ind w:firstLine="0"/>
              <w:jc w:val="center"/>
              <w:textAlignment w:val="baseline"/>
            </w:pPr>
            <w:r w:rsidRPr="00C427A1">
              <w:t>–</w:t>
            </w:r>
          </w:p>
        </w:tc>
        <w:tc>
          <w:tcPr>
            <w:tcW w:w="1018" w:type="dxa"/>
          </w:tcPr>
          <w:p w14:paraId="0FA1C8B3" w14:textId="77777777" w:rsidR="00CB7D8B" w:rsidRPr="00C427A1" w:rsidRDefault="00CB7D8B" w:rsidP="003B7C69">
            <w:pPr>
              <w:overflowPunct w:val="0"/>
              <w:autoSpaceDE w:val="0"/>
              <w:autoSpaceDN w:val="0"/>
              <w:adjustRightInd w:val="0"/>
              <w:spacing w:before="0" w:after="0"/>
              <w:ind w:firstLine="0"/>
              <w:jc w:val="center"/>
              <w:textAlignment w:val="baseline"/>
            </w:pPr>
            <w:r w:rsidRPr="00C427A1">
              <w:t>Нет</w:t>
            </w:r>
          </w:p>
        </w:tc>
        <w:tc>
          <w:tcPr>
            <w:tcW w:w="1108" w:type="dxa"/>
          </w:tcPr>
          <w:p w14:paraId="4C9D38EB" w14:textId="77777777" w:rsidR="00CB7D8B" w:rsidRPr="00C427A1" w:rsidRDefault="00CB7D8B" w:rsidP="003B7C69">
            <w:pPr>
              <w:overflowPunct w:val="0"/>
              <w:autoSpaceDE w:val="0"/>
              <w:autoSpaceDN w:val="0"/>
              <w:adjustRightInd w:val="0"/>
              <w:spacing w:before="0" w:after="0"/>
              <w:ind w:firstLine="0"/>
              <w:jc w:val="center"/>
              <w:textAlignment w:val="baseline"/>
            </w:pPr>
            <w:r w:rsidRPr="00C427A1">
              <w:t>116</w:t>
            </w:r>
          </w:p>
        </w:tc>
        <w:tc>
          <w:tcPr>
            <w:tcW w:w="3412" w:type="dxa"/>
          </w:tcPr>
          <w:p w14:paraId="469D6A8F" w14:textId="1A34343A" w:rsidR="00CB7D8B" w:rsidRPr="00C427A1" w:rsidRDefault="00CB7D8B" w:rsidP="00901861">
            <w:pPr>
              <w:overflowPunct w:val="0"/>
              <w:autoSpaceDE w:val="0"/>
              <w:autoSpaceDN w:val="0"/>
              <w:adjustRightInd w:val="0"/>
              <w:spacing w:before="0" w:after="0"/>
              <w:ind w:firstLine="0"/>
              <w:jc w:val="left"/>
              <w:textAlignment w:val="baseline"/>
            </w:pPr>
            <w:r w:rsidRPr="00C427A1">
              <w:t xml:space="preserve">См. </w:t>
            </w:r>
            <w:r w:rsidR="00901861">
              <w:t>т</w:t>
            </w:r>
            <w:r w:rsidR="00E835C8" w:rsidRPr="00C427A1">
              <w:t xml:space="preserve">аблицу </w:t>
            </w:r>
            <w:r w:rsidR="00972051" w:rsidRPr="00C427A1">
              <w:t>12</w:t>
            </w:r>
          </w:p>
        </w:tc>
      </w:tr>
      <w:tr w:rsidR="00C427A1" w:rsidRPr="00C427A1" w14:paraId="11BDF619" w14:textId="77777777" w:rsidTr="00D008EF">
        <w:trPr>
          <w:trHeight w:val="302"/>
          <w:jc w:val="center"/>
        </w:trPr>
        <w:tc>
          <w:tcPr>
            <w:tcW w:w="1002" w:type="dxa"/>
          </w:tcPr>
          <w:p w14:paraId="4C56784E" w14:textId="77777777" w:rsidR="00CB7D8B" w:rsidRPr="00C427A1" w:rsidRDefault="00CB7D8B" w:rsidP="003B7C69">
            <w:pPr>
              <w:overflowPunct w:val="0"/>
              <w:autoSpaceDE w:val="0"/>
              <w:autoSpaceDN w:val="0"/>
              <w:adjustRightInd w:val="0"/>
              <w:spacing w:before="0" w:after="0"/>
              <w:ind w:firstLine="0"/>
              <w:textAlignment w:val="baseline"/>
            </w:pPr>
            <w:r w:rsidRPr="00C427A1">
              <w:t>1132</w:t>
            </w:r>
          </w:p>
        </w:tc>
        <w:tc>
          <w:tcPr>
            <w:tcW w:w="2578" w:type="dxa"/>
            <w:shd w:val="clear" w:color="auto" w:fill="auto"/>
            <w:noWrap/>
          </w:tcPr>
          <w:p w14:paraId="2C521D4E" w14:textId="77777777" w:rsidR="00CB7D8B" w:rsidRPr="00C427A1" w:rsidRDefault="00CB7D8B" w:rsidP="003B7C69">
            <w:pPr>
              <w:overflowPunct w:val="0"/>
              <w:autoSpaceDE w:val="0"/>
              <w:autoSpaceDN w:val="0"/>
              <w:adjustRightInd w:val="0"/>
              <w:spacing w:before="0" w:after="0"/>
              <w:ind w:firstLine="0"/>
              <w:jc w:val="left"/>
              <w:textAlignment w:val="baseline"/>
            </w:pPr>
            <w:r w:rsidRPr="00C427A1">
              <w:t>счетчики операций «возврат расхода»</w:t>
            </w:r>
          </w:p>
        </w:tc>
        <w:tc>
          <w:tcPr>
            <w:tcW w:w="1864" w:type="dxa"/>
          </w:tcPr>
          <w:p w14:paraId="653B126C" w14:textId="77777777" w:rsidR="00CB7D8B" w:rsidRPr="00C427A1" w:rsidRDefault="00CB7D8B" w:rsidP="003B7C69">
            <w:pPr>
              <w:overflowPunct w:val="0"/>
              <w:autoSpaceDE w:val="0"/>
              <w:autoSpaceDN w:val="0"/>
              <w:adjustRightInd w:val="0"/>
              <w:spacing w:before="0" w:after="0"/>
              <w:ind w:firstLine="0"/>
              <w:jc w:val="center"/>
              <w:textAlignment w:val="baseline"/>
            </w:pPr>
            <w:r w:rsidRPr="00C427A1">
              <w:t>Структура</w:t>
            </w:r>
          </w:p>
        </w:tc>
        <w:tc>
          <w:tcPr>
            <w:tcW w:w="1434" w:type="dxa"/>
          </w:tcPr>
          <w:p w14:paraId="263EB851" w14:textId="77777777" w:rsidR="00CB7D8B" w:rsidRPr="00C427A1" w:rsidRDefault="00CB7D8B" w:rsidP="003B7C69">
            <w:pPr>
              <w:overflowPunct w:val="0"/>
              <w:autoSpaceDE w:val="0"/>
              <w:autoSpaceDN w:val="0"/>
              <w:adjustRightInd w:val="0"/>
              <w:spacing w:before="0" w:after="0"/>
              <w:ind w:firstLine="0"/>
              <w:jc w:val="center"/>
              <w:textAlignment w:val="baseline"/>
            </w:pPr>
            <w:r w:rsidRPr="00C427A1">
              <w:rPr>
                <w:lang w:val="en-US"/>
              </w:rPr>
              <w:t>STLV</w:t>
            </w:r>
          </w:p>
        </w:tc>
        <w:tc>
          <w:tcPr>
            <w:tcW w:w="1860" w:type="dxa"/>
          </w:tcPr>
          <w:p w14:paraId="4F31B14C" w14:textId="77777777" w:rsidR="00CB7D8B" w:rsidRPr="00C427A1" w:rsidRDefault="00CB7D8B" w:rsidP="003B7C69">
            <w:pPr>
              <w:overflowPunct w:val="0"/>
              <w:autoSpaceDE w:val="0"/>
              <w:autoSpaceDN w:val="0"/>
              <w:adjustRightInd w:val="0"/>
              <w:spacing w:before="0" w:after="0"/>
              <w:ind w:firstLine="0"/>
              <w:jc w:val="center"/>
              <w:textAlignment w:val="baseline"/>
            </w:pPr>
            <w:r w:rsidRPr="00C427A1">
              <w:t>–</w:t>
            </w:r>
          </w:p>
        </w:tc>
        <w:tc>
          <w:tcPr>
            <w:tcW w:w="1018" w:type="dxa"/>
          </w:tcPr>
          <w:p w14:paraId="406BA174" w14:textId="77777777" w:rsidR="00CB7D8B" w:rsidRPr="00C427A1" w:rsidRDefault="00CB7D8B" w:rsidP="003B7C69">
            <w:pPr>
              <w:overflowPunct w:val="0"/>
              <w:autoSpaceDE w:val="0"/>
              <w:autoSpaceDN w:val="0"/>
              <w:adjustRightInd w:val="0"/>
              <w:spacing w:before="0" w:after="0"/>
              <w:ind w:firstLine="0"/>
              <w:jc w:val="center"/>
              <w:textAlignment w:val="baseline"/>
            </w:pPr>
            <w:r w:rsidRPr="00C427A1">
              <w:t>Нет</w:t>
            </w:r>
          </w:p>
        </w:tc>
        <w:tc>
          <w:tcPr>
            <w:tcW w:w="1108" w:type="dxa"/>
          </w:tcPr>
          <w:p w14:paraId="7C1DA7BE" w14:textId="77777777" w:rsidR="00CB7D8B" w:rsidRPr="00C427A1" w:rsidRDefault="00CB7D8B" w:rsidP="003B7C69">
            <w:pPr>
              <w:overflowPunct w:val="0"/>
              <w:autoSpaceDE w:val="0"/>
              <w:autoSpaceDN w:val="0"/>
              <w:adjustRightInd w:val="0"/>
              <w:spacing w:before="0" w:after="0"/>
              <w:ind w:firstLine="0"/>
              <w:jc w:val="center"/>
              <w:textAlignment w:val="baseline"/>
            </w:pPr>
            <w:r w:rsidRPr="00C427A1">
              <w:t>116</w:t>
            </w:r>
          </w:p>
        </w:tc>
        <w:tc>
          <w:tcPr>
            <w:tcW w:w="3412" w:type="dxa"/>
          </w:tcPr>
          <w:p w14:paraId="18B9249A" w14:textId="092868A3" w:rsidR="00CB7D8B" w:rsidRPr="00C427A1" w:rsidRDefault="00CB7D8B" w:rsidP="00901861">
            <w:pPr>
              <w:overflowPunct w:val="0"/>
              <w:autoSpaceDE w:val="0"/>
              <w:autoSpaceDN w:val="0"/>
              <w:adjustRightInd w:val="0"/>
              <w:spacing w:before="0" w:after="0"/>
              <w:ind w:firstLine="0"/>
              <w:jc w:val="left"/>
              <w:textAlignment w:val="baseline"/>
            </w:pPr>
            <w:r w:rsidRPr="00C427A1">
              <w:t xml:space="preserve">См. </w:t>
            </w:r>
            <w:r w:rsidR="00901861">
              <w:t>т</w:t>
            </w:r>
            <w:r w:rsidR="00E835C8" w:rsidRPr="00C427A1">
              <w:t xml:space="preserve">аблицу </w:t>
            </w:r>
            <w:r w:rsidR="00972051" w:rsidRPr="00C427A1">
              <w:t>12</w:t>
            </w:r>
          </w:p>
        </w:tc>
      </w:tr>
      <w:tr w:rsidR="00C427A1" w:rsidRPr="00C427A1" w14:paraId="607DD9FF" w14:textId="77777777" w:rsidTr="00D008EF">
        <w:trPr>
          <w:trHeight w:val="302"/>
          <w:jc w:val="center"/>
        </w:trPr>
        <w:tc>
          <w:tcPr>
            <w:tcW w:w="1002" w:type="dxa"/>
          </w:tcPr>
          <w:p w14:paraId="3F96E1DE" w14:textId="77777777" w:rsidR="00CB7D8B" w:rsidRPr="00C427A1" w:rsidRDefault="00CB7D8B" w:rsidP="003B7C69">
            <w:pPr>
              <w:overflowPunct w:val="0"/>
              <w:autoSpaceDE w:val="0"/>
              <w:autoSpaceDN w:val="0"/>
              <w:adjustRightInd w:val="0"/>
              <w:spacing w:before="0" w:after="0"/>
              <w:ind w:firstLine="0"/>
              <w:textAlignment w:val="baseline"/>
            </w:pPr>
            <w:r w:rsidRPr="00C427A1">
              <w:t>1133</w:t>
            </w:r>
          </w:p>
        </w:tc>
        <w:tc>
          <w:tcPr>
            <w:tcW w:w="2578" w:type="dxa"/>
            <w:shd w:val="clear" w:color="auto" w:fill="auto"/>
            <w:noWrap/>
          </w:tcPr>
          <w:p w14:paraId="1A63D1C0" w14:textId="77777777" w:rsidR="00CB7D8B" w:rsidRPr="00C427A1" w:rsidRDefault="00CB7D8B" w:rsidP="003B7C69">
            <w:pPr>
              <w:overflowPunct w:val="0"/>
              <w:autoSpaceDE w:val="0"/>
              <w:autoSpaceDN w:val="0"/>
              <w:adjustRightInd w:val="0"/>
              <w:spacing w:before="0" w:after="0"/>
              <w:ind w:firstLine="0"/>
              <w:jc w:val="left"/>
              <w:textAlignment w:val="baseline"/>
            </w:pPr>
            <w:r w:rsidRPr="00C427A1">
              <w:t>счетчики операций по чекам коррекции</w:t>
            </w:r>
          </w:p>
        </w:tc>
        <w:tc>
          <w:tcPr>
            <w:tcW w:w="1864" w:type="dxa"/>
          </w:tcPr>
          <w:p w14:paraId="02726CE6" w14:textId="77777777" w:rsidR="00CB7D8B" w:rsidRPr="00C427A1" w:rsidRDefault="00CB7D8B" w:rsidP="003B7C69">
            <w:pPr>
              <w:overflowPunct w:val="0"/>
              <w:autoSpaceDE w:val="0"/>
              <w:autoSpaceDN w:val="0"/>
              <w:adjustRightInd w:val="0"/>
              <w:spacing w:before="0" w:after="0"/>
              <w:ind w:firstLine="0"/>
              <w:jc w:val="center"/>
              <w:textAlignment w:val="baseline"/>
            </w:pPr>
            <w:r w:rsidRPr="00C427A1">
              <w:t>Структура</w:t>
            </w:r>
          </w:p>
        </w:tc>
        <w:tc>
          <w:tcPr>
            <w:tcW w:w="1434" w:type="dxa"/>
          </w:tcPr>
          <w:p w14:paraId="7AC8653B" w14:textId="77777777" w:rsidR="00CB7D8B" w:rsidRPr="00C427A1" w:rsidRDefault="00CB7D8B" w:rsidP="003B7C69">
            <w:pPr>
              <w:overflowPunct w:val="0"/>
              <w:autoSpaceDE w:val="0"/>
              <w:autoSpaceDN w:val="0"/>
              <w:adjustRightInd w:val="0"/>
              <w:spacing w:before="0" w:after="0"/>
              <w:ind w:firstLine="0"/>
              <w:jc w:val="center"/>
              <w:textAlignment w:val="baseline"/>
            </w:pPr>
            <w:r w:rsidRPr="00C427A1">
              <w:rPr>
                <w:lang w:val="en-US"/>
              </w:rPr>
              <w:t>STLV</w:t>
            </w:r>
          </w:p>
        </w:tc>
        <w:tc>
          <w:tcPr>
            <w:tcW w:w="1860" w:type="dxa"/>
          </w:tcPr>
          <w:p w14:paraId="74E072AE" w14:textId="77777777" w:rsidR="00CB7D8B" w:rsidRPr="00C427A1" w:rsidRDefault="00CB7D8B" w:rsidP="003B7C69">
            <w:pPr>
              <w:overflowPunct w:val="0"/>
              <w:autoSpaceDE w:val="0"/>
              <w:autoSpaceDN w:val="0"/>
              <w:adjustRightInd w:val="0"/>
              <w:spacing w:before="0" w:after="0"/>
              <w:ind w:firstLine="0"/>
              <w:jc w:val="center"/>
              <w:textAlignment w:val="baseline"/>
            </w:pPr>
            <w:r w:rsidRPr="00C427A1">
              <w:t>–</w:t>
            </w:r>
          </w:p>
        </w:tc>
        <w:tc>
          <w:tcPr>
            <w:tcW w:w="1018" w:type="dxa"/>
          </w:tcPr>
          <w:p w14:paraId="619C83DB" w14:textId="77777777" w:rsidR="00CB7D8B" w:rsidRPr="00C427A1" w:rsidRDefault="00CB7D8B" w:rsidP="003B7C69">
            <w:pPr>
              <w:overflowPunct w:val="0"/>
              <w:autoSpaceDE w:val="0"/>
              <w:autoSpaceDN w:val="0"/>
              <w:adjustRightInd w:val="0"/>
              <w:spacing w:before="0" w:after="0"/>
              <w:ind w:firstLine="0"/>
              <w:jc w:val="center"/>
              <w:textAlignment w:val="baseline"/>
            </w:pPr>
            <w:r w:rsidRPr="00C427A1">
              <w:t>Нет</w:t>
            </w:r>
          </w:p>
        </w:tc>
        <w:tc>
          <w:tcPr>
            <w:tcW w:w="1108" w:type="dxa"/>
          </w:tcPr>
          <w:p w14:paraId="4C7B5222" w14:textId="77777777" w:rsidR="00CB7D8B" w:rsidRPr="00C427A1" w:rsidRDefault="00CB7D8B" w:rsidP="003B7C69">
            <w:pPr>
              <w:overflowPunct w:val="0"/>
              <w:autoSpaceDE w:val="0"/>
              <w:autoSpaceDN w:val="0"/>
              <w:adjustRightInd w:val="0"/>
              <w:spacing w:before="0" w:after="0"/>
              <w:ind w:firstLine="0"/>
              <w:jc w:val="center"/>
              <w:textAlignment w:val="baseline"/>
            </w:pPr>
            <w:r w:rsidRPr="00C427A1">
              <w:t>216</w:t>
            </w:r>
          </w:p>
        </w:tc>
        <w:tc>
          <w:tcPr>
            <w:tcW w:w="3412" w:type="dxa"/>
          </w:tcPr>
          <w:p w14:paraId="320AB992" w14:textId="1880D8FE" w:rsidR="00CB7D8B" w:rsidRPr="00C427A1" w:rsidRDefault="00CB7D8B" w:rsidP="00901861">
            <w:pPr>
              <w:overflowPunct w:val="0"/>
              <w:autoSpaceDE w:val="0"/>
              <w:autoSpaceDN w:val="0"/>
              <w:adjustRightInd w:val="0"/>
              <w:spacing w:before="0" w:after="0"/>
              <w:ind w:firstLine="0"/>
              <w:jc w:val="left"/>
              <w:textAlignment w:val="baseline"/>
            </w:pPr>
            <w:r w:rsidRPr="00C427A1">
              <w:t xml:space="preserve">См. </w:t>
            </w:r>
            <w:r w:rsidR="00901861">
              <w:t>т</w:t>
            </w:r>
            <w:r w:rsidR="00E835C8" w:rsidRPr="00C427A1">
              <w:t xml:space="preserve">аблицу </w:t>
            </w:r>
            <w:r w:rsidR="00972051" w:rsidRPr="00C427A1">
              <w:t>13</w:t>
            </w:r>
          </w:p>
        </w:tc>
      </w:tr>
      <w:tr w:rsidR="00C427A1" w:rsidRPr="00C427A1" w14:paraId="7BBFD2CA" w14:textId="77777777" w:rsidTr="00D008EF">
        <w:trPr>
          <w:trHeight w:val="302"/>
          <w:jc w:val="center"/>
        </w:trPr>
        <w:tc>
          <w:tcPr>
            <w:tcW w:w="1002" w:type="dxa"/>
          </w:tcPr>
          <w:p w14:paraId="5721022C" w14:textId="77777777" w:rsidR="00CB7D8B" w:rsidRPr="00C427A1" w:rsidRDefault="00CB7D8B" w:rsidP="003B7C69">
            <w:pPr>
              <w:overflowPunct w:val="0"/>
              <w:autoSpaceDE w:val="0"/>
              <w:autoSpaceDN w:val="0"/>
              <w:adjustRightInd w:val="0"/>
              <w:spacing w:before="0" w:after="0"/>
              <w:ind w:firstLine="0"/>
              <w:textAlignment w:val="baseline"/>
            </w:pPr>
            <w:r w:rsidRPr="00C427A1">
              <w:lastRenderedPageBreak/>
              <w:t>1134</w:t>
            </w:r>
          </w:p>
        </w:tc>
        <w:tc>
          <w:tcPr>
            <w:tcW w:w="2578" w:type="dxa"/>
            <w:shd w:val="clear" w:color="auto" w:fill="auto"/>
            <w:noWrap/>
          </w:tcPr>
          <w:p w14:paraId="285D3976" w14:textId="77777777" w:rsidR="00CB7D8B" w:rsidRPr="00C427A1" w:rsidRDefault="00CB7D8B" w:rsidP="003B7C69">
            <w:pPr>
              <w:overflowPunct w:val="0"/>
              <w:autoSpaceDE w:val="0"/>
              <w:autoSpaceDN w:val="0"/>
              <w:adjustRightInd w:val="0"/>
              <w:spacing w:before="0" w:after="0"/>
              <w:ind w:firstLine="0"/>
              <w:jc w:val="left"/>
              <w:textAlignment w:val="baseline"/>
            </w:pPr>
            <w:r w:rsidRPr="00C427A1">
              <w:t xml:space="preserve">количество чеков </w:t>
            </w:r>
            <w:r w:rsidR="005D6B58" w:rsidRPr="00C427A1">
              <w:t>(</w:t>
            </w:r>
            <w:r w:rsidR="005101E4" w:rsidRPr="00C427A1">
              <w:t xml:space="preserve">БСО) </w:t>
            </w:r>
            <w:r w:rsidRPr="00C427A1">
              <w:t>со всеми признаками расчетов</w:t>
            </w:r>
          </w:p>
        </w:tc>
        <w:tc>
          <w:tcPr>
            <w:tcW w:w="1864" w:type="dxa"/>
          </w:tcPr>
          <w:p w14:paraId="1B7237CA" w14:textId="77777777" w:rsidR="00CB7D8B" w:rsidRPr="00C427A1" w:rsidRDefault="00CB7D8B" w:rsidP="003B7C69">
            <w:pPr>
              <w:overflowPunct w:val="0"/>
              <w:autoSpaceDE w:val="0"/>
              <w:autoSpaceDN w:val="0"/>
              <w:adjustRightInd w:val="0"/>
              <w:spacing w:before="0" w:after="0"/>
              <w:ind w:firstLine="0"/>
              <w:jc w:val="center"/>
              <w:textAlignment w:val="baseline"/>
            </w:pPr>
            <w:r w:rsidRPr="00C427A1">
              <w:t>Целое</w:t>
            </w:r>
          </w:p>
        </w:tc>
        <w:tc>
          <w:tcPr>
            <w:tcW w:w="1434" w:type="dxa"/>
          </w:tcPr>
          <w:p w14:paraId="07D304A5" w14:textId="77777777" w:rsidR="00CB7D8B" w:rsidRPr="00C427A1" w:rsidRDefault="003747C5" w:rsidP="003B7C69">
            <w:pPr>
              <w:overflowPunct w:val="0"/>
              <w:autoSpaceDE w:val="0"/>
              <w:autoSpaceDN w:val="0"/>
              <w:adjustRightInd w:val="0"/>
              <w:spacing w:before="0" w:after="0"/>
              <w:ind w:firstLine="0"/>
              <w:jc w:val="center"/>
              <w:textAlignment w:val="baseline"/>
            </w:pPr>
            <w:r w:rsidRPr="00C427A1">
              <w:rPr>
                <w:lang w:val="en-US"/>
              </w:rPr>
              <w:t>UInt32</w:t>
            </w:r>
          </w:p>
        </w:tc>
        <w:tc>
          <w:tcPr>
            <w:tcW w:w="1860" w:type="dxa"/>
          </w:tcPr>
          <w:p w14:paraId="4565F3A0" w14:textId="77777777" w:rsidR="00CB7D8B" w:rsidRPr="00C427A1" w:rsidRDefault="00CB7D8B" w:rsidP="003B7C69">
            <w:pPr>
              <w:overflowPunct w:val="0"/>
              <w:autoSpaceDE w:val="0"/>
              <w:autoSpaceDN w:val="0"/>
              <w:adjustRightInd w:val="0"/>
              <w:spacing w:before="0" w:after="0"/>
              <w:ind w:firstLine="0"/>
              <w:jc w:val="center"/>
              <w:textAlignment w:val="baseline"/>
            </w:pPr>
            <w:r w:rsidRPr="00C427A1">
              <w:t>{Ц}</w:t>
            </w:r>
          </w:p>
        </w:tc>
        <w:tc>
          <w:tcPr>
            <w:tcW w:w="1018" w:type="dxa"/>
          </w:tcPr>
          <w:p w14:paraId="7340181D" w14:textId="77777777" w:rsidR="00CB7D8B" w:rsidRPr="00C427A1" w:rsidRDefault="00CB7D8B" w:rsidP="003B7C69">
            <w:pPr>
              <w:overflowPunct w:val="0"/>
              <w:autoSpaceDE w:val="0"/>
              <w:autoSpaceDN w:val="0"/>
              <w:adjustRightInd w:val="0"/>
              <w:spacing w:before="0" w:after="0"/>
              <w:ind w:firstLine="0"/>
              <w:jc w:val="center"/>
              <w:textAlignment w:val="baseline"/>
            </w:pPr>
            <w:r w:rsidRPr="00C427A1">
              <w:t>Да</w:t>
            </w:r>
          </w:p>
        </w:tc>
        <w:tc>
          <w:tcPr>
            <w:tcW w:w="1108" w:type="dxa"/>
          </w:tcPr>
          <w:p w14:paraId="7CEA0C50" w14:textId="77777777" w:rsidR="00CB7D8B" w:rsidRPr="00C427A1" w:rsidRDefault="00CB7D8B" w:rsidP="003B7C69">
            <w:pPr>
              <w:overflowPunct w:val="0"/>
              <w:autoSpaceDE w:val="0"/>
              <w:autoSpaceDN w:val="0"/>
              <w:adjustRightInd w:val="0"/>
              <w:spacing w:before="0" w:after="0"/>
              <w:ind w:firstLine="0"/>
              <w:jc w:val="center"/>
              <w:textAlignment w:val="baseline"/>
            </w:pPr>
            <w:r w:rsidRPr="00C427A1">
              <w:rPr>
                <w:lang w:val="en-US"/>
              </w:rPr>
              <w:t>4</w:t>
            </w:r>
          </w:p>
        </w:tc>
        <w:tc>
          <w:tcPr>
            <w:tcW w:w="3412" w:type="dxa"/>
          </w:tcPr>
          <w:p w14:paraId="39E75BF7" w14:textId="77777777" w:rsidR="00CB7D8B" w:rsidRPr="00C427A1" w:rsidRDefault="00CB7D8B" w:rsidP="003B7C69">
            <w:pPr>
              <w:overflowPunct w:val="0"/>
              <w:autoSpaceDE w:val="0"/>
              <w:autoSpaceDN w:val="0"/>
              <w:adjustRightInd w:val="0"/>
              <w:spacing w:before="0" w:after="0"/>
              <w:ind w:firstLine="0"/>
              <w:jc w:val="left"/>
              <w:textAlignment w:val="baseline"/>
            </w:pPr>
          </w:p>
        </w:tc>
      </w:tr>
      <w:tr w:rsidR="00C427A1" w:rsidRPr="00C427A1" w14:paraId="7E1C8828" w14:textId="77777777" w:rsidTr="00D008EF">
        <w:trPr>
          <w:trHeight w:val="302"/>
          <w:jc w:val="center"/>
        </w:trPr>
        <w:tc>
          <w:tcPr>
            <w:tcW w:w="1002" w:type="dxa"/>
          </w:tcPr>
          <w:p w14:paraId="09069B34" w14:textId="77777777" w:rsidR="00CB7D8B" w:rsidRPr="00C427A1" w:rsidRDefault="00CB7D8B" w:rsidP="003B7C69">
            <w:pPr>
              <w:overflowPunct w:val="0"/>
              <w:autoSpaceDE w:val="0"/>
              <w:autoSpaceDN w:val="0"/>
              <w:adjustRightInd w:val="0"/>
              <w:spacing w:before="0" w:after="0"/>
              <w:ind w:firstLine="0"/>
              <w:textAlignment w:val="baseline"/>
            </w:pPr>
            <w:r w:rsidRPr="00C427A1">
              <w:t>1135</w:t>
            </w:r>
          </w:p>
        </w:tc>
        <w:tc>
          <w:tcPr>
            <w:tcW w:w="2578" w:type="dxa"/>
            <w:shd w:val="clear" w:color="auto" w:fill="auto"/>
            <w:noWrap/>
          </w:tcPr>
          <w:p w14:paraId="5D7CCB44" w14:textId="77777777" w:rsidR="00CB7D8B" w:rsidRPr="00C427A1" w:rsidRDefault="00CB7D8B" w:rsidP="003B7C69">
            <w:pPr>
              <w:overflowPunct w:val="0"/>
              <w:autoSpaceDE w:val="0"/>
              <w:autoSpaceDN w:val="0"/>
              <w:adjustRightInd w:val="0"/>
              <w:spacing w:before="0" w:after="0"/>
              <w:ind w:firstLine="0"/>
              <w:jc w:val="left"/>
              <w:textAlignment w:val="baseline"/>
            </w:pPr>
            <w:r w:rsidRPr="00C427A1">
              <w:t>количество чеков по признаку расчетов</w:t>
            </w:r>
          </w:p>
        </w:tc>
        <w:tc>
          <w:tcPr>
            <w:tcW w:w="1864" w:type="dxa"/>
          </w:tcPr>
          <w:p w14:paraId="178EE472" w14:textId="77777777" w:rsidR="00CB7D8B" w:rsidRPr="00C427A1" w:rsidRDefault="00CB7D8B" w:rsidP="003B7C69">
            <w:pPr>
              <w:overflowPunct w:val="0"/>
              <w:autoSpaceDE w:val="0"/>
              <w:autoSpaceDN w:val="0"/>
              <w:adjustRightInd w:val="0"/>
              <w:spacing w:before="0" w:after="0"/>
              <w:ind w:firstLine="0"/>
              <w:jc w:val="center"/>
              <w:textAlignment w:val="baseline"/>
            </w:pPr>
            <w:r w:rsidRPr="00C427A1">
              <w:t>Целое</w:t>
            </w:r>
          </w:p>
        </w:tc>
        <w:tc>
          <w:tcPr>
            <w:tcW w:w="1434" w:type="dxa"/>
          </w:tcPr>
          <w:p w14:paraId="5FDE9CBD" w14:textId="77777777" w:rsidR="00CB7D8B" w:rsidRPr="00C427A1" w:rsidRDefault="003747C5" w:rsidP="003B7C69">
            <w:pPr>
              <w:overflowPunct w:val="0"/>
              <w:autoSpaceDE w:val="0"/>
              <w:autoSpaceDN w:val="0"/>
              <w:adjustRightInd w:val="0"/>
              <w:spacing w:before="0" w:after="0"/>
              <w:ind w:firstLine="0"/>
              <w:jc w:val="center"/>
              <w:textAlignment w:val="baseline"/>
            </w:pPr>
            <w:r w:rsidRPr="00C427A1">
              <w:rPr>
                <w:lang w:val="en-US"/>
              </w:rPr>
              <w:t>UInt32</w:t>
            </w:r>
          </w:p>
        </w:tc>
        <w:tc>
          <w:tcPr>
            <w:tcW w:w="1860" w:type="dxa"/>
          </w:tcPr>
          <w:p w14:paraId="7A2FE8C1" w14:textId="77777777" w:rsidR="00CB7D8B" w:rsidRPr="00C427A1" w:rsidRDefault="00CB7D8B" w:rsidP="003B7C69">
            <w:pPr>
              <w:overflowPunct w:val="0"/>
              <w:autoSpaceDE w:val="0"/>
              <w:autoSpaceDN w:val="0"/>
              <w:adjustRightInd w:val="0"/>
              <w:spacing w:before="0" w:after="0"/>
              <w:ind w:firstLine="0"/>
              <w:jc w:val="center"/>
              <w:textAlignment w:val="baseline"/>
            </w:pPr>
            <w:r w:rsidRPr="00C427A1">
              <w:t>{Ц}</w:t>
            </w:r>
          </w:p>
        </w:tc>
        <w:tc>
          <w:tcPr>
            <w:tcW w:w="1018" w:type="dxa"/>
          </w:tcPr>
          <w:p w14:paraId="1B013C1C" w14:textId="77777777" w:rsidR="00CB7D8B" w:rsidRPr="00C427A1" w:rsidRDefault="00CB7D8B" w:rsidP="003B7C69">
            <w:pPr>
              <w:overflowPunct w:val="0"/>
              <w:autoSpaceDE w:val="0"/>
              <w:autoSpaceDN w:val="0"/>
              <w:adjustRightInd w:val="0"/>
              <w:spacing w:before="0" w:after="0"/>
              <w:ind w:firstLine="0"/>
              <w:jc w:val="center"/>
              <w:textAlignment w:val="baseline"/>
            </w:pPr>
            <w:r w:rsidRPr="00C427A1">
              <w:t>Да</w:t>
            </w:r>
          </w:p>
        </w:tc>
        <w:tc>
          <w:tcPr>
            <w:tcW w:w="1108" w:type="dxa"/>
          </w:tcPr>
          <w:p w14:paraId="196BCBBA" w14:textId="77777777" w:rsidR="00CB7D8B" w:rsidRPr="00C427A1" w:rsidRDefault="00CB7D8B" w:rsidP="003B7C69">
            <w:pPr>
              <w:overflowPunct w:val="0"/>
              <w:autoSpaceDE w:val="0"/>
              <w:autoSpaceDN w:val="0"/>
              <w:adjustRightInd w:val="0"/>
              <w:spacing w:before="0" w:after="0"/>
              <w:ind w:firstLine="0"/>
              <w:jc w:val="center"/>
              <w:textAlignment w:val="baseline"/>
            </w:pPr>
            <w:r w:rsidRPr="00C427A1">
              <w:rPr>
                <w:lang w:val="en-US"/>
              </w:rPr>
              <w:t>4</w:t>
            </w:r>
          </w:p>
        </w:tc>
        <w:tc>
          <w:tcPr>
            <w:tcW w:w="3412" w:type="dxa"/>
          </w:tcPr>
          <w:p w14:paraId="577351F8" w14:textId="77777777" w:rsidR="00CB7D8B" w:rsidRPr="00C427A1" w:rsidRDefault="00CB7D8B" w:rsidP="003B7C69">
            <w:pPr>
              <w:overflowPunct w:val="0"/>
              <w:autoSpaceDE w:val="0"/>
              <w:autoSpaceDN w:val="0"/>
              <w:adjustRightInd w:val="0"/>
              <w:spacing w:before="0" w:after="0"/>
              <w:ind w:firstLine="0"/>
              <w:jc w:val="left"/>
              <w:textAlignment w:val="baseline"/>
            </w:pPr>
          </w:p>
        </w:tc>
      </w:tr>
      <w:tr w:rsidR="00C427A1" w:rsidRPr="00C427A1" w14:paraId="55BDFCC0" w14:textId="77777777" w:rsidTr="00D008EF">
        <w:trPr>
          <w:trHeight w:val="302"/>
          <w:jc w:val="center"/>
        </w:trPr>
        <w:tc>
          <w:tcPr>
            <w:tcW w:w="1002" w:type="dxa"/>
          </w:tcPr>
          <w:p w14:paraId="27A06A68" w14:textId="77777777" w:rsidR="008F3026" w:rsidRPr="00C427A1" w:rsidRDefault="008F3026" w:rsidP="003B7C69">
            <w:pPr>
              <w:overflowPunct w:val="0"/>
              <w:autoSpaceDE w:val="0"/>
              <w:autoSpaceDN w:val="0"/>
              <w:adjustRightInd w:val="0"/>
              <w:spacing w:before="0" w:after="0"/>
              <w:ind w:firstLine="0"/>
              <w:textAlignment w:val="baseline"/>
            </w:pPr>
            <w:r w:rsidRPr="00C427A1">
              <w:t>1136</w:t>
            </w:r>
          </w:p>
        </w:tc>
        <w:tc>
          <w:tcPr>
            <w:tcW w:w="2578" w:type="dxa"/>
            <w:shd w:val="clear" w:color="auto" w:fill="auto"/>
            <w:noWrap/>
          </w:tcPr>
          <w:p w14:paraId="501EE5A2" w14:textId="22035600" w:rsidR="008F3026" w:rsidRPr="00C427A1" w:rsidRDefault="008F3026" w:rsidP="003B7C69">
            <w:pPr>
              <w:overflowPunct w:val="0"/>
              <w:autoSpaceDE w:val="0"/>
              <w:autoSpaceDN w:val="0"/>
              <w:adjustRightInd w:val="0"/>
              <w:spacing w:before="0" w:after="0"/>
              <w:ind w:firstLine="0"/>
              <w:jc w:val="left"/>
              <w:textAlignment w:val="baseline"/>
            </w:pPr>
            <w:r w:rsidRPr="00C427A1">
              <w:t>итоговая сумма в чеках (БСО) наличными</w:t>
            </w:r>
            <w:r w:rsidR="008E367E">
              <w:t xml:space="preserve"> денежными средствами</w:t>
            </w:r>
          </w:p>
        </w:tc>
        <w:tc>
          <w:tcPr>
            <w:tcW w:w="1864" w:type="dxa"/>
          </w:tcPr>
          <w:p w14:paraId="4C5C4720" w14:textId="77777777" w:rsidR="008F3026" w:rsidRPr="00C427A1" w:rsidRDefault="008F3026" w:rsidP="003B7C69">
            <w:pPr>
              <w:overflowPunct w:val="0"/>
              <w:autoSpaceDE w:val="0"/>
              <w:autoSpaceDN w:val="0"/>
              <w:adjustRightInd w:val="0"/>
              <w:spacing w:before="0" w:after="0"/>
              <w:ind w:firstLine="0"/>
              <w:jc w:val="center"/>
              <w:textAlignment w:val="baseline"/>
            </w:pPr>
            <w:r w:rsidRPr="00C427A1">
              <w:t>Целое</w:t>
            </w:r>
          </w:p>
        </w:tc>
        <w:tc>
          <w:tcPr>
            <w:tcW w:w="1434" w:type="dxa"/>
          </w:tcPr>
          <w:p w14:paraId="0B217736" w14:textId="77777777" w:rsidR="008F3026" w:rsidRPr="00C427A1" w:rsidRDefault="008F3026" w:rsidP="003B7C69">
            <w:pPr>
              <w:overflowPunct w:val="0"/>
              <w:autoSpaceDE w:val="0"/>
              <w:autoSpaceDN w:val="0"/>
              <w:adjustRightInd w:val="0"/>
              <w:spacing w:before="0" w:after="0"/>
              <w:ind w:firstLine="0"/>
              <w:jc w:val="center"/>
              <w:textAlignment w:val="baseline"/>
            </w:pPr>
            <w:r w:rsidRPr="00C427A1">
              <w:rPr>
                <w:lang w:val="en-US"/>
              </w:rPr>
              <w:t>VLN</w:t>
            </w:r>
          </w:p>
        </w:tc>
        <w:tc>
          <w:tcPr>
            <w:tcW w:w="1860" w:type="dxa"/>
          </w:tcPr>
          <w:p w14:paraId="1DE70B44" w14:textId="77777777" w:rsidR="008F3026" w:rsidRPr="00C427A1" w:rsidRDefault="008F3026" w:rsidP="003B7C69">
            <w:pPr>
              <w:overflowPunct w:val="0"/>
              <w:autoSpaceDE w:val="0"/>
              <w:autoSpaceDN w:val="0"/>
              <w:adjustRightInd w:val="0"/>
              <w:spacing w:before="0" w:after="0"/>
              <w:ind w:firstLine="0"/>
              <w:jc w:val="center"/>
              <w:textAlignment w:val="baseline"/>
            </w:pPr>
            <w:r w:rsidRPr="00C427A1">
              <w:t>{Ц</w:t>
            </w:r>
            <w:proofErr w:type="gramStart"/>
            <w:r w:rsidRPr="00C427A1">
              <w:t>}.ЦЦ</w:t>
            </w:r>
            <w:proofErr w:type="gramEnd"/>
          </w:p>
        </w:tc>
        <w:tc>
          <w:tcPr>
            <w:tcW w:w="1018" w:type="dxa"/>
          </w:tcPr>
          <w:p w14:paraId="43A7EF78" w14:textId="77777777" w:rsidR="008F3026" w:rsidRPr="00C427A1" w:rsidRDefault="008F3026" w:rsidP="003B7C69">
            <w:pPr>
              <w:overflowPunct w:val="0"/>
              <w:autoSpaceDE w:val="0"/>
              <w:autoSpaceDN w:val="0"/>
              <w:adjustRightInd w:val="0"/>
              <w:spacing w:before="0" w:after="0"/>
              <w:ind w:firstLine="0"/>
              <w:jc w:val="center"/>
              <w:textAlignment w:val="baseline"/>
            </w:pPr>
            <w:r w:rsidRPr="00C427A1">
              <w:t>Нет</w:t>
            </w:r>
          </w:p>
        </w:tc>
        <w:tc>
          <w:tcPr>
            <w:tcW w:w="1108" w:type="dxa"/>
          </w:tcPr>
          <w:p w14:paraId="1C9A982D" w14:textId="43CEF081" w:rsidR="008F3026" w:rsidRPr="00C427A1" w:rsidRDefault="00057EEB" w:rsidP="003B7C69">
            <w:pPr>
              <w:overflowPunct w:val="0"/>
              <w:autoSpaceDE w:val="0"/>
              <w:autoSpaceDN w:val="0"/>
              <w:adjustRightInd w:val="0"/>
              <w:spacing w:before="0" w:after="0"/>
              <w:ind w:firstLine="0"/>
              <w:jc w:val="center"/>
              <w:textAlignment w:val="baseline"/>
              <w:rPr>
                <w:lang w:val="en-US"/>
              </w:rPr>
            </w:pPr>
            <w:r w:rsidRPr="00C427A1">
              <w:rPr>
                <w:lang w:val="en-US"/>
              </w:rPr>
              <w:t>6</w:t>
            </w:r>
          </w:p>
        </w:tc>
        <w:tc>
          <w:tcPr>
            <w:tcW w:w="3412" w:type="dxa"/>
          </w:tcPr>
          <w:p w14:paraId="71CCB80F" w14:textId="49EED28C" w:rsidR="008F3026" w:rsidRPr="00C427A1" w:rsidRDefault="008F3026" w:rsidP="000D6997">
            <w:pPr>
              <w:overflowPunct w:val="0"/>
              <w:autoSpaceDE w:val="0"/>
              <w:autoSpaceDN w:val="0"/>
              <w:adjustRightInd w:val="0"/>
              <w:spacing w:before="0" w:after="0"/>
              <w:ind w:firstLine="0"/>
              <w:jc w:val="left"/>
              <w:textAlignment w:val="baseline"/>
            </w:pPr>
            <w:r w:rsidRPr="00C427A1">
              <w:t xml:space="preserve">Величина </w:t>
            </w:r>
            <w:r w:rsidR="000D6997" w:rsidRPr="00C427A1">
              <w:t>с учетом копеек</w:t>
            </w:r>
            <w:r w:rsidRPr="00C427A1">
              <w:t xml:space="preserve"> печатается в виде числа с фиксированной точкой (2 цифры после </w:t>
            </w:r>
            <w:r w:rsidR="003A3FC6" w:rsidRPr="00C427A1">
              <w:t>точки</w:t>
            </w:r>
            <w:r w:rsidRPr="00C427A1">
              <w:t>) в рублях</w:t>
            </w:r>
          </w:p>
        </w:tc>
      </w:tr>
      <w:tr w:rsidR="00C427A1" w:rsidRPr="00C427A1" w14:paraId="0755CADC" w14:textId="77777777" w:rsidTr="00D008EF">
        <w:trPr>
          <w:trHeight w:val="302"/>
          <w:jc w:val="center"/>
        </w:trPr>
        <w:tc>
          <w:tcPr>
            <w:tcW w:w="1002" w:type="dxa"/>
          </w:tcPr>
          <w:p w14:paraId="749641C4" w14:textId="77777777" w:rsidR="008F3026" w:rsidRPr="00C427A1" w:rsidRDefault="008F3026" w:rsidP="003B7C69">
            <w:pPr>
              <w:overflowPunct w:val="0"/>
              <w:autoSpaceDE w:val="0"/>
              <w:autoSpaceDN w:val="0"/>
              <w:adjustRightInd w:val="0"/>
              <w:spacing w:before="0" w:after="0"/>
              <w:ind w:firstLine="0"/>
              <w:textAlignment w:val="baseline"/>
            </w:pPr>
            <w:r w:rsidRPr="00C427A1">
              <w:t>1138</w:t>
            </w:r>
          </w:p>
        </w:tc>
        <w:tc>
          <w:tcPr>
            <w:tcW w:w="2578" w:type="dxa"/>
            <w:shd w:val="clear" w:color="auto" w:fill="auto"/>
            <w:noWrap/>
          </w:tcPr>
          <w:p w14:paraId="4365EB3F" w14:textId="28AF4CDF" w:rsidR="008F3026" w:rsidRPr="00C427A1" w:rsidRDefault="008F3026" w:rsidP="003B7C69">
            <w:pPr>
              <w:overflowPunct w:val="0"/>
              <w:autoSpaceDE w:val="0"/>
              <w:autoSpaceDN w:val="0"/>
              <w:adjustRightInd w:val="0"/>
              <w:spacing w:before="0" w:after="0"/>
              <w:ind w:firstLine="0"/>
              <w:jc w:val="left"/>
              <w:textAlignment w:val="baseline"/>
            </w:pPr>
            <w:r w:rsidRPr="00C427A1">
              <w:t>итоговая сумма в чеках (БСО) электронными</w:t>
            </w:r>
            <w:r w:rsidR="008E367E">
              <w:t xml:space="preserve"> средствами платежа</w:t>
            </w:r>
          </w:p>
        </w:tc>
        <w:tc>
          <w:tcPr>
            <w:tcW w:w="1864" w:type="dxa"/>
          </w:tcPr>
          <w:p w14:paraId="37FEB138" w14:textId="77777777" w:rsidR="008F3026" w:rsidRPr="00C427A1" w:rsidRDefault="008F3026" w:rsidP="003B7C69">
            <w:pPr>
              <w:overflowPunct w:val="0"/>
              <w:autoSpaceDE w:val="0"/>
              <w:autoSpaceDN w:val="0"/>
              <w:adjustRightInd w:val="0"/>
              <w:spacing w:before="0" w:after="0"/>
              <w:ind w:firstLine="0"/>
              <w:jc w:val="center"/>
              <w:textAlignment w:val="baseline"/>
            </w:pPr>
            <w:r w:rsidRPr="00C427A1">
              <w:t>Целое</w:t>
            </w:r>
          </w:p>
        </w:tc>
        <w:tc>
          <w:tcPr>
            <w:tcW w:w="1434" w:type="dxa"/>
          </w:tcPr>
          <w:p w14:paraId="40E1894F" w14:textId="77777777" w:rsidR="008F3026" w:rsidRPr="00C427A1" w:rsidRDefault="008F3026" w:rsidP="003B7C69">
            <w:pPr>
              <w:overflowPunct w:val="0"/>
              <w:autoSpaceDE w:val="0"/>
              <w:autoSpaceDN w:val="0"/>
              <w:adjustRightInd w:val="0"/>
              <w:spacing w:before="0" w:after="0"/>
              <w:ind w:firstLine="0"/>
              <w:jc w:val="center"/>
              <w:textAlignment w:val="baseline"/>
            </w:pPr>
            <w:r w:rsidRPr="00C427A1">
              <w:rPr>
                <w:lang w:val="en-US"/>
              </w:rPr>
              <w:t>VLN</w:t>
            </w:r>
          </w:p>
        </w:tc>
        <w:tc>
          <w:tcPr>
            <w:tcW w:w="1860" w:type="dxa"/>
          </w:tcPr>
          <w:p w14:paraId="275D7EFB" w14:textId="77777777" w:rsidR="008F3026" w:rsidRPr="00C427A1" w:rsidRDefault="008F3026" w:rsidP="003B7C69">
            <w:pPr>
              <w:overflowPunct w:val="0"/>
              <w:autoSpaceDE w:val="0"/>
              <w:autoSpaceDN w:val="0"/>
              <w:adjustRightInd w:val="0"/>
              <w:spacing w:before="0" w:after="0"/>
              <w:ind w:firstLine="0"/>
              <w:jc w:val="center"/>
              <w:textAlignment w:val="baseline"/>
            </w:pPr>
            <w:r w:rsidRPr="00C427A1">
              <w:t>{Ц</w:t>
            </w:r>
            <w:proofErr w:type="gramStart"/>
            <w:r w:rsidRPr="00C427A1">
              <w:t>}.ЦЦ</w:t>
            </w:r>
            <w:proofErr w:type="gramEnd"/>
          </w:p>
        </w:tc>
        <w:tc>
          <w:tcPr>
            <w:tcW w:w="1018" w:type="dxa"/>
          </w:tcPr>
          <w:p w14:paraId="48DD3082" w14:textId="77777777" w:rsidR="008F3026" w:rsidRPr="00C427A1" w:rsidRDefault="008F3026" w:rsidP="003B7C69">
            <w:pPr>
              <w:overflowPunct w:val="0"/>
              <w:autoSpaceDE w:val="0"/>
              <w:autoSpaceDN w:val="0"/>
              <w:adjustRightInd w:val="0"/>
              <w:spacing w:before="0" w:after="0"/>
              <w:ind w:firstLine="0"/>
              <w:jc w:val="center"/>
              <w:textAlignment w:val="baseline"/>
            </w:pPr>
            <w:r w:rsidRPr="00C427A1">
              <w:t>Нет</w:t>
            </w:r>
          </w:p>
        </w:tc>
        <w:tc>
          <w:tcPr>
            <w:tcW w:w="1108" w:type="dxa"/>
          </w:tcPr>
          <w:p w14:paraId="689AD672" w14:textId="2632BF13" w:rsidR="008F3026" w:rsidRPr="00C427A1" w:rsidRDefault="00057EEB" w:rsidP="003B7C69">
            <w:pPr>
              <w:overflowPunct w:val="0"/>
              <w:autoSpaceDE w:val="0"/>
              <w:autoSpaceDN w:val="0"/>
              <w:adjustRightInd w:val="0"/>
              <w:spacing w:before="0" w:after="0"/>
              <w:ind w:firstLine="0"/>
              <w:jc w:val="center"/>
              <w:textAlignment w:val="baseline"/>
            </w:pPr>
            <w:r w:rsidRPr="00C427A1">
              <w:rPr>
                <w:lang w:val="en-US"/>
              </w:rPr>
              <w:t>6</w:t>
            </w:r>
          </w:p>
        </w:tc>
        <w:tc>
          <w:tcPr>
            <w:tcW w:w="3412" w:type="dxa"/>
          </w:tcPr>
          <w:p w14:paraId="1721D0D9" w14:textId="6A102969" w:rsidR="008F3026" w:rsidRPr="00C427A1" w:rsidRDefault="008F3026" w:rsidP="000D6997">
            <w:pPr>
              <w:overflowPunct w:val="0"/>
              <w:autoSpaceDE w:val="0"/>
              <w:autoSpaceDN w:val="0"/>
              <w:adjustRightInd w:val="0"/>
              <w:spacing w:before="0" w:after="0"/>
              <w:ind w:firstLine="0"/>
              <w:jc w:val="left"/>
              <w:textAlignment w:val="baseline"/>
            </w:pPr>
            <w:r w:rsidRPr="00C427A1">
              <w:t xml:space="preserve">Величина </w:t>
            </w:r>
            <w:r w:rsidR="000D6997" w:rsidRPr="00C427A1">
              <w:t>с учетом копеек</w:t>
            </w:r>
            <w:r w:rsidRPr="00C427A1">
              <w:t xml:space="preserve"> печатается в виде числа с фиксированной точкой (2 цифры после </w:t>
            </w:r>
            <w:r w:rsidR="003A3FC6" w:rsidRPr="00C427A1">
              <w:t>точки</w:t>
            </w:r>
            <w:r w:rsidRPr="00C427A1">
              <w:t>) в рублях</w:t>
            </w:r>
          </w:p>
        </w:tc>
      </w:tr>
      <w:tr w:rsidR="00C427A1" w:rsidRPr="00C427A1" w14:paraId="3DAE2721" w14:textId="77777777" w:rsidTr="00D008EF">
        <w:trPr>
          <w:trHeight w:val="302"/>
          <w:jc w:val="center"/>
        </w:trPr>
        <w:tc>
          <w:tcPr>
            <w:tcW w:w="1002" w:type="dxa"/>
          </w:tcPr>
          <w:p w14:paraId="01540BFA" w14:textId="77777777" w:rsidR="008F3026" w:rsidRPr="00C427A1" w:rsidRDefault="008F3026" w:rsidP="003B7C69">
            <w:pPr>
              <w:overflowPunct w:val="0"/>
              <w:autoSpaceDE w:val="0"/>
              <w:autoSpaceDN w:val="0"/>
              <w:adjustRightInd w:val="0"/>
              <w:spacing w:before="0" w:after="0"/>
              <w:ind w:firstLine="0"/>
              <w:textAlignment w:val="baseline"/>
            </w:pPr>
            <w:r w:rsidRPr="00C427A1">
              <w:t>1139</w:t>
            </w:r>
          </w:p>
        </w:tc>
        <w:tc>
          <w:tcPr>
            <w:tcW w:w="2578" w:type="dxa"/>
            <w:shd w:val="clear" w:color="auto" w:fill="auto"/>
            <w:noWrap/>
          </w:tcPr>
          <w:p w14:paraId="105C3630" w14:textId="77777777" w:rsidR="008F3026" w:rsidRPr="00C427A1" w:rsidRDefault="008F3026" w:rsidP="003B7C69">
            <w:pPr>
              <w:overflowPunct w:val="0"/>
              <w:autoSpaceDE w:val="0"/>
              <w:autoSpaceDN w:val="0"/>
              <w:adjustRightInd w:val="0"/>
              <w:spacing w:before="0" w:after="0"/>
              <w:ind w:firstLine="0"/>
              <w:jc w:val="left"/>
              <w:textAlignment w:val="baseline"/>
            </w:pPr>
            <w:r w:rsidRPr="00C427A1">
              <w:t>сумма НДС по ставке 18%</w:t>
            </w:r>
          </w:p>
        </w:tc>
        <w:tc>
          <w:tcPr>
            <w:tcW w:w="1864" w:type="dxa"/>
          </w:tcPr>
          <w:p w14:paraId="3C97840A" w14:textId="77777777" w:rsidR="008F3026" w:rsidRPr="00C427A1" w:rsidRDefault="008F3026" w:rsidP="003B7C69">
            <w:pPr>
              <w:overflowPunct w:val="0"/>
              <w:autoSpaceDE w:val="0"/>
              <w:autoSpaceDN w:val="0"/>
              <w:adjustRightInd w:val="0"/>
              <w:spacing w:before="0" w:after="0"/>
              <w:ind w:firstLine="0"/>
              <w:jc w:val="center"/>
              <w:textAlignment w:val="baseline"/>
            </w:pPr>
            <w:r w:rsidRPr="00C427A1">
              <w:t>Целое</w:t>
            </w:r>
          </w:p>
        </w:tc>
        <w:tc>
          <w:tcPr>
            <w:tcW w:w="1434" w:type="dxa"/>
          </w:tcPr>
          <w:p w14:paraId="1BB1463E" w14:textId="77777777" w:rsidR="008F3026" w:rsidRPr="00C427A1" w:rsidRDefault="008F3026" w:rsidP="003B7C69">
            <w:pPr>
              <w:overflowPunct w:val="0"/>
              <w:autoSpaceDE w:val="0"/>
              <w:autoSpaceDN w:val="0"/>
              <w:adjustRightInd w:val="0"/>
              <w:spacing w:before="0" w:after="0"/>
              <w:ind w:firstLine="0"/>
              <w:jc w:val="center"/>
              <w:textAlignment w:val="baseline"/>
            </w:pPr>
            <w:r w:rsidRPr="00C427A1">
              <w:rPr>
                <w:lang w:val="en-US"/>
              </w:rPr>
              <w:t>VLN</w:t>
            </w:r>
          </w:p>
        </w:tc>
        <w:tc>
          <w:tcPr>
            <w:tcW w:w="1860" w:type="dxa"/>
          </w:tcPr>
          <w:p w14:paraId="7AE08925" w14:textId="77777777" w:rsidR="008F3026" w:rsidRPr="00C427A1" w:rsidRDefault="008F3026" w:rsidP="003B7C69">
            <w:pPr>
              <w:overflowPunct w:val="0"/>
              <w:autoSpaceDE w:val="0"/>
              <w:autoSpaceDN w:val="0"/>
              <w:adjustRightInd w:val="0"/>
              <w:spacing w:before="0" w:after="0"/>
              <w:ind w:firstLine="0"/>
              <w:jc w:val="center"/>
              <w:textAlignment w:val="baseline"/>
            </w:pPr>
            <w:r w:rsidRPr="00C427A1">
              <w:t>{Ц</w:t>
            </w:r>
            <w:proofErr w:type="gramStart"/>
            <w:r w:rsidRPr="00C427A1">
              <w:t>}.ЦЦ</w:t>
            </w:r>
            <w:proofErr w:type="gramEnd"/>
          </w:p>
        </w:tc>
        <w:tc>
          <w:tcPr>
            <w:tcW w:w="1018" w:type="dxa"/>
          </w:tcPr>
          <w:p w14:paraId="12FA3B5E" w14:textId="77777777" w:rsidR="008F3026" w:rsidRPr="00C427A1" w:rsidRDefault="008F3026" w:rsidP="003B7C69">
            <w:pPr>
              <w:overflowPunct w:val="0"/>
              <w:autoSpaceDE w:val="0"/>
              <w:autoSpaceDN w:val="0"/>
              <w:adjustRightInd w:val="0"/>
              <w:spacing w:before="0" w:after="0"/>
              <w:ind w:firstLine="0"/>
              <w:jc w:val="center"/>
              <w:textAlignment w:val="baseline"/>
            </w:pPr>
            <w:r w:rsidRPr="00C427A1">
              <w:t>Нет</w:t>
            </w:r>
          </w:p>
        </w:tc>
        <w:tc>
          <w:tcPr>
            <w:tcW w:w="1108" w:type="dxa"/>
          </w:tcPr>
          <w:p w14:paraId="24C4406B" w14:textId="371EAE7C" w:rsidR="008F3026" w:rsidRPr="00C427A1" w:rsidRDefault="00057EEB" w:rsidP="003B7C69">
            <w:pPr>
              <w:overflowPunct w:val="0"/>
              <w:autoSpaceDE w:val="0"/>
              <w:autoSpaceDN w:val="0"/>
              <w:adjustRightInd w:val="0"/>
              <w:spacing w:before="0" w:after="0"/>
              <w:ind w:firstLine="0"/>
              <w:jc w:val="center"/>
              <w:textAlignment w:val="baseline"/>
            </w:pPr>
            <w:r w:rsidRPr="00C427A1">
              <w:rPr>
                <w:lang w:val="en-US"/>
              </w:rPr>
              <w:t>6</w:t>
            </w:r>
          </w:p>
        </w:tc>
        <w:tc>
          <w:tcPr>
            <w:tcW w:w="3412" w:type="dxa"/>
          </w:tcPr>
          <w:p w14:paraId="17E8165A" w14:textId="084C4289" w:rsidR="008F3026" w:rsidRPr="00C427A1" w:rsidRDefault="008F3026" w:rsidP="000D6997">
            <w:pPr>
              <w:overflowPunct w:val="0"/>
              <w:autoSpaceDE w:val="0"/>
              <w:autoSpaceDN w:val="0"/>
              <w:adjustRightInd w:val="0"/>
              <w:spacing w:before="0" w:after="0"/>
              <w:ind w:firstLine="0"/>
              <w:jc w:val="left"/>
              <w:textAlignment w:val="baseline"/>
            </w:pPr>
            <w:r w:rsidRPr="00C427A1">
              <w:t xml:space="preserve">Величина </w:t>
            </w:r>
            <w:r w:rsidR="000D6997" w:rsidRPr="00C427A1">
              <w:t>с учетом копеек</w:t>
            </w:r>
            <w:r w:rsidRPr="00C427A1">
              <w:t xml:space="preserve">, печатается в виде числа с фиксированной точкой (2 цифры после </w:t>
            </w:r>
            <w:r w:rsidR="003A3FC6" w:rsidRPr="00C427A1">
              <w:t>точки</w:t>
            </w:r>
            <w:r w:rsidRPr="00C427A1">
              <w:t>) в рублях</w:t>
            </w:r>
          </w:p>
        </w:tc>
      </w:tr>
      <w:tr w:rsidR="00C427A1" w:rsidRPr="00C427A1" w14:paraId="75C3EB78" w14:textId="77777777" w:rsidTr="00D008EF">
        <w:trPr>
          <w:trHeight w:val="302"/>
          <w:jc w:val="center"/>
        </w:trPr>
        <w:tc>
          <w:tcPr>
            <w:tcW w:w="1002" w:type="dxa"/>
          </w:tcPr>
          <w:p w14:paraId="5D1FEBD0" w14:textId="77777777" w:rsidR="008F3026" w:rsidRPr="00C427A1" w:rsidRDefault="008F3026" w:rsidP="003B7C69">
            <w:pPr>
              <w:overflowPunct w:val="0"/>
              <w:autoSpaceDE w:val="0"/>
              <w:autoSpaceDN w:val="0"/>
              <w:adjustRightInd w:val="0"/>
              <w:spacing w:before="0" w:after="0"/>
              <w:ind w:firstLine="0"/>
              <w:textAlignment w:val="baseline"/>
            </w:pPr>
            <w:r w:rsidRPr="00C427A1">
              <w:t>1140</w:t>
            </w:r>
          </w:p>
        </w:tc>
        <w:tc>
          <w:tcPr>
            <w:tcW w:w="2578" w:type="dxa"/>
            <w:shd w:val="clear" w:color="auto" w:fill="auto"/>
            <w:noWrap/>
          </w:tcPr>
          <w:p w14:paraId="2CA667B3" w14:textId="77777777" w:rsidR="008F3026" w:rsidRPr="00C427A1" w:rsidRDefault="008F3026" w:rsidP="003B7C69">
            <w:pPr>
              <w:overflowPunct w:val="0"/>
              <w:autoSpaceDE w:val="0"/>
              <w:autoSpaceDN w:val="0"/>
              <w:adjustRightInd w:val="0"/>
              <w:spacing w:before="0" w:after="0"/>
              <w:ind w:firstLine="0"/>
              <w:jc w:val="left"/>
              <w:textAlignment w:val="baseline"/>
            </w:pPr>
            <w:r w:rsidRPr="00C427A1">
              <w:t>сумма НДС по ставке 10%</w:t>
            </w:r>
          </w:p>
        </w:tc>
        <w:tc>
          <w:tcPr>
            <w:tcW w:w="1864" w:type="dxa"/>
          </w:tcPr>
          <w:p w14:paraId="06E50F67" w14:textId="77777777" w:rsidR="008F3026" w:rsidRPr="00C427A1" w:rsidRDefault="008F3026" w:rsidP="003B7C69">
            <w:pPr>
              <w:overflowPunct w:val="0"/>
              <w:autoSpaceDE w:val="0"/>
              <w:autoSpaceDN w:val="0"/>
              <w:adjustRightInd w:val="0"/>
              <w:spacing w:before="0" w:after="0"/>
              <w:ind w:firstLine="0"/>
              <w:jc w:val="center"/>
              <w:textAlignment w:val="baseline"/>
            </w:pPr>
            <w:r w:rsidRPr="00C427A1">
              <w:t>Целое</w:t>
            </w:r>
          </w:p>
        </w:tc>
        <w:tc>
          <w:tcPr>
            <w:tcW w:w="1434" w:type="dxa"/>
          </w:tcPr>
          <w:p w14:paraId="1C8C9FF0" w14:textId="77777777" w:rsidR="008F3026" w:rsidRPr="00C427A1" w:rsidRDefault="008F3026" w:rsidP="003B7C69">
            <w:pPr>
              <w:overflowPunct w:val="0"/>
              <w:autoSpaceDE w:val="0"/>
              <w:autoSpaceDN w:val="0"/>
              <w:adjustRightInd w:val="0"/>
              <w:spacing w:before="0" w:after="0"/>
              <w:ind w:firstLine="0"/>
              <w:jc w:val="center"/>
              <w:textAlignment w:val="baseline"/>
            </w:pPr>
            <w:r w:rsidRPr="00C427A1">
              <w:rPr>
                <w:lang w:val="en-US"/>
              </w:rPr>
              <w:t>VLN</w:t>
            </w:r>
          </w:p>
        </w:tc>
        <w:tc>
          <w:tcPr>
            <w:tcW w:w="1860" w:type="dxa"/>
          </w:tcPr>
          <w:p w14:paraId="59E07288" w14:textId="77777777" w:rsidR="008F3026" w:rsidRPr="00C427A1" w:rsidRDefault="008F3026" w:rsidP="003B7C69">
            <w:pPr>
              <w:overflowPunct w:val="0"/>
              <w:autoSpaceDE w:val="0"/>
              <w:autoSpaceDN w:val="0"/>
              <w:adjustRightInd w:val="0"/>
              <w:spacing w:before="0" w:after="0"/>
              <w:ind w:firstLine="0"/>
              <w:jc w:val="center"/>
              <w:textAlignment w:val="baseline"/>
            </w:pPr>
            <w:r w:rsidRPr="00C427A1">
              <w:t>{Ц</w:t>
            </w:r>
            <w:proofErr w:type="gramStart"/>
            <w:r w:rsidRPr="00C427A1">
              <w:t>}.ЦЦ</w:t>
            </w:r>
            <w:proofErr w:type="gramEnd"/>
          </w:p>
        </w:tc>
        <w:tc>
          <w:tcPr>
            <w:tcW w:w="1018" w:type="dxa"/>
          </w:tcPr>
          <w:p w14:paraId="1296BC07" w14:textId="77777777" w:rsidR="008F3026" w:rsidRPr="00C427A1" w:rsidRDefault="008F3026" w:rsidP="003B7C69">
            <w:pPr>
              <w:overflowPunct w:val="0"/>
              <w:autoSpaceDE w:val="0"/>
              <w:autoSpaceDN w:val="0"/>
              <w:adjustRightInd w:val="0"/>
              <w:spacing w:before="0" w:after="0"/>
              <w:ind w:firstLine="0"/>
              <w:jc w:val="center"/>
              <w:textAlignment w:val="baseline"/>
            </w:pPr>
            <w:r w:rsidRPr="00C427A1">
              <w:t>Нет</w:t>
            </w:r>
          </w:p>
        </w:tc>
        <w:tc>
          <w:tcPr>
            <w:tcW w:w="1108" w:type="dxa"/>
          </w:tcPr>
          <w:p w14:paraId="3BB80C3E" w14:textId="5ED0D1C4" w:rsidR="008F3026" w:rsidRPr="00C427A1" w:rsidRDefault="00057EEB" w:rsidP="003B7C69">
            <w:pPr>
              <w:overflowPunct w:val="0"/>
              <w:autoSpaceDE w:val="0"/>
              <w:autoSpaceDN w:val="0"/>
              <w:adjustRightInd w:val="0"/>
              <w:spacing w:before="0" w:after="0"/>
              <w:ind w:firstLine="0"/>
              <w:jc w:val="center"/>
              <w:textAlignment w:val="baseline"/>
            </w:pPr>
            <w:r w:rsidRPr="00C427A1">
              <w:rPr>
                <w:lang w:val="en-US"/>
              </w:rPr>
              <w:t>6</w:t>
            </w:r>
          </w:p>
        </w:tc>
        <w:tc>
          <w:tcPr>
            <w:tcW w:w="3412" w:type="dxa"/>
          </w:tcPr>
          <w:p w14:paraId="1EBA8D1A" w14:textId="73F1BEA4" w:rsidR="008F3026" w:rsidRPr="00C427A1" w:rsidRDefault="008F3026" w:rsidP="000D6997">
            <w:pPr>
              <w:overflowPunct w:val="0"/>
              <w:autoSpaceDE w:val="0"/>
              <w:autoSpaceDN w:val="0"/>
              <w:adjustRightInd w:val="0"/>
              <w:spacing w:before="0" w:after="0"/>
              <w:ind w:firstLine="0"/>
              <w:jc w:val="left"/>
              <w:textAlignment w:val="baseline"/>
            </w:pPr>
            <w:r w:rsidRPr="00C427A1">
              <w:t xml:space="preserve">Величина </w:t>
            </w:r>
            <w:r w:rsidR="000D6997" w:rsidRPr="00C427A1">
              <w:t>с учетом копеек</w:t>
            </w:r>
            <w:r w:rsidRPr="00C427A1">
              <w:t xml:space="preserve">, печатается в виде числа с фиксированной точкой (2 цифры после </w:t>
            </w:r>
            <w:r w:rsidR="003A3FC6" w:rsidRPr="00C427A1">
              <w:t>точки</w:t>
            </w:r>
            <w:r w:rsidRPr="00C427A1">
              <w:t>) в рублях</w:t>
            </w:r>
          </w:p>
        </w:tc>
      </w:tr>
      <w:tr w:rsidR="00C427A1" w:rsidRPr="00C427A1" w14:paraId="47D60303" w14:textId="77777777" w:rsidTr="00D008EF">
        <w:trPr>
          <w:trHeight w:val="302"/>
          <w:jc w:val="center"/>
        </w:trPr>
        <w:tc>
          <w:tcPr>
            <w:tcW w:w="1002" w:type="dxa"/>
          </w:tcPr>
          <w:p w14:paraId="782D504E" w14:textId="77777777" w:rsidR="008F3026" w:rsidRPr="00C427A1" w:rsidRDefault="008F3026" w:rsidP="003B7C69">
            <w:pPr>
              <w:overflowPunct w:val="0"/>
              <w:autoSpaceDE w:val="0"/>
              <w:autoSpaceDN w:val="0"/>
              <w:adjustRightInd w:val="0"/>
              <w:spacing w:before="0" w:after="0"/>
              <w:ind w:firstLine="0"/>
              <w:textAlignment w:val="baseline"/>
            </w:pPr>
            <w:r w:rsidRPr="00C427A1">
              <w:t>1141</w:t>
            </w:r>
          </w:p>
        </w:tc>
        <w:tc>
          <w:tcPr>
            <w:tcW w:w="2578" w:type="dxa"/>
            <w:shd w:val="clear" w:color="auto" w:fill="auto"/>
            <w:noWrap/>
          </w:tcPr>
          <w:p w14:paraId="7D6EA7F5" w14:textId="77777777" w:rsidR="008F3026" w:rsidRPr="00C427A1" w:rsidRDefault="008F3026" w:rsidP="003B7C69">
            <w:pPr>
              <w:overflowPunct w:val="0"/>
              <w:autoSpaceDE w:val="0"/>
              <w:autoSpaceDN w:val="0"/>
              <w:adjustRightInd w:val="0"/>
              <w:spacing w:before="0" w:after="0"/>
              <w:ind w:firstLine="0"/>
              <w:jc w:val="left"/>
              <w:textAlignment w:val="baseline"/>
            </w:pPr>
            <w:r w:rsidRPr="00C427A1">
              <w:t xml:space="preserve">сумма НДС по </w:t>
            </w:r>
            <w:proofErr w:type="spellStart"/>
            <w:r w:rsidRPr="00C427A1">
              <w:t>расч</w:t>
            </w:r>
            <w:proofErr w:type="spellEnd"/>
            <w:r w:rsidRPr="00C427A1">
              <w:t>. ставке 18/118</w:t>
            </w:r>
          </w:p>
        </w:tc>
        <w:tc>
          <w:tcPr>
            <w:tcW w:w="1864" w:type="dxa"/>
          </w:tcPr>
          <w:p w14:paraId="192E6A4D" w14:textId="77777777" w:rsidR="008F3026" w:rsidRPr="00C427A1" w:rsidRDefault="008F3026" w:rsidP="003B7C69">
            <w:pPr>
              <w:overflowPunct w:val="0"/>
              <w:autoSpaceDE w:val="0"/>
              <w:autoSpaceDN w:val="0"/>
              <w:adjustRightInd w:val="0"/>
              <w:spacing w:before="0" w:after="0"/>
              <w:ind w:firstLine="0"/>
              <w:jc w:val="center"/>
              <w:textAlignment w:val="baseline"/>
            </w:pPr>
            <w:r w:rsidRPr="00C427A1">
              <w:t>Целое</w:t>
            </w:r>
          </w:p>
        </w:tc>
        <w:tc>
          <w:tcPr>
            <w:tcW w:w="1434" w:type="dxa"/>
          </w:tcPr>
          <w:p w14:paraId="24B0CF09" w14:textId="77777777" w:rsidR="008F3026" w:rsidRPr="00C427A1" w:rsidRDefault="008F3026" w:rsidP="003B7C69">
            <w:pPr>
              <w:overflowPunct w:val="0"/>
              <w:autoSpaceDE w:val="0"/>
              <w:autoSpaceDN w:val="0"/>
              <w:adjustRightInd w:val="0"/>
              <w:spacing w:before="0" w:after="0"/>
              <w:ind w:firstLine="0"/>
              <w:jc w:val="center"/>
              <w:textAlignment w:val="baseline"/>
            </w:pPr>
            <w:r w:rsidRPr="00C427A1">
              <w:rPr>
                <w:lang w:val="en-US"/>
              </w:rPr>
              <w:t>VLN</w:t>
            </w:r>
          </w:p>
        </w:tc>
        <w:tc>
          <w:tcPr>
            <w:tcW w:w="1860" w:type="dxa"/>
          </w:tcPr>
          <w:p w14:paraId="2E03558D" w14:textId="77777777" w:rsidR="008F3026" w:rsidRPr="00C427A1" w:rsidRDefault="008F3026" w:rsidP="003B7C69">
            <w:pPr>
              <w:overflowPunct w:val="0"/>
              <w:autoSpaceDE w:val="0"/>
              <w:autoSpaceDN w:val="0"/>
              <w:adjustRightInd w:val="0"/>
              <w:spacing w:before="0" w:after="0"/>
              <w:ind w:firstLine="0"/>
              <w:jc w:val="center"/>
              <w:textAlignment w:val="baseline"/>
            </w:pPr>
            <w:r w:rsidRPr="00C427A1">
              <w:t>{Ц</w:t>
            </w:r>
            <w:proofErr w:type="gramStart"/>
            <w:r w:rsidRPr="00C427A1">
              <w:t>}.ЦЦ</w:t>
            </w:r>
            <w:proofErr w:type="gramEnd"/>
          </w:p>
        </w:tc>
        <w:tc>
          <w:tcPr>
            <w:tcW w:w="1018" w:type="dxa"/>
          </w:tcPr>
          <w:p w14:paraId="50F5CE6D" w14:textId="77777777" w:rsidR="008F3026" w:rsidRPr="00C427A1" w:rsidRDefault="008F3026" w:rsidP="003B7C69">
            <w:pPr>
              <w:overflowPunct w:val="0"/>
              <w:autoSpaceDE w:val="0"/>
              <w:autoSpaceDN w:val="0"/>
              <w:adjustRightInd w:val="0"/>
              <w:spacing w:before="0" w:after="0"/>
              <w:ind w:firstLine="0"/>
              <w:jc w:val="center"/>
              <w:textAlignment w:val="baseline"/>
            </w:pPr>
            <w:r w:rsidRPr="00C427A1">
              <w:t>Нет</w:t>
            </w:r>
          </w:p>
        </w:tc>
        <w:tc>
          <w:tcPr>
            <w:tcW w:w="1108" w:type="dxa"/>
          </w:tcPr>
          <w:p w14:paraId="00FCFB07" w14:textId="4AFC5012" w:rsidR="008F3026" w:rsidRPr="00C427A1" w:rsidRDefault="00057EEB" w:rsidP="003B7C69">
            <w:pPr>
              <w:overflowPunct w:val="0"/>
              <w:autoSpaceDE w:val="0"/>
              <w:autoSpaceDN w:val="0"/>
              <w:adjustRightInd w:val="0"/>
              <w:spacing w:before="0" w:after="0"/>
              <w:ind w:firstLine="0"/>
              <w:jc w:val="center"/>
              <w:textAlignment w:val="baseline"/>
            </w:pPr>
            <w:r w:rsidRPr="00C427A1">
              <w:rPr>
                <w:lang w:val="en-US"/>
              </w:rPr>
              <w:t>6</w:t>
            </w:r>
          </w:p>
        </w:tc>
        <w:tc>
          <w:tcPr>
            <w:tcW w:w="3412" w:type="dxa"/>
          </w:tcPr>
          <w:p w14:paraId="0436DD57" w14:textId="4F2D659C" w:rsidR="008F3026" w:rsidRPr="00C427A1" w:rsidRDefault="008F3026" w:rsidP="000D6997">
            <w:pPr>
              <w:overflowPunct w:val="0"/>
              <w:autoSpaceDE w:val="0"/>
              <w:autoSpaceDN w:val="0"/>
              <w:adjustRightInd w:val="0"/>
              <w:spacing w:before="0" w:after="0"/>
              <w:ind w:firstLine="0"/>
              <w:jc w:val="left"/>
              <w:textAlignment w:val="baseline"/>
            </w:pPr>
            <w:r w:rsidRPr="00C427A1">
              <w:t xml:space="preserve">Величина </w:t>
            </w:r>
            <w:r w:rsidR="000D6997" w:rsidRPr="00C427A1">
              <w:t>с учетом</w:t>
            </w:r>
            <w:r w:rsidRPr="00C427A1">
              <w:t xml:space="preserve"> </w:t>
            </w:r>
            <w:r w:rsidR="000D6997" w:rsidRPr="00C427A1">
              <w:t>копеек</w:t>
            </w:r>
            <w:r w:rsidRPr="00C427A1">
              <w:t xml:space="preserve">, печатается в виде </w:t>
            </w:r>
            <w:r w:rsidRPr="00C427A1">
              <w:lastRenderedPageBreak/>
              <w:t xml:space="preserve">числа с фиксированной точкой (2 цифры после </w:t>
            </w:r>
            <w:r w:rsidR="003A3FC6" w:rsidRPr="00C427A1">
              <w:t>точки</w:t>
            </w:r>
            <w:r w:rsidRPr="00C427A1">
              <w:t>) в рублях</w:t>
            </w:r>
          </w:p>
        </w:tc>
      </w:tr>
      <w:tr w:rsidR="00C427A1" w:rsidRPr="00C427A1" w14:paraId="386048C9" w14:textId="77777777" w:rsidTr="00D008EF">
        <w:trPr>
          <w:trHeight w:val="302"/>
          <w:jc w:val="center"/>
        </w:trPr>
        <w:tc>
          <w:tcPr>
            <w:tcW w:w="1002" w:type="dxa"/>
          </w:tcPr>
          <w:p w14:paraId="783E5619" w14:textId="77777777" w:rsidR="008F3026" w:rsidRPr="00C427A1" w:rsidRDefault="008F3026" w:rsidP="003B7C69">
            <w:pPr>
              <w:overflowPunct w:val="0"/>
              <w:autoSpaceDE w:val="0"/>
              <w:autoSpaceDN w:val="0"/>
              <w:adjustRightInd w:val="0"/>
              <w:spacing w:before="0" w:after="0"/>
              <w:ind w:firstLine="0"/>
              <w:textAlignment w:val="baseline"/>
            </w:pPr>
            <w:r w:rsidRPr="00C427A1">
              <w:lastRenderedPageBreak/>
              <w:t>1142</w:t>
            </w:r>
          </w:p>
        </w:tc>
        <w:tc>
          <w:tcPr>
            <w:tcW w:w="2578" w:type="dxa"/>
            <w:shd w:val="clear" w:color="auto" w:fill="auto"/>
            <w:noWrap/>
          </w:tcPr>
          <w:p w14:paraId="0A79ED07" w14:textId="77777777" w:rsidR="008F3026" w:rsidRPr="00C427A1" w:rsidRDefault="008F3026" w:rsidP="003B7C69">
            <w:pPr>
              <w:overflowPunct w:val="0"/>
              <w:autoSpaceDE w:val="0"/>
              <w:autoSpaceDN w:val="0"/>
              <w:adjustRightInd w:val="0"/>
              <w:spacing w:before="0" w:after="0"/>
              <w:ind w:firstLine="0"/>
              <w:jc w:val="left"/>
              <w:textAlignment w:val="baseline"/>
            </w:pPr>
            <w:r w:rsidRPr="00C427A1">
              <w:t xml:space="preserve">сумма НДС по </w:t>
            </w:r>
            <w:proofErr w:type="spellStart"/>
            <w:r w:rsidRPr="00C427A1">
              <w:t>расч</w:t>
            </w:r>
            <w:proofErr w:type="spellEnd"/>
            <w:r w:rsidRPr="00C427A1">
              <w:t>. ставке 10/110</w:t>
            </w:r>
          </w:p>
        </w:tc>
        <w:tc>
          <w:tcPr>
            <w:tcW w:w="1864" w:type="dxa"/>
          </w:tcPr>
          <w:p w14:paraId="0286E769" w14:textId="77777777" w:rsidR="008F3026" w:rsidRPr="00C427A1" w:rsidRDefault="008F3026" w:rsidP="003B7C69">
            <w:pPr>
              <w:overflowPunct w:val="0"/>
              <w:autoSpaceDE w:val="0"/>
              <w:autoSpaceDN w:val="0"/>
              <w:adjustRightInd w:val="0"/>
              <w:spacing w:before="0" w:after="0"/>
              <w:ind w:firstLine="0"/>
              <w:jc w:val="center"/>
              <w:textAlignment w:val="baseline"/>
            </w:pPr>
            <w:r w:rsidRPr="00C427A1">
              <w:t>Целое</w:t>
            </w:r>
          </w:p>
        </w:tc>
        <w:tc>
          <w:tcPr>
            <w:tcW w:w="1434" w:type="dxa"/>
          </w:tcPr>
          <w:p w14:paraId="0C684DA9" w14:textId="77777777" w:rsidR="008F3026" w:rsidRPr="00C427A1" w:rsidRDefault="008F3026" w:rsidP="003B7C69">
            <w:pPr>
              <w:overflowPunct w:val="0"/>
              <w:autoSpaceDE w:val="0"/>
              <w:autoSpaceDN w:val="0"/>
              <w:adjustRightInd w:val="0"/>
              <w:spacing w:before="0" w:after="0"/>
              <w:ind w:firstLine="0"/>
              <w:jc w:val="center"/>
              <w:textAlignment w:val="baseline"/>
            </w:pPr>
            <w:r w:rsidRPr="00C427A1">
              <w:rPr>
                <w:lang w:val="en-US"/>
              </w:rPr>
              <w:t>VLN</w:t>
            </w:r>
          </w:p>
        </w:tc>
        <w:tc>
          <w:tcPr>
            <w:tcW w:w="1860" w:type="dxa"/>
          </w:tcPr>
          <w:p w14:paraId="18780DD0" w14:textId="77777777" w:rsidR="008F3026" w:rsidRPr="00C427A1" w:rsidRDefault="008F3026" w:rsidP="003B7C69">
            <w:pPr>
              <w:overflowPunct w:val="0"/>
              <w:autoSpaceDE w:val="0"/>
              <w:autoSpaceDN w:val="0"/>
              <w:adjustRightInd w:val="0"/>
              <w:spacing w:before="0" w:after="0"/>
              <w:ind w:firstLine="0"/>
              <w:jc w:val="center"/>
              <w:textAlignment w:val="baseline"/>
            </w:pPr>
            <w:r w:rsidRPr="00C427A1">
              <w:t>{Ц</w:t>
            </w:r>
            <w:proofErr w:type="gramStart"/>
            <w:r w:rsidRPr="00C427A1">
              <w:t>}.ЦЦ</w:t>
            </w:r>
            <w:proofErr w:type="gramEnd"/>
          </w:p>
        </w:tc>
        <w:tc>
          <w:tcPr>
            <w:tcW w:w="1018" w:type="dxa"/>
          </w:tcPr>
          <w:p w14:paraId="50B69E9F" w14:textId="77777777" w:rsidR="008F3026" w:rsidRPr="00C427A1" w:rsidRDefault="008F3026" w:rsidP="003B7C69">
            <w:pPr>
              <w:overflowPunct w:val="0"/>
              <w:autoSpaceDE w:val="0"/>
              <w:autoSpaceDN w:val="0"/>
              <w:adjustRightInd w:val="0"/>
              <w:spacing w:before="0" w:after="0"/>
              <w:ind w:firstLine="0"/>
              <w:jc w:val="center"/>
              <w:textAlignment w:val="baseline"/>
            </w:pPr>
            <w:r w:rsidRPr="00C427A1">
              <w:t>Нет</w:t>
            </w:r>
          </w:p>
        </w:tc>
        <w:tc>
          <w:tcPr>
            <w:tcW w:w="1108" w:type="dxa"/>
          </w:tcPr>
          <w:p w14:paraId="08F021F4" w14:textId="15FBE3AE" w:rsidR="008F3026" w:rsidRPr="00C427A1" w:rsidRDefault="00057EEB" w:rsidP="003B7C69">
            <w:pPr>
              <w:overflowPunct w:val="0"/>
              <w:autoSpaceDE w:val="0"/>
              <w:autoSpaceDN w:val="0"/>
              <w:adjustRightInd w:val="0"/>
              <w:spacing w:before="0" w:after="0"/>
              <w:ind w:firstLine="0"/>
              <w:jc w:val="center"/>
              <w:textAlignment w:val="baseline"/>
            </w:pPr>
            <w:r w:rsidRPr="00C427A1">
              <w:rPr>
                <w:lang w:val="en-US"/>
              </w:rPr>
              <w:t>6</w:t>
            </w:r>
          </w:p>
        </w:tc>
        <w:tc>
          <w:tcPr>
            <w:tcW w:w="3412" w:type="dxa"/>
          </w:tcPr>
          <w:p w14:paraId="7F5343E3" w14:textId="62FADCAA" w:rsidR="008F3026" w:rsidRPr="00C427A1" w:rsidRDefault="008F3026" w:rsidP="000D6997">
            <w:pPr>
              <w:overflowPunct w:val="0"/>
              <w:autoSpaceDE w:val="0"/>
              <w:autoSpaceDN w:val="0"/>
              <w:adjustRightInd w:val="0"/>
              <w:spacing w:before="0" w:after="0"/>
              <w:ind w:firstLine="0"/>
              <w:jc w:val="left"/>
              <w:textAlignment w:val="baseline"/>
            </w:pPr>
            <w:r w:rsidRPr="00C427A1">
              <w:t xml:space="preserve">Величина </w:t>
            </w:r>
            <w:r w:rsidR="000D6997" w:rsidRPr="00C427A1">
              <w:t>с учетом копеек</w:t>
            </w:r>
            <w:r w:rsidRPr="00C427A1">
              <w:t xml:space="preserve">, печатается в виде числа с фиксированной точкой (2 цифры после </w:t>
            </w:r>
            <w:r w:rsidR="003A3FC6" w:rsidRPr="00C427A1">
              <w:t>точки</w:t>
            </w:r>
            <w:r w:rsidRPr="00C427A1">
              <w:t>) в рублях</w:t>
            </w:r>
          </w:p>
        </w:tc>
      </w:tr>
      <w:tr w:rsidR="00C427A1" w:rsidRPr="00C427A1" w14:paraId="4A385797" w14:textId="77777777" w:rsidTr="00D008EF">
        <w:trPr>
          <w:trHeight w:val="302"/>
          <w:jc w:val="center"/>
        </w:trPr>
        <w:tc>
          <w:tcPr>
            <w:tcW w:w="1002" w:type="dxa"/>
          </w:tcPr>
          <w:p w14:paraId="60D52175" w14:textId="77777777" w:rsidR="008F3026" w:rsidRPr="00C427A1" w:rsidRDefault="008F3026" w:rsidP="003B7C69">
            <w:pPr>
              <w:overflowPunct w:val="0"/>
              <w:autoSpaceDE w:val="0"/>
              <w:autoSpaceDN w:val="0"/>
              <w:adjustRightInd w:val="0"/>
              <w:spacing w:before="0" w:after="0"/>
              <w:ind w:firstLine="0"/>
              <w:textAlignment w:val="baseline"/>
            </w:pPr>
            <w:r w:rsidRPr="00C427A1">
              <w:t>1143</w:t>
            </w:r>
          </w:p>
        </w:tc>
        <w:tc>
          <w:tcPr>
            <w:tcW w:w="2578" w:type="dxa"/>
            <w:shd w:val="clear" w:color="auto" w:fill="auto"/>
            <w:noWrap/>
          </w:tcPr>
          <w:p w14:paraId="6B71688F" w14:textId="77777777" w:rsidR="008F3026" w:rsidRPr="00C427A1" w:rsidRDefault="008F3026" w:rsidP="003B7C69">
            <w:pPr>
              <w:overflowPunct w:val="0"/>
              <w:autoSpaceDE w:val="0"/>
              <w:autoSpaceDN w:val="0"/>
              <w:adjustRightInd w:val="0"/>
              <w:spacing w:before="0" w:after="0"/>
              <w:ind w:firstLine="0"/>
              <w:jc w:val="left"/>
              <w:textAlignment w:val="baseline"/>
            </w:pPr>
            <w:r w:rsidRPr="00C427A1">
              <w:t>сумма расчетов с НДС по ставке 0%</w:t>
            </w:r>
          </w:p>
        </w:tc>
        <w:tc>
          <w:tcPr>
            <w:tcW w:w="1864" w:type="dxa"/>
          </w:tcPr>
          <w:p w14:paraId="78C514BB" w14:textId="77777777" w:rsidR="008F3026" w:rsidRPr="00C427A1" w:rsidRDefault="008F3026" w:rsidP="003B7C69">
            <w:pPr>
              <w:overflowPunct w:val="0"/>
              <w:autoSpaceDE w:val="0"/>
              <w:autoSpaceDN w:val="0"/>
              <w:adjustRightInd w:val="0"/>
              <w:spacing w:before="0" w:after="0"/>
              <w:ind w:firstLine="0"/>
              <w:jc w:val="center"/>
              <w:textAlignment w:val="baseline"/>
            </w:pPr>
            <w:r w:rsidRPr="00C427A1">
              <w:t>Целое</w:t>
            </w:r>
          </w:p>
        </w:tc>
        <w:tc>
          <w:tcPr>
            <w:tcW w:w="1434" w:type="dxa"/>
          </w:tcPr>
          <w:p w14:paraId="3BB94198" w14:textId="77777777" w:rsidR="008F3026" w:rsidRPr="00C427A1" w:rsidRDefault="008F3026" w:rsidP="003B7C69">
            <w:pPr>
              <w:overflowPunct w:val="0"/>
              <w:autoSpaceDE w:val="0"/>
              <w:autoSpaceDN w:val="0"/>
              <w:adjustRightInd w:val="0"/>
              <w:spacing w:before="0" w:after="0"/>
              <w:ind w:firstLine="0"/>
              <w:jc w:val="center"/>
              <w:textAlignment w:val="baseline"/>
            </w:pPr>
            <w:r w:rsidRPr="00C427A1">
              <w:rPr>
                <w:lang w:val="en-US"/>
              </w:rPr>
              <w:t>VLN</w:t>
            </w:r>
          </w:p>
        </w:tc>
        <w:tc>
          <w:tcPr>
            <w:tcW w:w="1860" w:type="dxa"/>
          </w:tcPr>
          <w:p w14:paraId="4D164134" w14:textId="77777777" w:rsidR="008F3026" w:rsidRPr="00C427A1" w:rsidRDefault="008F3026" w:rsidP="003B7C69">
            <w:pPr>
              <w:overflowPunct w:val="0"/>
              <w:autoSpaceDE w:val="0"/>
              <w:autoSpaceDN w:val="0"/>
              <w:adjustRightInd w:val="0"/>
              <w:spacing w:before="0" w:after="0"/>
              <w:ind w:firstLine="0"/>
              <w:jc w:val="center"/>
              <w:textAlignment w:val="baseline"/>
            </w:pPr>
            <w:r w:rsidRPr="00C427A1">
              <w:t>{Ц</w:t>
            </w:r>
            <w:proofErr w:type="gramStart"/>
            <w:r w:rsidRPr="00C427A1">
              <w:t>}.ЦЦ</w:t>
            </w:r>
            <w:proofErr w:type="gramEnd"/>
          </w:p>
        </w:tc>
        <w:tc>
          <w:tcPr>
            <w:tcW w:w="1018" w:type="dxa"/>
          </w:tcPr>
          <w:p w14:paraId="69D051B0" w14:textId="77777777" w:rsidR="008F3026" w:rsidRPr="00C427A1" w:rsidRDefault="008F3026" w:rsidP="003B7C69">
            <w:pPr>
              <w:overflowPunct w:val="0"/>
              <w:autoSpaceDE w:val="0"/>
              <w:autoSpaceDN w:val="0"/>
              <w:adjustRightInd w:val="0"/>
              <w:spacing w:before="0" w:after="0"/>
              <w:ind w:firstLine="0"/>
              <w:jc w:val="center"/>
              <w:textAlignment w:val="baseline"/>
            </w:pPr>
            <w:r w:rsidRPr="00C427A1">
              <w:t>Нет</w:t>
            </w:r>
          </w:p>
        </w:tc>
        <w:tc>
          <w:tcPr>
            <w:tcW w:w="1108" w:type="dxa"/>
          </w:tcPr>
          <w:p w14:paraId="77DAB90E" w14:textId="51BAE690" w:rsidR="008F3026" w:rsidRPr="00C427A1" w:rsidRDefault="00057EEB" w:rsidP="003B7C69">
            <w:pPr>
              <w:overflowPunct w:val="0"/>
              <w:autoSpaceDE w:val="0"/>
              <w:autoSpaceDN w:val="0"/>
              <w:adjustRightInd w:val="0"/>
              <w:spacing w:before="0" w:after="0"/>
              <w:ind w:firstLine="0"/>
              <w:jc w:val="center"/>
              <w:textAlignment w:val="baseline"/>
            </w:pPr>
            <w:r w:rsidRPr="00C427A1">
              <w:rPr>
                <w:lang w:val="en-US"/>
              </w:rPr>
              <w:t>6</w:t>
            </w:r>
          </w:p>
        </w:tc>
        <w:tc>
          <w:tcPr>
            <w:tcW w:w="3412" w:type="dxa"/>
          </w:tcPr>
          <w:p w14:paraId="1CFA5269" w14:textId="380C7F06" w:rsidR="008F3026" w:rsidRPr="00C427A1" w:rsidRDefault="008F3026" w:rsidP="000D6997">
            <w:pPr>
              <w:overflowPunct w:val="0"/>
              <w:autoSpaceDE w:val="0"/>
              <w:autoSpaceDN w:val="0"/>
              <w:adjustRightInd w:val="0"/>
              <w:spacing w:before="0" w:after="0"/>
              <w:ind w:firstLine="0"/>
              <w:jc w:val="left"/>
              <w:textAlignment w:val="baseline"/>
            </w:pPr>
            <w:r w:rsidRPr="00C427A1">
              <w:t xml:space="preserve">Величина </w:t>
            </w:r>
            <w:r w:rsidR="000D6997" w:rsidRPr="00C427A1">
              <w:t>с учетом копеек</w:t>
            </w:r>
            <w:r w:rsidRPr="00C427A1">
              <w:t xml:space="preserve">, печатается в виде числа с фиксированной точкой (2 цифры после </w:t>
            </w:r>
            <w:r w:rsidR="003A3FC6" w:rsidRPr="00C427A1">
              <w:t>точки</w:t>
            </w:r>
            <w:r w:rsidRPr="00C427A1">
              <w:t>) в рублях</w:t>
            </w:r>
          </w:p>
        </w:tc>
      </w:tr>
      <w:tr w:rsidR="00C427A1" w:rsidRPr="00C427A1" w14:paraId="44EEF16A" w14:textId="77777777" w:rsidTr="00D008EF">
        <w:trPr>
          <w:trHeight w:val="302"/>
          <w:jc w:val="center"/>
        </w:trPr>
        <w:tc>
          <w:tcPr>
            <w:tcW w:w="1002" w:type="dxa"/>
          </w:tcPr>
          <w:p w14:paraId="6E8526B3" w14:textId="77777777" w:rsidR="00CB7D8B" w:rsidRPr="00C427A1" w:rsidRDefault="00CB7D8B" w:rsidP="003B7C69">
            <w:pPr>
              <w:overflowPunct w:val="0"/>
              <w:autoSpaceDE w:val="0"/>
              <w:autoSpaceDN w:val="0"/>
              <w:adjustRightInd w:val="0"/>
              <w:spacing w:before="0" w:after="0"/>
              <w:ind w:firstLine="0"/>
              <w:textAlignment w:val="baseline"/>
            </w:pPr>
            <w:r w:rsidRPr="00C427A1">
              <w:t>1144</w:t>
            </w:r>
          </w:p>
        </w:tc>
        <w:tc>
          <w:tcPr>
            <w:tcW w:w="2578" w:type="dxa"/>
            <w:shd w:val="clear" w:color="auto" w:fill="auto"/>
            <w:noWrap/>
          </w:tcPr>
          <w:p w14:paraId="052AA1FC" w14:textId="77777777" w:rsidR="00CB7D8B" w:rsidRPr="00C427A1" w:rsidRDefault="00CB7D8B" w:rsidP="003B7C69">
            <w:pPr>
              <w:overflowPunct w:val="0"/>
              <w:autoSpaceDE w:val="0"/>
              <w:autoSpaceDN w:val="0"/>
              <w:adjustRightInd w:val="0"/>
              <w:spacing w:before="0" w:after="0"/>
              <w:ind w:firstLine="0"/>
              <w:jc w:val="left"/>
              <w:textAlignment w:val="baseline"/>
            </w:pPr>
            <w:r w:rsidRPr="00C427A1">
              <w:t>количество чеков коррекции</w:t>
            </w:r>
          </w:p>
        </w:tc>
        <w:tc>
          <w:tcPr>
            <w:tcW w:w="1864" w:type="dxa"/>
          </w:tcPr>
          <w:p w14:paraId="4F94E4E3" w14:textId="77777777" w:rsidR="00CB7D8B" w:rsidRPr="00C427A1" w:rsidRDefault="00CB7D8B" w:rsidP="003B7C69">
            <w:pPr>
              <w:overflowPunct w:val="0"/>
              <w:autoSpaceDE w:val="0"/>
              <w:autoSpaceDN w:val="0"/>
              <w:adjustRightInd w:val="0"/>
              <w:spacing w:before="0" w:after="0"/>
              <w:ind w:firstLine="0"/>
              <w:jc w:val="center"/>
              <w:textAlignment w:val="baseline"/>
            </w:pPr>
            <w:r w:rsidRPr="00C427A1">
              <w:t>Целое</w:t>
            </w:r>
          </w:p>
        </w:tc>
        <w:tc>
          <w:tcPr>
            <w:tcW w:w="1434" w:type="dxa"/>
          </w:tcPr>
          <w:p w14:paraId="1E1DB5FA" w14:textId="77777777" w:rsidR="00CB7D8B" w:rsidRPr="00C427A1" w:rsidRDefault="003747C5" w:rsidP="003B7C69">
            <w:pPr>
              <w:overflowPunct w:val="0"/>
              <w:autoSpaceDE w:val="0"/>
              <w:autoSpaceDN w:val="0"/>
              <w:adjustRightInd w:val="0"/>
              <w:spacing w:before="0" w:after="0"/>
              <w:ind w:firstLine="0"/>
              <w:jc w:val="center"/>
              <w:textAlignment w:val="baseline"/>
            </w:pPr>
            <w:r w:rsidRPr="00C427A1">
              <w:rPr>
                <w:lang w:val="en-US"/>
              </w:rPr>
              <w:t>UInt32</w:t>
            </w:r>
          </w:p>
        </w:tc>
        <w:tc>
          <w:tcPr>
            <w:tcW w:w="1860" w:type="dxa"/>
          </w:tcPr>
          <w:p w14:paraId="74DB05AB" w14:textId="77777777" w:rsidR="00CB7D8B" w:rsidRPr="00C427A1" w:rsidRDefault="00CB7D8B" w:rsidP="003B7C69">
            <w:pPr>
              <w:overflowPunct w:val="0"/>
              <w:autoSpaceDE w:val="0"/>
              <w:autoSpaceDN w:val="0"/>
              <w:adjustRightInd w:val="0"/>
              <w:spacing w:before="0" w:after="0"/>
              <w:ind w:firstLine="0"/>
              <w:jc w:val="center"/>
              <w:textAlignment w:val="baseline"/>
            </w:pPr>
            <w:r w:rsidRPr="00C427A1">
              <w:t>{Ц}</w:t>
            </w:r>
          </w:p>
        </w:tc>
        <w:tc>
          <w:tcPr>
            <w:tcW w:w="1018" w:type="dxa"/>
          </w:tcPr>
          <w:p w14:paraId="117566C3" w14:textId="77777777" w:rsidR="00CB7D8B" w:rsidRPr="00C427A1" w:rsidRDefault="00CB7D8B" w:rsidP="003B7C69">
            <w:pPr>
              <w:overflowPunct w:val="0"/>
              <w:autoSpaceDE w:val="0"/>
              <w:autoSpaceDN w:val="0"/>
              <w:adjustRightInd w:val="0"/>
              <w:spacing w:before="0" w:after="0"/>
              <w:ind w:firstLine="0"/>
              <w:jc w:val="center"/>
              <w:textAlignment w:val="baseline"/>
            </w:pPr>
            <w:r w:rsidRPr="00C427A1">
              <w:t>Да</w:t>
            </w:r>
          </w:p>
        </w:tc>
        <w:tc>
          <w:tcPr>
            <w:tcW w:w="1108" w:type="dxa"/>
          </w:tcPr>
          <w:p w14:paraId="5FF40135" w14:textId="77777777" w:rsidR="00CB7D8B" w:rsidRPr="00C427A1" w:rsidRDefault="00CB7D8B" w:rsidP="003B7C69">
            <w:pPr>
              <w:overflowPunct w:val="0"/>
              <w:autoSpaceDE w:val="0"/>
              <w:autoSpaceDN w:val="0"/>
              <w:adjustRightInd w:val="0"/>
              <w:spacing w:before="0" w:after="0"/>
              <w:ind w:firstLine="0"/>
              <w:jc w:val="center"/>
              <w:textAlignment w:val="baseline"/>
            </w:pPr>
            <w:r w:rsidRPr="00C427A1">
              <w:t>4</w:t>
            </w:r>
          </w:p>
        </w:tc>
        <w:tc>
          <w:tcPr>
            <w:tcW w:w="3412" w:type="dxa"/>
          </w:tcPr>
          <w:p w14:paraId="2EDF3B33" w14:textId="77777777" w:rsidR="00CB7D8B" w:rsidRPr="00C427A1" w:rsidRDefault="00CB7D8B" w:rsidP="003B7C69">
            <w:pPr>
              <w:overflowPunct w:val="0"/>
              <w:autoSpaceDE w:val="0"/>
              <w:autoSpaceDN w:val="0"/>
              <w:adjustRightInd w:val="0"/>
              <w:spacing w:before="0" w:after="0"/>
              <w:ind w:firstLine="0"/>
              <w:jc w:val="left"/>
              <w:textAlignment w:val="baseline"/>
            </w:pPr>
          </w:p>
        </w:tc>
      </w:tr>
      <w:tr w:rsidR="00C427A1" w:rsidRPr="00C427A1" w14:paraId="6B9F2D3E" w14:textId="77777777" w:rsidTr="00D008EF">
        <w:trPr>
          <w:trHeight w:val="302"/>
          <w:jc w:val="center"/>
        </w:trPr>
        <w:tc>
          <w:tcPr>
            <w:tcW w:w="1002" w:type="dxa"/>
          </w:tcPr>
          <w:p w14:paraId="1DB039D7" w14:textId="77777777" w:rsidR="00CB7D8B" w:rsidRPr="00C427A1" w:rsidRDefault="00CB7D8B" w:rsidP="003B7C69">
            <w:pPr>
              <w:overflowPunct w:val="0"/>
              <w:autoSpaceDE w:val="0"/>
              <w:autoSpaceDN w:val="0"/>
              <w:adjustRightInd w:val="0"/>
              <w:spacing w:before="0" w:after="0"/>
              <w:ind w:firstLine="0"/>
              <w:textAlignment w:val="baseline"/>
            </w:pPr>
            <w:r w:rsidRPr="00C427A1">
              <w:t>1145</w:t>
            </w:r>
          </w:p>
        </w:tc>
        <w:tc>
          <w:tcPr>
            <w:tcW w:w="2578" w:type="dxa"/>
            <w:shd w:val="clear" w:color="auto" w:fill="auto"/>
            <w:noWrap/>
          </w:tcPr>
          <w:p w14:paraId="0CA7A7C7" w14:textId="77777777" w:rsidR="00CB7D8B" w:rsidRPr="00C427A1" w:rsidRDefault="00CB7D8B" w:rsidP="003B7C69">
            <w:pPr>
              <w:overflowPunct w:val="0"/>
              <w:autoSpaceDE w:val="0"/>
              <w:autoSpaceDN w:val="0"/>
              <w:adjustRightInd w:val="0"/>
              <w:spacing w:before="0" w:after="0"/>
              <w:ind w:firstLine="0"/>
              <w:jc w:val="left"/>
              <w:textAlignment w:val="baseline"/>
            </w:pPr>
            <w:r w:rsidRPr="00C427A1">
              <w:t>счетчики коррекций «приход»</w:t>
            </w:r>
          </w:p>
        </w:tc>
        <w:tc>
          <w:tcPr>
            <w:tcW w:w="1864" w:type="dxa"/>
          </w:tcPr>
          <w:p w14:paraId="16DC3963" w14:textId="77777777" w:rsidR="00CB7D8B" w:rsidRPr="00C427A1" w:rsidRDefault="00CB7D8B" w:rsidP="003B7C69">
            <w:pPr>
              <w:overflowPunct w:val="0"/>
              <w:autoSpaceDE w:val="0"/>
              <w:autoSpaceDN w:val="0"/>
              <w:adjustRightInd w:val="0"/>
              <w:spacing w:before="0" w:after="0"/>
              <w:ind w:firstLine="0"/>
              <w:jc w:val="center"/>
              <w:textAlignment w:val="baseline"/>
            </w:pPr>
            <w:r w:rsidRPr="00C427A1">
              <w:t>Структура</w:t>
            </w:r>
          </w:p>
        </w:tc>
        <w:tc>
          <w:tcPr>
            <w:tcW w:w="1434" w:type="dxa"/>
          </w:tcPr>
          <w:p w14:paraId="1992585E" w14:textId="77777777" w:rsidR="00CB7D8B" w:rsidRPr="00C427A1" w:rsidRDefault="00CB7D8B" w:rsidP="003B7C69">
            <w:pPr>
              <w:overflowPunct w:val="0"/>
              <w:autoSpaceDE w:val="0"/>
              <w:autoSpaceDN w:val="0"/>
              <w:adjustRightInd w:val="0"/>
              <w:spacing w:before="0" w:after="0"/>
              <w:ind w:firstLine="0"/>
              <w:jc w:val="center"/>
              <w:textAlignment w:val="baseline"/>
            </w:pPr>
            <w:r w:rsidRPr="00C427A1">
              <w:rPr>
                <w:lang w:val="en-US"/>
              </w:rPr>
              <w:t>STLV</w:t>
            </w:r>
          </w:p>
        </w:tc>
        <w:tc>
          <w:tcPr>
            <w:tcW w:w="1860" w:type="dxa"/>
          </w:tcPr>
          <w:p w14:paraId="1E54D9FA" w14:textId="77777777" w:rsidR="00CB7D8B" w:rsidRPr="00C427A1" w:rsidRDefault="00CB7D8B" w:rsidP="003B7C69">
            <w:pPr>
              <w:overflowPunct w:val="0"/>
              <w:autoSpaceDE w:val="0"/>
              <w:autoSpaceDN w:val="0"/>
              <w:adjustRightInd w:val="0"/>
              <w:spacing w:before="0" w:after="0"/>
              <w:ind w:firstLine="0"/>
              <w:jc w:val="center"/>
              <w:textAlignment w:val="baseline"/>
            </w:pPr>
            <w:r w:rsidRPr="00C427A1">
              <w:t>–</w:t>
            </w:r>
          </w:p>
        </w:tc>
        <w:tc>
          <w:tcPr>
            <w:tcW w:w="1018" w:type="dxa"/>
          </w:tcPr>
          <w:p w14:paraId="383B1EC4" w14:textId="77777777" w:rsidR="00CB7D8B" w:rsidRPr="00C427A1" w:rsidRDefault="00CB7D8B" w:rsidP="003B7C69">
            <w:pPr>
              <w:overflowPunct w:val="0"/>
              <w:autoSpaceDE w:val="0"/>
              <w:autoSpaceDN w:val="0"/>
              <w:adjustRightInd w:val="0"/>
              <w:spacing w:before="0" w:after="0"/>
              <w:ind w:firstLine="0"/>
              <w:jc w:val="center"/>
              <w:textAlignment w:val="baseline"/>
            </w:pPr>
            <w:r w:rsidRPr="00C427A1">
              <w:t>Нет</w:t>
            </w:r>
          </w:p>
        </w:tc>
        <w:tc>
          <w:tcPr>
            <w:tcW w:w="1108" w:type="dxa"/>
          </w:tcPr>
          <w:p w14:paraId="4F1821F7" w14:textId="77777777" w:rsidR="00CB7D8B" w:rsidRPr="00C427A1" w:rsidRDefault="00CB7D8B" w:rsidP="003B7C69">
            <w:pPr>
              <w:overflowPunct w:val="0"/>
              <w:autoSpaceDE w:val="0"/>
              <w:autoSpaceDN w:val="0"/>
              <w:adjustRightInd w:val="0"/>
              <w:spacing w:before="0" w:after="0"/>
              <w:ind w:firstLine="0"/>
              <w:jc w:val="center"/>
              <w:textAlignment w:val="baseline"/>
            </w:pPr>
            <w:r w:rsidRPr="00C427A1">
              <w:t>100</w:t>
            </w:r>
          </w:p>
        </w:tc>
        <w:tc>
          <w:tcPr>
            <w:tcW w:w="3412" w:type="dxa"/>
          </w:tcPr>
          <w:p w14:paraId="6BDBD59F" w14:textId="0B41FA03" w:rsidR="00CB7D8B" w:rsidRPr="00C427A1" w:rsidRDefault="00CB7D8B" w:rsidP="00901861">
            <w:pPr>
              <w:overflowPunct w:val="0"/>
              <w:autoSpaceDE w:val="0"/>
              <w:autoSpaceDN w:val="0"/>
              <w:adjustRightInd w:val="0"/>
              <w:spacing w:before="0" w:after="0"/>
              <w:ind w:firstLine="0"/>
              <w:jc w:val="left"/>
              <w:textAlignment w:val="baseline"/>
            </w:pPr>
            <w:r w:rsidRPr="00C427A1">
              <w:t xml:space="preserve">См. </w:t>
            </w:r>
            <w:r w:rsidR="00901861">
              <w:t>т</w:t>
            </w:r>
            <w:r w:rsidR="00E835C8" w:rsidRPr="00C427A1">
              <w:t xml:space="preserve">аблицу </w:t>
            </w:r>
            <w:r w:rsidR="00A056CB" w:rsidRPr="00C427A1">
              <w:t>14</w:t>
            </w:r>
          </w:p>
        </w:tc>
      </w:tr>
      <w:tr w:rsidR="00C427A1" w:rsidRPr="00C427A1" w14:paraId="1ECB4150" w14:textId="77777777" w:rsidTr="00D008EF">
        <w:trPr>
          <w:trHeight w:val="302"/>
          <w:jc w:val="center"/>
        </w:trPr>
        <w:tc>
          <w:tcPr>
            <w:tcW w:w="1002" w:type="dxa"/>
          </w:tcPr>
          <w:p w14:paraId="5497A6B9" w14:textId="77777777" w:rsidR="00CB7D8B" w:rsidRPr="00C427A1" w:rsidRDefault="00CB7D8B" w:rsidP="003B7C69">
            <w:pPr>
              <w:overflowPunct w:val="0"/>
              <w:autoSpaceDE w:val="0"/>
              <w:autoSpaceDN w:val="0"/>
              <w:adjustRightInd w:val="0"/>
              <w:spacing w:before="0" w:after="0"/>
              <w:ind w:firstLine="0"/>
              <w:textAlignment w:val="baseline"/>
            </w:pPr>
            <w:r w:rsidRPr="00C427A1">
              <w:t>1146</w:t>
            </w:r>
          </w:p>
        </w:tc>
        <w:tc>
          <w:tcPr>
            <w:tcW w:w="2578" w:type="dxa"/>
            <w:shd w:val="clear" w:color="auto" w:fill="auto"/>
            <w:noWrap/>
          </w:tcPr>
          <w:p w14:paraId="58E3E325" w14:textId="77777777" w:rsidR="00CB7D8B" w:rsidRPr="00C427A1" w:rsidRDefault="00CB7D8B" w:rsidP="003B7C69">
            <w:pPr>
              <w:overflowPunct w:val="0"/>
              <w:autoSpaceDE w:val="0"/>
              <w:autoSpaceDN w:val="0"/>
              <w:adjustRightInd w:val="0"/>
              <w:spacing w:before="0" w:after="0"/>
              <w:ind w:firstLine="0"/>
              <w:jc w:val="left"/>
              <w:textAlignment w:val="baseline"/>
            </w:pPr>
            <w:r w:rsidRPr="00C427A1">
              <w:t>счетчики коррекций «расход»</w:t>
            </w:r>
          </w:p>
        </w:tc>
        <w:tc>
          <w:tcPr>
            <w:tcW w:w="1864" w:type="dxa"/>
          </w:tcPr>
          <w:p w14:paraId="398DD769" w14:textId="77777777" w:rsidR="00CB7D8B" w:rsidRPr="00C427A1" w:rsidRDefault="00CB7D8B" w:rsidP="003B7C69">
            <w:pPr>
              <w:overflowPunct w:val="0"/>
              <w:autoSpaceDE w:val="0"/>
              <w:autoSpaceDN w:val="0"/>
              <w:adjustRightInd w:val="0"/>
              <w:spacing w:before="0" w:after="0"/>
              <w:ind w:firstLine="0"/>
              <w:jc w:val="center"/>
              <w:textAlignment w:val="baseline"/>
            </w:pPr>
            <w:r w:rsidRPr="00C427A1">
              <w:t>Структура</w:t>
            </w:r>
          </w:p>
        </w:tc>
        <w:tc>
          <w:tcPr>
            <w:tcW w:w="1434" w:type="dxa"/>
          </w:tcPr>
          <w:p w14:paraId="118DB03D" w14:textId="77777777" w:rsidR="00CB7D8B" w:rsidRPr="00C427A1" w:rsidRDefault="00CB7D8B" w:rsidP="003B7C69">
            <w:pPr>
              <w:overflowPunct w:val="0"/>
              <w:autoSpaceDE w:val="0"/>
              <w:autoSpaceDN w:val="0"/>
              <w:adjustRightInd w:val="0"/>
              <w:spacing w:before="0" w:after="0"/>
              <w:ind w:firstLine="0"/>
              <w:jc w:val="center"/>
              <w:textAlignment w:val="baseline"/>
            </w:pPr>
            <w:r w:rsidRPr="00C427A1">
              <w:rPr>
                <w:lang w:val="en-US"/>
              </w:rPr>
              <w:t>STLV</w:t>
            </w:r>
          </w:p>
        </w:tc>
        <w:tc>
          <w:tcPr>
            <w:tcW w:w="1860" w:type="dxa"/>
          </w:tcPr>
          <w:p w14:paraId="03AEC684" w14:textId="77777777" w:rsidR="00CB7D8B" w:rsidRPr="00C427A1" w:rsidRDefault="00CB7D8B" w:rsidP="003B7C69">
            <w:pPr>
              <w:overflowPunct w:val="0"/>
              <w:autoSpaceDE w:val="0"/>
              <w:autoSpaceDN w:val="0"/>
              <w:adjustRightInd w:val="0"/>
              <w:spacing w:before="0" w:after="0"/>
              <w:ind w:firstLine="0"/>
              <w:jc w:val="center"/>
              <w:textAlignment w:val="baseline"/>
            </w:pPr>
            <w:r w:rsidRPr="00C427A1">
              <w:t>–</w:t>
            </w:r>
          </w:p>
        </w:tc>
        <w:tc>
          <w:tcPr>
            <w:tcW w:w="1018" w:type="dxa"/>
          </w:tcPr>
          <w:p w14:paraId="63026BD3" w14:textId="77777777" w:rsidR="00CB7D8B" w:rsidRPr="00C427A1" w:rsidRDefault="00CB7D8B" w:rsidP="003B7C69">
            <w:pPr>
              <w:overflowPunct w:val="0"/>
              <w:autoSpaceDE w:val="0"/>
              <w:autoSpaceDN w:val="0"/>
              <w:adjustRightInd w:val="0"/>
              <w:spacing w:before="0" w:after="0"/>
              <w:ind w:firstLine="0"/>
              <w:jc w:val="center"/>
              <w:textAlignment w:val="baseline"/>
            </w:pPr>
            <w:r w:rsidRPr="00C427A1">
              <w:t>Нет</w:t>
            </w:r>
          </w:p>
        </w:tc>
        <w:tc>
          <w:tcPr>
            <w:tcW w:w="1108" w:type="dxa"/>
          </w:tcPr>
          <w:p w14:paraId="6EEF6E7E" w14:textId="77777777" w:rsidR="00CB7D8B" w:rsidRPr="00C427A1" w:rsidRDefault="00CB7D8B" w:rsidP="003B7C69">
            <w:pPr>
              <w:overflowPunct w:val="0"/>
              <w:autoSpaceDE w:val="0"/>
              <w:autoSpaceDN w:val="0"/>
              <w:adjustRightInd w:val="0"/>
              <w:spacing w:before="0" w:after="0"/>
              <w:ind w:firstLine="0"/>
              <w:jc w:val="center"/>
              <w:textAlignment w:val="baseline"/>
            </w:pPr>
            <w:r w:rsidRPr="00C427A1">
              <w:t>100</w:t>
            </w:r>
          </w:p>
        </w:tc>
        <w:tc>
          <w:tcPr>
            <w:tcW w:w="3412" w:type="dxa"/>
          </w:tcPr>
          <w:p w14:paraId="726EC6BD" w14:textId="730F79D0" w:rsidR="00CB7D8B" w:rsidRPr="00C427A1" w:rsidRDefault="00CB7D8B" w:rsidP="00901861">
            <w:pPr>
              <w:overflowPunct w:val="0"/>
              <w:autoSpaceDE w:val="0"/>
              <w:autoSpaceDN w:val="0"/>
              <w:adjustRightInd w:val="0"/>
              <w:spacing w:before="0" w:after="0"/>
              <w:ind w:firstLine="0"/>
              <w:jc w:val="left"/>
              <w:textAlignment w:val="baseline"/>
            </w:pPr>
            <w:r w:rsidRPr="00C427A1">
              <w:t xml:space="preserve">См. </w:t>
            </w:r>
            <w:r w:rsidR="00901861">
              <w:t>т</w:t>
            </w:r>
            <w:r w:rsidR="00E835C8" w:rsidRPr="00C427A1">
              <w:t xml:space="preserve">аблицу </w:t>
            </w:r>
            <w:r w:rsidR="00A056CB" w:rsidRPr="00C427A1">
              <w:t>14</w:t>
            </w:r>
          </w:p>
        </w:tc>
      </w:tr>
      <w:tr w:rsidR="00C427A1" w:rsidRPr="00C427A1" w14:paraId="7CEF3970" w14:textId="77777777" w:rsidTr="00D008EF">
        <w:trPr>
          <w:trHeight w:val="302"/>
          <w:jc w:val="center"/>
        </w:trPr>
        <w:tc>
          <w:tcPr>
            <w:tcW w:w="1002" w:type="dxa"/>
          </w:tcPr>
          <w:p w14:paraId="76956F41" w14:textId="77777777" w:rsidR="00CB7D8B" w:rsidRPr="00C427A1" w:rsidRDefault="00CB7D8B" w:rsidP="003B7C69">
            <w:pPr>
              <w:overflowPunct w:val="0"/>
              <w:autoSpaceDE w:val="0"/>
              <w:autoSpaceDN w:val="0"/>
              <w:adjustRightInd w:val="0"/>
              <w:spacing w:before="0" w:after="0"/>
              <w:ind w:firstLine="0"/>
              <w:textAlignment w:val="baseline"/>
            </w:pPr>
            <w:r w:rsidRPr="00C427A1">
              <w:t>1148</w:t>
            </w:r>
          </w:p>
        </w:tc>
        <w:tc>
          <w:tcPr>
            <w:tcW w:w="2578" w:type="dxa"/>
            <w:shd w:val="clear" w:color="auto" w:fill="auto"/>
            <w:noWrap/>
          </w:tcPr>
          <w:p w14:paraId="5DD9FE9B" w14:textId="77777777" w:rsidR="00CB7D8B" w:rsidRPr="00C427A1" w:rsidRDefault="00CB7D8B" w:rsidP="003B7C69">
            <w:pPr>
              <w:overflowPunct w:val="0"/>
              <w:autoSpaceDE w:val="0"/>
              <w:autoSpaceDN w:val="0"/>
              <w:adjustRightInd w:val="0"/>
              <w:spacing w:before="0" w:after="0"/>
              <w:ind w:firstLine="0"/>
              <w:jc w:val="left"/>
              <w:textAlignment w:val="baseline"/>
            </w:pPr>
            <w:r w:rsidRPr="00C427A1">
              <w:t>количество самостоятельных корректировок</w:t>
            </w:r>
          </w:p>
        </w:tc>
        <w:tc>
          <w:tcPr>
            <w:tcW w:w="1864" w:type="dxa"/>
          </w:tcPr>
          <w:p w14:paraId="0F097307" w14:textId="77777777" w:rsidR="00CB7D8B" w:rsidRPr="00C427A1" w:rsidRDefault="00CB7D8B" w:rsidP="003B7C69">
            <w:pPr>
              <w:overflowPunct w:val="0"/>
              <w:autoSpaceDE w:val="0"/>
              <w:autoSpaceDN w:val="0"/>
              <w:adjustRightInd w:val="0"/>
              <w:spacing w:before="0" w:after="0"/>
              <w:ind w:firstLine="0"/>
              <w:jc w:val="center"/>
              <w:textAlignment w:val="baseline"/>
            </w:pPr>
            <w:r w:rsidRPr="00C427A1">
              <w:t>Целое</w:t>
            </w:r>
          </w:p>
        </w:tc>
        <w:tc>
          <w:tcPr>
            <w:tcW w:w="1434" w:type="dxa"/>
          </w:tcPr>
          <w:p w14:paraId="788E8A8A" w14:textId="77777777" w:rsidR="00CB7D8B" w:rsidRPr="00C427A1" w:rsidRDefault="003747C5" w:rsidP="003B7C69">
            <w:pPr>
              <w:overflowPunct w:val="0"/>
              <w:autoSpaceDE w:val="0"/>
              <w:autoSpaceDN w:val="0"/>
              <w:adjustRightInd w:val="0"/>
              <w:spacing w:before="0" w:after="0"/>
              <w:ind w:firstLine="0"/>
              <w:jc w:val="center"/>
              <w:textAlignment w:val="baseline"/>
            </w:pPr>
            <w:r w:rsidRPr="00C427A1">
              <w:rPr>
                <w:lang w:val="en-US"/>
              </w:rPr>
              <w:t>UInt32</w:t>
            </w:r>
          </w:p>
        </w:tc>
        <w:tc>
          <w:tcPr>
            <w:tcW w:w="1860" w:type="dxa"/>
          </w:tcPr>
          <w:p w14:paraId="0F65B66A" w14:textId="77777777" w:rsidR="00CB7D8B" w:rsidRPr="00C427A1" w:rsidRDefault="00CB7D8B" w:rsidP="003B7C69">
            <w:pPr>
              <w:overflowPunct w:val="0"/>
              <w:autoSpaceDE w:val="0"/>
              <w:autoSpaceDN w:val="0"/>
              <w:adjustRightInd w:val="0"/>
              <w:spacing w:before="0" w:after="0"/>
              <w:ind w:firstLine="0"/>
              <w:jc w:val="center"/>
              <w:textAlignment w:val="baseline"/>
            </w:pPr>
            <w:r w:rsidRPr="00C427A1">
              <w:t>{Ц}</w:t>
            </w:r>
          </w:p>
        </w:tc>
        <w:tc>
          <w:tcPr>
            <w:tcW w:w="1018" w:type="dxa"/>
          </w:tcPr>
          <w:p w14:paraId="4C13B1BC" w14:textId="77777777" w:rsidR="00CB7D8B" w:rsidRPr="00C427A1" w:rsidRDefault="00CB7D8B" w:rsidP="003B7C69">
            <w:pPr>
              <w:overflowPunct w:val="0"/>
              <w:autoSpaceDE w:val="0"/>
              <w:autoSpaceDN w:val="0"/>
              <w:adjustRightInd w:val="0"/>
              <w:spacing w:before="0" w:after="0"/>
              <w:ind w:firstLine="0"/>
              <w:jc w:val="center"/>
              <w:textAlignment w:val="baseline"/>
            </w:pPr>
            <w:r w:rsidRPr="00C427A1">
              <w:t>Да</w:t>
            </w:r>
          </w:p>
        </w:tc>
        <w:tc>
          <w:tcPr>
            <w:tcW w:w="1108" w:type="dxa"/>
          </w:tcPr>
          <w:p w14:paraId="2A96601A" w14:textId="77777777" w:rsidR="00CB7D8B" w:rsidRPr="00C427A1" w:rsidRDefault="00CB7D8B" w:rsidP="003B7C69">
            <w:pPr>
              <w:overflowPunct w:val="0"/>
              <w:autoSpaceDE w:val="0"/>
              <w:autoSpaceDN w:val="0"/>
              <w:adjustRightInd w:val="0"/>
              <w:spacing w:before="0" w:after="0"/>
              <w:ind w:firstLine="0"/>
              <w:jc w:val="center"/>
              <w:textAlignment w:val="baseline"/>
            </w:pPr>
            <w:r w:rsidRPr="00C427A1">
              <w:rPr>
                <w:lang w:val="en-US"/>
              </w:rPr>
              <w:t>4</w:t>
            </w:r>
          </w:p>
        </w:tc>
        <w:tc>
          <w:tcPr>
            <w:tcW w:w="3412" w:type="dxa"/>
          </w:tcPr>
          <w:p w14:paraId="65F18103" w14:textId="77777777" w:rsidR="00CB7D8B" w:rsidRPr="00C427A1" w:rsidRDefault="00CB7D8B" w:rsidP="003B7C69">
            <w:pPr>
              <w:overflowPunct w:val="0"/>
              <w:autoSpaceDE w:val="0"/>
              <w:autoSpaceDN w:val="0"/>
              <w:adjustRightInd w:val="0"/>
              <w:spacing w:before="0" w:after="0"/>
              <w:ind w:firstLine="0"/>
              <w:jc w:val="left"/>
              <w:textAlignment w:val="baseline"/>
            </w:pPr>
          </w:p>
        </w:tc>
      </w:tr>
      <w:tr w:rsidR="00C427A1" w:rsidRPr="00C427A1" w14:paraId="5AE2567B" w14:textId="77777777" w:rsidTr="00D008EF">
        <w:trPr>
          <w:trHeight w:val="302"/>
          <w:jc w:val="center"/>
        </w:trPr>
        <w:tc>
          <w:tcPr>
            <w:tcW w:w="1002" w:type="dxa"/>
          </w:tcPr>
          <w:p w14:paraId="007B665E" w14:textId="77777777" w:rsidR="00CB7D8B" w:rsidRPr="00C427A1" w:rsidRDefault="00CB7D8B" w:rsidP="003B7C69">
            <w:pPr>
              <w:overflowPunct w:val="0"/>
              <w:autoSpaceDE w:val="0"/>
              <w:autoSpaceDN w:val="0"/>
              <w:adjustRightInd w:val="0"/>
              <w:spacing w:before="0" w:after="0"/>
              <w:ind w:firstLine="0"/>
              <w:textAlignment w:val="baseline"/>
            </w:pPr>
            <w:r w:rsidRPr="00C427A1">
              <w:t>1149</w:t>
            </w:r>
          </w:p>
        </w:tc>
        <w:tc>
          <w:tcPr>
            <w:tcW w:w="2578" w:type="dxa"/>
            <w:shd w:val="clear" w:color="auto" w:fill="auto"/>
            <w:noWrap/>
          </w:tcPr>
          <w:p w14:paraId="1912CE30" w14:textId="77777777" w:rsidR="00CB7D8B" w:rsidRPr="00C427A1" w:rsidRDefault="00CB7D8B" w:rsidP="003B7C69">
            <w:pPr>
              <w:overflowPunct w:val="0"/>
              <w:autoSpaceDE w:val="0"/>
              <w:autoSpaceDN w:val="0"/>
              <w:adjustRightInd w:val="0"/>
              <w:spacing w:before="0" w:after="0"/>
              <w:ind w:firstLine="0"/>
              <w:jc w:val="left"/>
              <w:textAlignment w:val="baseline"/>
            </w:pPr>
            <w:r w:rsidRPr="00C427A1">
              <w:t>количество корректировок по предписанию</w:t>
            </w:r>
          </w:p>
        </w:tc>
        <w:tc>
          <w:tcPr>
            <w:tcW w:w="1864" w:type="dxa"/>
          </w:tcPr>
          <w:p w14:paraId="017CB719" w14:textId="77777777" w:rsidR="00CB7D8B" w:rsidRPr="00C427A1" w:rsidRDefault="00CB7D8B" w:rsidP="003B7C69">
            <w:pPr>
              <w:overflowPunct w:val="0"/>
              <w:autoSpaceDE w:val="0"/>
              <w:autoSpaceDN w:val="0"/>
              <w:adjustRightInd w:val="0"/>
              <w:spacing w:before="0" w:after="0"/>
              <w:ind w:firstLine="0"/>
              <w:jc w:val="center"/>
              <w:textAlignment w:val="baseline"/>
            </w:pPr>
            <w:r w:rsidRPr="00C427A1">
              <w:t>Целое</w:t>
            </w:r>
          </w:p>
        </w:tc>
        <w:tc>
          <w:tcPr>
            <w:tcW w:w="1434" w:type="dxa"/>
          </w:tcPr>
          <w:p w14:paraId="2888E6C7" w14:textId="77777777" w:rsidR="00CB7D8B" w:rsidRPr="00C427A1" w:rsidRDefault="003747C5" w:rsidP="003B7C69">
            <w:pPr>
              <w:overflowPunct w:val="0"/>
              <w:autoSpaceDE w:val="0"/>
              <w:autoSpaceDN w:val="0"/>
              <w:adjustRightInd w:val="0"/>
              <w:spacing w:before="0" w:after="0"/>
              <w:ind w:firstLine="0"/>
              <w:jc w:val="center"/>
              <w:textAlignment w:val="baseline"/>
            </w:pPr>
            <w:r w:rsidRPr="00C427A1">
              <w:rPr>
                <w:lang w:val="en-US"/>
              </w:rPr>
              <w:t>UInt32</w:t>
            </w:r>
          </w:p>
        </w:tc>
        <w:tc>
          <w:tcPr>
            <w:tcW w:w="1860" w:type="dxa"/>
          </w:tcPr>
          <w:p w14:paraId="270A3454" w14:textId="77777777" w:rsidR="00CB7D8B" w:rsidRPr="00C427A1" w:rsidRDefault="00CB7D8B" w:rsidP="003B7C69">
            <w:pPr>
              <w:overflowPunct w:val="0"/>
              <w:autoSpaceDE w:val="0"/>
              <w:autoSpaceDN w:val="0"/>
              <w:adjustRightInd w:val="0"/>
              <w:spacing w:before="0" w:after="0"/>
              <w:ind w:firstLine="0"/>
              <w:jc w:val="center"/>
              <w:textAlignment w:val="baseline"/>
            </w:pPr>
            <w:r w:rsidRPr="00C427A1">
              <w:t>{Ц}</w:t>
            </w:r>
          </w:p>
        </w:tc>
        <w:tc>
          <w:tcPr>
            <w:tcW w:w="1018" w:type="dxa"/>
          </w:tcPr>
          <w:p w14:paraId="4D86418C" w14:textId="77777777" w:rsidR="00CB7D8B" w:rsidRPr="00C427A1" w:rsidRDefault="00CB7D8B" w:rsidP="003B7C69">
            <w:pPr>
              <w:overflowPunct w:val="0"/>
              <w:autoSpaceDE w:val="0"/>
              <w:autoSpaceDN w:val="0"/>
              <w:adjustRightInd w:val="0"/>
              <w:spacing w:before="0" w:after="0"/>
              <w:ind w:firstLine="0"/>
              <w:jc w:val="center"/>
              <w:textAlignment w:val="baseline"/>
            </w:pPr>
            <w:r w:rsidRPr="00C427A1">
              <w:t>Да</w:t>
            </w:r>
          </w:p>
        </w:tc>
        <w:tc>
          <w:tcPr>
            <w:tcW w:w="1108" w:type="dxa"/>
          </w:tcPr>
          <w:p w14:paraId="328D7931" w14:textId="77777777" w:rsidR="00CB7D8B" w:rsidRPr="00C427A1" w:rsidRDefault="00CB7D8B" w:rsidP="003B7C69">
            <w:pPr>
              <w:overflowPunct w:val="0"/>
              <w:autoSpaceDE w:val="0"/>
              <w:autoSpaceDN w:val="0"/>
              <w:adjustRightInd w:val="0"/>
              <w:spacing w:before="0" w:after="0"/>
              <w:ind w:firstLine="0"/>
              <w:jc w:val="center"/>
              <w:textAlignment w:val="baseline"/>
            </w:pPr>
            <w:r w:rsidRPr="00C427A1">
              <w:rPr>
                <w:lang w:val="en-US"/>
              </w:rPr>
              <w:t>4</w:t>
            </w:r>
          </w:p>
        </w:tc>
        <w:tc>
          <w:tcPr>
            <w:tcW w:w="3412" w:type="dxa"/>
          </w:tcPr>
          <w:p w14:paraId="786F24C3" w14:textId="77777777" w:rsidR="00CB7D8B" w:rsidRPr="00C427A1" w:rsidRDefault="00CB7D8B" w:rsidP="003B7C69">
            <w:pPr>
              <w:overflowPunct w:val="0"/>
              <w:autoSpaceDE w:val="0"/>
              <w:autoSpaceDN w:val="0"/>
              <w:adjustRightInd w:val="0"/>
              <w:spacing w:before="0" w:after="0"/>
              <w:ind w:firstLine="0"/>
              <w:jc w:val="left"/>
              <w:textAlignment w:val="baseline"/>
            </w:pPr>
          </w:p>
        </w:tc>
      </w:tr>
      <w:tr w:rsidR="00C427A1" w:rsidRPr="00C427A1" w14:paraId="46552BC8" w14:textId="77777777" w:rsidTr="00D008EF">
        <w:trPr>
          <w:trHeight w:val="302"/>
          <w:jc w:val="center"/>
        </w:trPr>
        <w:tc>
          <w:tcPr>
            <w:tcW w:w="1002" w:type="dxa"/>
          </w:tcPr>
          <w:p w14:paraId="381CA073" w14:textId="77777777" w:rsidR="008F3026" w:rsidRPr="00C427A1" w:rsidRDefault="008F3026" w:rsidP="003B7C69">
            <w:pPr>
              <w:overflowPunct w:val="0"/>
              <w:autoSpaceDE w:val="0"/>
              <w:autoSpaceDN w:val="0"/>
              <w:adjustRightInd w:val="0"/>
              <w:spacing w:before="0" w:after="0"/>
              <w:ind w:firstLine="0"/>
              <w:textAlignment w:val="baseline"/>
            </w:pPr>
            <w:r w:rsidRPr="00C427A1">
              <w:t>1151</w:t>
            </w:r>
          </w:p>
        </w:tc>
        <w:tc>
          <w:tcPr>
            <w:tcW w:w="2578" w:type="dxa"/>
            <w:shd w:val="clear" w:color="auto" w:fill="auto"/>
            <w:noWrap/>
          </w:tcPr>
          <w:p w14:paraId="3D44279B" w14:textId="77777777" w:rsidR="008F3026" w:rsidRPr="00C427A1" w:rsidRDefault="008F3026" w:rsidP="003B7C69">
            <w:pPr>
              <w:overflowPunct w:val="0"/>
              <w:autoSpaceDE w:val="0"/>
              <w:autoSpaceDN w:val="0"/>
              <w:adjustRightInd w:val="0"/>
              <w:spacing w:before="0" w:after="0"/>
              <w:ind w:firstLine="0"/>
              <w:jc w:val="left"/>
              <w:textAlignment w:val="baseline"/>
            </w:pPr>
            <w:r w:rsidRPr="00C427A1">
              <w:t>сумма коррекций НДС по ставке 18%</w:t>
            </w:r>
          </w:p>
        </w:tc>
        <w:tc>
          <w:tcPr>
            <w:tcW w:w="1864" w:type="dxa"/>
          </w:tcPr>
          <w:p w14:paraId="7AB03840" w14:textId="77777777" w:rsidR="008F3026" w:rsidRPr="00C427A1" w:rsidRDefault="008F3026" w:rsidP="003B7C69">
            <w:pPr>
              <w:overflowPunct w:val="0"/>
              <w:autoSpaceDE w:val="0"/>
              <w:autoSpaceDN w:val="0"/>
              <w:adjustRightInd w:val="0"/>
              <w:spacing w:before="0" w:after="0"/>
              <w:ind w:firstLine="0"/>
              <w:jc w:val="center"/>
              <w:textAlignment w:val="baseline"/>
            </w:pPr>
            <w:r w:rsidRPr="00C427A1">
              <w:t>Целое</w:t>
            </w:r>
          </w:p>
        </w:tc>
        <w:tc>
          <w:tcPr>
            <w:tcW w:w="1434" w:type="dxa"/>
          </w:tcPr>
          <w:p w14:paraId="556AF260" w14:textId="77777777" w:rsidR="008F3026" w:rsidRPr="00C427A1" w:rsidRDefault="008F3026" w:rsidP="003B7C69">
            <w:pPr>
              <w:overflowPunct w:val="0"/>
              <w:autoSpaceDE w:val="0"/>
              <w:autoSpaceDN w:val="0"/>
              <w:adjustRightInd w:val="0"/>
              <w:spacing w:before="0" w:after="0"/>
              <w:ind w:firstLine="0"/>
              <w:jc w:val="center"/>
              <w:textAlignment w:val="baseline"/>
            </w:pPr>
            <w:r w:rsidRPr="00C427A1">
              <w:rPr>
                <w:lang w:val="en-US"/>
              </w:rPr>
              <w:t>VLN</w:t>
            </w:r>
          </w:p>
        </w:tc>
        <w:tc>
          <w:tcPr>
            <w:tcW w:w="1860" w:type="dxa"/>
          </w:tcPr>
          <w:p w14:paraId="02E121EC" w14:textId="77777777" w:rsidR="008F3026" w:rsidRPr="00C427A1" w:rsidRDefault="008F3026" w:rsidP="003B7C69">
            <w:pPr>
              <w:overflowPunct w:val="0"/>
              <w:autoSpaceDE w:val="0"/>
              <w:autoSpaceDN w:val="0"/>
              <w:adjustRightInd w:val="0"/>
              <w:spacing w:before="0" w:after="0"/>
              <w:ind w:firstLine="0"/>
              <w:jc w:val="center"/>
              <w:textAlignment w:val="baseline"/>
            </w:pPr>
            <w:r w:rsidRPr="00C427A1">
              <w:t>{Ц</w:t>
            </w:r>
            <w:proofErr w:type="gramStart"/>
            <w:r w:rsidRPr="00C427A1">
              <w:t>}.ЦЦ</w:t>
            </w:r>
            <w:proofErr w:type="gramEnd"/>
          </w:p>
        </w:tc>
        <w:tc>
          <w:tcPr>
            <w:tcW w:w="1018" w:type="dxa"/>
          </w:tcPr>
          <w:p w14:paraId="11DF146F" w14:textId="77777777" w:rsidR="008F3026" w:rsidRPr="00C427A1" w:rsidRDefault="008F3026" w:rsidP="003B7C69">
            <w:pPr>
              <w:overflowPunct w:val="0"/>
              <w:autoSpaceDE w:val="0"/>
              <w:autoSpaceDN w:val="0"/>
              <w:adjustRightInd w:val="0"/>
              <w:spacing w:before="0" w:after="0"/>
              <w:ind w:firstLine="0"/>
              <w:jc w:val="center"/>
              <w:textAlignment w:val="baseline"/>
            </w:pPr>
            <w:r w:rsidRPr="00C427A1">
              <w:t>Нет</w:t>
            </w:r>
          </w:p>
        </w:tc>
        <w:tc>
          <w:tcPr>
            <w:tcW w:w="1108" w:type="dxa"/>
          </w:tcPr>
          <w:p w14:paraId="361F948F" w14:textId="56695F56" w:rsidR="008F3026" w:rsidRPr="00C427A1" w:rsidRDefault="00057EEB" w:rsidP="003B7C69">
            <w:pPr>
              <w:overflowPunct w:val="0"/>
              <w:autoSpaceDE w:val="0"/>
              <w:autoSpaceDN w:val="0"/>
              <w:adjustRightInd w:val="0"/>
              <w:spacing w:before="0" w:after="0"/>
              <w:ind w:firstLine="0"/>
              <w:jc w:val="center"/>
              <w:textAlignment w:val="baseline"/>
            </w:pPr>
            <w:r w:rsidRPr="00C427A1">
              <w:rPr>
                <w:lang w:val="en-US"/>
              </w:rPr>
              <w:t>6</w:t>
            </w:r>
          </w:p>
        </w:tc>
        <w:tc>
          <w:tcPr>
            <w:tcW w:w="3412" w:type="dxa"/>
          </w:tcPr>
          <w:p w14:paraId="7492FF33" w14:textId="721CD6A8" w:rsidR="008F3026" w:rsidRPr="00C427A1" w:rsidRDefault="008F3026" w:rsidP="000D6997">
            <w:pPr>
              <w:overflowPunct w:val="0"/>
              <w:autoSpaceDE w:val="0"/>
              <w:autoSpaceDN w:val="0"/>
              <w:adjustRightInd w:val="0"/>
              <w:spacing w:before="0" w:after="0"/>
              <w:ind w:firstLine="0"/>
              <w:jc w:val="left"/>
              <w:textAlignment w:val="baseline"/>
            </w:pPr>
            <w:r w:rsidRPr="00C427A1">
              <w:t xml:space="preserve">Величина </w:t>
            </w:r>
            <w:r w:rsidR="000D6997" w:rsidRPr="00C427A1">
              <w:t>с учетом копеек</w:t>
            </w:r>
            <w:r w:rsidRPr="00C427A1">
              <w:t xml:space="preserve">, печатается в виде </w:t>
            </w:r>
            <w:r w:rsidRPr="00C427A1">
              <w:lastRenderedPageBreak/>
              <w:t xml:space="preserve">числа с фиксированной точкой (2 цифры после </w:t>
            </w:r>
            <w:r w:rsidR="003A3FC6" w:rsidRPr="00C427A1">
              <w:t>точки</w:t>
            </w:r>
            <w:r w:rsidRPr="00C427A1">
              <w:t>) в рублях</w:t>
            </w:r>
          </w:p>
        </w:tc>
      </w:tr>
      <w:tr w:rsidR="00C427A1" w:rsidRPr="00C427A1" w14:paraId="1E1B4141" w14:textId="77777777" w:rsidTr="00D008EF">
        <w:trPr>
          <w:trHeight w:val="302"/>
          <w:jc w:val="center"/>
        </w:trPr>
        <w:tc>
          <w:tcPr>
            <w:tcW w:w="1002" w:type="dxa"/>
          </w:tcPr>
          <w:p w14:paraId="4C7D72FE" w14:textId="77777777" w:rsidR="008F3026" w:rsidRPr="00C427A1" w:rsidRDefault="008F3026" w:rsidP="003B7C69">
            <w:pPr>
              <w:overflowPunct w:val="0"/>
              <w:autoSpaceDE w:val="0"/>
              <w:autoSpaceDN w:val="0"/>
              <w:adjustRightInd w:val="0"/>
              <w:spacing w:before="0" w:after="0"/>
              <w:ind w:firstLine="0"/>
              <w:textAlignment w:val="baseline"/>
            </w:pPr>
            <w:r w:rsidRPr="00C427A1">
              <w:lastRenderedPageBreak/>
              <w:t>1152</w:t>
            </w:r>
          </w:p>
        </w:tc>
        <w:tc>
          <w:tcPr>
            <w:tcW w:w="2578" w:type="dxa"/>
            <w:shd w:val="clear" w:color="auto" w:fill="auto"/>
            <w:noWrap/>
          </w:tcPr>
          <w:p w14:paraId="03B1643A" w14:textId="77777777" w:rsidR="008F3026" w:rsidRPr="00C427A1" w:rsidRDefault="008F3026" w:rsidP="003B7C69">
            <w:pPr>
              <w:overflowPunct w:val="0"/>
              <w:autoSpaceDE w:val="0"/>
              <w:autoSpaceDN w:val="0"/>
              <w:adjustRightInd w:val="0"/>
              <w:spacing w:before="0" w:after="0"/>
              <w:ind w:firstLine="0"/>
              <w:jc w:val="left"/>
              <w:textAlignment w:val="baseline"/>
            </w:pPr>
            <w:r w:rsidRPr="00C427A1">
              <w:t>сумма коррекций НДС по ставке 10%</w:t>
            </w:r>
          </w:p>
        </w:tc>
        <w:tc>
          <w:tcPr>
            <w:tcW w:w="1864" w:type="dxa"/>
          </w:tcPr>
          <w:p w14:paraId="475EB267" w14:textId="77777777" w:rsidR="008F3026" w:rsidRPr="00C427A1" w:rsidRDefault="008F3026" w:rsidP="003B7C69">
            <w:pPr>
              <w:overflowPunct w:val="0"/>
              <w:autoSpaceDE w:val="0"/>
              <w:autoSpaceDN w:val="0"/>
              <w:adjustRightInd w:val="0"/>
              <w:spacing w:before="0" w:after="0"/>
              <w:ind w:firstLine="0"/>
              <w:jc w:val="center"/>
              <w:textAlignment w:val="baseline"/>
            </w:pPr>
            <w:r w:rsidRPr="00C427A1">
              <w:t>Целое</w:t>
            </w:r>
          </w:p>
        </w:tc>
        <w:tc>
          <w:tcPr>
            <w:tcW w:w="1434" w:type="dxa"/>
          </w:tcPr>
          <w:p w14:paraId="16EEEF24" w14:textId="77777777" w:rsidR="008F3026" w:rsidRPr="00C427A1" w:rsidRDefault="008F3026" w:rsidP="003B7C69">
            <w:pPr>
              <w:overflowPunct w:val="0"/>
              <w:autoSpaceDE w:val="0"/>
              <w:autoSpaceDN w:val="0"/>
              <w:adjustRightInd w:val="0"/>
              <w:spacing w:before="0" w:after="0"/>
              <w:ind w:firstLine="0"/>
              <w:jc w:val="center"/>
              <w:textAlignment w:val="baseline"/>
            </w:pPr>
            <w:r w:rsidRPr="00C427A1">
              <w:rPr>
                <w:lang w:val="en-US"/>
              </w:rPr>
              <w:t>VLN</w:t>
            </w:r>
          </w:p>
        </w:tc>
        <w:tc>
          <w:tcPr>
            <w:tcW w:w="1860" w:type="dxa"/>
          </w:tcPr>
          <w:p w14:paraId="6758E3C2" w14:textId="77777777" w:rsidR="008F3026" w:rsidRPr="00C427A1" w:rsidRDefault="008F3026" w:rsidP="003B7C69">
            <w:pPr>
              <w:overflowPunct w:val="0"/>
              <w:autoSpaceDE w:val="0"/>
              <w:autoSpaceDN w:val="0"/>
              <w:adjustRightInd w:val="0"/>
              <w:spacing w:before="0" w:after="0"/>
              <w:ind w:firstLine="0"/>
              <w:jc w:val="center"/>
              <w:textAlignment w:val="baseline"/>
            </w:pPr>
            <w:r w:rsidRPr="00C427A1">
              <w:t>{Ц</w:t>
            </w:r>
            <w:proofErr w:type="gramStart"/>
            <w:r w:rsidRPr="00C427A1">
              <w:t>}.ЦЦ</w:t>
            </w:r>
            <w:proofErr w:type="gramEnd"/>
          </w:p>
        </w:tc>
        <w:tc>
          <w:tcPr>
            <w:tcW w:w="1018" w:type="dxa"/>
          </w:tcPr>
          <w:p w14:paraId="582685B5" w14:textId="77777777" w:rsidR="008F3026" w:rsidRPr="00C427A1" w:rsidRDefault="008F3026" w:rsidP="003B7C69">
            <w:pPr>
              <w:overflowPunct w:val="0"/>
              <w:autoSpaceDE w:val="0"/>
              <w:autoSpaceDN w:val="0"/>
              <w:adjustRightInd w:val="0"/>
              <w:spacing w:before="0" w:after="0"/>
              <w:ind w:firstLine="0"/>
              <w:jc w:val="center"/>
              <w:textAlignment w:val="baseline"/>
            </w:pPr>
            <w:r w:rsidRPr="00C427A1">
              <w:t>Нет</w:t>
            </w:r>
          </w:p>
        </w:tc>
        <w:tc>
          <w:tcPr>
            <w:tcW w:w="1108" w:type="dxa"/>
          </w:tcPr>
          <w:p w14:paraId="58E450BC" w14:textId="4C0B23A5" w:rsidR="008F3026" w:rsidRPr="00C427A1" w:rsidRDefault="00057EEB" w:rsidP="003B7C69">
            <w:pPr>
              <w:overflowPunct w:val="0"/>
              <w:autoSpaceDE w:val="0"/>
              <w:autoSpaceDN w:val="0"/>
              <w:adjustRightInd w:val="0"/>
              <w:spacing w:before="0" w:after="0"/>
              <w:ind w:firstLine="0"/>
              <w:jc w:val="center"/>
              <w:textAlignment w:val="baseline"/>
            </w:pPr>
            <w:r w:rsidRPr="00C427A1">
              <w:rPr>
                <w:lang w:val="en-US"/>
              </w:rPr>
              <w:t>6</w:t>
            </w:r>
          </w:p>
        </w:tc>
        <w:tc>
          <w:tcPr>
            <w:tcW w:w="3412" w:type="dxa"/>
          </w:tcPr>
          <w:p w14:paraId="49FA3049" w14:textId="2B75BA50" w:rsidR="008F3026" w:rsidRPr="00C427A1" w:rsidRDefault="008F3026" w:rsidP="000D6997">
            <w:pPr>
              <w:overflowPunct w:val="0"/>
              <w:autoSpaceDE w:val="0"/>
              <w:autoSpaceDN w:val="0"/>
              <w:adjustRightInd w:val="0"/>
              <w:spacing w:before="0" w:after="0"/>
              <w:ind w:firstLine="0"/>
              <w:jc w:val="left"/>
              <w:textAlignment w:val="baseline"/>
            </w:pPr>
            <w:r w:rsidRPr="00C427A1">
              <w:t xml:space="preserve">Величина </w:t>
            </w:r>
            <w:r w:rsidR="000D6997" w:rsidRPr="00C427A1">
              <w:t>с учетом копеек</w:t>
            </w:r>
            <w:r w:rsidRPr="00C427A1">
              <w:t xml:space="preserve">, печатается в виде числа с фиксированной точкой (2 цифры после </w:t>
            </w:r>
            <w:r w:rsidR="003A3FC6" w:rsidRPr="00C427A1">
              <w:t>точки</w:t>
            </w:r>
            <w:r w:rsidRPr="00C427A1">
              <w:t>) в рублях</w:t>
            </w:r>
          </w:p>
        </w:tc>
      </w:tr>
      <w:tr w:rsidR="00C427A1" w:rsidRPr="00C427A1" w14:paraId="3201EF56" w14:textId="77777777" w:rsidTr="00D008EF">
        <w:trPr>
          <w:trHeight w:val="302"/>
          <w:jc w:val="center"/>
        </w:trPr>
        <w:tc>
          <w:tcPr>
            <w:tcW w:w="1002" w:type="dxa"/>
          </w:tcPr>
          <w:p w14:paraId="16A32133" w14:textId="77777777" w:rsidR="008F3026" w:rsidRPr="00C427A1" w:rsidRDefault="008F3026" w:rsidP="003B7C69">
            <w:pPr>
              <w:overflowPunct w:val="0"/>
              <w:autoSpaceDE w:val="0"/>
              <w:autoSpaceDN w:val="0"/>
              <w:adjustRightInd w:val="0"/>
              <w:spacing w:before="0" w:after="0"/>
              <w:ind w:firstLine="0"/>
              <w:textAlignment w:val="baseline"/>
            </w:pPr>
            <w:r w:rsidRPr="00C427A1">
              <w:t>1153</w:t>
            </w:r>
          </w:p>
        </w:tc>
        <w:tc>
          <w:tcPr>
            <w:tcW w:w="2578" w:type="dxa"/>
            <w:shd w:val="clear" w:color="auto" w:fill="auto"/>
            <w:noWrap/>
          </w:tcPr>
          <w:p w14:paraId="0B3D590E" w14:textId="77777777" w:rsidR="008F3026" w:rsidRPr="00C427A1" w:rsidRDefault="008F3026" w:rsidP="003B7C69">
            <w:pPr>
              <w:overflowPunct w:val="0"/>
              <w:autoSpaceDE w:val="0"/>
              <w:autoSpaceDN w:val="0"/>
              <w:adjustRightInd w:val="0"/>
              <w:spacing w:before="0" w:after="0"/>
              <w:ind w:firstLine="0"/>
              <w:jc w:val="left"/>
              <w:textAlignment w:val="baseline"/>
            </w:pPr>
            <w:r w:rsidRPr="00C427A1">
              <w:t xml:space="preserve">сумма коррекций НДС по </w:t>
            </w:r>
            <w:proofErr w:type="spellStart"/>
            <w:r w:rsidRPr="00C427A1">
              <w:t>расч</w:t>
            </w:r>
            <w:proofErr w:type="spellEnd"/>
            <w:r w:rsidRPr="00C427A1">
              <w:t>. ставке 18/118</w:t>
            </w:r>
          </w:p>
        </w:tc>
        <w:tc>
          <w:tcPr>
            <w:tcW w:w="1864" w:type="dxa"/>
          </w:tcPr>
          <w:p w14:paraId="4B8E120D" w14:textId="77777777" w:rsidR="008F3026" w:rsidRPr="00C427A1" w:rsidRDefault="008F3026" w:rsidP="003B7C69">
            <w:pPr>
              <w:overflowPunct w:val="0"/>
              <w:autoSpaceDE w:val="0"/>
              <w:autoSpaceDN w:val="0"/>
              <w:adjustRightInd w:val="0"/>
              <w:spacing w:before="0" w:after="0"/>
              <w:ind w:firstLine="0"/>
              <w:jc w:val="center"/>
              <w:textAlignment w:val="baseline"/>
            </w:pPr>
            <w:r w:rsidRPr="00C427A1">
              <w:t>Целое</w:t>
            </w:r>
          </w:p>
        </w:tc>
        <w:tc>
          <w:tcPr>
            <w:tcW w:w="1434" w:type="dxa"/>
          </w:tcPr>
          <w:p w14:paraId="24575DC2" w14:textId="77777777" w:rsidR="008F3026" w:rsidRPr="00C427A1" w:rsidRDefault="008F3026" w:rsidP="003B7C69">
            <w:pPr>
              <w:overflowPunct w:val="0"/>
              <w:autoSpaceDE w:val="0"/>
              <w:autoSpaceDN w:val="0"/>
              <w:adjustRightInd w:val="0"/>
              <w:spacing w:before="0" w:after="0"/>
              <w:ind w:firstLine="0"/>
              <w:jc w:val="center"/>
              <w:textAlignment w:val="baseline"/>
            </w:pPr>
            <w:r w:rsidRPr="00C427A1">
              <w:rPr>
                <w:lang w:val="en-US"/>
              </w:rPr>
              <w:t>VLN</w:t>
            </w:r>
          </w:p>
        </w:tc>
        <w:tc>
          <w:tcPr>
            <w:tcW w:w="1860" w:type="dxa"/>
          </w:tcPr>
          <w:p w14:paraId="46B49792" w14:textId="77777777" w:rsidR="008F3026" w:rsidRPr="00C427A1" w:rsidRDefault="008F3026" w:rsidP="003B7C69">
            <w:pPr>
              <w:overflowPunct w:val="0"/>
              <w:autoSpaceDE w:val="0"/>
              <w:autoSpaceDN w:val="0"/>
              <w:adjustRightInd w:val="0"/>
              <w:spacing w:before="0" w:after="0"/>
              <w:ind w:firstLine="0"/>
              <w:jc w:val="center"/>
              <w:textAlignment w:val="baseline"/>
            </w:pPr>
            <w:r w:rsidRPr="00C427A1">
              <w:t>{Ц</w:t>
            </w:r>
            <w:proofErr w:type="gramStart"/>
            <w:r w:rsidRPr="00C427A1">
              <w:t>}.ЦЦ</w:t>
            </w:r>
            <w:proofErr w:type="gramEnd"/>
          </w:p>
        </w:tc>
        <w:tc>
          <w:tcPr>
            <w:tcW w:w="1018" w:type="dxa"/>
          </w:tcPr>
          <w:p w14:paraId="19278971" w14:textId="77777777" w:rsidR="008F3026" w:rsidRPr="00C427A1" w:rsidRDefault="008F3026" w:rsidP="003B7C69">
            <w:pPr>
              <w:overflowPunct w:val="0"/>
              <w:autoSpaceDE w:val="0"/>
              <w:autoSpaceDN w:val="0"/>
              <w:adjustRightInd w:val="0"/>
              <w:spacing w:before="0" w:after="0"/>
              <w:ind w:firstLine="0"/>
              <w:jc w:val="center"/>
              <w:textAlignment w:val="baseline"/>
            </w:pPr>
            <w:r w:rsidRPr="00C427A1">
              <w:t>Нет</w:t>
            </w:r>
          </w:p>
        </w:tc>
        <w:tc>
          <w:tcPr>
            <w:tcW w:w="1108" w:type="dxa"/>
          </w:tcPr>
          <w:p w14:paraId="1CD07FE1" w14:textId="144482D5" w:rsidR="008F3026" w:rsidRPr="00C427A1" w:rsidRDefault="00057EEB" w:rsidP="003B7C69">
            <w:pPr>
              <w:overflowPunct w:val="0"/>
              <w:autoSpaceDE w:val="0"/>
              <w:autoSpaceDN w:val="0"/>
              <w:adjustRightInd w:val="0"/>
              <w:spacing w:before="0" w:after="0"/>
              <w:ind w:firstLine="0"/>
              <w:jc w:val="center"/>
              <w:textAlignment w:val="baseline"/>
            </w:pPr>
            <w:r w:rsidRPr="00C427A1">
              <w:rPr>
                <w:lang w:val="en-US"/>
              </w:rPr>
              <w:t>6</w:t>
            </w:r>
          </w:p>
        </w:tc>
        <w:tc>
          <w:tcPr>
            <w:tcW w:w="3412" w:type="dxa"/>
          </w:tcPr>
          <w:p w14:paraId="05C6ADB0" w14:textId="6F4D7F08" w:rsidR="008F3026" w:rsidRPr="00C427A1" w:rsidRDefault="008F3026" w:rsidP="000D6997">
            <w:pPr>
              <w:overflowPunct w:val="0"/>
              <w:autoSpaceDE w:val="0"/>
              <w:autoSpaceDN w:val="0"/>
              <w:adjustRightInd w:val="0"/>
              <w:spacing w:before="0" w:after="0"/>
              <w:ind w:firstLine="0"/>
              <w:jc w:val="left"/>
              <w:textAlignment w:val="baseline"/>
            </w:pPr>
            <w:r w:rsidRPr="00C427A1">
              <w:t xml:space="preserve">Величина </w:t>
            </w:r>
            <w:r w:rsidR="000D6997" w:rsidRPr="00C427A1">
              <w:t>с учетом копеек</w:t>
            </w:r>
            <w:r w:rsidRPr="00C427A1">
              <w:t xml:space="preserve">, печатается в виде числа с фиксированной точкой (2 цифры после </w:t>
            </w:r>
            <w:r w:rsidR="003A3FC6" w:rsidRPr="00C427A1">
              <w:t>точки</w:t>
            </w:r>
            <w:r w:rsidRPr="00C427A1">
              <w:t>) в рублях</w:t>
            </w:r>
          </w:p>
        </w:tc>
      </w:tr>
      <w:tr w:rsidR="00C427A1" w:rsidRPr="00C427A1" w14:paraId="49442B2D" w14:textId="77777777" w:rsidTr="00D008EF">
        <w:trPr>
          <w:trHeight w:val="302"/>
          <w:jc w:val="center"/>
        </w:trPr>
        <w:tc>
          <w:tcPr>
            <w:tcW w:w="1002" w:type="dxa"/>
          </w:tcPr>
          <w:p w14:paraId="0F478B24" w14:textId="77777777" w:rsidR="008F3026" w:rsidRPr="00C427A1" w:rsidRDefault="008F3026" w:rsidP="003B7C69">
            <w:pPr>
              <w:overflowPunct w:val="0"/>
              <w:autoSpaceDE w:val="0"/>
              <w:autoSpaceDN w:val="0"/>
              <w:adjustRightInd w:val="0"/>
              <w:spacing w:before="0" w:after="0"/>
              <w:ind w:firstLine="0"/>
              <w:textAlignment w:val="baseline"/>
            </w:pPr>
            <w:r w:rsidRPr="00C427A1">
              <w:t>1154</w:t>
            </w:r>
          </w:p>
        </w:tc>
        <w:tc>
          <w:tcPr>
            <w:tcW w:w="2578" w:type="dxa"/>
            <w:shd w:val="clear" w:color="auto" w:fill="auto"/>
            <w:noWrap/>
          </w:tcPr>
          <w:p w14:paraId="46B18FD6" w14:textId="77777777" w:rsidR="008F3026" w:rsidRPr="00C427A1" w:rsidRDefault="008F3026" w:rsidP="003B7C69">
            <w:pPr>
              <w:overflowPunct w:val="0"/>
              <w:autoSpaceDE w:val="0"/>
              <w:autoSpaceDN w:val="0"/>
              <w:adjustRightInd w:val="0"/>
              <w:spacing w:before="0" w:after="0"/>
              <w:ind w:firstLine="0"/>
              <w:jc w:val="left"/>
              <w:textAlignment w:val="baseline"/>
            </w:pPr>
            <w:r w:rsidRPr="00C427A1">
              <w:t xml:space="preserve">сумма коррекций НДС </w:t>
            </w:r>
            <w:proofErr w:type="spellStart"/>
            <w:r w:rsidRPr="00C427A1">
              <w:t>расч</w:t>
            </w:r>
            <w:proofErr w:type="spellEnd"/>
            <w:r w:rsidRPr="00C427A1">
              <w:t>. ставке 10/110</w:t>
            </w:r>
          </w:p>
        </w:tc>
        <w:tc>
          <w:tcPr>
            <w:tcW w:w="1864" w:type="dxa"/>
          </w:tcPr>
          <w:p w14:paraId="24E7E195" w14:textId="77777777" w:rsidR="008F3026" w:rsidRPr="00C427A1" w:rsidRDefault="008F3026" w:rsidP="003B7C69">
            <w:pPr>
              <w:overflowPunct w:val="0"/>
              <w:autoSpaceDE w:val="0"/>
              <w:autoSpaceDN w:val="0"/>
              <w:adjustRightInd w:val="0"/>
              <w:spacing w:before="0" w:after="0"/>
              <w:ind w:firstLine="0"/>
              <w:jc w:val="center"/>
              <w:textAlignment w:val="baseline"/>
            </w:pPr>
            <w:r w:rsidRPr="00C427A1">
              <w:t>Целое</w:t>
            </w:r>
          </w:p>
        </w:tc>
        <w:tc>
          <w:tcPr>
            <w:tcW w:w="1434" w:type="dxa"/>
          </w:tcPr>
          <w:p w14:paraId="6EC5C6A0" w14:textId="77777777" w:rsidR="008F3026" w:rsidRPr="00C427A1" w:rsidRDefault="008F3026" w:rsidP="003B7C69">
            <w:pPr>
              <w:overflowPunct w:val="0"/>
              <w:autoSpaceDE w:val="0"/>
              <w:autoSpaceDN w:val="0"/>
              <w:adjustRightInd w:val="0"/>
              <w:spacing w:before="0" w:after="0"/>
              <w:ind w:firstLine="0"/>
              <w:jc w:val="center"/>
              <w:textAlignment w:val="baseline"/>
            </w:pPr>
            <w:r w:rsidRPr="00C427A1">
              <w:rPr>
                <w:lang w:val="en-US"/>
              </w:rPr>
              <w:t>VLN</w:t>
            </w:r>
          </w:p>
        </w:tc>
        <w:tc>
          <w:tcPr>
            <w:tcW w:w="1860" w:type="dxa"/>
          </w:tcPr>
          <w:p w14:paraId="3461DC7D" w14:textId="77777777" w:rsidR="008F3026" w:rsidRPr="00C427A1" w:rsidRDefault="008F3026" w:rsidP="003B7C69">
            <w:pPr>
              <w:overflowPunct w:val="0"/>
              <w:autoSpaceDE w:val="0"/>
              <w:autoSpaceDN w:val="0"/>
              <w:adjustRightInd w:val="0"/>
              <w:spacing w:before="0" w:after="0"/>
              <w:ind w:firstLine="0"/>
              <w:jc w:val="center"/>
              <w:textAlignment w:val="baseline"/>
            </w:pPr>
            <w:r w:rsidRPr="00C427A1">
              <w:t>{Ц</w:t>
            </w:r>
            <w:proofErr w:type="gramStart"/>
            <w:r w:rsidRPr="00C427A1">
              <w:t>}.ЦЦ</w:t>
            </w:r>
            <w:proofErr w:type="gramEnd"/>
          </w:p>
        </w:tc>
        <w:tc>
          <w:tcPr>
            <w:tcW w:w="1018" w:type="dxa"/>
          </w:tcPr>
          <w:p w14:paraId="295484B3" w14:textId="77777777" w:rsidR="008F3026" w:rsidRPr="00C427A1" w:rsidRDefault="008F3026" w:rsidP="003B7C69">
            <w:pPr>
              <w:overflowPunct w:val="0"/>
              <w:autoSpaceDE w:val="0"/>
              <w:autoSpaceDN w:val="0"/>
              <w:adjustRightInd w:val="0"/>
              <w:spacing w:before="0" w:after="0"/>
              <w:ind w:firstLine="0"/>
              <w:jc w:val="center"/>
              <w:textAlignment w:val="baseline"/>
            </w:pPr>
            <w:r w:rsidRPr="00C427A1">
              <w:t>Нет</w:t>
            </w:r>
          </w:p>
        </w:tc>
        <w:tc>
          <w:tcPr>
            <w:tcW w:w="1108" w:type="dxa"/>
          </w:tcPr>
          <w:p w14:paraId="2A737FF9" w14:textId="19836E3A" w:rsidR="008F3026" w:rsidRPr="00C427A1" w:rsidRDefault="00057EEB" w:rsidP="003B7C69">
            <w:pPr>
              <w:overflowPunct w:val="0"/>
              <w:autoSpaceDE w:val="0"/>
              <w:autoSpaceDN w:val="0"/>
              <w:adjustRightInd w:val="0"/>
              <w:spacing w:before="0" w:after="0"/>
              <w:ind w:firstLine="0"/>
              <w:jc w:val="center"/>
              <w:textAlignment w:val="baseline"/>
            </w:pPr>
            <w:r w:rsidRPr="00C427A1">
              <w:rPr>
                <w:lang w:val="en-US"/>
              </w:rPr>
              <w:t>6</w:t>
            </w:r>
          </w:p>
        </w:tc>
        <w:tc>
          <w:tcPr>
            <w:tcW w:w="3412" w:type="dxa"/>
          </w:tcPr>
          <w:p w14:paraId="2C014F19" w14:textId="64FA3244" w:rsidR="008F3026" w:rsidRPr="00C427A1" w:rsidRDefault="008F3026" w:rsidP="000D6997">
            <w:pPr>
              <w:overflowPunct w:val="0"/>
              <w:autoSpaceDE w:val="0"/>
              <w:autoSpaceDN w:val="0"/>
              <w:adjustRightInd w:val="0"/>
              <w:spacing w:before="0" w:after="0"/>
              <w:ind w:firstLine="0"/>
              <w:jc w:val="left"/>
              <w:textAlignment w:val="baseline"/>
            </w:pPr>
            <w:r w:rsidRPr="00C427A1">
              <w:t xml:space="preserve">Величина </w:t>
            </w:r>
            <w:r w:rsidR="000D6997" w:rsidRPr="00C427A1">
              <w:t>с учетом копеек</w:t>
            </w:r>
            <w:r w:rsidRPr="00C427A1">
              <w:t xml:space="preserve">, печатается в виде числа с фиксированной точкой (2 цифры после </w:t>
            </w:r>
            <w:r w:rsidR="003A3FC6" w:rsidRPr="00C427A1">
              <w:t>точки</w:t>
            </w:r>
            <w:r w:rsidRPr="00C427A1">
              <w:t>) в рублях</w:t>
            </w:r>
          </w:p>
        </w:tc>
      </w:tr>
      <w:tr w:rsidR="00C427A1" w:rsidRPr="00C427A1" w14:paraId="0B7B7B29" w14:textId="77777777" w:rsidTr="00D008EF">
        <w:trPr>
          <w:trHeight w:val="302"/>
          <w:jc w:val="center"/>
        </w:trPr>
        <w:tc>
          <w:tcPr>
            <w:tcW w:w="1002" w:type="dxa"/>
          </w:tcPr>
          <w:p w14:paraId="573946EC" w14:textId="77777777" w:rsidR="00CB7D8B" w:rsidRPr="00C427A1" w:rsidRDefault="00CB7D8B" w:rsidP="003B7C69">
            <w:pPr>
              <w:overflowPunct w:val="0"/>
              <w:autoSpaceDE w:val="0"/>
              <w:autoSpaceDN w:val="0"/>
              <w:adjustRightInd w:val="0"/>
              <w:spacing w:before="0" w:after="0"/>
              <w:ind w:firstLine="0"/>
              <w:textAlignment w:val="baseline"/>
            </w:pPr>
            <w:r w:rsidRPr="00C427A1">
              <w:t>1155</w:t>
            </w:r>
          </w:p>
        </w:tc>
        <w:tc>
          <w:tcPr>
            <w:tcW w:w="2578" w:type="dxa"/>
            <w:shd w:val="clear" w:color="auto" w:fill="auto"/>
            <w:noWrap/>
          </w:tcPr>
          <w:p w14:paraId="4B62A2F3" w14:textId="77777777" w:rsidR="00CB7D8B" w:rsidRPr="00C427A1" w:rsidRDefault="00CB7D8B" w:rsidP="003B7C69">
            <w:pPr>
              <w:overflowPunct w:val="0"/>
              <w:autoSpaceDE w:val="0"/>
              <w:autoSpaceDN w:val="0"/>
              <w:adjustRightInd w:val="0"/>
              <w:spacing w:before="0" w:after="0"/>
              <w:ind w:firstLine="0"/>
              <w:jc w:val="left"/>
              <w:textAlignment w:val="baseline"/>
            </w:pPr>
            <w:r w:rsidRPr="00C427A1">
              <w:t>сумма коррекций с НДС по ставке 0%</w:t>
            </w:r>
          </w:p>
        </w:tc>
        <w:tc>
          <w:tcPr>
            <w:tcW w:w="1864" w:type="dxa"/>
          </w:tcPr>
          <w:p w14:paraId="22122E9A" w14:textId="77777777" w:rsidR="00CB7D8B" w:rsidRPr="00C427A1" w:rsidRDefault="00CB7D8B" w:rsidP="003B7C69">
            <w:pPr>
              <w:overflowPunct w:val="0"/>
              <w:autoSpaceDE w:val="0"/>
              <w:autoSpaceDN w:val="0"/>
              <w:adjustRightInd w:val="0"/>
              <w:spacing w:before="0" w:after="0"/>
              <w:ind w:firstLine="0"/>
              <w:jc w:val="center"/>
              <w:textAlignment w:val="baseline"/>
            </w:pPr>
            <w:r w:rsidRPr="00C427A1">
              <w:t>Целое</w:t>
            </w:r>
          </w:p>
        </w:tc>
        <w:tc>
          <w:tcPr>
            <w:tcW w:w="1434" w:type="dxa"/>
          </w:tcPr>
          <w:p w14:paraId="2E929A1F" w14:textId="77777777" w:rsidR="00CB7D8B" w:rsidRPr="00C427A1" w:rsidRDefault="00CB7D8B" w:rsidP="003B7C69">
            <w:pPr>
              <w:overflowPunct w:val="0"/>
              <w:autoSpaceDE w:val="0"/>
              <w:autoSpaceDN w:val="0"/>
              <w:adjustRightInd w:val="0"/>
              <w:spacing w:before="0" w:after="0"/>
              <w:ind w:firstLine="0"/>
              <w:jc w:val="center"/>
              <w:textAlignment w:val="baseline"/>
            </w:pPr>
            <w:r w:rsidRPr="00C427A1">
              <w:rPr>
                <w:lang w:val="en-US"/>
              </w:rPr>
              <w:t>VLN</w:t>
            </w:r>
          </w:p>
        </w:tc>
        <w:tc>
          <w:tcPr>
            <w:tcW w:w="1860" w:type="dxa"/>
          </w:tcPr>
          <w:p w14:paraId="492F5860" w14:textId="77777777" w:rsidR="00CB7D8B" w:rsidRPr="00C427A1" w:rsidRDefault="00CB7D8B" w:rsidP="003B7C69">
            <w:pPr>
              <w:overflowPunct w:val="0"/>
              <w:autoSpaceDE w:val="0"/>
              <w:autoSpaceDN w:val="0"/>
              <w:adjustRightInd w:val="0"/>
              <w:spacing w:before="0" w:after="0"/>
              <w:ind w:firstLine="0"/>
              <w:jc w:val="center"/>
              <w:textAlignment w:val="baseline"/>
            </w:pPr>
            <w:r w:rsidRPr="00C427A1">
              <w:t>{Ц</w:t>
            </w:r>
            <w:proofErr w:type="gramStart"/>
            <w:r w:rsidRPr="00C427A1">
              <w:t>}.ЦЦ</w:t>
            </w:r>
            <w:proofErr w:type="gramEnd"/>
          </w:p>
        </w:tc>
        <w:tc>
          <w:tcPr>
            <w:tcW w:w="1018" w:type="dxa"/>
          </w:tcPr>
          <w:p w14:paraId="385E2ECC" w14:textId="77777777" w:rsidR="00CB7D8B" w:rsidRPr="00C427A1" w:rsidRDefault="00CB7D8B" w:rsidP="003B7C69">
            <w:pPr>
              <w:overflowPunct w:val="0"/>
              <w:autoSpaceDE w:val="0"/>
              <w:autoSpaceDN w:val="0"/>
              <w:adjustRightInd w:val="0"/>
              <w:spacing w:before="0" w:after="0"/>
              <w:ind w:firstLine="0"/>
              <w:jc w:val="center"/>
              <w:textAlignment w:val="baseline"/>
            </w:pPr>
            <w:r w:rsidRPr="00C427A1">
              <w:t>Нет</w:t>
            </w:r>
          </w:p>
        </w:tc>
        <w:tc>
          <w:tcPr>
            <w:tcW w:w="1108" w:type="dxa"/>
          </w:tcPr>
          <w:p w14:paraId="10360C5F" w14:textId="44A19671" w:rsidR="00CB7D8B" w:rsidRPr="00C427A1" w:rsidRDefault="00057EEB" w:rsidP="003B7C69">
            <w:pPr>
              <w:overflowPunct w:val="0"/>
              <w:autoSpaceDE w:val="0"/>
              <w:autoSpaceDN w:val="0"/>
              <w:adjustRightInd w:val="0"/>
              <w:spacing w:before="0" w:after="0"/>
              <w:ind w:firstLine="0"/>
              <w:jc w:val="center"/>
              <w:textAlignment w:val="baseline"/>
            </w:pPr>
            <w:r w:rsidRPr="00C427A1">
              <w:rPr>
                <w:lang w:val="en-US"/>
              </w:rPr>
              <w:t>6</w:t>
            </w:r>
          </w:p>
        </w:tc>
        <w:tc>
          <w:tcPr>
            <w:tcW w:w="3412" w:type="dxa"/>
          </w:tcPr>
          <w:p w14:paraId="04855E33" w14:textId="2EF80066" w:rsidR="00CB7D8B" w:rsidRPr="00C427A1" w:rsidRDefault="008F3026" w:rsidP="000D6997">
            <w:pPr>
              <w:overflowPunct w:val="0"/>
              <w:autoSpaceDE w:val="0"/>
              <w:autoSpaceDN w:val="0"/>
              <w:adjustRightInd w:val="0"/>
              <w:spacing w:before="0" w:after="0"/>
              <w:ind w:firstLine="0"/>
              <w:jc w:val="left"/>
              <w:textAlignment w:val="baseline"/>
            </w:pPr>
            <w:r w:rsidRPr="00C427A1">
              <w:t xml:space="preserve">Величина </w:t>
            </w:r>
            <w:r w:rsidR="000D6997" w:rsidRPr="00C427A1">
              <w:t>с учетом копеек</w:t>
            </w:r>
            <w:r w:rsidRPr="00C427A1">
              <w:t xml:space="preserve">, печатается в виде числа с фиксированной точкой (2 цифры после </w:t>
            </w:r>
            <w:r w:rsidR="003A3FC6" w:rsidRPr="00C427A1">
              <w:t>точки</w:t>
            </w:r>
            <w:r w:rsidRPr="00C427A1">
              <w:t>) в рублях</w:t>
            </w:r>
          </w:p>
        </w:tc>
      </w:tr>
      <w:tr w:rsidR="00C427A1" w:rsidRPr="00C427A1" w14:paraId="7406F077" w14:textId="77777777" w:rsidTr="00D008EF">
        <w:trPr>
          <w:trHeight w:val="302"/>
          <w:jc w:val="center"/>
        </w:trPr>
        <w:tc>
          <w:tcPr>
            <w:tcW w:w="1002" w:type="dxa"/>
          </w:tcPr>
          <w:p w14:paraId="1B3082F4" w14:textId="77777777" w:rsidR="00CB7D8B" w:rsidRPr="00C427A1" w:rsidRDefault="00CB7D8B" w:rsidP="003B7C69">
            <w:pPr>
              <w:overflowPunct w:val="0"/>
              <w:autoSpaceDE w:val="0"/>
              <w:autoSpaceDN w:val="0"/>
              <w:adjustRightInd w:val="0"/>
              <w:spacing w:before="0" w:after="0"/>
              <w:ind w:firstLine="0"/>
              <w:textAlignment w:val="baseline"/>
            </w:pPr>
            <w:r w:rsidRPr="00C427A1">
              <w:t>1157</w:t>
            </w:r>
          </w:p>
        </w:tc>
        <w:tc>
          <w:tcPr>
            <w:tcW w:w="2578" w:type="dxa"/>
            <w:shd w:val="clear" w:color="auto" w:fill="auto"/>
            <w:noWrap/>
          </w:tcPr>
          <w:p w14:paraId="2F1C80D1" w14:textId="77777777" w:rsidR="00CB7D8B" w:rsidRPr="00C427A1" w:rsidRDefault="00CB7D8B" w:rsidP="003B7C69">
            <w:pPr>
              <w:overflowPunct w:val="0"/>
              <w:autoSpaceDE w:val="0"/>
              <w:autoSpaceDN w:val="0"/>
              <w:adjustRightInd w:val="0"/>
              <w:spacing w:before="0" w:after="0"/>
              <w:ind w:firstLine="0"/>
              <w:jc w:val="left"/>
              <w:textAlignment w:val="baseline"/>
            </w:pPr>
            <w:r w:rsidRPr="00C427A1">
              <w:t>счетчики итогов ФН</w:t>
            </w:r>
          </w:p>
        </w:tc>
        <w:tc>
          <w:tcPr>
            <w:tcW w:w="1864" w:type="dxa"/>
          </w:tcPr>
          <w:p w14:paraId="738691E9" w14:textId="77777777" w:rsidR="00CB7D8B" w:rsidRPr="00C427A1" w:rsidRDefault="00CB7D8B" w:rsidP="003B7C69">
            <w:pPr>
              <w:overflowPunct w:val="0"/>
              <w:autoSpaceDE w:val="0"/>
              <w:autoSpaceDN w:val="0"/>
              <w:adjustRightInd w:val="0"/>
              <w:spacing w:before="0" w:after="0"/>
              <w:ind w:firstLine="0"/>
              <w:jc w:val="center"/>
              <w:textAlignment w:val="baseline"/>
            </w:pPr>
            <w:r w:rsidRPr="00C427A1">
              <w:t>Структура</w:t>
            </w:r>
          </w:p>
        </w:tc>
        <w:tc>
          <w:tcPr>
            <w:tcW w:w="1434" w:type="dxa"/>
          </w:tcPr>
          <w:p w14:paraId="0C989C7F" w14:textId="77777777" w:rsidR="00CB7D8B" w:rsidRPr="00C427A1" w:rsidRDefault="00CB7D8B" w:rsidP="003B7C69">
            <w:pPr>
              <w:overflowPunct w:val="0"/>
              <w:autoSpaceDE w:val="0"/>
              <w:autoSpaceDN w:val="0"/>
              <w:adjustRightInd w:val="0"/>
              <w:spacing w:before="0" w:after="0"/>
              <w:ind w:firstLine="0"/>
              <w:jc w:val="center"/>
              <w:textAlignment w:val="baseline"/>
            </w:pPr>
            <w:r w:rsidRPr="00C427A1">
              <w:rPr>
                <w:lang w:val="en-US"/>
              </w:rPr>
              <w:t>STLV</w:t>
            </w:r>
          </w:p>
        </w:tc>
        <w:tc>
          <w:tcPr>
            <w:tcW w:w="1860" w:type="dxa"/>
          </w:tcPr>
          <w:p w14:paraId="55B8698F" w14:textId="77777777" w:rsidR="00CB7D8B" w:rsidRPr="00C427A1" w:rsidRDefault="00CB7D8B" w:rsidP="003B7C69">
            <w:pPr>
              <w:overflowPunct w:val="0"/>
              <w:autoSpaceDE w:val="0"/>
              <w:autoSpaceDN w:val="0"/>
              <w:adjustRightInd w:val="0"/>
              <w:spacing w:before="0" w:after="0"/>
              <w:ind w:firstLine="0"/>
              <w:jc w:val="center"/>
              <w:textAlignment w:val="baseline"/>
            </w:pPr>
            <w:r w:rsidRPr="00C427A1">
              <w:t>–</w:t>
            </w:r>
          </w:p>
        </w:tc>
        <w:tc>
          <w:tcPr>
            <w:tcW w:w="1018" w:type="dxa"/>
          </w:tcPr>
          <w:p w14:paraId="1EB68059" w14:textId="77777777" w:rsidR="00CB7D8B" w:rsidRPr="00C427A1" w:rsidRDefault="00CB7D8B" w:rsidP="003B7C69">
            <w:pPr>
              <w:overflowPunct w:val="0"/>
              <w:autoSpaceDE w:val="0"/>
              <w:autoSpaceDN w:val="0"/>
              <w:adjustRightInd w:val="0"/>
              <w:spacing w:before="0" w:after="0"/>
              <w:ind w:firstLine="0"/>
              <w:jc w:val="center"/>
              <w:textAlignment w:val="baseline"/>
            </w:pPr>
            <w:r w:rsidRPr="00C427A1">
              <w:t>Нет</w:t>
            </w:r>
          </w:p>
        </w:tc>
        <w:tc>
          <w:tcPr>
            <w:tcW w:w="1108" w:type="dxa"/>
          </w:tcPr>
          <w:p w14:paraId="5A66914D" w14:textId="77777777" w:rsidR="00CB7D8B" w:rsidRPr="00C427A1" w:rsidRDefault="00CB7D8B" w:rsidP="003B7C69">
            <w:pPr>
              <w:overflowPunct w:val="0"/>
              <w:autoSpaceDE w:val="0"/>
              <w:autoSpaceDN w:val="0"/>
              <w:adjustRightInd w:val="0"/>
              <w:spacing w:before="0" w:after="0"/>
              <w:ind w:firstLine="0"/>
              <w:jc w:val="center"/>
              <w:textAlignment w:val="baseline"/>
            </w:pPr>
            <w:r w:rsidRPr="00C427A1">
              <w:t>708</w:t>
            </w:r>
          </w:p>
        </w:tc>
        <w:tc>
          <w:tcPr>
            <w:tcW w:w="3412" w:type="dxa"/>
          </w:tcPr>
          <w:p w14:paraId="2BE10EF1" w14:textId="120A5CDA" w:rsidR="00CB7D8B" w:rsidRPr="00C427A1" w:rsidRDefault="00CB7D8B" w:rsidP="00901861">
            <w:pPr>
              <w:overflowPunct w:val="0"/>
              <w:autoSpaceDE w:val="0"/>
              <w:autoSpaceDN w:val="0"/>
              <w:adjustRightInd w:val="0"/>
              <w:spacing w:before="0" w:after="0"/>
              <w:ind w:firstLine="0"/>
              <w:jc w:val="left"/>
              <w:textAlignment w:val="baseline"/>
            </w:pPr>
            <w:r w:rsidRPr="00C427A1">
              <w:t xml:space="preserve">См. </w:t>
            </w:r>
            <w:r w:rsidR="00901861">
              <w:t>т</w:t>
            </w:r>
            <w:r w:rsidR="00E835C8" w:rsidRPr="00C427A1">
              <w:t xml:space="preserve">аблицу </w:t>
            </w:r>
            <w:r w:rsidR="004F6235" w:rsidRPr="00C427A1">
              <w:t>11</w:t>
            </w:r>
          </w:p>
        </w:tc>
      </w:tr>
      <w:tr w:rsidR="00C427A1" w:rsidRPr="00C427A1" w14:paraId="5664EEFF" w14:textId="77777777" w:rsidTr="00D008EF">
        <w:trPr>
          <w:trHeight w:val="302"/>
          <w:jc w:val="center"/>
        </w:trPr>
        <w:tc>
          <w:tcPr>
            <w:tcW w:w="1002" w:type="dxa"/>
          </w:tcPr>
          <w:p w14:paraId="4943F8EB" w14:textId="77777777" w:rsidR="00CB7D8B" w:rsidRPr="00C427A1" w:rsidRDefault="00CB7D8B" w:rsidP="003B7C69">
            <w:pPr>
              <w:overflowPunct w:val="0"/>
              <w:autoSpaceDE w:val="0"/>
              <w:autoSpaceDN w:val="0"/>
              <w:adjustRightInd w:val="0"/>
              <w:spacing w:before="0" w:after="0"/>
              <w:ind w:firstLine="0"/>
              <w:textAlignment w:val="baseline"/>
            </w:pPr>
            <w:r w:rsidRPr="00C427A1">
              <w:t>1158</w:t>
            </w:r>
          </w:p>
        </w:tc>
        <w:tc>
          <w:tcPr>
            <w:tcW w:w="2578" w:type="dxa"/>
            <w:shd w:val="clear" w:color="auto" w:fill="auto"/>
            <w:noWrap/>
          </w:tcPr>
          <w:p w14:paraId="4FB13A98" w14:textId="77777777" w:rsidR="00CB7D8B" w:rsidRPr="00C427A1" w:rsidRDefault="00CB7D8B" w:rsidP="003B7C69">
            <w:pPr>
              <w:overflowPunct w:val="0"/>
              <w:autoSpaceDE w:val="0"/>
              <w:autoSpaceDN w:val="0"/>
              <w:adjustRightInd w:val="0"/>
              <w:spacing w:before="0" w:after="0"/>
              <w:ind w:firstLine="0"/>
              <w:jc w:val="left"/>
              <w:textAlignment w:val="baseline"/>
            </w:pPr>
            <w:r w:rsidRPr="00C427A1">
              <w:t>счетчики итогов непереданны</w:t>
            </w:r>
            <w:r w:rsidR="002B76C6" w:rsidRPr="00C427A1">
              <w:t>х</w:t>
            </w:r>
            <w:r w:rsidRPr="00C427A1">
              <w:t xml:space="preserve"> ФД</w:t>
            </w:r>
          </w:p>
        </w:tc>
        <w:tc>
          <w:tcPr>
            <w:tcW w:w="1864" w:type="dxa"/>
          </w:tcPr>
          <w:p w14:paraId="5D21B049" w14:textId="77777777" w:rsidR="00CB7D8B" w:rsidRPr="00C427A1" w:rsidRDefault="00CB7D8B" w:rsidP="003B7C69">
            <w:pPr>
              <w:overflowPunct w:val="0"/>
              <w:autoSpaceDE w:val="0"/>
              <w:autoSpaceDN w:val="0"/>
              <w:adjustRightInd w:val="0"/>
              <w:spacing w:before="0" w:after="0"/>
              <w:ind w:firstLine="0"/>
              <w:jc w:val="center"/>
              <w:textAlignment w:val="baseline"/>
            </w:pPr>
            <w:r w:rsidRPr="00C427A1">
              <w:t>Структура</w:t>
            </w:r>
          </w:p>
        </w:tc>
        <w:tc>
          <w:tcPr>
            <w:tcW w:w="1434" w:type="dxa"/>
          </w:tcPr>
          <w:p w14:paraId="7074BCE7" w14:textId="77777777" w:rsidR="00CB7D8B" w:rsidRPr="00C427A1" w:rsidRDefault="00CB7D8B" w:rsidP="003B7C69">
            <w:pPr>
              <w:overflowPunct w:val="0"/>
              <w:autoSpaceDE w:val="0"/>
              <w:autoSpaceDN w:val="0"/>
              <w:adjustRightInd w:val="0"/>
              <w:spacing w:before="0" w:after="0"/>
              <w:ind w:firstLine="0"/>
              <w:jc w:val="center"/>
              <w:textAlignment w:val="baseline"/>
            </w:pPr>
            <w:r w:rsidRPr="00C427A1">
              <w:rPr>
                <w:lang w:val="en-US"/>
              </w:rPr>
              <w:t>STLV</w:t>
            </w:r>
          </w:p>
        </w:tc>
        <w:tc>
          <w:tcPr>
            <w:tcW w:w="1860" w:type="dxa"/>
          </w:tcPr>
          <w:p w14:paraId="497FE8B2" w14:textId="77777777" w:rsidR="00CB7D8B" w:rsidRPr="00C427A1" w:rsidRDefault="00CB7D8B" w:rsidP="003B7C69">
            <w:pPr>
              <w:overflowPunct w:val="0"/>
              <w:autoSpaceDE w:val="0"/>
              <w:autoSpaceDN w:val="0"/>
              <w:adjustRightInd w:val="0"/>
              <w:spacing w:before="0" w:after="0"/>
              <w:ind w:firstLine="0"/>
              <w:jc w:val="center"/>
              <w:textAlignment w:val="baseline"/>
            </w:pPr>
            <w:r w:rsidRPr="00C427A1">
              <w:t>–</w:t>
            </w:r>
          </w:p>
        </w:tc>
        <w:tc>
          <w:tcPr>
            <w:tcW w:w="1018" w:type="dxa"/>
          </w:tcPr>
          <w:p w14:paraId="4B0EDB64" w14:textId="77777777" w:rsidR="00CB7D8B" w:rsidRPr="00C427A1" w:rsidRDefault="00CB7D8B" w:rsidP="003B7C69">
            <w:pPr>
              <w:overflowPunct w:val="0"/>
              <w:autoSpaceDE w:val="0"/>
              <w:autoSpaceDN w:val="0"/>
              <w:adjustRightInd w:val="0"/>
              <w:spacing w:before="0" w:after="0"/>
              <w:ind w:firstLine="0"/>
              <w:jc w:val="center"/>
              <w:textAlignment w:val="baseline"/>
            </w:pPr>
            <w:r w:rsidRPr="00C427A1">
              <w:t>Нет</w:t>
            </w:r>
          </w:p>
        </w:tc>
        <w:tc>
          <w:tcPr>
            <w:tcW w:w="1108" w:type="dxa"/>
          </w:tcPr>
          <w:p w14:paraId="1403664B" w14:textId="77777777" w:rsidR="00CB7D8B" w:rsidRPr="00C427A1" w:rsidRDefault="00CB7D8B" w:rsidP="003B7C69">
            <w:pPr>
              <w:overflowPunct w:val="0"/>
              <w:autoSpaceDE w:val="0"/>
              <w:autoSpaceDN w:val="0"/>
              <w:adjustRightInd w:val="0"/>
              <w:spacing w:before="0" w:after="0"/>
              <w:ind w:firstLine="0"/>
              <w:jc w:val="center"/>
              <w:textAlignment w:val="baseline"/>
            </w:pPr>
            <w:r w:rsidRPr="00C427A1">
              <w:t>708</w:t>
            </w:r>
          </w:p>
        </w:tc>
        <w:tc>
          <w:tcPr>
            <w:tcW w:w="3412" w:type="dxa"/>
          </w:tcPr>
          <w:p w14:paraId="6178125A" w14:textId="2AF196AB" w:rsidR="00CB7D8B" w:rsidRPr="00C427A1" w:rsidRDefault="00CB7D8B" w:rsidP="00901861">
            <w:pPr>
              <w:overflowPunct w:val="0"/>
              <w:autoSpaceDE w:val="0"/>
              <w:autoSpaceDN w:val="0"/>
              <w:adjustRightInd w:val="0"/>
              <w:spacing w:before="0" w:after="0"/>
              <w:ind w:firstLine="0"/>
              <w:jc w:val="left"/>
              <w:textAlignment w:val="baseline"/>
            </w:pPr>
            <w:r w:rsidRPr="00C427A1">
              <w:t xml:space="preserve">См. </w:t>
            </w:r>
            <w:r w:rsidR="00901861">
              <w:t>т</w:t>
            </w:r>
            <w:r w:rsidR="00E835C8" w:rsidRPr="00C427A1">
              <w:t xml:space="preserve">аблицу </w:t>
            </w:r>
            <w:r w:rsidR="004F6235" w:rsidRPr="00C427A1">
              <w:t>11</w:t>
            </w:r>
          </w:p>
        </w:tc>
      </w:tr>
      <w:tr w:rsidR="00C427A1" w:rsidRPr="00C427A1" w14:paraId="1E31DB06" w14:textId="77777777" w:rsidTr="00D008EF">
        <w:trPr>
          <w:trHeight w:val="302"/>
          <w:jc w:val="center"/>
        </w:trPr>
        <w:tc>
          <w:tcPr>
            <w:tcW w:w="1002" w:type="dxa"/>
          </w:tcPr>
          <w:p w14:paraId="7931807A" w14:textId="77777777" w:rsidR="00CB7D8B" w:rsidRPr="00C427A1" w:rsidRDefault="00CB7D8B" w:rsidP="003B7C69">
            <w:pPr>
              <w:overflowPunct w:val="0"/>
              <w:autoSpaceDE w:val="0"/>
              <w:autoSpaceDN w:val="0"/>
              <w:adjustRightInd w:val="0"/>
              <w:spacing w:before="0" w:after="0"/>
              <w:ind w:firstLine="0"/>
              <w:textAlignment w:val="baseline"/>
            </w:pPr>
            <w:r w:rsidRPr="00C427A1">
              <w:t>1162</w:t>
            </w:r>
          </w:p>
        </w:tc>
        <w:tc>
          <w:tcPr>
            <w:tcW w:w="2578" w:type="dxa"/>
            <w:shd w:val="clear" w:color="auto" w:fill="auto"/>
            <w:noWrap/>
          </w:tcPr>
          <w:p w14:paraId="7B1AD256" w14:textId="77777777" w:rsidR="00CB7D8B" w:rsidRPr="00C427A1" w:rsidRDefault="00CB7D8B" w:rsidP="003B7C69">
            <w:pPr>
              <w:overflowPunct w:val="0"/>
              <w:autoSpaceDE w:val="0"/>
              <w:autoSpaceDN w:val="0"/>
              <w:adjustRightInd w:val="0"/>
              <w:spacing w:before="0" w:after="0"/>
              <w:ind w:firstLine="0"/>
              <w:jc w:val="left"/>
              <w:textAlignment w:val="baseline"/>
            </w:pPr>
            <w:r w:rsidRPr="00C427A1">
              <w:t>код товарной номенклатуры</w:t>
            </w:r>
          </w:p>
        </w:tc>
        <w:tc>
          <w:tcPr>
            <w:tcW w:w="1864" w:type="dxa"/>
          </w:tcPr>
          <w:p w14:paraId="4F041D8F" w14:textId="77777777" w:rsidR="00CB7D8B" w:rsidRPr="00C427A1" w:rsidRDefault="00BB720C" w:rsidP="003B7C69">
            <w:pPr>
              <w:overflowPunct w:val="0"/>
              <w:autoSpaceDE w:val="0"/>
              <w:autoSpaceDN w:val="0"/>
              <w:adjustRightInd w:val="0"/>
              <w:spacing w:before="0" w:after="0"/>
              <w:ind w:firstLine="0"/>
              <w:jc w:val="center"/>
              <w:textAlignment w:val="baseline"/>
            </w:pPr>
            <w:r w:rsidRPr="00C427A1">
              <w:t>Массив</w:t>
            </w:r>
          </w:p>
        </w:tc>
        <w:tc>
          <w:tcPr>
            <w:tcW w:w="1434" w:type="dxa"/>
          </w:tcPr>
          <w:p w14:paraId="6BEEDB93" w14:textId="77777777" w:rsidR="00CB7D8B" w:rsidRPr="00C427A1" w:rsidRDefault="00BB720C" w:rsidP="003B7C69">
            <w:pPr>
              <w:overflowPunct w:val="0"/>
              <w:autoSpaceDE w:val="0"/>
              <w:autoSpaceDN w:val="0"/>
              <w:adjustRightInd w:val="0"/>
              <w:spacing w:before="0" w:after="0"/>
              <w:ind w:firstLine="0"/>
              <w:jc w:val="center"/>
              <w:textAlignment w:val="baseline"/>
            </w:pPr>
            <w:r w:rsidRPr="00C427A1">
              <w:rPr>
                <w:lang w:val="en-US"/>
              </w:rPr>
              <w:t>byte[]</w:t>
            </w:r>
          </w:p>
        </w:tc>
        <w:tc>
          <w:tcPr>
            <w:tcW w:w="1860" w:type="dxa"/>
          </w:tcPr>
          <w:p w14:paraId="456A946F" w14:textId="77777777" w:rsidR="00CB7D8B" w:rsidRPr="00C427A1" w:rsidRDefault="005101E4" w:rsidP="003B7C69">
            <w:pPr>
              <w:overflowPunct w:val="0"/>
              <w:autoSpaceDE w:val="0"/>
              <w:autoSpaceDN w:val="0"/>
              <w:adjustRightInd w:val="0"/>
              <w:spacing w:before="0" w:after="0"/>
              <w:ind w:firstLine="0"/>
              <w:jc w:val="center"/>
              <w:textAlignment w:val="baseline"/>
            </w:pPr>
            <w:r w:rsidRPr="00C427A1">
              <w:t>–</w:t>
            </w:r>
          </w:p>
        </w:tc>
        <w:tc>
          <w:tcPr>
            <w:tcW w:w="1018" w:type="dxa"/>
          </w:tcPr>
          <w:p w14:paraId="24CD2DE2" w14:textId="77777777" w:rsidR="00CB7D8B" w:rsidRPr="00C427A1" w:rsidRDefault="00CB7D8B" w:rsidP="003B7C69">
            <w:pPr>
              <w:overflowPunct w:val="0"/>
              <w:autoSpaceDE w:val="0"/>
              <w:autoSpaceDN w:val="0"/>
              <w:adjustRightInd w:val="0"/>
              <w:spacing w:before="0" w:after="0"/>
              <w:ind w:firstLine="0"/>
              <w:jc w:val="center"/>
              <w:textAlignment w:val="baseline"/>
            </w:pPr>
            <w:r w:rsidRPr="00C427A1">
              <w:t>Нет</w:t>
            </w:r>
          </w:p>
        </w:tc>
        <w:tc>
          <w:tcPr>
            <w:tcW w:w="1108" w:type="dxa"/>
          </w:tcPr>
          <w:p w14:paraId="6E65FC7C" w14:textId="77777777" w:rsidR="00CB7D8B" w:rsidRPr="00C427A1" w:rsidRDefault="00BB720C" w:rsidP="003B7C69">
            <w:pPr>
              <w:overflowPunct w:val="0"/>
              <w:autoSpaceDE w:val="0"/>
              <w:autoSpaceDN w:val="0"/>
              <w:adjustRightInd w:val="0"/>
              <w:spacing w:before="0" w:after="0"/>
              <w:ind w:firstLine="0"/>
              <w:jc w:val="center"/>
              <w:textAlignment w:val="baseline"/>
              <w:rPr>
                <w:lang w:val="en-US"/>
              </w:rPr>
            </w:pPr>
            <w:r w:rsidRPr="00C427A1">
              <w:rPr>
                <w:lang w:val="en-US"/>
              </w:rPr>
              <w:t>32</w:t>
            </w:r>
          </w:p>
        </w:tc>
        <w:tc>
          <w:tcPr>
            <w:tcW w:w="3412" w:type="dxa"/>
          </w:tcPr>
          <w:p w14:paraId="59940287" w14:textId="23E6BAF0" w:rsidR="00CB7D8B" w:rsidRPr="00C427A1" w:rsidRDefault="00CB1505" w:rsidP="006A7948">
            <w:pPr>
              <w:overflowPunct w:val="0"/>
              <w:autoSpaceDE w:val="0"/>
              <w:autoSpaceDN w:val="0"/>
              <w:adjustRightInd w:val="0"/>
              <w:spacing w:before="0" w:after="0"/>
              <w:ind w:firstLine="0"/>
              <w:jc w:val="left"/>
              <w:textAlignment w:val="baseline"/>
            </w:pPr>
            <w:r w:rsidRPr="00C427A1">
              <w:rPr>
                <w:rFonts w:eastAsia="Times New Roman" w:cs="Times New Roman"/>
                <w:szCs w:val="28"/>
              </w:rPr>
              <w:t>Д</w:t>
            </w:r>
            <w:r w:rsidR="00BB720C" w:rsidRPr="00C427A1">
              <w:rPr>
                <w:rFonts w:eastAsia="Times New Roman" w:cs="Times New Roman"/>
                <w:szCs w:val="28"/>
              </w:rPr>
              <w:t>анны</w:t>
            </w:r>
            <w:r w:rsidRPr="00C427A1">
              <w:rPr>
                <w:rFonts w:eastAsia="Times New Roman" w:cs="Times New Roman"/>
                <w:szCs w:val="28"/>
              </w:rPr>
              <w:t>е</w:t>
            </w:r>
            <w:r w:rsidR="00BB720C" w:rsidRPr="00C427A1">
              <w:t xml:space="preserve"> в массиве</w:t>
            </w:r>
            <w:r w:rsidRPr="00C427A1">
              <w:rPr>
                <w:rFonts w:eastAsia="Times New Roman" w:cs="Times New Roman"/>
                <w:szCs w:val="28"/>
              </w:rPr>
              <w:t xml:space="preserve"> представлены в виде </w:t>
            </w:r>
            <w:r w:rsidRPr="00C427A1">
              <w:rPr>
                <w:rFonts w:eastAsia="Times New Roman" w:cs="Times New Roman"/>
                <w:szCs w:val="28"/>
              </w:rPr>
              <w:lastRenderedPageBreak/>
              <w:t>строки, в которой</w:t>
            </w:r>
            <w:r w:rsidR="00BB720C" w:rsidRPr="00C427A1">
              <w:t>: первые 4 байта –код с</w:t>
            </w:r>
            <w:r w:rsidR="00C17C66" w:rsidRPr="00C427A1">
              <w:t>правочника; последующие 8 байт</w:t>
            </w:r>
            <w:r w:rsidR="00BB720C" w:rsidRPr="00C427A1">
              <w:t xml:space="preserve"> – код гру</w:t>
            </w:r>
            <w:r w:rsidR="00C17C66" w:rsidRPr="00C427A1">
              <w:t>ппы товаров; последние 20 байт</w:t>
            </w:r>
            <w:r w:rsidR="00BB720C" w:rsidRPr="00C427A1">
              <w:t xml:space="preserve"> – код идентификации товара</w:t>
            </w:r>
          </w:p>
        </w:tc>
      </w:tr>
      <w:tr w:rsidR="00C427A1" w:rsidRPr="00C427A1" w14:paraId="3F781935" w14:textId="77777777" w:rsidTr="00D008EF">
        <w:trPr>
          <w:trHeight w:val="302"/>
          <w:jc w:val="center"/>
        </w:trPr>
        <w:tc>
          <w:tcPr>
            <w:tcW w:w="1002" w:type="dxa"/>
          </w:tcPr>
          <w:p w14:paraId="79AC30D2" w14:textId="77777777" w:rsidR="004444A6" w:rsidRPr="00C427A1" w:rsidRDefault="004444A6" w:rsidP="003B7C69">
            <w:pPr>
              <w:overflowPunct w:val="0"/>
              <w:autoSpaceDE w:val="0"/>
              <w:autoSpaceDN w:val="0"/>
              <w:adjustRightInd w:val="0"/>
              <w:spacing w:before="0" w:after="0"/>
              <w:ind w:firstLine="0"/>
              <w:textAlignment w:val="baseline"/>
            </w:pPr>
            <w:r w:rsidRPr="00C427A1">
              <w:lastRenderedPageBreak/>
              <w:t>1171</w:t>
            </w:r>
          </w:p>
        </w:tc>
        <w:tc>
          <w:tcPr>
            <w:tcW w:w="2578" w:type="dxa"/>
            <w:shd w:val="clear" w:color="auto" w:fill="auto"/>
            <w:noWrap/>
          </w:tcPr>
          <w:p w14:paraId="5DD9D89B" w14:textId="77777777" w:rsidR="004444A6" w:rsidRPr="00C427A1" w:rsidRDefault="004444A6" w:rsidP="003B7C69">
            <w:pPr>
              <w:overflowPunct w:val="0"/>
              <w:autoSpaceDE w:val="0"/>
              <w:autoSpaceDN w:val="0"/>
              <w:adjustRightInd w:val="0"/>
              <w:spacing w:before="0" w:after="0"/>
              <w:ind w:firstLine="0"/>
              <w:jc w:val="left"/>
              <w:textAlignment w:val="baseline"/>
            </w:pPr>
            <w:r w:rsidRPr="00C427A1">
              <w:t>телефон поставщика</w:t>
            </w:r>
          </w:p>
        </w:tc>
        <w:tc>
          <w:tcPr>
            <w:tcW w:w="1864" w:type="dxa"/>
          </w:tcPr>
          <w:p w14:paraId="095796F1" w14:textId="77777777" w:rsidR="004444A6" w:rsidRPr="00C427A1" w:rsidRDefault="004444A6" w:rsidP="003B7C69">
            <w:pPr>
              <w:overflowPunct w:val="0"/>
              <w:autoSpaceDE w:val="0"/>
              <w:autoSpaceDN w:val="0"/>
              <w:adjustRightInd w:val="0"/>
              <w:spacing w:before="0" w:after="0"/>
              <w:ind w:firstLine="0"/>
              <w:jc w:val="center"/>
              <w:textAlignment w:val="baseline"/>
            </w:pPr>
            <w:r w:rsidRPr="00C427A1">
              <w:t>Текст</w:t>
            </w:r>
          </w:p>
        </w:tc>
        <w:tc>
          <w:tcPr>
            <w:tcW w:w="1434" w:type="dxa"/>
          </w:tcPr>
          <w:p w14:paraId="00464CDC" w14:textId="77777777" w:rsidR="004444A6" w:rsidRPr="00C427A1" w:rsidRDefault="004444A6" w:rsidP="003B7C69">
            <w:pPr>
              <w:overflowPunct w:val="0"/>
              <w:autoSpaceDE w:val="0"/>
              <w:autoSpaceDN w:val="0"/>
              <w:adjustRightInd w:val="0"/>
              <w:spacing w:before="0" w:after="0"/>
              <w:ind w:firstLine="0"/>
              <w:jc w:val="center"/>
              <w:textAlignment w:val="baseline"/>
            </w:pPr>
            <w:r w:rsidRPr="00C427A1">
              <w:t>Строка</w:t>
            </w:r>
          </w:p>
        </w:tc>
        <w:tc>
          <w:tcPr>
            <w:tcW w:w="1860" w:type="dxa"/>
          </w:tcPr>
          <w:p w14:paraId="23FF34F8" w14:textId="77777777" w:rsidR="004444A6" w:rsidRPr="00C427A1" w:rsidRDefault="004444A6" w:rsidP="003B7C69">
            <w:pPr>
              <w:overflowPunct w:val="0"/>
              <w:autoSpaceDE w:val="0"/>
              <w:autoSpaceDN w:val="0"/>
              <w:adjustRightInd w:val="0"/>
              <w:spacing w:before="0" w:after="0"/>
              <w:ind w:firstLine="0"/>
              <w:jc w:val="center"/>
              <w:textAlignment w:val="baseline"/>
            </w:pPr>
            <w:r w:rsidRPr="00C427A1">
              <w:t>+{Ц}</w:t>
            </w:r>
          </w:p>
        </w:tc>
        <w:tc>
          <w:tcPr>
            <w:tcW w:w="1018" w:type="dxa"/>
          </w:tcPr>
          <w:p w14:paraId="109FC58C" w14:textId="77777777" w:rsidR="004444A6" w:rsidRPr="00C427A1" w:rsidRDefault="004444A6" w:rsidP="003B7C69">
            <w:pPr>
              <w:overflowPunct w:val="0"/>
              <w:autoSpaceDE w:val="0"/>
              <w:autoSpaceDN w:val="0"/>
              <w:adjustRightInd w:val="0"/>
              <w:spacing w:before="0" w:after="0"/>
              <w:ind w:firstLine="0"/>
              <w:jc w:val="center"/>
              <w:textAlignment w:val="baseline"/>
            </w:pPr>
            <w:r w:rsidRPr="00C427A1">
              <w:t>Нет</w:t>
            </w:r>
          </w:p>
        </w:tc>
        <w:tc>
          <w:tcPr>
            <w:tcW w:w="1108" w:type="dxa"/>
          </w:tcPr>
          <w:p w14:paraId="5C6A373E" w14:textId="77777777" w:rsidR="004444A6" w:rsidRPr="00C427A1" w:rsidRDefault="004444A6" w:rsidP="003B7C69">
            <w:pPr>
              <w:overflowPunct w:val="0"/>
              <w:autoSpaceDE w:val="0"/>
              <w:autoSpaceDN w:val="0"/>
              <w:adjustRightInd w:val="0"/>
              <w:spacing w:before="0" w:after="0"/>
              <w:ind w:firstLine="0"/>
              <w:jc w:val="center"/>
              <w:textAlignment w:val="baseline"/>
            </w:pPr>
            <w:r w:rsidRPr="00C427A1">
              <w:t>19</w:t>
            </w:r>
          </w:p>
        </w:tc>
        <w:tc>
          <w:tcPr>
            <w:tcW w:w="3412" w:type="dxa"/>
          </w:tcPr>
          <w:p w14:paraId="71D625E1" w14:textId="77777777" w:rsidR="004444A6" w:rsidRPr="00C427A1" w:rsidRDefault="004444A6" w:rsidP="003B7C69">
            <w:pPr>
              <w:overflowPunct w:val="0"/>
              <w:autoSpaceDE w:val="0"/>
              <w:autoSpaceDN w:val="0"/>
              <w:adjustRightInd w:val="0"/>
              <w:spacing w:before="0" w:after="0"/>
              <w:ind w:firstLine="0"/>
              <w:jc w:val="left"/>
              <w:textAlignment w:val="baseline"/>
            </w:pPr>
            <w:r w:rsidRPr="00C427A1">
              <w:t>Для платежного агента и платежного субагента</w:t>
            </w:r>
          </w:p>
        </w:tc>
      </w:tr>
      <w:tr w:rsidR="00C427A1" w:rsidRPr="00C427A1" w14:paraId="2D2398F8" w14:textId="77777777" w:rsidTr="00D008EF">
        <w:trPr>
          <w:trHeight w:val="302"/>
          <w:jc w:val="center"/>
        </w:trPr>
        <w:tc>
          <w:tcPr>
            <w:tcW w:w="1002" w:type="dxa"/>
          </w:tcPr>
          <w:p w14:paraId="7D6BD274" w14:textId="77777777" w:rsidR="00CB7D8B" w:rsidRPr="00C427A1" w:rsidRDefault="00CB7D8B" w:rsidP="003B7C69">
            <w:pPr>
              <w:overflowPunct w:val="0"/>
              <w:autoSpaceDE w:val="0"/>
              <w:autoSpaceDN w:val="0"/>
              <w:adjustRightInd w:val="0"/>
              <w:spacing w:before="0" w:after="0"/>
              <w:ind w:firstLine="0"/>
              <w:textAlignment w:val="baseline"/>
            </w:pPr>
            <w:r w:rsidRPr="00C427A1">
              <w:t>1173</w:t>
            </w:r>
          </w:p>
        </w:tc>
        <w:tc>
          <w:tcPr>
            <w:tcW w:w="2578" w:type="dxa"/>
            <w:shd w:val="clear" w:color="auto" w:fill="auto"/>
            <w:noWrap/>
          </w:tcPr>
          <w:p w14:paraId="2C75A1EE" w14:textId="77777777" w:rsidR="00CB7D8B" w:rsidRPr="00C427A1" w:rsidRDefault="00CB7D8B" w:rsidP="003B7C69">
            <w:pPr>
              <w:overflowPunct w:val="0"/>
              <w:autoSpaceDE w:val="0"/>
              <w:autoSpaceDN w:val="0"/>
              <w:adjustRightInd w:val="0"/>
              <w:spacing w:before="0" w:after="0"/>
              <w:ind w:firstLine="0"/>
              <w:jc w:val="left"/>
              <w:textAlignment w:val="baseline"/>
            </w:pPr>
            <w:r w:rsidRPr="00C427A1">
              <w:t>тип коррекции</w:t>
            </w:r>
          </w:p>
        </w:tc>
        <w:tc>
          <w:tcPr>
            <w:tcW w:w="1864" w:type="dxa"/>
          </w:tcPr>
          <w:p w14:paraId="37D1EF9E" w14:textId="77777777" w:rsidR="00CB7D8B" w:rsidRPr="00C427A1" w:rsidRDefault="0072025E" w:rsidP="003B7C69">
            <w:pPr>
              <w:overflowPunct w:val="0"/>
              <w:autoSpaceDE w:val="0"/>
              <w:autoSpaceDN w:val="0"/>
              <w:adjustRightInd w:val="0"/>
              <w:spacing w:before="0" w:after="0"/>
              <w:ind w:firstLine="0"/>
              <w:jc w:val="center"/>
              <w:textAlignment w:val="baseline"/>
            </w:pPr>
            <w:r w:rsidRPr="00C427A1">
              <w:t>Целое</w:t>
            </w:r>
          </w:p>
        </w:tc>
        <w:tc>
          <w:tcPr>
            <w:tcW w:w="1434" w:type="dxa"/>
          </w:tcPr>
          <w:p w14:paraId="0BE2572B" w14:textId="77777777" w:rsidR="00CB7D8B" w:rsidRPr="00C427A1" w:rsidRDefault="00CB7D8B" w:rsidP="003B7C69">
            <w:pPr>
              <w:overflowPunct w:val="0"/>
              <w:autoSpaceDE w:val="0"/>
              <w:autoSpaceDN w:val="0"/>
              <w:adjustRightInd w:val="0"/>
              <w:spacing w:before="0" w:after="0"/>
              <w:ind w:firstLine="0"/>
              <w:jc w:val="center"/>
              <w:textAlignment w:val="baseline"/>
            </w:pPr>
            <w:r w:rsidRPr="00C427A1">
              <w:rPr>
                <w:lang w:val="en-US"/>
              </w:rPr>
              <w:t>byte</w:t>
            </w:r>
          </w:p>
        </w:tc>
        <w:tc>
          <w:tcPr>
            <w:tcW w:w="1860" w:type="dxa"/>
          </w:tcPr>
          <w:p w14:paraId="0536CD23" w14:textId="77777777" w:rsidR="004B03DB" w:rsidRPr="00C427A1" w:rsidRDefault="00A92AA6" w:rsidP="003B7C69">
            <w:pPr>
              <w:overflowPunct w:val="0"/>
              <w:autoSpaceDE w:val="0"/>
              <w:autoSpaceDN w:val="0"/>
              <w:adjustRightInd w:val="0"/>
              <w:spacing w:before="0" w:after="0"/>
              <w:ind w:firstLine="0"/>
              <w:jc w:val="center"/>
              <w:textAlignment w:val="baseline"/>
            </w:pPr>
            <w:r w:rsidRPr="00C427A1">
              <w:rPr>
                <w:lang w:val="en-US"/>
              </w:rPr>
              <w:t>&lt;</w:t>
            </w:r>
            <w:r w:rsidR="00CB7D8B" w:rsidRPr="00C427A1">
              <w:t>САМОСТОЯТЕЛЬНО</w:t>
            </w:r>
            <w:r w:rsidRPr="00C427A1">
              <w:rPr>
                <w:lang w:val="en-US"/>
              </w:rPr>
              <w:t>&gt;</w:t>
            </w:r>
            <w:r w:rsidR="00CB7D8B" w:rsidRPr="00C427A1">
              <w:t xml:space="preserve"> или</w:t>
            </w:r>
          </w:p>
          <w:p w14:paraId="22687A41" w14:textId="77777777" w:rsidR="00CB7D8B" w:rsidRPr="00C427A1" w:rsidRDefault="00A92AA6" w:rsidP="003B7C69">
            <w:pPr>
              <w:overflowPunct w:val="0"/>
              <w:autoSpaceDE w:val="0"/>
              <w:autoSpaceDN w:val="0"/>
              <w:adjustRightInd w:val="0"/>
              <w:spacing w:before="0" w:after="0"/>
              <w:ind w:firstLine="0"/>
              <w:jc w:val="center"/>
              <w:textAlignment w:val="baseline"/>
              <w:rPr>
                <w:lang w:val="en-US"/>
              </w:rPr>
            </w:pPr>
            <w:r w:rsidRPr="00C427A1">
              <w:rPr>
                <w:lang w:val="en-US"/>
              </w:rPr>
              <w:t>&lt;</w:t>
            </w:r>
            <w:r w:rsidR="00CB7D8B" w:rsidRPr="00C427A1">
              <w:t>ПО ПРЕДПИСАНИЮ</w:t>
            </w:r>
            <w:r w:rsidRPr="00C427A1">
              <w:rPr>
                <w:lang w:val="en-US"/>
              </w:rPr>
              <w:t>&gt;</w:t>
            </w:r>
          </w:p>
        </w:tc>
        <w:tc>
          <w:tcPr>
            <w:tcW w:w="1018" w:type="dxa"/>
          </w:tcPr>
          <w:p w14:paraId="1D26CE7B" w14:textId="77777777" w:rsidR="00CB7D8B" w:rsidRPr="00C427A1" w:rsidRDefault="00CB7D8B" w:rsidP="003B7C69">
            <w:pPr>
              <w:overflowPunct w:val="0"/>
              <w:autoSpaceDE w:val="0"/>
              <w:autoSpaceDN w:val="0"/>
              <w:adjustRightInd w:val="0"/>
              <w:spacing w:before="0" w:after="0"/>
              <w:ind w:firstLine="0"/>
              <w:jc w:val="center"/>
              <w:textAlignment w:val="baseline"/>
            </w:pPr>
            <w:r w:rsidRPr="00C427A1">
              <w:t>Да</w:t>
            </w:r>
          </w:p>
        </w:tc>
        <w:tc>
          <w:tcPr>
            <w:tcW w:w="1108" w:type="dxa"/>
          </w:tcPr>
          <w:p w14:paraId="74CC075E" w14:textId="77777777" w:rsidR="00CB7D8B" w:rsidRPr="00C427A1" w:rsidRDefault="00CB7D8B" w:rsidP="003B7C69">
            <w:pPr>
              <w:overflowPunct w:val="0"/>
              <w:autoSpaceDE w:val="0"/>
              <w:autoSpaceDN w:val="0"/>
              <w:adjustRightInd w:val="0"/>
              <w:spacing w:before="0" w:after="0"/>
              <w:ind w:firstLine="0"/>
              <w:jc w:val="center"/>
              <w:textAlignment w:val="baseline"/>
            </w:pPr>
            <w:r w:rsidRPr="00C427A1">
              <w:t>1</w:t>
            </w:r>
          </w:p>
        </w:tc>
        <w:tc>
          <w:tcPr>
            <w:tcW w:w="3412" w:type="dxa"/>
          </w:tcPr>
          <w:p w14:paraId="52439450" w14:textId="77777777" w:rsidR="004B03DB" w:rsidRPr="00C427A1" w:rsidRDefault="004B03DB" w:rsidP="003B7C69">
            <w:pPr>
              <w:overflowPunct w:val="0"/>
              <w:autoSpaceDE w:val="0"/>
              <w:autoSpaceDN w:val="0"/>
              <w:adjustRightInd w:val="0"/>
              <w:spacing w:before="0" w:after="0"/>
              <w:ind w:firstLine="0"/>
              <w:jc w:val="left"/>
              <w:textAlignment w:val="baseline"/>
            </w:pPr>
            <w:r w:rsidRPr="00C427A1">
              <w:t>Принимает значения «1» и «0».</w:t>
            </w:r>
          </w:p>
          <w:p w14:paraId="059DA1F3" w14:textId="77777777" w:rsidR="004B03DB" w:rsidRPr="00C427A1" w:rsidRDefault="00CB7D8B" w:rsidP="003B7C69">
            <w:pPr>
              <w:overflowPunct w:val="0"/>
              <w:autoSpaceDE w:val="0"/>
              <w:autoSpaceDN w:val="0"/>
              <w:adjustRightInd w:val="0"/>
              <w:spacing w:before="0" w:after="0"/>
              <w:ind w:firstLine="0"/>
              <w:jc w:val="left"/>
              <w:textAlignment w:val="baseline"/>
            </w:pPr>
            <w:r w:rsidRPr="00C427A1">
              <w:t>«0» - самостоятельно,</w:t>
            </w:r>
          </w:p>
          <w:p w14:paraId="0B5A9570" w14:textId="77777777" w:rsidR="00CB7D8B" w:rsidRPr="00C427A1" w:rsidRDefault="00CB7D8B" w:rsidP="003B7C69">
            <w:pPr>
              <w:overflowPunct w:val="0"/>
              <w:autoSpaceDE w:val="0"/>
              <w:autoSpaceDN w:val="0"/>
              <w:adjustRightInd w:val="0"/>
              <w:spacing w:before="0" w:after="0"/>
              <w:ind w:firstLine="0"/>
              <w:jc w:val="left"/>
              <w:textAlignment w:val="baseline"/>
            </w:pPr>
            <w:r w:rsidRPr="00C427A1">
              <w:t>«1» - по предписанию</w:t>
            </w:r>
          </w:p>
        </w:tc>
      </w:tr>
      <w:tr w:rsidR="00C427A1" w:rsidRPr="00C427A1" w14:paraId="6E52B173" w14:textId="77777777" w:rsidTr="00D008EF">
        <w:trPr>
          <w:trHeight w:val="302"/>
          <w:jc w:val="center"/>
        </w:trPr>
        <w:tc>
          <w:tcPr>
            <w:tcW w:w="1002" w:type="dxa"/>
          </w:tcPr>
          <w:p w14:paraId="49B02D2C" w14:textId="77777777" w:rsidR="00CB7D8B" w:rsidRPr="00C427A1" w:rsidRDefault="00CB7D8B" w:rsidP="003B7C69">
            <w:pPr>
              <w:overflowPunct w:val="0"/>
              <w:autoSpaceDE w:val="0"/>
              <w:autoSpaceDN w:val="0"/>
              <w:adjustRightInd w:val="0"/>
              <w:spacing w:before="0" w:after="0"/>
              <w:ind w:firstLine="0"/>
              <w:textAlignment w:val="baseline"/>
            </w:pPr>
            <w:r w:rsidRPr="00C427A1">
              <w:t>1174</w:t>
            </w:r>
          </w:p>
        </w:tc>
        <w:tc>
          <w:tcPr>
            <w:tcW w:w="2578" w:type="dxa"/>
            <w:shd w:val="clear" w:color="auto" w:fill="auto"/>
            <w:noWrap/>
          </w:tcPr>
          <w:p w14:paraId="06C1CAFA" w14:textId="77777777" w:rsidR="00CB7D8B" w:rsidRPr="00C427A1" w:rsidRDefault="00CB7D8B" w:rsidP="003B7C69">
            <w:pPr>
              <w:overflowPunct w:val="0"/>
              <w:autoSpaceDE w:val="0"/>
              <w:autoSpaceDN w:val="0"/>
              <w:adjustRightInd w:val="0"/>
              <w:spacing w:before="0" w:after="0"/>
              <w:ind w:firstLine="0"/>
              <w:jc w:val="left"/>
              <w:textAlignment w:val="baseline"/>
            </w:pPr>
            <w:r w:rsidRPr="00C427A1">
              <w:t>основание для коррекции</w:t>
            </w:r>
          </w:p>
        </w:tc>
        <w:tc>
          <w:tcPr>
            <w:tcW w:w="1864" w:type="dxa"/>
          </w:tcPr>
          <w:p w14:paraId="53949211" w14:textId="77777777" w:rsidR="00CB7D8B" w:rsidRPr="00C427A1" w:rsidRDefault="00CB7D8B" w:rsidP="003B7C69">
            <w:pPr>
              <w:overflowPunct w:val="0"/>
              <w:autoSpaceDE w:val="0"/>
              <w:autoSpaceDN w:val="0"/>
              <w:adjustRightInd w:val="0"/>
              <w:spacing w:before="0" w:after="0"/>
              <w:ind w:firstLine="0"/>
              <w:jc w:val="center"/>
              <w:textAlignment w:val="baseline"/>
            </w:pPr>
            <w:r w:rsidRPr="00C427A1">
              <w:t>Структура</w:t>
            </w:r>
          </w:p>
        </w:tc>
        <w:tc>
          <w:tcPr>
            <w:tcW w:w="1434" w:type="dxa"/>
          </w:tcPr>
          <w:p w14:paraId="05B46754" w14:textId="77777777" w:rsidR="00CB7D8B" w:rsidRPr="00C427A1" w:rsidRDefault="00CB7D8B" w:rsidP="003B7C69">
            <w:pPr>
              <w:overflowPunct w:val="0"/>
              <w:autoSpaceDE w:val="0"/>
              <w:autoSpaceDN w:val="0"/>
              <w:adjustRightInd w:val="0"/>
              <w:spacing w:before="0" w:after="0"/>
              <w:ind w:firstLine="0"/>
              <w:jc w:val="center"/>
              <w:textAlignment w:val="baseline"/>
            </w:pPr>
            <w:r w:rsidRPr="00C427A1">
              <w:rPr>
                <w:lang w:val="en-US"/>
              </w:rPr>
              <w:t>STLV</w:t>
            </w:r>
          </w:p>
        </w:tc>
        <w:tc>
          <w:tcPr>
            <w:tcW w:w="1860" w:type="dxa"/>
          </w:tcPr>
          <w:p w14:paraId="74ECAA20" w14:textId="77777777" w:rsidR="00CB7D8B" w:rsidRPr="00C427A1" w:rsidRDefault="00CB7D8B" w:rsidP="003B7C69">
            <w:pPr>
              <w:overflowPunct w:val="0"/>
              <w:autoSpaceDE w:val="0"/>
              <w:autoSpaceDN w:val="0"/>
              <w:adjustRightInd w:val="0"/>
              <w:spacing w:before="0" w:after="0"/>
              <w:ind w:firstLine="0"/>
              <w:jc w:val="center"/>
              <w:textAlignment w:val="baseline"/>
            </w:pPr>
            <w:r w:rsidRPr="00C427A1">
              <w:t>–</w:t>
            </w:r>
          </w:p>
        </w:tc>
        <w:tc>
          <w:tcPr>
            <w:tcW w:w="1018" w:type="dxa"/>
          </w:tcPr>
          <w:p w14:paraId="364778B3" w14:textId="77777777" w:rsidR="00CB7D8B" w:rsidRPr="00C427A1" w:rsidRDefault="00CB7D8B" w:rsidP="003B7C69">
            <w:pPr>
              <w:overflowPunct w:val="0"/>
              <w:autoSpaceDE w:val="0"/>
              <w:autoSpaceDN w:val="0"/>
              <w:adjustRightInd w:val="0"/>
              <w:spacing w:before="0" w:after="0"/>
              <w:ind w:firstLine="0"/>
              <w:jc w:val="center"/>
              <w:textAlignment w:val="baseline"/>
            </w:pPr>
            <w:r w:rsidRPr="00C427A1">
              <w:t>Нет</w:t>
            </w:r>
          </w:p>
        </w:tc>
        <w:tc>
          <w:tcPr>
            <w:tcW w:w="1108" w:type="dxa"/>
          </w:tcPr>
          <w:p w14:paraId="6EEE343B" w14:textId="77777777" w:rsidR="00CB7D8B" w:rsidRPr="00C427A1" w:rsidRDefault="00CB7D8B" w:rsidP="003B7C69">
            <w:pPr>
              <w:overflowPunct w:val="0"/>
              <w:autoSpaceDE w:val="0"/>
              <w:autoSpaceDN w:val="0"/>
              <w:adjustRightInd w:val="0"/>
              <w:spacing w:before="0" w:after="0"/>
              <w:ind w:firstLine="0"/>
              <w:jc w:val="center"/>
              <w:textAlignment w:val="baseline"/>
            </w:pPr>
            <w:r w:rsidRPr="00C427A1">
              <w:t>292</w:t>
            </w:r>
          </w:p>
        </w:tc>
        <w:tc>
          <w:tcPr>
            <w:tcW w:w="3412" w:type="dxa"/>
          </w:tcPr>
          <w:p w14:paraId="4356A708" w14:textId="77777777" w:rsidR="00CB7D8B" w:rsidRPr="00C427A1" w:rsidRDefault="00CB7D8B" w:rsidP="003B7C69">
            <w:pPr>
              <w:overflowPunct w:val="0"/>
              <w:autoSpaceDE w:val="0"/>
              <w:autoSpaceDN w:val="0"/>
              <w:adjustRightInd w:val="0"/>
              <w:spacing w:before="0" w:after="0"/>
              <w:ind w:firstLine="0"/>
              <w:jc w:val="left"/>
              <w:textAlignment w:val="baseline"/>
              <w:rPr>
                <w:strike/>
              </w:rPr>
            </w:pPr>
          </w:p>
        </w:tc>
      </w:tr>
      <w:tr w:rsidR="00C427A1" w:rsidRPr="00C427A1" w14:paraId="3F6A059D" w14:textId="77777777" w:rsidTr="00D008EF">
        <w:trPr>
          <w:trHeight w:val="302"/>
          <w:jc w:val="center"/>
        </w:trPr>
        <w:tc>
          <w:tcPr>
            <w:tcW w:w="1002" w:type="dxa"/>
          </w:tcPr>
          <w:p w14:paraId="756E76EB" w14:textId="77777777" w:rsidR="004444A6" w:rsidRPr="00C427A1" w:rsidRDefault="004444A6" w:rsidP="003B7C69">
            <w:pPr>
              <w:overflowPunct w:val="0"/>
              <w:autoSpaceDE w:val="0"/>
              <w:autoSpaceDN w:val="0"/>
              <w:adjustRightInd w:val="0"/>
              <w:spacing w:before="0" w:after="0"/>
              <w:ind w:firstLine="0"/>
              <w:textAlignment w:val="baseline"/>
            </w:pPr>
            <w:r w:rsidRPr="00C427A1">
              <w:t>1177</w:t>
            </w:r>
          </w:p>
        </w:tc>
        <w:tc>
          <w:tcPr>
            <w:tcW w:w="2578" w:type="dxa"/>
            <w:shd w:val="clear" w:color="auto" w:fill="auto"/>
            <w:noWrap/>
          </w:tcPr>
          <w:p w14:paraId="29D5162D" w14:textId="77777777" w:rsidR="004444A6" w:rsidRPr="00C427A1" w:rsidRDefault="004444A6" w:rsidP="003B7C69">
            <w:pPr>
              <w:overflowPunct w:val="0"/>
              <w:autoSpaceDE w:val="0"/>
              <w:autoSpaceDN w:val="0"/>
              <w:adjustRightInd w:val="0"/>
              <w:spacing w:before="0" w:after="0"/>
              <w:ind w:firstLine="0"/>
              <w:jc w:val="left"/>
              <w:textAlignment w:val="baseline"/>
            </w:pPr>
            <w:r w:rsidRPr="00C427A1">
              <w:t>наименование основания для коррекции</w:t>
            </w:r>
          </w:p>
        </w:tc>
        <w:tc>
          <w:tcPr>
            <w:tcW w:w="1864" w:type="dxa"/>
          </w:tcPr>
          <w:p w14:paraId="6EC0791D" w14:textId="77777777" w:rsidR="004444A6" w:rsidRPr="00C427A1" w:rsidRDefault="004444A6" w:rsidP="003B7C69">
            <w:pPr>
              <w:overflowPunct w:val="0"/>
              <w:autoSpaceDE w:val="0"/>
              <w:autoSpaceDN w:val="0"/>
              <w:adjustRightInd w:val="0"/>
              <w:spacing w:before="0" w:after="0"/>
              <w:ind w:firstLine="0"/>
              <w:jc w:val="center"/>
              <w:textAlignment w:val="baseline"/>
            </w:pPr>
            <w:r w:rsidRPr="00C427A1">
              <w:t>Текст</w:t>
            </w:r>
          </w:p>
        </w:tc>
        <w:tc>
          <w:tcPr>
            <w:tcW w:w="1434" w:type="dxa"/>
          </w:tcPr>
          <w:p w14:paraId="68F33349" w14:textId="77777777" w:rsidR="004444A6" w:rsidRPr="00C427A1" w:rsidRDefault="004444A6" w:rsidP="003B7C69">
            <w:pPr>
              <w:overflowPunct w:val="0"/>
              <w:autoSpaceDE w:val="0"/>
              <w:autoSpaceDN w:val="0"/>
              <w:adjustRightInd w:val="0"/>
              <w:spacing w:before="0" w:after="0"/>
              <w:ind w:firstLine="0"/>
              <w:jc w:val="center"/>
              <w:textAlignment w:val="baseline"/>
            </w:pPr>
            <w:r w:rsidRPr="00C427A1">
              <w:t>Строка</w:t>
            </w:r>
          </w:p>
        </w:tc>
        <w:tc>
          <w:tcPr>
            <w:tcW w:w="1860" w:type="dxa"/>
          </w:tcPr>
          <w:p w14:paraId="55036B22" w14:textId="77777777" w:rsidR="004444A6" w:rsidRPr="00C427A1" w:rsidRDefault="004444A6" w:rsidP="003B7C69">
            <w:pPr>
              <w:overflowPunct w:val="0"/>
              <w:autoSpaceDE w:val="0"/>
              <w:autoSpaceDN w:val="0"/>
              <w:adjustRightInd w:val="0"/>
              <w:spacing w:before="0" w:after="0"/>
              <w:ind w:firstLine="0"/>
              <w:jc w:val="center"/>
              <w:textAlignment w:val="baseline"/>
            </w:pPr>
            <w:r w:rsidRPr="00C427A1">
              <w:rPr>
                <w:lang w:val="en-US"/>
              </w:rPr>
              <w:t>{</w:t>
            </w:r>
            <w:r w:rsidRPr="00C427A1">
              <w:t>С</w:t>
            </w:r>
            <w:r w:rsidRPr="00C427A1">
              <w:rPr>
                <w:lang w:val="en-US"/>
              </w:rPr>
              <w:t>}</w:t>
            </w:r>
          </w:p>
        </w:tc>
        <w:tc>
          <w:tcPr>
            <w:tcW w:w="1018" w:type="dxa"/>
          </w:tcPr>
          <w:p w14:paraId="7F31DB9A" w14:textId="77777777" w:rsidR="004444A6" w:rsidRPr="00C427A1" w:rsidRDefault="004444A6" w:rsidP="003B7C69">
            <w:pPr>
              <w:overflowPunct w:val="0"/>
              <w:autoSpaceDE w:val="0"/>
              <w:autoSpaceDN w:val="0"/>
              <w:adjustRightInd w:val="0"/>
              <w:spacing w:before="0" w:after="0"/>
              <w:ind w:firstLine="0"/>
              <w:jc w:val="center"/>
              <w:textAlignment w:val="baseline"/>
            </w:pPr>
            <w:r w:rsidRPr="00C427A1">
              <w:t>Нет</w:t>
            </w:r>
          </w:p>
        </w:tc>
        <w:tc>
          <w:tcPr>
            <w:tcW w:w="1108" w:type="dxa"/>
          </w:tcPr>
          <w:p w14:paraId="36C2A47F" w14:textId="77777777" w:rsidR="004444A6" w:rsidRPr="00C427A1" w:rsidRDefault="004444A6" w:rsidP="003B7C69">
            <w:pPr>
              <w:overflowPunct w:val="0"/>
              <w:autoSpaceDE w:val="0"/>
              <w:autoSpaceDN w:val="0"/>
              <w:adjustRightInd w:val="0"/>
              <w:spacing w:before="0" w:after="0"/>
              <w:ind w:firstLine="0"/>
              <w:jc w:val="center"/>
              <w:textAlignment w:val="baseline"/>
            </w:pPr>
            <w:r w:rsidRPr="00C427A1">
              <w:t>256</w:t>
            </w:r>
          </w:p>
        </w:tc>
        <w:tc>
          <w:tcPr>
            <w:tcW w:w="3412" w:type="dxa"/>
          </w:tcPr>
          <w:p w14:paraId="642D7839" w14:textId="77777777" w:rsidR="004444A6" w:rsidRPr="00C427A1" w:rsidRDefault="004444A6" w:rsidP="003B7C69">
            <w:pPr>
              <w:overflowPunct w:val="0"/>
              <w:autoSpaceDE w:val="0"/>
              <w:autoSpaceDN w:val="0"/>
              <w:adjustRightInd w:val="0"/>
              <w:spacing w:before="0" w:after="0"/>
              <w:ind w:firstLine="0"/>
              <w:jc w:val="left"/>
              <w:textAlignment w:val="baseline"/>
            </w:pPr>
          </w:p>
        </w:tc>
      </w:tr>
      <w:tr w:rsidR="00C427A1" w:rsidRPr="00C427A1" w14:paraId="74BC4A81" w14:textId="77777777" w:rsidTr="00D008EF">
        <w:trPr>
          <w:trHeight w:val="302"/>
          <w:jc w:val="center"/>
        </w:trPr>
        <w:tc>
          <w:tcPr>
            <w:tcW w:w="1002" w:type="dxa"/>
          </w:tcPr>
          <w:p w14:paraId="616628E2" w14:textId="77777777" w:rsidR="00CB7D8B" w:rsidRPr="00C427A1" w:rsidRDefault="00CB7D8B" w:rsidP="003B7C69">
            <w:pPr>
              <w:overflowPunct w:val="0"/>
              <w:autoSpaceDE w:val="0"/>
              <w:autoSpaceDN w:val="0"/>
              <w:adjustRightInd w:val="0"/>
              <w:spacing w:before="0" w:after="0"/>
              <w:ind w:firstLine="0"/>
              <w:textAlignment w:val="baseline"/>
            </w:pPr>
            <w:r w:rsidRPr="00C427A1">
              <w:t>1178</w:t>
            </w:r>
          </w:p>
        </w:tc>
        <w:tc>
          <w:tcPr>
            <w:tcW w:w="2578" w:type="dxa"/>
            <w:shd w:val="clear" w:color="auto" w:fill="auto"/>
            <w:noWrap/>
          </w:tcPr>
          <w:p w14:paraId="273B3F91" w14:textId="77777777" w:rsidR="00CB7D8B" w:rsidRPr="00C427A1" w:rsidRDefault="00CB7D8B" w:rsidP="003B7C69">
            <w:pPr>
              <w:overflowPunct w:val="0"/>
              <w:autoSpaceDE w:val="0"/>
              <w:autoSpaceDN w:val="0"/>
              <w:adjustRightInd w:val="0"/>
              <w:spacing w:before="0" w:after="0"/>
              <w:ind w:firstLine="0"/>
              <w:jc w:val="left"/>
              <w:textAlignment w:val="baseline"/>
            </w:pPr>
            <w:r w:rsidRPr="00C427A1">
              <w:t>дата документа основания для коррекции</w:t>
            </w:r>
          </w:p>
        </w:tc>
        <w:tc>
          <w:tcPr>
            <w:tcW w:w="1864" w:type="dxa"/>
          </w:tcPr>
          <w:p w14:paraId="270272DF" w14:textId="77777777" w:rsidR="00CB7D8B" w:rsidRPr="00C427A1" w:rsidRDefault="00AF7F04" w:rsidP="003B7C69">
            <w:pPr>
              <w:overflowPunct w:val="0"/>
              <w:autoSpaceDE w:val="0"/>
              <w:autoSpaceDN w:val="0"/>
              <w:adjustRightInd w:val="0"/>
              <w:spacing w:before="0" w:after="0"/>
              <w:ind w:firstLine="0"/>
              <w:jc w:val="center"/>
              <w:textAlignment w:val="baseline"/>
            </w:pPr>
            <w:r w:rsidRPr="00C427A1">
              <w:t>Целое</w:t>
            </w:r>
          </w:p>
        </w:tc>
        <w:tc>
          <w:tcPr>
            <w:tcW w:w="1434" w:type="dxa"/>
          </w:tcPr>
          <w:p w14:paraId="23FD9CA5" w14:textId="77777777" w:rsidR="00CB7D8B" w:rsidRPr="00C427A1" w:rsidRDefault="00CB7D8B" w:rsidP="003B7C69">
            <w:pPr>
              <w:overflowPunct w:val="0"/>
              <w:autoSpaceDE w:val="0"/>
              <w:autoSpaceDN w:val="0"/>
              <w:adjustRightInd w:val="0"/>
              <w:spacing w:before="0" w:after="0"/>
              <w:ind w:firstLine="0"/>
              <w:jc w:val="center"/>
              <w:textAlignment w:val="baseline"/>
            </w:pPr>
            <w:r w:rsidRPr="00C427A1">
              <w:rPr>
                <w:lang w:val="en-US"/>
              </w:rPr>
              <w:t>UnixTime</w:t>
            </w:r>
          </w:p>
        </w:tc>
        <w:tc>
          <w:tcPr>
            <w:tcW w:w="1860" w:type="dxa"/>
          </w:tcPr>
          <w:p w14:paraId="536F324B" w14:textId="77777777" w:rsidR="00CB7D8B" w:rsidRPr="00C427A1" w:rsidRDefault="00CB7D8B" w:rsidP="003B7C69">
            <w:pPr>
              <w:overflowPunct w:val="0"/>
              <w:autoSpaceDE w:val="0"/>
              <w:autoSpaceDN w:val="0"/>
              <w:adjustRightInd w:val="0"/>
              <w:spacing w:before="0" w:after="0"/>
              <w:ind w:firstLine="0"/>
              <w:jc w:val="center"/>
              <w:textAlignment w:val="baseline"/>
            </w:pPr>
            <w:r w:rsidRPr="00C427A1">
              <w:t>ДД.</w:t>
            </w:r>
            <w:r w:rsidR="002B01A6" w:rsidRPr="00C427A1">
              <w:t>ММ.ГГ</w:t>
            </w:r>
          </w:p>
        </w:tc>
        <w:tc>
          <w:tcPr>
            <w:tcW w:w="1018" w:type="dxa"/>
          </w:tcPr>
          <w:p w14:paraId="6BE9449B" w14:textId="77777777" w:rsidR="00CB7D8B" w:rsidRPr="00C427A1" w:rsidRDefault="00CB7D8B" w:rsidP="003B7C69">
            <w:pPr>
              <w:overflowPunct w:val="0"/>
              <w:autoSpaceDE w:val="0"/>
              <w:autoSpaceDN w:val="0"/>
              <w:adjustRightInd w:val="0"/>
              <w:spacing w:before="0" w:after="0"/>
              <w:ind w:firstLine="0"/>
              <w:jc w:val="center"/>
              <w:textAlignment w:val="baseline"/>
            </w:pPr>
            <w:r w:rsidRPr="00C427A1">
              <w:t>Да</w:t>
            </w:r>
          </w:p>
        </w:tc>
        <w:tc>
          <w:tcPr>
            <w:tcW w:w="1108" w:type="dxa"/>
          </w:tcPr>
          <w:p w14:paraId="6EF9D495" w14:textId="77777777" w:rsidR="00CB7D8B" w:rsidRPr="00C427A1" w:rsidRDefault="00CB7D8B" w:rsidP="003B7C69">
            <w:pPr>
              <w:overflowPunct w:val="0"/>
              <w:autoSpaceDE w:val="0"/>
              <w:autoSpaceDN w:val="0"/>
              <w:adjustRightInd w:val="0"/>
              <w:spacing w:before="0" w:after="0"/>
              <w:ind w:firstLine="0"/>
              <w:jc w:val="center"/>
              <w:textAlignment w:val="baseline"/>
            </w:pPr>
            <w:r w:rsidRPr="00C427A1">
              <w:t>4</w:t>
            </w:r>
          </w:p>
        </w:tc>
        <w:tc>
          <w:tcPr>
            <w:tcW w:w="3412" w:type="dxa"/>
          </w:tcPr>
          <w:p w14:paraId="015D5616" w14:textId="77777777" w:rsidR="00CB7D8B" w:rsidRPr="00C427A1" w:rsidRDefault="00CB7D8B" w:rsidP="003B7C69">
            <w:pPr>
              <w:overflowPunct w:val="0"/>
              <w:autoSpaceDE w:val="0"/>
              <w:autoSpaceDN w:val="0"/>
              <w:adjustRightInd w:val="0"/>
              <w:spacing w:before="0" w:after="0"/>
              <w:ind w:firstLine="0"/>
              <w:jc w:val="left"/>
              <w:textAlignment w:val="baseline"/>
            </w:pPr>
            <w:r w:rsidRPr="00C427A1">
              <w:t xml:space="preserve">В данном реквизите время всегда указывать, как </w:t>
            </w:r>
            <w:r w:rsidR="002B01A6" w:rsidRPr="00C427A1">
              <w:t>00:00:00</w:t>
            </w:r>
          </w:p>
        </w:tc>
      </w:tr>
      <w:tr w:rsidR="00C427A1" w:rsidRPr="00C427A1" w14:paraId="6A97594D" w14:textId="77777777" w:rsidTr="00D008EF">
        <w:trPr>
          <w:trHeight w:val="302"/>
          <w:jc w:val="center"/>
        </w:trPr>
        <w:tc>
          <w:tcPr>
            <w:tcW w:w="1002" w:type="dxa"/>
          </w:tcPr>
          <w:p w14:paraId="76831FC3" w14:textId="77777777" w:rsidR="004444A6" w:rsidRPr="00C427A1" w:rsidRDefault="004444A6" w:rsidP="003B7C69">
            <w:pPr>
              <w:overflowPunct w:val="0"/>
              <w:autoSpaceDE w:val="0"/>
              <w:autoSpaceDN w:val="0"/>
              <w:adjustRightInd w:val="0"/>
              <w:spacing w:before="0" w:after="0"/>
              <w:ind w:firstLine="0"/>
              <w:textAlignment w:val="baseline"/>
            </w:pPr>
            <w:r w:rsidRPr="00C427A1">
              <w:t>1179</w:t>
            </w:r>
          </w:p>
        </w:tc>
        <w:tc>
          <w:tcPr>
            <w:tcW w:w="2578" w:type="dxa"/>
            <w:shd w:val="clear" w:color="auto" w:fill="auto"/>
            <w:noWrap/>
          </w:tcPr>
          <w:p w14:paraId="1F666C9C" w14:textId="77777777" w:rsidR="004444A6" w:rsidRPr="00C427A1" w:rsidRDefault="004444A6" w:rsidP="003B7C69">
            <w:pPr>
              <w:overflowPunct w:val="0"/>
              <w:autoSpaceDE w:val="0"/>
              <w:autoSpaceDN w:val="0"/>
              <w:adjustRightInd w:val="0"/>
              <w:spacing w:before="0" w:after="0"/>
              <w:ind w:firstLine="0"/>
              <w:jc w:val="left"/>
              <w:textAlignment w:val="baseline"/>
            </w:pPr>
            <w:r w:rsidRPr="00C427A1">
              <w:t>номер документа основания для коррекции</w:t>
            </w:r>
          </w:p>
        </w:tc>
        <w:tc>
          <w:tcPr>
            <w:tcW w:w="1864" w:type="dxa"/>
          </w:tcPr>
          <w:p w14:paraId="37615E63" w14:textId="77777777" w:rsidR="004444A6" w:rsidRPr="00C427A1" w:rsidRDefault="004444A6" w:rsidP="003B7C69">
            <w:pPr>
              <w:overflowPunct w:val="0"/>
              <w:autoSpaceDE w:val="0"/>
              <w:autoSpaceDN w:val="0"/>
              <w:adjustRightInd w:val="0"/>
              <w:spacing w:before="0" w:after="0"/>
              <w:ind w:firstLine="0"/>
              <w:jc w:val="center"/>
              <w:textAlignment w:val="baseline"/>
            </w:pPr>
            <w:r w:rsidRPr="00C427A1">
              <w:t>Текст</w:t>
            </w:r>
          </w:p>
        </w:tc>
        <w:tc>
          <w:tcPr>
            <w:tcW w:w="1434" w:type="dxa"/>
          </w:tcPr>
          <w:p w14:paraId="2D6EBAE8" w14:textId="77777777" w:rsidR="004444A6" w:rsidRPr="00C427A1" w:rsidRDefault="004444A6" w:rsidP="003B7C69">
            <w:pPr>
              <w:overflowPunct w:val="0"/>
              <w:autoSpaceDE w:val="0"/>
              <w:autoSpaceDN w:val="0"/>
              <w:adjustRightInd w:val="0"/>
              <w:spacing w:before="0" w:after="0"/>
              <w:ind w:firstLine="0"/>
              <w:jc w:val="center"/>
              <w:textAlignment w:val="baseline"/>
            </w:pPr>
            <w:r w:rsidRPr="00C427A1">
              <w:t>Строка</w:t>
            </w:r>
          </w:p>
        </w:tc>
        <w:tc>
          <w:tcPr>
            <w:tcW w:w="1860" w:type="dxa"/>
          </w:tcPr>
          <w:p w14:paraId="0C051FF0" w14:textId="77777777" w:rsidR="004444A6" w:rsidRPr="00C427A1" w:rsidRDefault="004444A6" w:rsidP="003B7C69">
            <w:pPr>
              <w:overflowPunct w:val="0"/>
              <w:autoSpaceDE w:val="0"/>
              <w:autoSpaceDN w:val="0"/>
              <w:adjustRightInd w:val="0"/>
              <w:spacing w:before="0" w:after="0"/>
              <w:ind w:firstLine="0"/>
              <w:jc w:val="center"/>
              <w:textAlignment w:val="baseline"/>
            </w:pPr>
            <w:r w:rsidRPr="00C427A1">
              <w:rPr>
                <w:lang w:val="en-US"/>
              </w:rPr>
              <w:t>{</w:t>
            </w:r>
            <w:r w:rsidRPr="00C427A1">
              <w:t>С</w:t>
            </w:r>
            <w:r w:rsidRPr="00C427A1">
              <w:rPr>
                <w:lang w:val="en-US"/>
              </w:rPr>
              <w:t>}</w:t>
            </w:r>
          </w:p>
        </w:tc>
        <w:tc>
          <w:tcPr>
            <w:tcW w:w="1018" w:type="dxa"/>
          </w:tcPr>
          <w:p w14:paraId="3BA702DE" w14:textId="77777777" w:rsidR="004444A6" w:rsidRPr="00C427A1" w:rsidRDefault="004444A6" w:rsidP="003B7C69">
            <w:pPr>
              <w:overflowPunct w:val="0"/>
              <w:autoSpaceDE w:val="0"/>
              <w:autoSpaceDN w:val="0"/>
              <w:adjustRightInd w:val="0"/>
              <w:spacing w:before="0" w:after="0"/>
              <w:ind w:firstLine="0"/>
              <w:jc w:val="center"/>
              <w:textAlignment w:val="baseline"/>
            </w:pPr>
            <w:r w:rsidRPr="00C427A1">
              <w:t>Нет</w:t>
            </w:r>
          </w:p>
        </w:tc>
        <w:tc>
          <w:tcPr>
            <w:tcW w:w="1108" w:type="dxa"/>
          </w:tcPr>
          <w:p w14:paraId="1125DFD5" w14:textId="77777777" w:rsidR="004444A6" w:rsidRPr="00C427A1" w:rsidRDefault="004444A6" w:rsidP="003B7C69">
            <w:pPr>
              <w:overflowPunct w:val="0"/>
              <w:autoSpaceDE w:val="0"/>
              <w:autoSpaceDN w:val="0"/>
              <w:adjustRightInd w:val="0"/>
              <w:spacing w:before="0" w:after="0"/>
              <w:ind w:firstLine="0"/>
              <w:jc w:val="center"/>
              <w:textAlignment w:val="baseline"/>
            </w:pPr>
            <w:r w:rsidRPr="00C427A1">
              <w:t>32</w:t>
            </w:r>
          </w:p>
        </w:tc>
        <w:tc>
          <w:tcPr>
            <w:tcW w:w="3412" w:type="dxa"/>
          </w:tcPr>
          <w:p w14:paraId="7508B868" w14:textId="77777777" w:rsidR="004444A6" w:rsidRPr="00C427A1" w:rsidRDefault="004444A6" w:rsidP="003B7C69">
            <w:pPr>
              <w:overflowPunct w:val="0"/>
              <w:autoSpaceDE w:val="0"/>
              <w:autoSpaceDN w:val="0"/>
              <w:adjustRightInd w:val="0"/>
              <w:spacing w:before="0" w:after="0"/>
              <w:ind w:firstLine="0"/>
              <w:jc w:val="left"/>
              <w:textAlignment w:val="baseline"/>
            </w:pPr>
          </w:p>
        </w:tc>
      </w:tr>
      <w:tr w:rsidR="00C427A1" w:rsidRPr="00C427A1" w14:paraId="4221EF17" w14:textId="77777777" w:rsidTr="00D008EF">
        <w:trPr>
          <w:trHeight w:val="302"/>
          <w:jc w:val="center"/>
        </w:trPr>
        <w:tc>
          <w:tcPr>
            <w:tcW w:w="1002" w:type="dxa"/>
          </w:tcPr>
          <w:p w14:paraId="4B49D1FD" w14:textId="77777777" w:rsidR="008F3026" w:rsidRPr="00C427A1" w:rsidRDefault="008F3026" w:rsidP="003B7C69">
            <w:pPr>
              <w:overflowPunct w:val="0"/>
              <w:autoSpaceDE w:val="0"/>
              <w:autoSpaceDN w:val="0"/>
              <w:adjustRightInd w:val="0"/>
              <w:spacing w:before="0" w:after="0"/>
              <w:ind w:firstLine="0"/>
              <w:textAlignment w:val="baseline"/>
            </w:pPr>
            <w:r w:rsidRPr="00C427A1">
              <w:t>1183</w:t>
            </w:r>
          </w:p>
        </w:tc>
        <w:tc>
          <w:tcPr>
            <w:tcW w:w="2578" w:type="dxa"/>
            <w:shd w:val="clear" w:color="auto" w:fill="auto"/>
            <w:noWrap/>
          </w:tcPr>
          <w:p w14:paraId="6A09A9C7" w14:textId="77777777" w:rsidR="008F3026" w:rsidRPr="00C427A1" w:rsidRDefault="008F3026" w:rsidP="003B7C69">
            <w:pPr>
              <w:overflowPunct w:val="0"/>
              <w:autoSpaceDE w:val="0"/>
              <w:autoSpaceDN w:val="0"/>
              <w:adjustRightInd w:val="0"/>
              <w:spacing w:before="0" w:after="0"/>
              <w:ind w:firstLine="0"/>
              <w:jc w:val="left"/>
              <w:textAlignment w:val="baseline"/>
            </w:pPr>
            <w:r w:rsidRPr="00C427A1">
              <w:t>сумма расчетов без НДС</w:t>
            </w:r>
          </w:p>
        </w:tc>
        <w:tc>
          <w:tcPr>
            <w:tcW w:w="1864" w:type="dxa"/>
          </w:tcPr>
          <w:p w14:paraId="0FC33374" w14:textId="77777777" w:rsidR="008F3026" w:rsidRPr="00C427A1" w:rsidRDefault="008F3026" w:rsidP="003B7C69">
            <w:pPr>
              <w:overflowPunct w:val="0"/>
              <w:autoSpaceDE w:val="0"/>
              <w:autoSpaceDN w:val="0"/>
              <w:adjustRightInd w:val="0"/>
              <w:spacing w:before="0" w:after="0"/>
              <w:ind w:firstLine="0"/>
              <w:jc w:val="center"/>
              <w:textAlignment w:val="baseline"/>
            </w:pPr>
            <w:r w:rsidRPr="00C427A1">
              <w:t>Целое</w:t>
            </w:r>
          </w:p>
        </w:tc>
        <w:tc>
          <w:tcPr>
            <w:tcW w:w="1434" w:type="dxa"/>
          </w:tcPr>
          <w:p w14:paraId="4E999BCB" w14:textId="77777777" w:rsidR="008F3026" w:rsidRPr="00C427A1" w:rsidRDefault="008F3026" w:rsidP="003B7C69">
            <w:pPr>
              <w:overflowPunct w:val="0"/>
              <w:autoSpaceDE w:val="0"/>
              <w:autoSpaceDN w:val="0"/>
              <w:adjustRightInd w:val="0"/>
              <w:spacing w:before="0" w:after="0"/>
              <w:ind w:firstLine="0"/>
              <w:jc w:val="center"/>
              <w:textAlignment w:val="baseline"/>
            </w:pPr>
            <w:r w:rsidRPr="00C427A1">
              <w:rPr>
                <w:lang w:val="en-US"/>
              </w:rPr>
              <w:t>VLN</w:t>
            </w:r>
          </w:p>
        </w:tc>
        <w:tc>
          <w:tcPr>
            <w:tcW w:w="1860" w:type="dxa"/>
          </w:tcPr>
          <w:p w14:paraId="75FA8C7D" w14:textId="77777777" w:rsidR="008F3026" w:rsidRPr="00C427A1" w:rsidRDefault="008F3026" w:rsidP="003B7C69">
            <w:pPr>
              <w:overflowPunct w:val="0"/>
              <w:autoSpaceDE w:val="0"/>
              <w:autoSpaceDN w:val="0"/>
              <w:adjustRightInd w:val="0"/>
              <w:spacing w:before="0" w:after="0"/>
              <w:ind w:firstLine="0"/>
              <w:jc w:val="center"/>
              <w:textAlignment w:val="baseline"/>
            </w:pPr>
            <w:r w:rsidRPr="00C427A1">
              <w:t>{Ц</w:t>
            </w:r>
            <w:proofErr w:type="gramStart"/>
            <w:r w:rsidRPr="00C427A1">
              <w:t>}.ЦЦ</w:t>
            </w:r>
            <w:proofErr w:type="gramEnd"/>
          </w:p>
        </w:tc>
        <w:tc>
          <w:tcPr>
            <w:tcW w:w="1018" w:type="dxa"/>
          </w:tcPr>
          <w:p w14:paraId="27EC9E22" w14:textId="77777777" w:rsidR="008F3026" w:rsidRPr="00C427A1" w:rsidRDefault="008F3026" w:rsidP="003B7C69">
            <w:pPr>
              <w:overflowPunct w:val="0"/>
              <w:autoSpaceDE w:val="0"/>
              <w:autoSpaceDN w:val="0"/>
              <w:adjustRightInd w:val="0"/>
              <w:spacing w:before="0" w:after="0"/>
              <w:ind w:firstLine="0"/>
              <w:jc w:val="center"/>
              <w:textAlignment w:val="baseline"/>
            </w:pPr>
            <w:r w:rsidRPr="00C427A1">
              <w:t>Нет</w:t>
            </w:r>
          </w:p>
        </w:tc>
        <w:tc>
          <w:tcPr>
            <w:tcW w:w="1108" w:type="dxa"/>
          </w:tcPr>
          <w:p w14:paraId="3B7B489B" w14:textId="77817F30" w:rsidR="008F3026" w:rsidRPr="00C427A1" w:rsidRDefault="00057EEB" w:rsidP="003B7C69">
            <w:pPr>
              <w:overflowPunct w:val="0"/>
              <w:autoSpaceDE w:val="0"/>
              <w:autoSpaceDN w:val="0"/>
              <w:adjustRightInd w:val="0"/>
              <w:spacing w:before="0" w:after="0"/>
              <w:ind w:firstLine="0"/>
              <w:jc w:val="center"/>
              <w:textAlignment w:val="baseline"/>
            </w:pPr>
            <w:r w:rsidRPr="00C427A1">
              <w:rPr>
                <w:lang w:val="en-US"/>
              </w:rPr>
              <w:t>6</w:t>
            </w:r>
          </w:p>
        </w:tc>
        <w:tc>
          <w:tcPr>
            <w:tcW w:w="3412" w:type="dxa"/>
          </w:tcPr>
          <w:p w14:paraId="039D3C60" w14:textId="21D04742" w:rsidR="008F3026" w:rsidRPr="00C427A1" w:rsidRDefault="008F3026" w:rsidP="000D6997">
            <w:pPr>
              <w:overflowPunct w:val="0"/>
              <w:autoSpaceDE w:val="0"/>
              <w:autoSpaceDN w:val="0"/>
              <w:adjustRightInd w:val="0"/>
              <w:spacing w:before="0" w:after="0"/>
              <w:ind w:firstLine="0"/>
              <w:jc w:val="left"/>
              <w:textAlignment w:val="baseline"/>
            </w:pPr>
            <w:r w:rsidRPr="00C427A1">
              <w:t xml:space="preserve">Величина </w:t>
            </w:r>
            <w:r w:rsidR="000D6997" w:rsidRPr="00C427A1">
              <w:t>с учетом копеек</w:t>
            </w:r>
            <w:r w:rsidRPr="00C427A1">
              <w:t xml:space="preserve">, печатается в виде числа с фиксированной </w:t>
            </w:r>
            <w:r w:rsidRPr="00C427A1">
              <w:lastRenderedPageBreak/>
              <w:t xml:space="preserve">точкой (2 цифры после </w:t>
            </w:r>
            <w:r w:rsidR="003A3FC6" w:rsidRPr="00C427A1">
              <w:t>точки</w:t>
            </w:r>
            <w:r w:rsidRPr="00C427A1">
              <w:t>) в рублях</w:t>
            </w:r>
          </w:p>
        </w:tc>
      </w:tr>
      <w:tr w:rsidR="00C427A1" w:rsidRPr="00C427A1" w14:paraId="6E631370" w14:textId="77777777" w:rsidTr="00D008EF">
        <w:trPr>
          <w:trHeight w:val="302"/>
          <w:jc w:val="center"/>
        </w:trPr>
        <w:tc>
          <w:tcPr>
            <w:tcW w:w="1002" w:type="dxa"/>
          </w:tcPr>
          <w:p w14:paraId="2ADE1262" w14:textId="77777777" w:rsidR="008F3026" w:rsidRPr="00C427A1" w:rsidRDefault="008F3026" w:rsidP="003B7C69">
            <w:pPr>
              <w:overflowPunct w:val="0"/>
              <w:autoSpaceDE w:val="0"/>
              <w:autoSpaceDN w:val="0"/>
              <w:adjustRightInd w:val="0"/>
              <w:spacing w:before="0" w:after="0"/>
              <w:ind w:firstLine="0"/>
              <w:textAlignment w:val="baseline"/>
            </w:pPr>
            <w:r w:rsidRPr="00C427A1">
              <w:lastRenderedPageBreak/>
              <w:t>1184</w:t>
            </w:r>
          </w:p>
        </w:tc>
        <w:tc>
          <w:tcPr>
            <w:tcW w:w="2578" w:type="dxa"/>
            <w:shd w:val="clear" w:color="auto" w:fill="auto"/>
            <w:noWrap/>
          </w:tcPr>
          <w:p w14:paraId="247408F4" w14:textId="77777777" w:rsidR="008F3026" w:rsidRPr="00C427A1" w:rsidRDefault="008F3026" w:rsidP="003B7C69">
            <w:pPr>
              <w:overflowPunct w:val="0"/>
              <w:autoSpaceDE w:val="0"/>
              <w:autoSpaceDN w:val="0"/>
              <w:adjustRightInd w:val="0"/>
              <w:spacing w:before="0" w:after="0"/>
              <w:ind w:firstLine="0"/>
              <w:jc w:val="left"/>
              <w:textAlignment w:val="baseline"/>
            </w:pPr>
            <w:r w:rsidRPr="00C427A1">
              <w:t>сумма коррекций без НДС</w:t>
            </w:r>
          </w:p>
        </w:tc>
        <w:tc>
          <w:tcPr>
            <w:tcW w:w="1864" w:type="dxa"/>
          </w:tcPr>
          <w:p w14:paraId="128839D5" w14:textId="77777777" w:rsidR="008F3026" w:rsidRPr="00C427A1" w:rsidRDefault="008F3026" w:rsidP="003B7C69">
            <w:pPr>
              <w:overflowPunct w:val="0"/>
              <w:autoSpaceDE w:val="0"/>
              <w:autoSpaceDN w:val="0"/>
              <w:adjustRightInd w:val="0"/>
              <w:spacing w:before="0" w:after="0"/>
              <w:ind w:firstLine="0"/>
              <w:jc w:val="center"/>
              <w:textAlignment w:val="baseline"/>
            </w:pPr>
            <w:r w:rsidRPr="00C427A1">
              <w:t>Целое</w:t>
            </w:r>
          </w:p>
        </w:tc>
        <w:tc>
          <w:tcPr>
            <w:tcW w:w="1434" w:type="dxa"/>
          </w:tcPr>
          <w:p w14:paraId="0F1F54E8" w14:textId="77777777" w:rsidR="008F3026" w:rsidRPr="00C427A1" w:rsidRDefault="008F3026" w:rsidP="003B7C69">
            <w:pPr>
              <w:overflowPunct w:val="0"/>
              <w:autoSpaceDE w:val="0"/>
              <w:autoSpaceDN w:val="0"/>
              <w:adjustRightInd w:val="0"/>
              <w:spacing w:before="0" w:after="0"/>
              <w:ind w:firstLine="0"/>
              <w:jc w:val="center"/>
              <w:textAlignment w:val="baseline"/>
            </w:pPr>
            <w:r w:rsidRPr="00C427A1">
              <w:rPr>
                <w:lang w:val="en-US"/>
              </w:rPr>
              <w:t>VLN</w:t>
            </w:r>
          </w:p>
        </w:tc>
        <w:tc>
          <w:tcPr>
            <w:tcW w:w="1860" w:type="dxa"/>
          </w:tcPr>
          <w:p w14:paraId="4009086C" w14:textId="77777777" w:rsidR="008F3026" w:rsidRPr="00C427A1" w:rsidRDefault="008F3026" w:rsidP="003B7C69">
            <w:pPr>
              <w:overflowPunct w:val="0"/>
              <w:autoSpaceDE w:val="0"/>
              <w:autoSpaceDN w:val="0"/>
              <w:adjustRightInd w:val="0"/>
              <w:spacing w:before="0" w:after="0"/>
              <w:ind w:firstLine="0"/>
              <w:jc w:val="center"/>
              <w:textAlignment w:val="baseline"/>
            </w:pPr>
            <w:r w:rsidRPr="00C427A1">
              <w:t>{Ц</w:t>
            </w:r>
            <w:proofErr w:type="gramStart"/>
            <w:r w:rsidRPr="00C427A1">
              <w:t>}.ЦЦ</w:t>
            </w:r>
            <w:proofErr w:type="gramEnd"/>
          </w:p>
        </w:tc>
        <w:tc>
          <w:tcPr>
            <w:tcW w:w="1018" w:type="dxa"/>
          </w:tcPr>
          <w:p w14:paraId="3594DD4B" w14:textId="77777777" w:rsidR="008F3026" w:rsidRPr="00C427A1" w:rsidRDefault="008F3026" w:rsidP="003B7C69">
            <w:pPr>
              <w:overflowPunct w:val="0"/>
              <w:autoSpaceDE w:val="0"/>
              <w:autoSpaceDN w:val="0"/>
              <w:adjustRightInd w:val="0"/>
              <w:spacing w:before="0" w:after="0"/>
              <w:ind w:firstLine="0"/>
              <w:jc w:val="center"/>
              <w:textAlignment w:val="baseline"/>
            </w:pPr>
            <w:r w:rsidRPr="00C427A1">
              <w:t>Нет</w:t>
            </w:r>
          </w:p>
        </w:tc>
        <w:tc>
          <w:tcPr>
            <w:tcW w:w="1108" w:type="dxa"/>
          </w:tcPr>
          <w:p w14:paraId="2AFA59B8" w14:textId="22339DB0" w:rsidR="008F3026" w:rsidRPr="00C427A1" w:rsidRDefault="00057EEB" w:rsidP="003B7C69">
            <w:pPr>
              <w:overflowPunct w:val="0"/>
              <w:autoSpaceDE w:val="0"/>
              <w:autoSpaceDN w:val="0"/>
              <w:adjustRightInd w:val="0"/>
              <w:spacing w:before="0" w:after="0"/>
              <w:ind w:firstLine="0"/>
              <w:jc w:val="center"/>
              <w:textAlignment w:val="baseline"/>
            </w:pPr>
            <w:r w:rsidRPr="00C427A1">
              <w:rPr>
                <w:lang w:val="en-US"/>
              </w:rPr>
              <w:t>6</w:t>
            </w:r>
          </w:p>
        </w:tc>
        <w:tc>
          <w:tcPr>
            <w:tcW w:w="3412" w:type="dxa"/>
          </w:tcPr>
          <w:p w14:paraId="6150A8A8" w14:textId="179E6315" w:rsidR="008F3026" w:rsidRPr="00C427A1" w:rsidRDefault="008F3026" w:rsidP="000D6997">
            <w:pPr>
              <w:overflowPunct w:val="0"/>
              <w:autoSpaceDE w:val="0"/>
              <w:autoSpaceDN w:val="0"/>
              <w:adjustRightInd w:val="0"/>
              <w:spacing w:before="0" w:after="0"/>
              <w:ind w:firstLine="0"/>
              <w:jc w:val="left"/>
              <w:textAlignment w:val="baseline"/>
            </w:pPr>
            <w:r w:rsidRPr="00C427A1">
              <w:t xml:space="preserve">Величина </w:t>
            </w:r>
            <w:r w:rsidR="000D6997" w:rsidRPr="00C427A1">
              <w:t>с учетом копеек</w:t>
            </w:r>
            <w:r w:rsidRPr="00C427A1">
              <w:t xml:space="preserve">, печатается в виде числа с фиксированной точкой (2 цифры после </w:t>
            </w:r>
            <w:r w:rsidR="003A3FC6" w:rsidRPr="00C427A1">
              <w:t>точки</w:t>
            </w:r>
            <w:r w:rsidRPr="00C427A1">
              <w:t>) в рублях</w:t>
            </w:r>
          </w:p>
        </w:tc>
      </w:tr>
      <w:tr w:rsidR="00C427A1" w:rsidRPr="00C427A1" w14:paraId="2D95657D" w14:textId="77777777" w:rsidTr="00D008EF">
        <w:trPr>
          <w:trHeight w:val="302"/>
          <w:jc w:val="center"/>
        </w:trPr>
        <w:tc>
          <w:tcPr>
            <w:tcW w:w="1002" w:type="dxa"/>
          </w:tcPr>
          <w:p w14:paraId="69EDAACB" w14:textId="77777777" w:rsidR="004444A6" w:rsidRPr="00C427A1" w:rsidRDefault="004444A6" w:rsidP="003B7C69">
            <w:pPr>
              <w:overflowPunct w:val="0"/>
              <w:autoSpaceDE w:val="0"/>
              <w:autoSpaceDN w:val="0"/>
              <w:adjustRightInd w:val="0"/>
              <w:spacing w:before="0" w:after="0"/>
              <w:ind w:firstLine="0"/>
              <w:textAlignment w:val="baseline"/>
            </w:pPr>
            <w:r w:rsidRPr="00C427A1">
              <w:t>1187</w:t>
            </w:r>
          </w:p>
        </w:tc>
        <w:tc>
          <w:tcPr>
            <w:tcW w:w="2578" w:type="dxa"/>
            <w:shd w:val="clear" w:color="auto" w:fill="auto"/>
            <w:noWrap/>
          </w:tcPr>
          <w:p w14:paraId="5DBE185E" w14:textId="77777777" w:rsidR="004444A6" w:rsidRPr="00C427A1" w:rsidRDefault="004444A6" w:rsidP="003B7C69">
            <w:pPr>
              <w:overflowPunct w:val="0"/>
              <w:autoSpaceDE w:val="0"/>
              <w:autoSpaceDN w:val="0"/>
              <w:adjustRightInd w:val="0"/>
              <w:spacing w:before="0" w:after="0"/>
              <w:ind w:firstLine="0"/>
              <w:jc w:val="left"/>
              <w:textAlignment w:val="baseline"/>
            </w:pPr>
            <w:r w:rsidRPr="00C427A1">
              <w:t>место расчетов</w:t>
            </w:r>
          </w:p>
        </w:tc>
        <w:tc>
          <w:tcPr>
            <w:tcW w:w="1864" w:type="dxa"/>
          </w:tcPr>
          <w:p w14:paraId="60B9BA32" w14:textId="77777777" w:rsidR="004444A6" w:rsidRPr="00C427A1" w:rsidRDefault="004444A6" w:rsidP="003B7C69">
            <w:pPr>
              <w:overflowPunct w:val="0"/>
              <w:autoSpaceDE w:val="0"/>
              <w:autoSpaceDN w:val="0"/>
              <w:adjustRightInd w:val="0"/>
              <w:spacing w:before="0" w:after="0"/>
              <w:ind w:firstLine="0"/>
              <w:jc w:val="center"/>
              <w:textAlignment w:val="baseline"/>
            </w:pPr>
            <w:r w:rsidRPr="00C427A1">
              <w:t>Текст</w:t>
            </w:r>
          </w:p>
        </w:tc>
        <w:tc>
          <w:tcPr>
            <w:tcW w:w="1434" w:type="dxa"/>
          </w:tcPr>
          <w:p w14:paraId="5028E728" w14:textId="77777777" w:rsidR="004444A6" w:rsidRPr="00C427A1" w:rsidRDefault="004444A6" w:rsidP="003B7C69">
            <w:pPr>
              <w:overflowPunct w:val="0"/>
              <w:autoSpaceDE w:val="0"/>
              <w:autoSpaceDN w:val="0"/>
              <w:adjustRightInd w:val="0"/>
              <w:spacing w:before="0" w:after="0"/>
              <w:ind w:firstLine="0"/>
              <w:jc w:val="center"/>
              <w:textAlignment w:val="baseline"/>
            </w:pPr>
            <w:r w:rsidRPr="00C427A1">
              <w:t>Строка</w:t>
            </w:r>
          </w:p>
        </w:tc>
        <w:tc>
          <w:tcPr>
            <w:tcW w:w="1860" w:type="dxa"/>
          </w:tcPr>
          <w:p w14:paraId="4C38BEF3" w14:textId="77777777" w:rsidR="004444A6" w:rsidRPr="00C427A1" w:rsidRDefault="004444A6" w:rsidP="003B7C69">
            <w:pPr>
              <w:overflowPunct w:val="0"/>
              <w:autoSpaceDE w:val="0"/>
              <w:autoSpaceDN w:val="0"/>
              <w:adjustRightInd w:val="0"/>
              <w:spacing w:before="0" w:after="0"/>
              <w:ind w:firstLine="0"/>
              <w:jc w:val="center"/>
              <w:textAlignment w:val="baseline"/>
            </w:pPr>
            <w:r w:rsidRPr="00C427A1">
              <w:rPr>
                <w:lang w:val="en-US"/>
              </w:rPr>
              <w:t>{</w:t>
            </w:r>
            <w:r w:rsidRPr="00C427A1">
              <w:t>С</w:t>
            </w:r>
            <w:r w:rsidRPr="00C427A1">
              <w:rPr>
                <w:lang w:val="en-US"/>
              </w:rPr>
              <w:t>}</w:t>
            </w:r>
          </w:p>
        </w:tc>
        <w:tc>
          <w:tcPr>
            <w:tcW w:w="1018" w:type="dxa"/>
          </w:tcPr>
          <w:p w14:paraId="38024CD1" w14:textId="77777777" w:rsidR="004444A6" w:rsidRPr="00C427A1" w:rsidRDefault="004444A6" w:rsidP="003B7C69">
            <w:pPr>
              <w:overflowPunct w:val="0"/>
              <w:autoSpaceDE w:val="0"/>
              <w:autoSpaceDN w:val="0"/>
              <w:adjustRightInd w:val="0"/>
              <w:spacing w:before="0" w:after="0"/>
              <w:ind w:firstLine="0"/>
              <w:jc w:val="center"/>
              <w:textAlignment w:val="baseline"/>
            </w:pPr>
            <w:r w:rsidRPr="00C427A1">
              <w:t>Нет</w:t>
            </w:r>
          </w:p>
        </w:tc>
        <w:tc>
          <w:tcPr>
            <w:tcW w:w="1108" w:type="dxa"/>
          </w:tcPr>
          <w:p w14:paraId="4B49ADEA" w14:textId="77777777" w:rsidR="004444A6" w:rsidRPr="00C427A1" w:rsidRDefault="004444A6" w:rsidP="003B7C69">
            <w:pPr>
              <w:overflowPunct w:val="0"/>
              <w:autoSpaceDE w:val="0"/>
              <w:autoSpaceDN w:val="0"/>
              <w:adjustRightInd w:val="0"/>
              <w:spacing w:before="0" w:after="0"/>
              <w:ind w:firstLine="0"/>
              <w:jc w:val="center"/>
              <w:textAlignment w:val="baseline"/>
            </w:pPr>
            <w:r w:rsidRPr="00C427A1">
              <w:t>256</w:t>
            </w:r>
          </w:p>
        </w:tc>
        <w:tc>
          <w:tcPr>
            <w:tcW w:w="3412" w:type="dxa"/>
          </w:tcPr>
          <w:p w14:paraId="64A1C87E" w14:textId="77777777" w:rsidR="004444A6" w:rsidRPr="00C427A1" w:rsidRDefault="004444A6" w:rsidP="003B7C69">
            <w:pPr>
              <w:overflowPunct w:val="0"/>
              <w:autoSpaceDE w:val="0"/>
              <w:autoSpaceDN w:val="0"/>
              <w:adjustRightInd w:val="0"/>
              <w:spacing w:before="0" w:after="0"/>
              <w:ind w:firstLine="0"/>
              <w:jc w:val="left"/>
              <w:textAlignment w:val="baseline"/>
            </w:pPr>
          </w:p>
        </w:tc>
      </w:tr>
      <w:tr w:rsidR="00C427A1" w:rsidRPr="00C427A1" w14:paraId="162B2839" w14:textId="77777777" w:rsidTr="00D008EF">
        <w:trPr>
          <w:trHeight w:val="302"/>
          <w:jc w:val="center"/>
        </w:trPr>
        <w:tc>
          <w:tcPr>
            <w:tcW w:w="1002" w:type="dxa"/>
          </w:tcPr>
          <w:p w14:paraId="57632C79" w14:textId="77777777" w:rsidR="004444A6" w:rsidRPr="00C427A1" w:rsidRDefault="004444A6" w:rsidP="003B7C69">
            <w:pPr>
              <w:overflowPunct w:val="0"/>
              <w:autoSpaceDE w:val="0"/>
              <w:autoSpaceDN w:val="0"/>
              <w:adjustRightInd w:val="0"/>
              <w:spacing w:before="0" w:after="0"/>
              <w:ind w:firstLine="0"/>
              <w:textAlignment w:val="baseline"/>
            </w:pPr>
            <w:r w:rsidRPr="00C427A1">
              <w:t>1188</w:t>
            </w:r>
          </w:p>
        </w:tc>
        <w:tc>
          <w:tcPr>
            <w:tcW w:w="2578" w:type="dxa"/>
            <w:shd w:val="clear" w:color="auto" w:fill="auto"/>
            <w:noWrap/>
          </w:tcPr>
          <w:p w14:paraId="12AE036A" w14:textId="77777777" w:rsidR="004444A6" w:rsidRPr="00C427A1" w:rsidRDefault="004444A6" w:rsidP="003B7C69">
            <w:pPr>
              <w:overflowPunct w:val="0"/>
              <w:autoSpaceDE w:val="0"/>
              <w:autoSpaceDN w:val="0"/>
              <w:adjustRightInd w:val="0"/>
              <w:spacing w:before="0" w:after="0"/>
              <w:ind w:firstLine="0"/>
              <w:jc w:val="left"/>
              <w:textAlignment w:val="baseline"/>
            </w:pPr>
            <w:r w:rsidRPr="00C427A1">
              <w:t>версия ККТ</w:t>
            </w:r>
          </w:p>
        </w:tc>
        <w:tc>
          <w:tcPr>
            <w:tcW w:w="1864" w:type="dxa"/>
          </w:tcPr>
          <w:p w14:paraId="38C5AABD" w14:textId="77777777" w:rsidR="004444A6" w:rsidRPr="00C427A1" w:rsidRDefault="004444A6" w:rsidP="003B7C69">
            <w:pPr>
              <w:overflowPunct w:val="0"/>
              <w:autoSpaceDE w:val="0"/>
              <w:autoSpaceDN w:val="0"/>
              <w:adjustRightInd w:val="0"/>
              <w:spacing w:before="0" w:after="0"/>
              <w:ind w:firstLine="0"/>
              <w:jc w:val="center"/>
              <w:textAlignment w:val="baseline"/>
            </w:pPr>
            <w:r w:rsidRPr="00C427A1">
              <w:t>Текст</w:t>
            </w:r>
          </w:p>
        </w:tc>
        <w:tc>
          <w:tcPr>
            <w:tcW w:w="1434" w:type="dxa"/>
          </w:tcPr>
          <w:p w14:paraId="1233D51A" w14:textId="77777777" w:rsidR="004444A6" w:rsidRPr="00C427A1" w:rsidRDefault="004444A6" w:rsidP="003B7C69">
            <w:pPr>
              <w:overflowPunct w:val="0"/>
              <w:autoSpaceDE w:val="0"/>
              <w:autoSpaceDN w:val="0"/>
              <w:adjustRightInd w:val="0"/>
              <w:spacing w:before="0" w:after="0"/>
              <w:ind w:firstLine="0"/>
              <w:jc w:val="center"/>
              <w:textAlignment w:val="baseline"/>
            </w:pPr>
            <w:r w:rsidRPr="00C427A1">
              <w:t>Строка</w:t>
            </w:r>
          </w:p>
        </w:tc>
        <w:tc>
          <w:tcPr>
            <w:tcW w:w="1860" w:type="dxa"/>
          </w:tcPr>
          <w:p w14:paraId="69830203" w14:textId="77777777" w:rsidR="004444A6" w:rsidRPr="00C427A1" w:rsidRDefault="004444A6" w:rsidP="003B7C69">
            <w:pPr>
              <w:overflowPunct w:val="0"/>
              <w:autoSpaceDE w:val="0"/>
              <w:autoSpaceDN w:val="0"/>
              <w:adjustRightInd w:val="0"/>
              <w:spacing w:before="0" w:after="0"/>
              <w:ind w:firstLine="0"/>
              <w:jc w:val="center"/>
              <w:textAlignment w:val="baseline"/>
            </w:pPr>
            <w:r w:rsidRPr="00C427A1">
              <w:rPr>
                <w:lang w:val="en-US"/>
              </w:rPr>
              <w:t>{</w:t>
            </w:r>
            <w:r w:rsidRPr="00C427A1">
              <w:t>С</w:t>
            </w:r>
            <w:r w:rsidRPr="00C427A1">
              <w:rPr>
                <w:lang w:val="en-US"/>
              </w:rPr>
              <w:t>}</w:t>
            </w:r>
          </w:p>
        </w:tc>
        <w:tc>
          <w:tcPr>
            <w:tcW w:w="1018" w:type="dxa"/>
          </w:tcPr>
          <w:p w14:paraId="61F11670" w14:textId="77777777" w:rsidR="004444A6" w:rsidRPr="00C427A1" w:rsidRDefault="004444A6" w:rsidP="003B7C69">
            <w:pPr>
              <w:overflowPunct w:val="0"/>
              <w:autoSpaceDE w:val="0"/>
              <w:autoSpaceDN w:val="0"/>
              <w:adjustRightInd w:val="0"/>
              <w:spacing w:before="0" w:after="0"/>
              <w:ind w:firstLine="0"/>
              <w:jc w:val="center"/>
              <w:textAlignment w:val="baseline"/>
            </w:pPr>
            <w:r w:rsidRPr="00C427A1">
              <w:t>Нет</w:t>
            </w:r>
          </w:p>
        </w:tc>
        <w:tc>
          <w:tcPr>
            <w:tcW w:w="1108" w:type="dxa"/>
          </w:tcPr>
          <w:p w14:paraId="78F6AF5C" w14:textId="77777777" w:rsidR="004444A6" w:rsidRPr="00C427A1" w:rsidRDefault="004444A6" w:rsidP="003B7C69">
            <w:pPr>
              <w:overflowPunct w:val="0"/>
              <w:autoSpaceDE w:val="0"/>
              <w:autoSpaceDN w:val="0"/>
              <w:adjustRightInd w:val="0"/>
              <w:spacing w:before="0" w:after="0"/>
              <w:ind w:firstLine="0"/>
              <w:jc w:val="center"/>
              <w:textAlignment w:val="baseline"/>
            </w:pPr>
            <w:r w:rsidRPr="00C427A1">
              <w:t>8</w:t>
            </w:r>
          </w:p>
        </w:tc>
        <w:tc>
          <w:tcPr>
            <w:tcW w:w="3412" w:type="dxa"/>
          </w:tcPr>
          <w:p w14:paraId="2AB2531C" w14:textId="77777777" w:rsidR="004444A6" w:rsidRPr="00C427A1" w:rsidRDefault="004444A6" w:rsidP="003B7C69">
            <w:pPr>
              <w:overflowPunct w:val="0"/>
              <w:autoSpaceDE w:val="0"/>
              <w:autoSpaceDN w:val="0"/>
              <w:adjustRightInd w:val="0"/>
              <w:spacing w:before="0" w:after="0"/>
              <w:ind w:firstLine="0"/>
              <w:jc w:val="left"/>
              <w:textAlignment w:val="baseline"/>
            </w:pPr>
            <w:r w:rsidRPr="00C427A1">
              <w:t xml:space="preserve">Значение </w:t>
            </w:r>
            <w:r w:rsidR="004A5D0D" w:rsidRPr="00C427A1">
              <w:t xml:space="preserve">реквизита определяется </w:t>
            </w:r>
            <w:r w:rsidR="00C20922" w:rsidRPr="00C427A1">
              <w:t>изготовителем ККТ</w:t>
            </w:r>
            <w:r w:rsidR="004A5D0D" w:rsidRPr="00C427A1">
              <w:t>. Значение реквизита автоматически вносится ККТ в фискальный документ</w:t>
            </w:r>
          </w:p>
        </w:tc>
      </w:tr>
      <w:tr w:rsidR="00C427A1" w:rsidRPr="00C427A1" w14:paraId="1A3E00AF" w14:textId="77777777" w:rsidTr="00D008EF">
        <w:trPr>
          <w:trHeight w:val="302"/>
          <w:jc w:val="center"/>
        </w:trPr>
        <w:tc>
          <w:tcPr>
            <w:tcW w:w="1002" w:type="dxa"/>
          </w:tcPr>
          <w:p w14:paraId="10B2DE63" w14:textId="77777777" w:rsidR="004444A6" w:rsidRPr="00C427A1" w:rsidRDefault="004444A6" w:rsidP="003B7C69">
            <w:pPr>
              <w:overflowPunct w:val="0"/>
              <w:autoSpaceDE w:val="0"/>
              <w:autoSpaceDN w:val="0"/>
              <w:adjustRightInd w:val="0"/>
              <w:spacing w:before="0" w:after="0"/>
              <w:ind w:firstLine="0"/>
              <w:textAlignment w:val="baseline"/>
            </w:pPr>
            <w:r w:rsidRPr="00C427A1">
              <w:t>1189</w:t>
            </w:r>
          </w:p>
        </w:tc>
        <w:tc>
          <w:tcPr>
            <w:tcW w:w="2578" w:type="dxa"/>
            <w:shd w:val="clear" w:color="auto" w:fill="auto"/>
            <w:noWrap/>
          </w:tcPr>
          <w:p w14:paraId="390A40F9" w14:textId="77777777" w:rsidR="004444A6" w:rsidRPr="00C427A1" w:rsidRDefault="004444A6" w:rsidP="003B7C69">
            <w:pPr>
              <w:overflowPunct w:val="0"/>
              <w:autoSpaceDE w:val="0"/>
              <w:autoSpaceDN w:val="0"/>
              <w:adjustRightInd w:val="0"/>
              <w:spacing w:before="0" w:after="0"/>
              <w:ind w:firstLine="0"/>
              <w:jc w:val="left"/>
              <w:textAlignment w:val="baseline"/>
            </w:pPr>
            <w:r w:rsidRPr="00C427A1">
              <w:t>версия ФФД ККТ</w:t>
            </w:r>
          </w:p>
        </w:tc>
        <w:tc>
          <w:tcPr>
            <w:tcW w:w="1864" w:type="dxa"/>
          </w:tcPr>
          <w:p w14:paraId="596B7576" w14:textId="77777777" w:rsidR="004444A6" w:rsidRPr="00C427A1" w:rsidRDefault="00386D14" w:rsidP="003B7C69">
            <w:pPr>
              <w:overflowPunct w:val="0"/>
              <w:autoSpaceDE w:val="0"/>
              <w:autoSpaceDN w:val="0"/>
              <w:adjustRightInd w:val="0"/>
              <w:spacing w:before="0" w:after="0"/>
              <w:ind w:firstLine="0"/>
              <w:jc w:val="center"/>
              <w:textAlignment w:val="baseline"/>
            </w:pPr>
            <w:r w:rsidRPr="00C427A1">
              <w:t>Целое</w:t>
            </w:r>
          </w:p>
        </w:tc>
        <w:tc>
          <w:tcPr>
            <w:tcW w:w="1434" w:type="dxa"/>
          </w:tcPr>
          <w:p w14:paraId="0A860404" w14:textId="77777777" w:rsidR="004444A6" w:rsidRPr="00C427A1" w:rsidRDefault="00386D14" w:rsidP="003B7C69">
            <w:pPr>
              <w:overflowPunct w:val="0"/>
              <w:autoSpaceDE w:val="0"/>
              <w:autoSpaceDN w:val="0"/>
              <w:adjustRightInd w:val="0"/>
              <w:spacing w:before="0" w:after="0"/>
              <w:ind w:firstLine="0"/>
              <w:jc w:val="center"/>
              <w:textAlignment w:val="baseline"/>
              <w:rPr>
                <w:lang w:val="en-US"/>
              </w:rPr>
            </w:pPr>
            <w:r w:rsidRPr="00C427A1">
              <w:rPr>
                <w:lang w:val="en-US"/>
              </w:rPr>
              <w:t>byte</w:t>
            </w:r>
          </w:p>
        </w:tc>
        <w:tc>
          <w:tcPr>
            <w:tcW w:w="1860" w:type="dxa"/>
          </w:tcPr>
          <w:p w14:paraId="5254C041" w14:textId="77777777" w:rsidR="004444A6" w:rsidRPr="00C427A1" w:rsidRDefault="004444A6" w:rsidP="003B7C69">
            <w:pPr>
              <w:overflowPunct w:val="0"/>
              <w:autoSpaceDE w:val="0"/>
              <w:autoSpaceDN w:val="0"/>
              <w:adjustRightInd w:val="0"/>
              <w:spacing w:before="0" w:after="0"/>
              <w:ind w:firstLine="0"/>
              <w:jc w:val="center"/>
              <w:textAlignment w:val="baseline"/>
            </w:pPr>
            <w:r w:rsidRPr="00C427A1">
              <w:t>{Ц</w:t>
            </w:r>
            <w:proofErr w:type="gramStart"/>
            <w:r w:rsidRPr="00C427A1">
              <w:t>}.{</w:t>
            </w:r>
            <w:proofErr w:type="gramEnd"/>
            <w:r w:rsidRPr="00C427A1">
              <w:t>Ц}</w:t>
            </w:r>
          </w:p>
        </w:tc>
        <w:tc>
          <w:tcPr>
            <w:tcW w:w="1018" w:type="dxa"/>
          </w:tcPr>
          <w:p w14:paraId="18605D4D" w14:textId="77777777" w:rsidR="004444A6" w:rsidRPr="00C427A1" w:rsidRDefault="00386D14" w:rsidP="003B7C69">
            <w:pPr>
              <w:overflowPunct w:val="0"/>
              <w:autoSpaceDE w:val="0"/>
              <w:autoSpaceDN w:val="0"/>
              <w:adjustRightInd w:val="0"/>
              <w:spacing w:before="0" w:after="0"/>
              <w:ind w:firstLine="0"/>
              <w:jc w:val="center"/>
              <w:textAlignment w:val="baseline"/>
            </w:pPr>
            <w:r w:rsidRPr="00C427A1">
              <w:t>Да</w:t>
            </w:r>
          </w:p>
        </w:tc>
        <w:tc>
          <w:tcPr>
            <w:tcW w:w="1108" w:type="dxa"/>
          </w:tcPr>
          <w:p w14:paraId="43E804BA" w14:textId="77777777" w:rsidR="004444A6" w:rsidRPr="00C427A1" w:rsidRDefault="00386D14" w:rsidP="003B7C69">
            <w:pPr>
              <w:overflowPunct w:val="0"/>
              <w:autoSpaceDE w:val="0"/>
              <w:autoSpaceDN w:val="0"/>
              <w:adjustRightInd w:val="0"/>
              <w:spacing w:before="0" w:after="0"/>
              <w:ind w:firstLine="0"/>
              <w:jc w:val="center"/>
              <w:textAlignment w:val="baseline"/>
            </w:pPr>
            <w:r w:rsidRPr="00C427A1">
              <w:t>1</w:t>
            </w:r>
          </w:p>
        </w:tc>
        <w:tc>
          <w:tcPr>
            <w:tcW w:w="3412" w:type="dxa"/>
          </w:tcPr>
          <w:p w14:paraId="370A1E6D" w14:textId="26500670" w:rsidR="004444A6" w:rsidRPr="00C427A1" w:rsidRDefault="00386D14" w:rsidP="00901861">
            <w:pPr>
              <w:overflowPunct w:val="0"/>
              <w:autoSpaceDE w:val="0"/>
              <w:autoSpaceDN w:val="0"/>
              <w:adjustRightInd w:val="0"/>
              <w:spacing w:before="0" w:after="0"/>
              <w:ind w:firstLine="0"/>
              <w:jc w:val="left"/>
              <w:textAlignment w:val="baseline"/>
            </w:pPr>
            <w:r w:rsidRPr="00C427A1">
              <w:t xml:space="preserve">На печать выводится параметр «Номер версии формата ФД», указанный в </w:t>
            </w:r>
            <w:r w:rsidR="00901861">
              <w:t>т</w:t>
            </w:r>
            <w:r w:rsidR="00E835C8" w:rsidRPr="00C427A1">
              <w:t xml:space="preserve">аблице </w:t>
            </w:r>
            <w:r w:rsidRPr="00C427A1">
              <w:t>3</w:t>
            </w:r>
          </w:p>
        </w:tc>
      </w:tr>
      <w:tr w:rsidR="00C427A1" w:rsidRPr="00C427A1" w14:paraId="7E250CAC" w14:textId="77777777" w:rsidTr="00D008EF">
        <w:trPr>
          <w:trHeight w:val="302"/>
          <w:jc w:val="center"/>
        </w:trPr>
        <w:tc>
          <w:tcPr>
            <w:tcW w:w="1002" w:type="dxa"/>
          </w:tcPr>
          <w:p w14:paraId="57ACFF2E" w14:textId="77777777" w:rsidR="00386D14" w:rsidRPr="00C427A1" w:rsidRDefault="00386D14" w:rsidP="003B7C69">
            <w:pPr>
              <w:overflowPunct w:val="0"/>
              <w:autoSpaceDE w:val="0"/>
              <w:autoSpaceDN w:val="0"/>
              <w:adjustRightInd w:val="0"/>
              <w:spacing w:before="0" w:after="0"/>
              <w:ind w:firstLine="0"/>
              <w:textAlignment w:val="baseline"/>
            </w:pPr>
            <w:r w:rsidRPr="00C427A1">
              <w:t>1190</w:t>
            </w:r>
          </w:p>
        </w:tc>
        <w:tc>
          <w:tcPr>
            <w:tcW w:w="2578" w:type="dxa"/>
            <w:shd w:val="clear" w:color="auto" w:fill="auto"/>
            <w:noWrap/>
          </w:tcPr>
          <w:p w14:paraId="22C67E1A" w14:textId="77777777" w:rsidR="00386D14" w:rsidRPr="00C427A1" w:rsidRDefault="00386D14" w:rsidP="003B7C69">
            <w:pPr>
              <w:overflowPunct w:val="0"/>
              <w:autoSpaceDE w:val="0"/>
              <w:autoSpaceDN w:val="0"/>
              <w:adjustRightInd w:val="0"/>
              <w:spacing w:before="0" w:after="0"/>
              <w:ind w:firstLine="0"/>
              <w:jc w:val="left"/>
              <w:textAlignment w:val="baseline"/>
            </w:pPr>
            <w:r w:rsidRPr="00C427A1">
              <w:t>версия ФФД ФН</w:t>
            </w:r>
          </w:p>
        </w:tc>
        <w:tc>
          <w:tcPr>
            <w:tcW w:w="1864" w:type="dxa"/>
          </w:tcPr>
          <w:p w14:paraId="33E05E9F" w14:textId="77777777" w:rsidR="00386D14" w:rsidRPr="00C427A1" w:rsidRDefault="00386D14" w:rsidP="003B7C69">
            <w:pPr>
              <w:overflowPunct w:val="0"/>
              <w:autoSpaceDE w:val="0"/>
              <w:autoSpaceDN w:val="0"/>
              <w:adjustRightInd w:val="0"/>
              <w:spacing w:before="0" w:after="0"/>
              <w:ind w:firstLine="0"/>
              <w:jc w:val="center"/>
              <w:textAlignment w:val="baseline"/>
            </w:pPr>
            <w:r w:rsidRPr="00C427A1">
              <w:t>Целое</w:t>
            </w:r>
          </w:p>
        </w:tc>
        <w:tc>
          <w:tcPr>
            <w:tcW w:w="1434" w:type="dxa"/>
          </w:tcPr>
          <w:p w14:paraId="419AD5EC" w14:textId="77777777" w:rsidR="00386D14" w:rsidRPr="00C427A1" w:rsidRDefault="00386D14" w:rsidP="003B7C69">
            <w:pPr>
              <w:overflowPunct w:val="0"/>
              <w:autoSpaceDE w:val="0"/>
              <w:autoSpaceDN w:val="0"/>
              <w:adjustRightInd w:val="0"/>
              <w:spacing w:before="0" w:after="0"/>
              <w:ind w:firstLine="0"/>
              <w:jc w:val="center"/>
              <w:textAlignment w:val="baseline"/>
            </w:pPr>
            <w:r w:rsidRPr="00C427A1">
              <w:rPr>
                <w:lang w:val="en-US"/>
              </w:rPr>
              <w:t>byte</w:t>
            </w:r>
          </w:p>
        </w:tc>
        <w:tc>
          <w:tcPr>
            <w:tcW w:w="1860" w:type="dxa"/>
          </w:tcPr>
          <w:p w14:paraId="6C0DA89B" w14:textId="77777777" w:rsidR="00386D14" w:rsidRPr="00C427A1" w:rsidRDefault="00386D14" w:rsidP="003B7C69">
            <w:pPr>
              <w:overflowPunct w:val="0"/>
              <w:autoSpaceDE w:val="0"/>
              <w:autoSpaceDN w:val="0"/>
              <w:adjustRightInd w:val="0"/>
              <w:spacing w:before="0" w:after="0"/>
              <w:ind w:firstLine="0"/>
              <w:jc w:val="center"/>
              <w:textAlignment w:val="baseline"/>
            </w:pPr>
            <w:r w:rsidRPr="00C427A1">
              <w:t>{Ц</w:t>
            </w:r>
            <w:proofErr w:type="gramStart"/>
            <w:r w:rsidRPr="00C427A1">
              <w:t>}.{</w:t>
            </w:r>
            <w:proofErr w:type="gramEnd"/>
            <w:r w:rsidRPr="00C427A1">
              <w:t>Ц}</w:t>
            </w:r>
          </w:p>
        </w:tc>
        <w:tc>
          <w:tcPr>
            <w:tcW w:w="1018" w:type="dxa"/>
          </w:tcPr>
          <w:p w14:paraId="630A3566" w14:textId="77777777" w:rsidR="00386D14" w:rsidRPr="00C427A1" w:rsidRDefault="00386D14" w:rsidP="003B7C69">
            <w:pPr>
              <w:overflowPunct w:val="0"/>
              <w:autoSpaceDE w:val="0"/>
              <w:autoSpaceDN w:val="0"/>
              <w:adjustRightInd w:val="0"/>
              <w:spacing w:before="0" w:after="0"/>
              <w:ind w:firstLine="0"/>
              <w:jc w:val="center"/>
              <w:textAlignment w:val="baseline"/>
            </w:pPr>
            <w:r w:rsidRPr="00C427A1">
              <w:t>Да</w:t>
            </w:r>
          </w:p>
        </w:tc>
        <w:tc>
          <w:tcPr>
            <w:tcW w:w="1108" w:type="dxa"/>
          </w:tcPr>
          <w:p w14:paraId="19AF63E5" w14:textId="77777777" w:rsidR="00386D14" w:rsidRPr="00C427A1" w:rsidRDefault="00386D14" w:rsidP="003B7C69">
            <w:pPr>
              <w:overflowPunct w:val="0"/>
              <w:autoSpaceDE w:val="0"/>
              <w:autoSpaceDN w:val="0"/>
              <w:adjustRightInd w:val="0"/>
              <w:spacing w:before="0" w:after="0"/>
              <w:ind w:firstLine="0"/>
              <w:jc w:val="center"/>
              <w:textAlignment w:val="baseline"/>
            </w:pPr>
            <w:r w:rsidRPr="00C427A1">
              <w:t>1</w:t>
            </w:r>
          </w:p>
        </w:tc>
        <w:tc>
          <w:tcPr>
            <w:tcW w:w="3412" w:type="dxa"/>
          </w:tcPr>
          <w:p w14:paraId="789819DC" w14:textId="7956F4B6" w:rsidR="00386D14" w:rsidRPr="00C427A1" w:rsidRDefault="00386D14" w:rsidP="00901861">
            <w:pPr>
              <w:overflowPunct w:val="0"/>
              <w:autoSpaceDE w:val="0"/>
              <w:autoSpaceDN w:val="0"/>
              <w:adjustRightInd w:val="0"/>
              <w:spacing w:before="0" w:after="0"/>
              <w:ind w:firstLine="0"/>
              <w:jc w:val="left"/>
              <w:textAlignment w:val="baseline"/>
            </w:pPr>
            <w:r w:rsidRPr="00C427A1">
              <w:t xml:space="preserve">На печать выводится параметр «Номер версии формата ФД», указанный в </w:t>
            </w:r>
            <w:r w:rsidR="00901861">
              <w:t>т</w:t>
            </w:r>
            <w:r w:rsidR="00E835C8" w:rsidRPr="00C427A1">
              <w:t xml:space="preserve">аблице </w:t>
            </w:r>
            <w:r w:rsidRPr="00C427A1">
              <w:t>3</w:t>
            </w:r>
          </w:p>
        </w:tc>
      </w:tr>
      <w:tr w:rsidR="00C427A1" w:rsidRPr="00C427A1" w14:paraId="142C41C3" w14:textId="77777777" w:rsidTr="00D008EF">
        <w:trPr>
          <w:trHeight w:val="302"/>
          <w:jc w:val="center"/>
        </w:trPr>
        <w:tc>
          <w:tcPr>
            <w:tcW w:w="1002" w:type="dxa"/>
          </w:tcPr>
          <w:p w14:paraId="6E641725" w14:textId="77777777" w:rsidR="004444A6" w:rsidRPr="00C427A1" w:rsidRDefault="004444A6" w:rsidP="003B7C69">
            <w:pPr>
              <w:overflowPunct w:val="0"/>
              <w:autoSpaceDE w:val="0"/>
              <w:autoSpaceDN w:val="0"/>
              <w:adjustRightInd w:val="0"/>
              <w:spacing w:before="0" w:after="0"/>
              <w:ind w:firstLine="0"/>
              <w:textAlignment w:val="baseline"/>
            </w:pPr>
            <w:r w:rsidRPr="00C427A1">
              <w:t>1191</w:t>
            </w:r>
          </w:p>
        </w:tc>
        <w:tc>
          <w:tcPr>
            <w:tcW w:w="2578" w:type="dxa"/>
            <w:tcBorders>
              <w:top w:val="single" w:sz="4" w:space="0" w:color="auto"/>
              <w:left w:val="single" w:sz="4" w:space="0" w:color="auto"/>
              <w:bottom w:val="single" w:sz="4" w:space="0" w:color="auto"/>
              <w:right w:val="single" w:sz="4" w:space="0" w:color="auto"/>
            </w:tcBorders>
            <w:noWrap/>
          </w:tcPr>
          <w:p w14:paraId="10D8DF9B" w14:textId="77777777" w:rsidR="004444A6" w:rsidRPr="00C427A1" w:rsidRDefault="004444A6" w:rsidP="003B7C69">
            <w:pPr>
              <w:overflowPunct w:val="0"/>
              <w:autoSpaceDE w:val="0"/>
              <w:autoSpaceDN w:val="0"/>
              <w:adjustRightInd w:val="0"/>
              <w:spacing w:before="0" w:after="0"/>
              <w:ind w:firstLine="0"/>
              <w:jc w:val="left"/>
              <w:textAlignment w:val="baseline"/>
            </w:pPr>
            <w:r w:rsidRPr="00C427A1">
              <w:t xml:space="preserve">дополнительный реквизит </w:t>
            </w:r>
            <w:r w:rsidR="0090613D" w:rsidRPr="00C427A1">
              <w:t>предмета расчета</w:t>
            </w:r>
          </w:p>
        </w:tc>
        <w:tc>
          <w:tcPr>
            <w:tcW w:w="1864" w:type="dxa"/>
          </w:tcPr>
          <w:p w14:paraId="6B06E5D8" w14:textId="77777777" w:rsidR="004444A6" w:rsidRPr="00C427A1" w:rsidRDefault="004444A6" w:rsidP="003B7C69">
            <w:pPr>
              <w:overflowPunct w:val="0"/>
              <w:autoSpaceDE w:val="0"/>
              <w:autoSpaceDN w:val="0"/>
              <w:adjustRightInd w:val="0"/>
              <w:spacing w:before="0" w:after="0"/>
              <w:ind w:firstLine="0"/>
              <w:jc w:val="center"/>
              <w:textAlignment w:val="baseline"/>
            </w:pPr>
            <w:r w:rsidRPr="00C427A1">
              <w:t>Текст</w:t>
            </w:r>
          </w:p>
        </w:tc>
        <w:tc>
          <w:tcPr>
            <w:tcW w:w="1434" w:type="dxa"/>
          </w:tcPr>
          <w:p w14:paraId="02AC7394" w14:textId="77777777" w:rsidR="004444A6" w:rsidRPr="00C427A1" w:rsidRDefault="004444A6" w:rsidP="003B7C69">
            <w:pPr>
              <w:overflowPunct w:val="0"/>
              <w:autoSpaceDE w:val="0"/>
              <w:autoSpaceDN w:val="0"/>
              <w:adjustRightInd w:val="0"/>
              <w:spacing w:before="0" w:after="0"/>
              <w:ind w:firstLine="0"/>
              <w:jc w:val="center"/>
              <w:textAlignment w:val="baseline"/>
            </w:pPr>
            <w:r w:rsidRPr="00C427A1">
              <w:t>Строка</w:t>
            </w:r>
          </w:p>
        </w:tc>
        <w:tc>
          <w:tcPr>
            <w:tcW w:w="1860" w:type="dxa"/>
          </w:tcPr>
          <w:p w14:paraId="2CDA9BA8" w14:textId="77777777" w:rsidR="004444A6" w:rsidRPr="00C427A1" w:rsidRDefault="004444A6" w:rsidP="003B7C69">
            <w:pPr>
              <w:overflowPunct w:val="0"/>
              <w:autoSpaceDE w:val="0"/>
              <w:autoSpaceDN w:val="0"/>
              <w:adjustRightInd w:val="0"/>
              <w:spacing w:before="0" w:after="0"/>
              <w:ind w:firstLine="0"/>
              <w:jc w:val="center"/>
              <w:textAlignment w:val="baseline"/>
            </w:pPr>
            <w:r w:rsidRPr="00C427A1">
              <w:rPr>
                <w:lang w:val="en-US"/>
              </w:rPr>
              <w:t>{</w:t>
            </w:r>
            <w:r w:rsidRPr="00C427A1">
              <w:t>С</w:t>
            </w:r>
            <w:r w:rsidRPr="00C427A1">
              <w:rPr>
                <w:lang w:val="en-US"/>
              </w:rPr>
              <w:t>}</w:t>
            </w:r>
          </w:p>
        </w:tc>
        <w:tc>
          <w:tcPr>
            <w:tcW w:w="1018" w:type="dxa"/>
          </w:tcPr>
          <w:p w14:paraId="599239EC" w14:textId="77777777" w:rsidR="004444A6" w:rsidRPr="00C427A1" w:rsidRDefault="004444A6" w:rsidP="003B7C69">
            <w:pPr>
              <w:overflowPunct w:val="0"/>
              <w:autoSpaceDE w:val="0"/>
              <w:autoSpaceDN w:val="0"/>
              <w:adjustRightInd w:val="0"/>
              <w:spacing w:before="0" w:after="0"/>
              <w:ind w:firstLine="0"/>
              <w:jc w:val="center"/>
              <w:textAlignment w:val="baseline"/>
            </w:pPr>
            <w:r w:rsidRPr="00C427A1">
              <w:t>Нет</w:t>
            </w:r>
          </w:p>
        </w:tc>
        <w:tc>
          <w:tcPr>
            <w:tcW w:w="1108" w:type="dxa"/>
          </w:tcPr>
          <w:p w14:paraId="59C504ED" w14:textId="77777777" w:rsidR="004444A6" w:rsidRPr="00C427A1" w:rsidRDefault="004444A6" w:rsidP="003B7C69">
            <w:pPr>
              <w:overflowPunct w:val="0"/>
              <w:autoSpaceDE w:val="0"/>
              <w:autoSpaceDN w:val="0"/>
              <w:adjustRightInd w:val="0"/>
              <w:spacing w:before="0" w:after="0"/>
              <w:ind w:firstLine="0"/>
              <w:jc w:val="center"/>
              <w:textAlignment w:val="baseline"/>
            </w:pPr>
            <w:r w:rsidRPr="00C427A1">
              <w:t>64</w:t>
            </w:r>
          </w:p>
        </w:tc>
        <w:tc>
          <w:tcPr>
            <w:tcW w:w="3412" w:type="dxa"/>
          </w:tcPr>
          <w:p w14:paraId="765ACB0A" w14:textId="77777777" w:rsidR="004444A6" w:rsidRPr="00C427A1" w:rsidRDefault="005167FE" w:rsidP="003B7C69">
            <w:pPr>
              <w:overflowPunct w:val="0"/>
              <w:autoSpaceDE w:val="0"/>
              <w:autoSpaceDN w:val="0"/>
              <w:adjustRightInd w:val="0"/>
              <w:spacing w:before="0" w:after="0"/>
              <w:ind w:firstLine="0"/>
              <w:jc w:val="left"/>
              <w:textAlignment w:val="baseline"/>
            </w:pPr>
            <w:r w:rsidRPr="00C427A1">
              <w:t>Применяется в составе реквизита «</w:t>
            </w:r>
            <w:r w:rsidR="002A689F" w:rsidRPr="00C427A1">
              <w:t>предмет расчета</w:t>
            </w:r>
            <w:r w:rsidRPr="00C427A1">
              <w:t>»</w:t>
            </w:r>
            <w:r w:rsidR="002A689F" w:rsidRPr="00C427A1">
              <w:t xml:space="preserve"> (тег 1059)</w:t>
            </w:r>
          </w:p>
        </w:tc>
      </w:tr>
      <w:tr w:rsidR="00C427A1" w:rsidRPr="00C427A1" w14:paraId="5A918F20" w14:textId="77777777" w:rsidTr="00D008EF">
        <w:trPr>
          <w:trHeight w:val="302"/>
          <w:jc w:val="center"/>
        </w:trPr>
        <w:tc>
          <w:tcPr>
            <w:tcW w:w="1002" w:type="dxa"/>
          </w:tcPr>
          <w:p w14:paraId="00E38486" w14:textId="77777777" w:rsidR="004444A6" w:rsidRPr="00C427A1" w:rsidRDefault="004444A6" w:rsidP="003B7C69">
            <w:pPr>
              <w:overflowPunct w:val="0"/>
              <w:autoSpaceDE w:val="0"/>
              <w:autoSpaceDN w:val="0"/>
              <w:adjustRightInd w:val="0"/>
              <w:spacing w:before="0" w:after="0"/>
              <w:ind w:firstLine="0"/>
              <w:textAlignment w:val="baseline"/>
            </w:pPr>
            <w:r w:rsidRPr="00C427A1">
              <w:t>1192</w:t>
            </w:r>
          </w:p>
        </w:tc>
        <w:tc>
          <w:tcPr>
            <w:tcW w:w="2578" w:type="dxa"/>
            <w:tcBorders>
              <w:top w:val="single" w:sz="4" w:space="0" w:color="auto"/>
              <w:left w:val="single" w:sz="4" w:space="0" w:color="auto"/>
              <w:bottom w:val="single" w:sz="4" w:space="0" w:color="auto"/>
              <w:right w:val="single" w:sz="4" w:space="0" w:color="auto"/>
            </w:tcBorders>
            <w:noWrap/>
          </w:tcPr>
          <w:p w14:paraId="335FC260" w14:textId="77777777" w:rsidR="004444A6" w:rsidRPr="00C427A1" w:rsidRDefault="004444A6" w:rsidP="003B7C69">
            <w:pPr>
              <w:overflowPunct w:val="0"/>
              <w:autoSpaceDE w:val="0"/>
              <w:autoSpaceDN w:val="0"/>
              <w:adjustRightInd w:val="0"/>
              <w:spacing w:before="0" w:after="0"/>
              <w:ind w:firstLine="0"/>
              <w:jc w:val="left"/>
              <w:textAlignment w:val="baseline"/>
            </w:pPr>
            <w:r w:rsidRPr="00C427A1">
              <w:t>дополнительный реквизит чека (БСО)</w:t>
            </w:r>
          </w:p>
        </w:tc>
        <w:tc>
          <w:tcPr>
            <w:tcW w:w="1864" w:type="dxa"/>
          </w:tcPr>
          <w:p w14:paraId="7BB0B178" w14:textId="77777777" w:rsidR="004444A6" w:rsidRPr="00C427A1" w:rsidRDefault="004444A6" w:rsidP="003B7C69">
            <w:pPr>
              <w:overflowPunct w:val="0"/>
              <w:autoSpaceDE w:val="0"/>
              <w:autoSpaceDN w:val="0"/>
              <w:adjustRightInd w:val="0"/>
              <w:spacing w:before="0" w:after="0"/>
              <w:ind w:firstLine="0"/>
              <w:jc w:val="center"/>
              <w:textAlignment w:val="baseline"/>
            </w:pPr>
            <w:r w:rsidRPr="00C427A1">
              <w:t>Текст</w:t>
            </w:r>
          </w:p>
        </w:tc>
        <w:tc>
          <w:tcPr>
            <w:tcW w:w="1434" w:type="dxa"/>
          </w:tcPr>
          <w:p w14:paraId="449530B5" w14:textId="77777777" w:rsidR="004444A6" w:rsidRPr="00C427A1" w:rsidRDefault="004444A6" w:rsidP="003B7C69">
            <w:pPr>
              <w:overflowPunct w:val="0"/>
              <w:autoSpaceDE w:val="0"/>
              <w:autoSpaceDN w:val="0"/>
              <w:adjustRightInd w:val="0"/>
              <w:spacing w:before="0" w:after="0"/>
              <w:ind w:firstLine="0"/>
              <w:jc w:val="center"/>
              <w:textAlignment w:val="baseline"/>
            </w:pPr>
            <w:r w:rsidRPr="00C427A1">
              <w:t>Строка</w:t>
            </w:r>
          </w:p>
        </w:tc>
        <w:tc>
          <w:tcPr>
            <w:tcW w:w="1860" w:type="dxa"/>
          </w:tcPr>
          <w:p w14:paraId="2A7A6566" w14:textId="77777777" w:rsidR="004444A6" w:rsidRPr="00C427A1" w:rsidRDefault="004444A6" w:rsidP="003B7C69">
            <w:pPr>
              <w:overflowPunct w:val="0"/>
              <w:autoSpaceDE w:val="0"/>
              <w:autoSpaceDN w:val="0"/>
              <w:adjustRightInd w:val="0"/>
              <w:spacing w:before="0" w:after="0"/>
              <w:ind w:firstLine="0"/>
              <w:jc w:val="center"/>
              <w:textAlignment w:val="baseline"/>
            </w:pPr>
            <w:r w:rsidRPr="00C427A1">
              <w:rPr>
                <w:lang w:val="en-US"/>
              </w:rPr>
              <w:t>{</w:t>
            </w:r>
            <w:r w:rsidRPr="00C427A1">
              <w:t>С</w:t>
            </w:r>
            <w:r w:rsidRPr="00C427A1">
              <w:rPr>
                <w:lang w:val="en-US"/>
              </w:rPr>
              <w:t>}</w:t>
            </w:r>
          </w:p>
        </w:tc>
        <w:tc>
          <w:tcPr>
            <w:tcW w:w="1018" w:type="dxa"/>
          </w:tcPr>
          <w:p w14:paraId="3490C522" w14:textId="77777777" w:rsidR="004444A6" w:rsidRPr="00C427A1" w:rsidRDefault="004444A6" w:rsidP="003B7C69">
            <w:pPr>
              <w:overflowPunct w:val="0"/>
              <w:autoSpaceDE w:val="0"/>
              <w:autoSpaceDN w:val="0"/>
              <w:adjustRightInd w:val="0"/>
              <w:spacing w:before="0" w:after="0"/>
              <w:ind w:firstLine="0"/>
              <w:jc w:val="center"/>
              <w:textAlignment w:val="baseline"/>
            </w:pPr>
            <w:r w:rsidRPr="00C427A1">
              <w:t>Нет</w:t>
            </w:r>
          </w:p>
        </w:tc>
        <w:tc>
          <w:tcPr>
            <w:tcW w:w="1108" w:type="dxa"/>
          </w:tcPr>
          <w:p w14:paraId="30E78357" w14:textId="77777777" w:rsidR="004444A6" w:rsidRPr="00C427A1" w:rsidRDefault="004444A6" w:rsidP="003B7C69">
            <w:pPr>
              <w:overflowPunct w:val="0"/>
              <w:autoSpaceDE w:val="0"/>
              <w:autoSpaceDN w:val="0"/>
              <w:adjustRightInd w:val="0"/>
              <w:spacing w:before="0" w:after="0"/>
              <w:ind w:firstLine="0"/>
              <w:jc w:val="center"/>
              <w:textAlignment w:val="baseline"/>
            </w:pPr>
            <w:r w:rsidRPr="00C427A1">
              <w:t>16</w:t>
            </w:r>
          </w:p>
        </w:tc>
        <w:tc>
          <w:tcPr>
            <w:tcW w:w="3412" w:type="dxa"/>
          </w:tcPr>
          <w:p w14:paraId="3CA68037" w14:textId="77777777" w:rsidR="004444A6" w:rsidRPr="00C427A1" w:rsidRDefault="009809F1" w:rsidP="003B7C69">
            <w:pPr>
              <w:overflowPunct w:val="0"/>
              <w:autoSpaceDE w:val="0"/>
              <w:autoSpaceDN w:val="0"/>
              <w:adjustRightInd w:val="0"/>
              <w:spacing w:before="0" w:after="0"/>
              <w:ind w:firstLine="0"/>
              <w:jc w:val="left"/>
              <w:textAlignment w:val="baseline"/>
            </w:pPr>
            <w:r w:rsidRPr="00C427A1">
              <w:t>Применяется в составе кассового чека (БСО)</w:t>
            </w:r>
          </w:p>
        </w:tc>
      </w:tr>
      <w:tr w:rsidR="00C427A1" w:rsidRPr="00C427A1" w14:paraId="3F477F11" w14:textId="77777777" w:rsidTr="00D008EF">
        <w:trPr>
          <w:trHeight w:val="302"/>
          <w:jc w:val="center"/>
        </w:trPr>
        <w:tc>
          <w:tcPr>
            <w:tcW w:w="1002" w:type="dxa"/>
          </w:tcPr>
          <w:p w14:paraId="1D2CB3F7" w14:textId="77777777" w:rsidR="00F409F9" w:rsidRPr="00C427A1" w:rsidRDefault="00F409F9" w:rsidP="003B7C69">
            <w:pPr>
              <w:overflowPunct w:val="0"/>
              <w:autoSpaceDE w:val="0"/>
              <w:autoSpaceDN w:val="0"/>
              <w:adjustRightInd w:val="0"/>
              <w:spacing w:before="0" w:after="0"/>
              <w:ind w:firstLine="0"/>
              <w:textAlignment w:val="baseline"/>
            </w:pPr>
            <w:r w:rsidRPr="00C427A1">
              <w:lastRenderedPageBreak/>
              <w:t>1193</w:t>
            </w:r>
          </w:p>
        </w:tc>
        <w:tc>
          <w:tcPr>
            <w:tcW w:w="2578" w:type="dxa"/>
            <w:shd w:val="clear" w:color="auto" w:fill="auto"/>
            <w:noWrap/>
          </w:tcPr>
          <w:p w14:paraId="5700CF70" w14:textId="77777777" w:rsidR="00F409F9" w:rsidRPr="00C427A1" w:rsidRDefault="00F409F9" w:rsidP="003B7C69">
            <w:pPr>
              <w:overflowPunct w:val="0"/>
              <w:autoSpaceDE w:val="0"/>
              <w:autoSpaceDN w:val="0"/>
              <w:adjustRightInd w:val="0"/>
              <w:spacing w:before="0" w:after="0"/>
              <w:ind w:firstLine="0"/>
              <w:jc w:val="left"/>
              <w:textAlignment w:val="baseline"/>
            </w:pPr>
            <w:r w:rsidRPr="00C427A1">
              <w:t>признак проведения азартных игр</w:t>
            </w:r>
          </w:p>
        </w:tc>
        <w:tc>
          <w:tcPr>
            <w:tcW w:w="1864" w:type="dxa"/>
          </w:tcPr>
          <w:p w14:paraId="5522EB2E" w14:textId="77777777" w:rsidR="00F409F9" w:rsidRPr="00C427A1" w:rsidRDefault="00F409F9" w:rsidP="003B7C69">
            <w:pPr>
              <w:overflowPunct w:val="0"/>
              <w:autoSpaceDE w:val="0"/>
              <w:autoSpaceDN w:val="0"/>
              <w:adjustRightInd w:val="0"/>
              <w:spacing w:before="0" w:after="0"/>
              <w:ind w:firstLine="0"/>
              <w:jc w:val="center"/>
              <w:textAlignment w:val="baseline"/>
            </w:pPr>
            <w:r w:rsidRPr="00C427A1">
              <w:t>Целое</w:t>
            </w:r>
          </w:p>
        </w:tc>
        <w:tc>
          <w:tcPr>
            <w:tcW w:w="1434" w:type="dxa"/>
          </w:tcPr>
          <w:p w14:paraId="37A52857" w14:textId="77777777" w:rsidR="00F409F9" w:rsidRPr="00C427A1" w:rsidRDefault="00F409F9" w:rsidP="003B7C69">
            <w:pPr>
              <w:overflowPunct w:val="0"/>
              <w:autoSpaceDE w:val="0"/>
              <w:autoSpaceDN w:val="0"/>
              <w:adjustRightInd w:val="0"/>
              <w:spacing w:before="0" w:after="0"/>
              <w:ind w:firstLine="0"/>
              <w:jc w:val="center"/>
              <w:textAlignment w:val="baseline"/>
              <w:rPr>
                <w:lang w:val="en-US"/>
              </w:rPr>
            </w:pPr>
            <w:r w:rsidRPr="00C427A1">
              <w:t>byte</w:t>
            </w:r>
          </w:p>
        </w:tc>
        <w:tc>
          <w:tcPr>
            <w:tcW w:w="1860" w:type="dxa"/>
          </w:tcPr>
          <w:p w14:paraId="56096945" w14:textId="77777777" w:rsidR="00F409F9" w:rsidRPr="00C427A1" w:rsidRDefault="00F409F9" w:rsidP="003B7C69">
            <w:pPr>
              <w:overflowPunct w:val="0"/>
              <w:autoSpaceDE w:val="0"/>
              <w:autoSpaceDN w:val="0"/>
              <w:adjustRightInd w:val="0"/>
              <w:spacing w:before="0" w:after="0"/>
              <w:ind w:firstLine="0"/>
              <w:jc w:val="center"/>
              <w:textAlignment w:val="baseline"/>
            </w:pPr>
            <w:r w:rsidRPr="00C427A1">
              <w:t>–</w:t>
            </w:r>
          </w:p>
        </w:tc>
        <w:tc>
          <w:tcPr>
            <w:tcW w:w="1018" w:type="dxa"/>
          </w:tcPr>
          <w:p w14:paraId="421869D6" w14:textId="77777777" w:rsidR="00F409F9" w:rsidRPr="00C427A1" w:rsidRDefault="00F409F9" w:rsidP="003B7C69">
            <w:pPr>
              <w:overflowPunct w:val="0"/>
              <w:autoSpaceDE w:val="0"/>
              <w:autoSpaceDN w:val="0"/>
              <w:adjustRightInd w:val="0"/>
              <w:spacing w:before="0" w:after="0"/>
              <w:ind w:firstLine="0"/>
              <w:jc w:val="center"/>
              <w:textAlignment w:val="baseline"/>
            </w:pPr>
            <w:r w:rsidRPr="00C427A1">
              <w:t>Да</w:t>
            </w:r>
          </w:p>
        </w:tc>
        <w:tc>
          <w:tcPr>
            <w:tcW w:w="1108" w:type="dxa"/>
          </w:tcPr>
          <w:p w14:paraId="3DA1148E" w14:textId="77777777" w:rsidR="00F409F9" w:rsidRPr="00C427A1" w:rsidRDefault="00F409F9" w:rsidP="003B7C69">
            <w:pPr>
              <w:overflowPunct w:val="0"/>
              <w:autoSpaceDE w:val="0"/>
              <w:autoSpaceDN w:val="0"/>
              <w:adjustRightInd w:val="0"/>
              <w:spacing w:before="0" w:after="0"/>
              <w:ind w:firstLine="0"/>
              <w:jc w:val="center"/>
              <w:textAlignment w:val="baseline"/>
            </w:pPr>
            <w:r w:rsidRPr="00C427A1">
              <w:t>1</w:t>
            </w:r>
          </w:p>
        </w:tc>
        <w:tc>
          <w:tcPr>
            <w:tcW w:w="3412" w:type="dxa"/>
          </w:tcPr>
          <w:p w14:paraId="679E4EF2" w14:textId="77777777" w:rsidR="00F409F9" w:rsidRPr="00C427A1" w:rsidRDefault="00F409F9" w:rsidP="003B7C69">
            <w:pPr>
              <w:overflowPunct w:val="0"/>
              <w:autoSpaceDE w:val="0"/>
              <w:autoSpaceDN w:val="0"/>
              <w:adjustRightInd w:val="0"/>
              <w:spacing w:before="0" w:after="0"/>
              <w:ind w:firstLine="0"/>
              <w:jc w:val="left"/>
              <w:textAlignment w:val="baseline"/>
            </w:pPr>
            <w:r w:rsidRPr="00C427A1">
              <w:t xml:space="preserve">Принимает значения «1» и «0». </w:t>
            </w:r>
            <w:r w:rsidR="00AE1692" w:rsidRPr="00C427A1">
              <w:t>При значении «0» реквизит не включается в состав ФД в ПФ.</w:t>
            </w:r>
          </w:p>
        </w:tc>
      </w:tr>
      <w:tr w:rsidR="00C427A1" w:rsidRPr="00C427A1" w14:paraId="32D3509C" w14:textId="77777777" w:rsidTr="00D008EF">
        <w:trPr>
          <w:trHeight w:val="302"/>
          <w:jc w:val="center"/>
        </w:trPr>
        <w:tc>
          <w:tcPr>
            <w:tcW w:w="1002" w:type="dxa"/>
          </w:tcPr>
          <w:p w14:paraId="34E29142" w14:textId="77777777" w:rsidR="00CB7D8B" w:rsidRPr="00C427A1" w:rsidRDefault="00CB7D8B" w:rsidP="003B7C69">
            <w:pPr>
              <w:overflowPunct w:val="0"/>
              <w:autoSpaceDE w:val="0"/>
              <w:autoSpaceDN w:val="0"/>
              <w:adjustRightInd w:val="0"/>
              <w:spacing w:before="0" w:after="0"/>
              <w:ind w:firstLine="0"/>
              <w:textAlignment w:val="baseline"/>
            </w:pPr>
            <w:r w:rsidRPr="00C427A1">
              <w:t>1194</w:t>
            </w:r>
          </w:p>
        </w:tc>
        <w:tc>
          <w:tcPr>
            <w:tcW w:w="2578" w:type="dxa"/>
            <w:shd w:val="clear" w:color="auto" w:fill="auto"/>
            <w:noWrap/>
          </w:tcPr>
          <w:p w14:paraId="72EB61E5" w14:textId="77777777" w:rsidR="00CB7D8B" w:rsidRPr="00C427A1" w:rsidRDefault="00CB7D8B" w:rsidP="003B7C69">
            <w:pPr>
              <w:overflowPunct w:val="0"/>
              <w:autoSpaceDE w:val="0"/>
              <w:autoSpaceDN w:val="0"/>
              <w:adjustRightInd w:val="0"/>
              <w:spacing w:before="0" w:after="0"/>
              <w:ind w:firstLine="0"/>
              <w:jc w:val="left"/>
              <w:textAlignment w:val="baseline"/>
            </w:pPr>
            <w:r w:rsidRPr="00C427A1">
              <w:t>счетчики итогов смены</w:t>
            </w:r>
          </w:p>
        </w:tc>
        <w:tc>
          <w:tcPr>
            <w:tcW w:w="1864" w:type="dxa"/>
          </w:tcPr>
          <w:p w14:paraId="4B1794FD" w14:textId="77777777" w:rsidR="00CB7D8B" w:rsidRPr="00C427A1" w:rsidRDefault="00CB7D8B" w:rsidP="003B7C69">
            <w:pPr>
              <w:overflowPunct w:val="0"/>
              <w:autoSpaceDE w:val="0"/>
              <w:autoSpaceDN w:val="0"/>
              <w:adjustRightInd w:val="0"/>
              <w:spacing w:before="0" w:after="0"/>
              <w:ind w:firstLine="0"/>
              <w:jc w:val="center"/>
              <w:textAlignment w:val="baseline"/>
            </w:pPr>
            <w:r w:rsidRPr="00C427A1">
              <w:t>Структура</w:t>
            </w:r>
          </w:p>
        </w:tc>
        <w:tc>
          <w:tcPr>
            <w:tcW w:w="1434" w:type="dxa"/>
          </w:tcPr>
          <w:p w14:paraId="62BB7F0E" w14:textId="77777777" w:rsidR="00CB7D8B" w:rsidRPr="00C427A1" w:rsidRDefault="00CB7D8B" w:rsidP="003B7C69">
            <w:pPr>
              <w:overflowPunct w:val="0"/>
              <w:autoSpaceDE w:val="0"/>
              <w:autoSpaceDN w:val="0"/>
              <w:adjustRightInd w:val="0"/>
              <w:spacing w:before="0" w:after="0"/>
              <w:ind w:firstLine="0"/>
              <w:jc w:val="center"/>
              <w:textAlignment w:val="baseline"/>
            </w:pPr>
            <w:r w:rsidRPr="00C427A1">
              <w:rPr>
                <w:lang w:val="en-US"/>
              </w:rPr>
              <w:t>STLV</w:t>
            </w:r>
          </w:p>
        </w:tc>
        <w:tc>
          <w:tcPr>
            <w:tcW w:w="1860" w:type="dxa"/>
          </w:tcPr>
          <w:p w14:paraId="4E06316C" w14:textId="77777777" w:rsidR="00CB7D8B" w:rsidRPr="00C427A1" w:rsidRDefault="00CB7D8B" w:rsidP="003B7C69">
            <w:pPr>
              <w:overflowPunct w:val="0"/>
              <w:autoSpaceDE w:val="0"/>
              <w:autoSpaceDN w:val="0"/>
              <w:adjustRightInd w:val="0"/>
              <w:spacing w:before="0" w:after="0"/>
              <w:ind w:firstLine="0"/>
              <w:jc w:val="center"/>
              <w:textAlignment w:val="baseline"/>
            </w:pPr>
            <w:r w:rsidRPr="00C427A1">
              <w:t>–</w:t>
            </w:r>
          </w:p>
        </w:tc>
        <w:tc>
          <w:tcPr>
            <w:tcW w:w="1018" w:type="dxa"/>
          </w:tcPr>
          <w:p w14:paraId="5EA2E74E" w14:textId="77777777" w:rsidR="00CB7D8B" w:rsidRPr="00C427A1" w:rsidRDefault="00CB7D8B" w:rsidP="003B7C69">
            <w:pPr>
              <w:overflowPunct w:val="0"/>
              <w:autoSpaceDE w:val="0"/>
              <w:autoSpaceDN w:val="0"/>
              <w:adjustRightInd w:val="0"/>
              <w:spacing w:before="0" w:after="0"/>
              <w:ind w:firstLine="0"/>
              <w:jc w:val="center"/>
              <w:textAlignment w:val="baseline"/>
            </w:pPr>
            <w:r w:rsidRPr="00C427A1">
              <w:t>Нет</w:t>
            </w:r>
          </w:p>
        </w:tc>
        <w:tc>
          <w:tcPr>
            <w:tcW w:w="1108" w:type="dxa"/>
          </w:tcPr>
          <w:p w14:paraId="2A908AD5" w14:textId="77777777" w:rsidR="00CB7D8B" w:rsidRPr="00C427A1" w:rsidRDefault="00CB7D8B" w:rsidP="003B7C69">
            <w:pPr>
              <w:overflowPunct w:val="0"/>
              <w:autoSpaceDE w:val="0"/>
              <w:autoSpaceDN w:val="0"/>
              <w:adjustRightInd w:val="0"/>
              <w:spacing w:before="0" w:after="0"/>
              <w:ind w:firstLine="0"/>
              <w:jc w:val="center"/>
              <w:textAlignment w:val="baseline"/>
            </w:pPr>
            <w:r w:rsidRPr="00C427A1">
              <w:t>708</w:t>
            </w:r>
          </w:p>
        </w:tc>
        <w:tc>
          <w:tcPr>
            <w:tcW w:w="3412" w:type="dxa"/>
          </w:tcPr>
          <w:p w14:paraId="062ACBA6" w14:textId="73AB1E70" w:rsidR="00CB7D8B" w:rsidRPr="00C427A1" w:rsidRDefault="00CB7D8B" w:rsidP="00901861">
            <w:pPr>
              <w:overflowPunct w:val="0"/>
              <w:autoSpaceDE w:val="0"/>
              <w:autoSpaceDN w:val="0"/>
              <w:adjustRightInd w:val="0"/>
              <w:spacing w:before="0" w:after="0"/>
              <w:ind w:firstLine="0"/>
              <w:jc w:val="left"/>
              <w:textAlignment w:val="baseline"/>
            </w:pPr>
            <w:r w:rsidRPr="00C427A1">
              <w:t xml:space="preserve">См. </w:t>
            </w:r>
            <w:r w:rsidR="00901861">
              <w:t>т</w:t>
            </w:r>
            <w:r w:rsidR="00E835C8" w:rsidRPr="00C427A1">
              <w:t xml:space="preserve">аблицу </w:t>
            </w:r>
            <w:r w:rsidR="004F6235" w:rsidRPr="00C427A1">
              <w:t>11</w:t>
            </w:r>
          </w:p>
        </w:tc>
      </w:tr>
      <w:tr w:rsidR="00C427A1" w:rsidRPr="00C427A1" w14:paraId="4BD30358" w14:textId="77777777" w:rsidTr="00D008EF">
        <w:trPr>
          <w:trHeight w:val="302"/>
          <w:jc w:val="center"/>
        </w:trPr>
        <w:tc>
          <w:tcPr>
            <w:tcW w:w="1002" w:type="dxa"/>
          </w:tcPr>
          <w:p w14:paraId="6FC83813" w14:textId="77777777" w:rsidR="00CB7D8B" w:rsidRPr="00C427A1" w:rsidRDefault="00CB7D8B" w:rsidP="003B7C69">
            <w:pPr>
              <w:overflowPunct w:val="0"/>
              <w:autoSpaceDE w:val="0"/>
              <w:autoSpaceDN w:val="0"/>
              <w:adjustRightInd w:val="0"/>
              <w:spacing w:before="0" w:after="0"/>
              <w:ind w:firstLine="0"/>
              <w:textAlignment w:val="baseline"/>
              <w:rPr>
                <w:lang w:val="en-US"/>
              </w:rPr>
            </w:pPr>
            <w:r w:rsidRPr="00C427A1">
              <w:rPr>
                <w:lang w:val="en-US"/>
              </w:rPr>
              <w:t>1196</w:t>
            </w:r>
          </w:p>
        </w:tc>
        <w:tc>
          <w:tcPr>
            <w:tcW w:w="2578" w:type="dxa"/>
            <w:shd w:val="clear" w:color="auto" w:fill="auto"/>
            <w:noWrap/>
          </w:tcPr>
          <w:p w14:paraId="6F1C3513" w14:textId="77777777" w:rsidR="00CB7D8B" w:rsidRPr="00C427A1" w:rsidRDefault="00CB7D8B" w:rsidP="003B7C69">
            <w:pPr>
              <w:overflowPunct w:val="0"/>
              <w:autoSpaceDE w:val="0"/>
              <w:autoSpaceDN w:val="0"/>
              <w:adjustRightInd w:val="0"/>
              <w:spacing w:before="0" w:after="0"/>
              <w:ind w:firstLine="0"/>
              <w:jc w:val="left"/>
              <w:textAlignment w:val="baseline"/>
            </w:pPr>
            <w:r w:rsidRPr="00C427A1">
              <w:rPr>
                <w:lang w:val="en-US"/>
              </w:rPr>
              <w:t>QR-</w:t>
            </w:r>
            <w:r w:rsidRPr="00C427A1">
              <w:t>код</w:t>
            </w:r>
          </w:p>
        </w:tc>
        <w:tc>
          <w:tcPr>
            <w:tcW w:w="1864" w:type="dxa"/>
          </w:tcPr>
          <w:p w14:paraId="282D03A1" w14:textId="77777777" w:rsidR="00CB7D8B" w:rsidRPr="00C427A1" w:rsidRDefault="004444A6" w:rsidP="003B7C69">
            <w:pPr>
              <w:overflowPunct w:val="0"/>
              <w:autoSpaceDE w:val="0"/>
              <w:autoSpaceDN w:val="0"/>
              <w:adjustRightInd w:val="0"/>
              <w:spacing w:before="0" w:after="0"/>
              <w:ind w:firstLine="0"/>
              <w:jc w:val="center"/>
              <w:textAlignment w:val="baseline"/>
            </w:pPr>
            <w:r w:rsidRPr="00C427A1">
              <w:t>Текст</w:t>
            </w:r>
          </w:p>
        </w:tc>
        <w:tc>
          <w:tcPr>
            <w:tcW w:w="1434" w:type="dxa"/>
          </w:tcPr>
          <w:p w14:paraId="61F0F65A" w14:textId="77777777" w:rsidR="00CB7D8B" w:rsidRPr="00C427A1" w:rsidRDefault="00CB7D8B" w:rsidP="003B7C69">
            <w:pPr>
              <w:overflowPunct w:val="0"/>
              <w:autoSpaceDE w:val="0"/>
              <w:autoSpaceDN w:val="0"/>
              <w:adjustRightInd w:val="0"/>
              <w:spacing w:before="0" w:after="0"/>
              <w:ind w:firstLine="0"/>
              <w:jc w:val="center"/>
              <w:textAlignment w:val="baseline"/>
            </w:pPr>
            <w:r w:rsidRPr="00C427A1">
              <w:t>–</w:t>
            </w:r>
          </w:p>
        </w:tc>
        <w:tc>
          <w:tcPr>
            <w:tcW w:w="1860" w:type="dxa"/>
          </w:tcPr>
          <w:p w14:paraId="7427C3BE" w14:textId="77777777" w:rsidR="00CB7D8B" w:rsidRPr="00C427A1" w:rsidRDefault="00CB7D8B" w:rsidP="003B7C69">
            <w:pPr>
              <w:overflowPunct w:val="0"/>
              <w:autoSpaceDE w:val="0"/>
              <w:autoSpaceDN w:val="0"/>
              <w:adjustRightInd w:val="0"/>
              <w:spacing w:before="0" w:after="0"/>
              <w:ind w:firstLine="0"/>
              <w:jc w:val="center"/>
              <w:textAlignment w:val="baseline"/>
            </w:pPr>
            <w:r w:rsidRPr="00C427A1">
              <w:rPr>
                <w:lang w:val="en-US"/>
              </w:rPr>
              <w:t>QR-</w:t>
            </w:r>
            <w:r w:rsidRPr="00C427A1">
              <w:t>код</w:t>
            </w:r>
          </w:p>
        </w:tc>
        <w:tc>
          <w:tcPr>
            <w:tcW w:w="1018" w:type="dxa"/>
          </w:tcPr>
          <w:p w14:paraId="348D4330" w14:textId="77777777" w:rsidR="00CB7D8B" w:rsidRPr="00C427A1" w:rsidRDefault="00CB7D8B" w:rsidP="003B7C69">
            <w:pPr>
              <w:overflowPunct w:val="0"/>
              <w:autoSpaceDE w:val="0"/>
              <w:autoSpaceDN w:val="0"/>
              <w:adjustRightInd w:val="0"/>
              <w:spacing w:before="0" w:after="0"/>
              <w:ind w:firstLine="0"/>
              <w:jc w:val="center"/>
              <w:textAlignment w:val="baseline"/>
            </w:pPr>
            <w:r w:rsidRPr="00C427A1">
              <w:t>Нет</w:t>
            </w:r>
          </w:p>
        </w:tc>
        <w:tc>
          <w:tcPr>
            <w:tcW w:w="1108" w:type="dxa"/>
          </w:tcPr>
          <w:p w14:paraId="2A576952" w14:textId="77777777" w:rsidR="00CB7D8B" w:rsidRPr="00C427A1" w:rsidRDefault="00CB7D8B" w:rsidP="003B7C69">
            <w:pPr>
              <w:overflowPunct w:val="0"/>
              <w:autoSpaceDE w:val="0"/>
              <w:autoSpaceDN w:val="0"/>
              <w:adjustRightInd w:val="0"/>
              <w:spacing w:before="0" w:after="0"/>
              <w:ind w:firstLine="0"/>
              <w:jc w:val="center"/>
              <w:textAlignment w:val="baseline"/>
            </w:pPr>
            <w:r w:rsidRPr="00C427A1">
              <w:t>–</w:t>
            </w:r>
          </w:p>
        </w:tc>
        <w:tc>
          <w:tcPr>
            <w:tcW w:w="3412" w:type="dxa"/>
          </w:tcPr>
          <w:p w14:paraId="7670434E" w14:textId="77777777" w:rsidR="00CB7D8B" w:rsidRPr="00C427A1" w:rsidRDefault="00CB7D8B" w:rsidP="003B7C69">
            <w:pPr>
              <w:overflowPunct w:val="0"/>
              <w:autoSpaceDE w:val="0"/>
              <w:autoSpaceDN w:val="0"/>
              <w:adjustRightInd w:val="0"/>
              <w:spacing w:before="0" w:after="0"/>
              <w:ind w:firstLine="0"/>
              <w:jc w:val="left"/>
              <w:textAlignment w:val="baseline"/>
            </w:pPr>
            <w:r w:rsidRPr="00C427A1">
              <w:t xml:space="preserve">Не формируется в виде реквизита ФД в ЭФ (не имеет </w:t>
            </w:r>
            <w:r w:rsidRPr="00C427A1">
              <w:rPr>
                <w:lang w:val="en-US"/>
              </w:rPr>
              <w:t>TLV</w:t>
            </w:r>
            <w:r w:rsidRPr="00C427A1">
              <w:t>-структуру)</w:t>
            </w:r>
          </w:p>
        </w:tc>
      </w:tr>
      <w:tr w:rsidR="00C427A1" w:rsidRPr="00C427A1" w14:paraId="6B829E8A" w14:textId="77777777" w:rsidTr="00D008EF">
        <w:trPr>
          <w:trHeight w:val="302"/>
          <w:jc w:val="center"/>
        </w:trPr>
        <w:tc>
          <w:tcPr>
            <w:tcW w:w="1002" w:type="dxa"/>
          </w:tcPr>
          <w:p w14:paraId="7934121E" w14:textId="77777777" w:rsidR="004444A6" w:rsidRPr="00C427A1" w:rsidRDefault="004444A6" w:rsidP="003B7C69">
            <w:pPr>
              <w:overflowPunct w:val="0"/>
              <w:autoSpaceDE w:val="0"/>
              <w:autoSpaceDN w:val="0"/>
              <w:adjustRightInd w:val="0"/>
              <w:spacing w:before="0" w:after="0"/>
              <w:ind w:firstLine="0"/>
              <w:textAlignment w:val="baseline"/>
            </w:pPr>
            <w:r w:rsidRPr="00C427A1">
              <w:t>1197</w:t>
            </w:r>
          </w:p>
        </w:tc>
        <w:tc>
          <w:tcPr>
            <w:tcW w:w="2578" w:type="dxa"/>
            <w:shd w:val="clear" w:color="auto" w:fill="auto"/>
            <w:noWrap/>
          </w:tcPr>
          <w:p w14:paraId="5DA81038" w14:textId="77777777" w:rsidR="004444A6" w:rsidRPr="00C427A1" w:rsidRDefault="004444A6" w:rsidP="003B7C69">
            <w:pPr>
              <w:overflowPunct w:val="0"/>
              <w:autoSpaceDE w:val="0"/>
              <w:autoSpaceDN w:val="0"/>
              <w:adjustRightInd w:val="0"/>
              <w:spacing w:before="0" w:after="0"/>
              <w:ind w:firstLine="0"/>
              <w:jc w:val="left"/>
              <w:textAlignment w:val="baseline"/>
            </w:pPr>
            <w:r w:rsidRPr="00C427A1">
              <w:t xml:space="preserve">единица измерения </w:t>
            </w:r>
            <w:r w:rsidR="00011BB1" w:rsidRPr="00C427A1">
              <w:t>предмета расчета</w:t>
            </w:r>
          </w:p>
        </w:tc>
        <w:tc>
          <w:tcPr>
            <w:tcW w:w="1864" w:type="dxa"/>
          </w:tcPr>
          <w:p w14:paraId="13830FFC" w14:textId="77777777" w:rsidR="004444A6" w:rsidRPr="00C427A1" w:rsidRDefault="004444A6" w:rsidP="003B7C69">
            <w:pPr>
              <w:overflowPunct w:val="0"/>
              <w:autoSpaceDE w:val="0"/>
              <w:autoSpaceDN w:val="0"/>
              <w:adjustRightInd w:val="0"/>
              <w:spacing w:before="0" w:after="0"/>
              <w:ind w:firstLine="0"/>
              <w:jc w:val="center"/>
              <w:textAlignment w:val="baseline"/>
            </w:pPr>
            <w:r w:rsidRPr="00C427A1">
              <w:t>Текст</w:t>
            </w:r>
          </w:p>
        </w:tc>
        <w:tc>
          <w:tcPr>
            <w:tcW w:w="1434" w:type="dxa"/>
          </w:tcPr>
          <w:p w14:paraId="2608EFA5" w14:textId="77777777" w:rsidR="004444A6" w:rsidRPr="00C427A1" w:rsidRDefault="004444A6" w:rsidP="003B7C69">
            <w:pPr>
              <w:overflowPunct w:val="0"/>
              <w:autoSpaceDE w:val="0"/>
              <w:autoSpaceDN w:val="0"/>
              <w:adjustRightInd w:val="0"/>
              <w:spacing w:before="0" w:after="0"/>
              <w:ind w:firstLine="0"/>
              <w:jc w:val="center"/>
              <w:textAlignment w:val="baseline"/>
            </w:pPr>
            <w:r w:rsidRPr="00C427A1">
              <w:t>Строка</w:t>
            </w:r>
          </w:p>
        </w:tc>
        <w:tc>
          <w:tcPr>
            <w:tcW w:w="1860" w:type="dxa"/>
          </w:tcPr>
          <w:p w14:paraId="3FDE5027" w14:textId="77777777" w:rsidR="004444A6" w:rsidRPr="00C427A1" w:rsidRDefault="004444A6" w:rsidP="003B7C69">
            <w:pPr>
              <w:overflowPunct w:val="0"/>
              <w:autoSpaceDE w:val="0"/>
              <w:autoSpaceDN w:val="0"/>
              <w:adjustRightInd w:val="0"/>
              <w:spacing w:before="0" w:after="0"/>
              <w:ind w:firstLine="0"/>
              <w:jc w:val="center"/>
              <w:textAlignment w:val="baseline"/>
            </w:pPr>
            <w:r w:rsidRPr="00C427A1">
              <w:rPr>
                <w:lang w:val="en-US"/>
              </w:rPr>
              <w:t>{</w:t>
            </w:r>
            <w:r w:rsidRPr="00C427A1">
              <w:t>С</w:t>
            </w:r>
            <w:r w:rsidRPr="00C427A1">
              <w:rPr>
                <w:lang w:val="en-US"/>
              </w:rPr>
              <w:t>}</w:t>
            </w:r>
          </w:p>
        </w:tc>
        <w:tc>
          <w:tcPr>
            <w:tcW w:w="1018" w:type="dxa"/>
          </w:tcPr>
          <w:p w14:paraId="4EB5BF62" w14:textId="77777777" w:rsidR="004444A6" w:rsidRPr="00C427A1" w:rsidRDefault="004444A6" w:rsidP="003B7C69">
            <w:pPr>
              <w:overflowPunct w:val="0"/>
              <w:autoSpaceDE w:val="0"/>
              <w:autoSpaceDN w:val="0"/>
              <w:adjustRightInd w:val="0"/>
              <w:spacing w:before="0" w:after="0"/>
              <w:ind w:firstLine="0"/>
              <w:jc w:val="center"/>
              <w:textAlignment w:val="baseline"/>
            </w:pPr>
            <w:r w:rsidRPr="00C427A1">
              <w:t>Нет</w:t>
            </w:r>
          </w:p>
        </w:tc>
        <w:tc>
          <w:tcPr>
            <w:tcW w:w="1108" w:type="dxa"/>
          </w:tcPr>
          <w:p w14:paraId="2D7BFCED" w14:textId="77777777" w:rsidR="004444A6" w:rsidRPr="00C427A1" w:rsidRDefault="004444A6" w:rsidP="003B7C69">
            <w:pPr>
              <w:overflowPunct w:val="0"/>
              <w:autoSpaceDE w:val="0"/>
              <w:autoSpaceDN w:val="0"/>
              <w:adjustRightInd w:val="0"/>
              <w:spacing w:before="0" w:after="0"/>
              <w:ind w:firstLine="0"/>
              <w:jc w:val="center"/>
              <w:textAlignment w:val="baseline"/>
            </w:pPr>
            <w:r w:rsidRPr="00C427A1">
              <w:t>16</w:t>
            </w:r>
          </w:p>
        </w:tc>
        <w:tc>
          <w:tcPr>
            <w:tcW w:w="3412" w:type="dxa"/>
          </w:tcPr>
          <w:p w14:paraId="08A2E046" w14:textId="77777777" w:rsidR="004444A6" w:rsidRPr="00C427A1" w:rsidRDefault="004444A6" w:rsidP="003B7C69">
            <w:pPr>
              <w:overflowPunct w:val="0"/>
              <w:autoSpaceDE w:val="0"/>
              <w:autoSpaceDN w:val="0"/>
              <w:adjustRightInd w:val="0"/>
              <w:spacing w:before="0" w:after="0"/>
              <w:ind w:firstLine="0"/>
              <w:jc w:val="left"/>
              <w:textAlignment w:val="baseline"/>
            </w:pPr>
          </w:p>
        </w:tc>
      </w:tr>
      <w:tr w:rsidR="00C427A1" w:rsidRPr="00C427A1" w14:paraId="4124348F" w14:textId="77777777" w:rsidTr="00D008EF">
        <w:trPr>
          <w:trHeight w:val="302"/>
          <w:jc w:val="center"/>
        </w:trPr>
        <w:tc>
          <w:tcPr>
            <w:tcW w:w="1002" w:type="dxa"/>
          </w:tcPr>
          <w:p w14:paraId="0D090E6B" w14:textId="77777777" w:rsidR="00CB7D8B" w:rsidRPr="00C427A1" w:rsidRDefault="00CB7D8B" w:rsidP="003B7C69">
            <w:pPr>
              <w:overflowPunct w:val="0"/>
              <w:autoSpaceDE w:val="0"/>
              <w:autoSpaceDN w:val="0"/>
              <w:adjustRightInd w:val="0"/>
              <w:spacing w:before="0" w:after="0"/>
              <w:ind w:firstLine="0"/>
              <w:textAlignment w:val="baseline"/>
            </w:pPr>
            <w:r w:rsidRPr="00C427A1">
              <w:t>1198</w:t>
            </w:r>
          </w:p>
        </w:tc>
        <w:tc>
          <w:tcPr>
            <w:tcW w:w="2578" w:type="dxa"/>
            <w:shd w:val="clear" w:color="auto" w:fill="auto"/>
            <w:noWrap/>
          </w:tcPr>
          <w:p w14:paraId="2F7AE322" w14:textId="77777777" w:rsidR="00CB7D8B" w:rsidRPr="00C427A1" w:rsidRDefault="00CB7D8B" w:rsidP="003B7C69">
            <w:pPr>
              <w:overflowPunct w:val="0"/>
              <w:autoSpaceDE w:val="0"/>
              <w:autoSpaceDN w:val="0"/>
              <w:adjustRightInd w:val="0"/>
              <w:spacing w:before="0" w:after="0"/>
              <w:ind w:firstLine="0"/>
              <w:jc w:val="left"/>
              <w:textAlignment w:val="baseline"/>
            </w:pPr>
            <w:r w:rsidRPr="00C427A1">
              <w:t xml:space="preserve">размер НДС за единицу </w:t>
            </w:r>
            <w:r w:rsidR="003676E9" w:rsidRPr="00C427A1">
              <w:t>предмета расчета</w:t>
            </w:r>
          </w:p>
        </w:tc>
        <w:tc>
          <w:tcPr>
            <w:tcW w:w="1864" w:type="dxa"/>
          </w:tcPr>
          <w:p w14:paraId="1868550A" w14:textId="77777777" w:rsidR="00CB7D8B" w:rsidRPr="00C427A1" w:rsidRDefault="00CB7D8B" w:rsidP="003B7C69">
            <w:pPr>
              <w:overflowPunct w:val="0"/>
              <w:autoSpaceDE w:val="0"/>
              <w:autoSpaceDN w:val="0"/>
              <w:adjustRightInd w:val="0"/>
              <w:spacing w:before="0" w:after="0"/>
              <w:ind w:firstLine="0"/>
              <w:jc w:val="center"/>
              <w:textAlignment w:val="baseline"/>
            </w:pPr>
            <w:r w:rsidRPr="00C427A1">
              <w:t>Целое</w:t>
            </w:r>
          </w:p>
        </w:tc>
        <w:tc>
          <w:tcPr>
            <w:tcW w:w="1434" w:type="dxa"/>
          </w:tcPr>
          <w:p w14:paraId="75931142" w14:textId="77777777" w:rsidR="00CB7D8B" w:rsidRPr="00C427A1" w:rsidRDefault="00CB7D8B" w:rsidP="003B7C69">
            <w:pPr>
              <w:overflowPunct w:val="0"/>
              <w:autoSpaceDE w:val="0"/>
              <w:autoSpaceDN w:val="0"/>
              <w:adjustRightInd w:val="0"/>
              <w:spacing w:before="0" w:after="0"/>
              <w:ind w:firstLine="0"/>
              <w:jc w:val="center"/>
              <w:textAlignment w:val="baseline"/>
            </w:pPr>
            <w:r w:rsidRPr="00C427A1">
              <w:rPr>
                <w:lang w:val="en-US"/>
              </w:rPr>
              <w:t>VLN</w:t>
            </w:r>
          </w:p>
        </w:tc>
        <w:tc>
          <w:tcPr>
            <w:tcW w:w="1860" w:type="dxa"/>
          </w:tcPr>
          <w:p w14:paraId="260A0CC3" w14:textId="77777777" w:rsidR="00CB7D8B" w:rsidRPr="00C427A1" w:rsidRDefault="00CB7D8B" w:rsidP="003B7C69">
            <w:pPr>
              <w:overflowPunct w:val="0"/>
              <w:autoSpaceDE w:val="0"/>
              <w:autoSpaceDN w:val="0"/>
              <w:adjustRightInd w:val="0"/>
              <w:spacing w:before="0" w:after="0"/>
              <w:ind w:firstLine="0"/>
              <w:jc w:val="center"/>
              <w:textAlignment w:val="baseline"/>
            </w:pPr>
            <w:r w:rsidRPr="00C427A1">
              <w:t>{Ц</w:t>
            </w:r>
            <w:proofErr w:type="gramStart"/>
            <w:r w:rsidRPr="00C427A1">
              <w:t>}.ЦЦ</w:t>
            </w:r>
            <w:proofErr w:type="gramEnd"/>
          </w:p>
        </w:tc>
        <w:tc>
          <w:tcPr>
            <w:tcW w:w="1018" w:type="dxa"/>
          </w:tcPr>
          <w:p w14:paraId="6A984B03" w14:textId="77777777" w:rsidR="00CB7D8B" w:rsidRPr="00C427A1" w:rsidRDefault="00CB7D8B" w:rsidP="003B7C69">
            <w:pPr>
              <w:overflowPunct w:val="0"/>
              <w:autoSpaceDE w:val="0"/>
              <w:autoSpaceDN w:val="0"/>
              <w:adjustRightInd w:val="0"/>
              <w:spacing w:before="0" w:after="0"/>
              <w:ind w:firstLine="0"/>
              <w:jc w:val="center"/>
              <w:textAlignment w:val="baseline"/>
            </w:pPr>
            <w:r w:rsidRPr="00C427A1">
              <w:t>Нет</w:t>
            </w:r>
          </w:p>
        </w:tc>
        <w:tc>
          <w:tcPr>
            <w:tcW w:w="1108" w:type="dxa"/>
          </w:tcPr>
          <w:p w14:paraId="6F829870" w14:textId="77777777" w:rsidR="00CB7D8B" w:rsidRPr="00C427A1" w:rsidRDefault="008F3026" w:rsidP="003B7C69">
            <w:pPr>
              <w:overflowPunct w:val="0"/>
              <w:autoSpaceDE w:val="0"/>
              <w:autoSpaceDN w:val="0"/>
              <w:adjustRightInd w:val="0"/>
              <w:spacing w:before="0" w:after="0"/>
              <w:ind w:firstLine="0"/>
              <w:jc w:val="center"/>
              <w:textAlignment w:val="baseline"/>
            </w:pPr>
            <w:r w:rsidRPr="00C427A1">
              <w:rPr>
                <w:lang w:val="en-US"/>
              </w:rPr>
              <w:t>6</w:t>
            </w:r>
          </w:p>
        </w:tc>
        <w:tc>
          <w:tcPr>
            <w:tcW w:w="3412" w:type="dxa"/>
          </w:tcPr>
          <w:p w14:paraId="001F058A" w14:textId="07512F08" w:rsidR="00CB7D8B" w:rsidRPr="00C427A1" w:rsidRDefault="008F3026" w:rsidP="00EF3E5F">
            <w:pPr>
              <w:overflowPunct w:val="0"/>
              <w:autoSpaceDE w:val="0"/>
              <w:autoSpaceDN w:val="0"/>
              <w:adjustRightInd w:val="0"/>
              <w:spacing w:before="0" w:after="0"/>
              <w:ind w:firstLine="0"/>
              <w:jc w:val="left"/>
              <w:textAlignment w:val="baseline"/>
            </w:pPr>
            <w:r w:rsidRPr="00C427A1">
              <w:t xml:space="preserve">Величина </w:t>
            </w:r>
            <w:r w:rsidR="000D6997" w:rsidRPr="00C427A1">
              <w:t>с учетом копеек</w:t>
            </w:r>
            <w:r w:rsidRPr="00C427A1">
              <w:t xml:space="preserve">, печатается в виде числа с фиксированной точкой (2 цифры после </w:t>
            </w:r>
            <w:r w:rsidR="003A3FC6" w:rsidRPr="00C427A1">
              <w:t>точки</w:t>
            </w:r>
            <w:r w:rsidRPr="00C427A1">
              <w:t>) в рублях</w:t>
            </w:r>
          </w:p>
        </w:tc>
      </w:tr>
      <w:tr w:rsidR="00C427A1" w:rsidRPr="00C427A1" w14:paraId="07111CE2" w14:textId="77777777" w:rsidTr="00D008EF">
        <w:trPr>
          <w:trHeight w:val="302"/>
          <w:jc w:val="center"/>
        </w:trPr>
        <w:tc>
          <w:tcPr>
            <w:tcW w:w="1002" w:type="dxa"/>
          </w:tcPr>
          <w:p w14:paraId="250118FC" w14:textId="77777777" w:rsidR="00CB7D8B" w:rsidRPr="00C427A1" w:rsidRDefault="00CB7D8B" w:rsidP="003B7C69">
            <w:pPr>
              <w:overflowPunct w:val="0"/>
              <w:autoSpaceDE w:val="0"/>
              <w:autoSpaceDN w:val="0"/>
              <w:adjustRightInd w:val="0"/>
              <w:spacing w:before="0" w:after="0"/>
              <w:ind w:firstLine="0"/>
              <w:textAlignment w:val="baseline"/>
            </w:pPr>
            <w:r w:rsidRPr="00C427A1">
              <w:t>1199</w:t>
            </w:r>
          </w:p>
        </w:tc>
        <w:tc>
          <w:tcPr>
            <w:tcW w:w="2578" w:type="dxa"/>
            <w:shd w:val="clear" w:color="auto" w:fill="auto"/>
            <w:noWrap/>
          </w:tcPr>
          <w:p w14:paraId="362844E7" w14:textId="77777777" w:rsidR="00CB7D8B" w:rsidRPr="00C427A1" w:rsidRDefault="00CB7D8B" w:rsidP="003B7C69">
            <w:pPr>
              <w:overflowPunct w:val="0"/>
              <w:autoSpaceDE w:val="0"/>
              <w:autoSpaceDN w:val="0"/>
              <w:adjustRightInd w:val="0"/>
              <w:spacing w:before="0" w:after="0"/>
              <w:ind w:firstLine="0"/>
              <w:jc w:val="left"/>
              <w:textAlignment w:val="baseline"/>
            </w:pPr>
            <w:r w:rsidRPr="00C427A1">
              <w:t xml:space="preserve">ставка НДС </w:t>
            </w:r>
          </w:p>
        </w:tc>
        <w:tc>
          <w:tcPr>
            <w:tcW w:w="1864" w:type="dxa"/>
          </w:tcPr>
          <w:p w14:paraId="41E82517" w14:textId="77777777" w:rsidR="00CB7D8B" w:rsidRPr="00C427A1" w:rsidRDefault="0072025E" w:rsidP="003B7C69">
            <w:pPr>
              <w:overflowPunct w:val="0"/>
              <w:autoSpaceDE w:val="0"/>
              <w:autoSpaceDN w:val="0"/>
              <w:adjustRightInd w:val="0"/>
              <w:spacing w:before="0" w:after="0"/>
              <w:ind w:firstLine="0"/>
              <w:jc w:val="center"/>
              <w:textAlignment w:val="baseline"/>
            </w:pPr>
            <w:r w:rsidRPr="00C427A1">
              <w:t>Целое</w:t>
            </w:r>
          </w:p>
        </w:tc>
        <w:tc>
          <w:tcPr>
            <w:tcW w:w="1434" w:type="dxa"/>
          </w:tcPr>
          <w:p w14:paraId="01E3AEAA" w14:textId="77777777" w:rsidR="00CB7D8B" w:rsidRPr="00C427A1" w:rsidRDefault="00CB7D8B" w:rsidP="003B7C69">
            <w:pPr>
              <w:overflowPunct w:val="0"/>
              <w:autoSpaceDE w:val="0"/>
              <w:autoSpaceDN w:val="0"/>
              <w:adjustRightInd w:val="0"/>
              <w:spacing w:before="0" w:after="0"/>
              <w:ind w:firstLine="0"/>
              <w:jc w:val="center"/>
              <w:textAlignment w:val="baseline"/>
            </w:pPr>
            <w:r w:rsidRPr="00C427A1">
              <w:rPr>
                <w:lang w:val="en-US"/>
              </w:rPr>
              <w:t>byte</w:t>
            </w:r>
          </w:p>
        </w:tc>
        <w:tc>
          <w:tcPr>
            <w:tcW w:w="1860" w:type="dxa"/>
          </w:tcPr>
          <w:p w14:paraId="16B051EE" w14:textId="77777777" w:rsidR="00CB7D8B" w:rsidRPr="00C427A1" w:rsidRDefault="00CB7D8B" w:rsidP="003B7C69">
            <w:pPr>
              <w:overflowPunct w:val="0"/>
              <w:autoSpaceDE w:val="0"/>
              <w:autoSpaceDN w:val="0"/>
              <w:adjustRightInd w:val="0"/>
              <w:spacing w:before="0" w:after="0"/>
              <w:ind w:firstLine="0"/>
              <w:jc w:val="center"/>
              <w:textAlignment w:val="baseline"/>
            </w:pPr>
            <w:r w:rsidRPr="00C427A1">
              <w:t>Ц</w:t>
            </w:r>
          </w:p>
        </w:tc>
        <w:tc>
          <w:tcPr>
            <w:tcW w:w="1018" w:type="dxa"/>
          </w:tcPr>
          <w:p w14:paraId="0543C459" w14:textId="77777777" w:rsidR="00CB7D8B" w:rsidRPr="00C427A1" w:rsidRDefault="00CB7D8B" w:rsidP="003B7C69">
            <w:pPr>
              <w:overflowPunct w:val="0"/>
              <w:autoSpaceDE w:val="0"/>
              <w:autoSpaceDN w:val="0"/>
              <w:adjustRightInd w:val="0"/>
              <w:spacing w:before="0" w:after="0"/>
              <w:ind w:firstLine="0"/>
              <w:jc w:val="center"/>
              <w:textAlignment w:val="baseline"/>
            </w:pPr>
            <w:r w:rsidRPr="00C427A1">
              <w:t>Да</w:t>
            </w:r>
          </w:p>
        </w:tc>
        <w:tc>
          <w:tcPr>
            <w:tcW w:w="1108" w:type="dxa"/>
          </w:tcPr>
          <w:p w14:paraId="13D04D3F" w14:textId="77777777" w:rsidR="00CB7D8B" w:rsidRPr="00C427A1" w:rsidRDefault="00CB7D8B" w:rsidP="003B7C69">
            <w:pPr>
              <w:overflowPunct w:val="0"/>
              <w:autoSpaceDE w:val="0"/>
              <w:autoSpaceDN w:val="0"/>
              <w:adjustRightInd w:val="0"/>
              <w:spacing w:before="0" w:after="0"/>
              <w:ind w:firstLine="0"/>
              <w:jc w:val="center"/>
              <w:textAlignment w:val="baseline"/>
            </w:pPr>
            <w:r w:rsidRPr="00C427A1">
              <w:t>1</w:t>
            </w:r>
          </w:p>
        </w:tc>
        <w:tc>
          <w:tcPr>
            <w:tcW w:w="3412" w:type="dxa"/>
          </w:tcPr>
          <w:p w14:paraId="3930253B" w14:textId="65A1FBA5" w:rsidR="00CB7D8B" w:rsidRPr="00C427A1" w:rsidRDefault="00CB7D8B" w:rsidP="00901861">
            <w:pPr>
              <w:overflowPunct w:val="0"/>
              <w:autoSpaceDE w:val="0"/>
              <w:autoSpaceDN w:val="0"/>
              <w:adjustRightInd w:val="0"/>
              <w:spacing w:before="0" w:after="0"/>
              <w:ind w:firstLine="0"/>
              <w:jc w:val="left"/>
              <w:textAlignment w:val="baseline"/>
            </w:pPr>
            <w:r w:rsidRPr="00C427A1">
              <w:t xml:space="preserve">См. </w:t>
            </w:r>
            <w:r w:rsidR="00901861">
              <w:t>т</w:t>
            </w:r>
            <w:r w:rsidR="00E835C8" w:rsidRPr="00C427A1">
              <w:t xml:space="preserve">аблицу </w:t>
            </w:r>
            <w:r w:rsidR="004F5D61" w:rsidRPr="00C427A1">
              <w:t>24</w:t>
            </w:r>
          </w:p>
        </w:tc>
      </w:tr>
      <w:tr w:rsidR="00C427A1" w:rsidRPr="00C427A1" w14:paraId="0226F600" w14:textId="77777777" w:rsidTr="00D008EF">
        <w:trPr>
          <w:trHeight w:val="302"/>
          <w:jc w:val="center"/>
        </w:trPr>
        <w:tc>
          <w:tcPr>
            <w:tcW w:w="1002" w:type="dxa"/>
          </w:tcPr>
          <w:p w14:paraId="368DB26A" w14:textId="77777777" w:rsidR="008F3026" w:rsidRPr="00C427A1" w:rsidRDefault="008F3026" w:rsidP="003B7C69">
            <w:pPr>
              <w:overflowPunct w:val="0"/>
              <w:autoSpaceDE w:val="0"/>
              <w:autoSpaceDN w:val="0"/>
              <w:adjustRightInd w:val="0"/>
              <w:spacing w:before="0" w:after="0"/>
              <w:ind w:firstLine="0"/>
              <w:textAlignment w:val="baseline"/>
            </w:pPr>
            <w:r w:rsidRPr="00C427A1">
              <w:t>1200</w:t>
            </w:r>
          </w:p>
        </w:tc>
        <w:tc>
          <w:tcPr>
            <w:tcW w:w="2578" w:type="dxa"/>
            <w:shd w:val="clear" w:color="auto" w:fill="auto"/>
            <w:noWrap/>
          </w:tcPr>
          <w:p w14:paraId="75025BB4" w14:textId="77777777" w:rsidR="008F3026" w:rsidRPr="00C427A1" w:rsidRDefault="008F3026" w:rsidP="003B7C69">
            <w:pPr>
              <w:overflowPunct w:val="0"/>
              <w:autoSpaceDE w:val="0"/>
              <w:autoSpaceDN w:val="0"/>
              <w:adjustRightInd w:val="0"/>
              <w:spacing w:before="0" w:after="0"/>
              <w:ind w:firstLine="0"/>
              <w:jc w:val="left"/>
              <w:textAlignment w:val="baseline"/>
            </w:pPr>
            <w:r w:rsidRPr="00C427A1">
              <w:t>сумма НДС за предмет расчета</w:t>
            </w:r>
          </w:p>
        </w:tc>
        <w:tc>
          <w:tcPr>
            <w:tcW w:w="1864" w:type="dxa"/>
          </w:tcPr>
          <w:p w14:paraId="7685085D" w14:textId="77777777" w:rsidR="008F3026" w:rsidRPr="00C427A1" w:rsidRDefault="008F3026" w:rsidP="003B7C69">
            <w:pPr>
              <w:overflowPunct w:val="0"/>
              <w:autoSpaceDE w:val="0"/>
              <w:autoSpaceDN w:val="0"/>
              <w:adjustRightInd w:val="0"/>
              <w:spacing w:before="0" w:after="0"/>
              <w:ind w:firstLine="0"/>
              <w:jc w:val="center"/>
              <w:textAlignment w:val="baseline"/>
            </w:pPr>
            <w:r w:rsidRPr="00C427A1">
              <w:t>Целое</w:t>
            </w:r>
          </w:p>
        </w:tc>
        <w:tc>
          <w:tcPr>
            <w:tcW w:w="1434" w:type="dxa"/>
          </w:tcPr>
          <w:p w14:paraId="689EE147" w14:textId="77777777" w:rsidR="008F3026" w:rsidRPr="00C427A1" w:rsidRDefault="008F3026" w:rsidP="003B7C69">
            <w:pPr>
              <w:overflowPunct w:val="0"/>
              <w:autoSpaceDE w:val="0"/>
              <w:autoSpaceDN w:val="0"/>
              <w:adjustRightInd w:val="0"/>
              <w:spacing w:before="0" w:after="0"/>
              <w:ind w:firstLine="0"/>
              <w:jc w:val="center"/>
              <w:textAlignment w:val="baseline"/>
            </w:pPr>
            <w:r w:rsidRPr="00C427A1">
              <w:rPr>
                <w:lang w:val="en-US"/>
              </w:rPr>
              <w:t>VLN</w:t>
            </w:r>
          </w:p>
        </w:tc>
        <w:tc>
          <w:tcPr>
            <w:tcW w:w="1860" w:type="dxa"/>
          </w:tcPr>
          <w:p w14:paraId="3235469F" w14:textId="77777777" w:rsidR="008F3026" w:rsidRPr="00C427A1" w:rsidRDefault="008F3026" w:rsidP="003B7C69">
            <w:pPr>
              <w:overflowPunct w:val="0"/>
              <w:autoSpaceDE w:val="0"/>
              <w:autoSpaceDN w:val="0"/>
              <w:adjustRightInd w:val="0"/>
              <w:spacing w:before="0" w:after="0"/>
              <w:ind w:firstLine="0"/>
              <w:jc w:val="center"/>
              <w:textAlignment w:val="baseline"/>
            </w:pPr>
            <w:r w:rsidRPr="00C427A1">
              <w:t>{Ц</w:t>
            </w:r>
            <w:proofErr w:type="gramStart"/>
            <w:r w:rsidRPr="00C427A1">
              <w:t>}.ЦЦ</w:t>
            </w:r>
            <w:proofErr w:type="gramEnd"/>
          </w:p>
        </w:tc>
        <w:tc>
          <w:tcPr>
            <w:tcW w:w="1018" w:type="dxa"/>
          </w:tcPr>
          <w:p w14:paraId="40E315D5" w14:textId="77777777" w:rsidR="008F3026" w:rsidRPr="00C427A1" w:rsidRDefault="008F3026" w:rsidP="003B7C69">
            <w:pPr>
              <w:overflowPunct w:val="0"/>
              <w:autoSpaceDE w:val="0"/>
              <w:autoSpaceDN w:val="0"/>
              <w:adjustRightInd w:val="0"/>
              <w:spacing w:before="0" w:after="0"/>
              <w:ind w:firstLine="0"/>
              <w:jc w:val="center"/>
              <w:textAlignment w:val="baseline"/>
            </w:pPr>
            <w:r w:rsidRPr="00C427A1">
              <w:t>Нет</w:t>
            </w:r>
          </w:p>
        </w:tc>
        <w:tc>
          <w:tcPr>
            <w:tcW w:w="1108" w:type="dxa"/>
          </w:tcPr>
          <w:p w14:paraId="62C95E93" w14:textId="77777777" w:rsidR="008F3026" w:rsidRPr="00C427A1" w:rsidRDefault="008F3026" w:rsidP="003B7C69">
            <w:pPr>
              <w:overflowPunct w:val="0"/>
              <w:autoSpaceDE w:val="0"/>
              <w:autoSpaceDN w:val="0"/>
              <w:adjustRightInd w:val="0"/>
              <w:spacing w:before="0" w:after="0"/>
              <w:ind w:firstLine="0"/>
              <w:jc w:val="center"/>
              <w:textAlignment w:val="baseline"/>
            </w:pPr>
            <w:r w:rsidRPr="00C427A1">
              <w:rPr>
                <w:lang w:val="en-US"/>
              </w:rPr>
              <w:t>6</w:t>
            </w:r>
          </w:p>
        </w:tc>
        <w:tc>
          <w:tcPr>
            <w:tcW w:w="3412" w:type="dxa"/>
          </w:tcPr>
          <w:p w14:paraId="623E1134" w14:textId="5E811D8A" w:rsidR="008F3026" w:rsidRPr="00C427A1" w:rsidRDefault="008F3026" w:rsidP="00EF3E5F">
            <w:pPr>
              <w:overflowPunct w:val="0"/>
              <w:autoSpaceDE w:val="0"/>
              <w:autoSpaceDN w:val="0"/>
              <w:adjustRightInd w:val="0"/>
              <w:spacing w:before="0" w:after="0"/>
              <w:ind w:firstLine="0"/>
              <w:jc w:val="left"/>
              <w:textAlignment w:val="baseline"/>
            </w:pPr>
            <w:r w:rsidRPr="00C427A1">
              <w:t xml:space="preserve">Величина </w:t>
            </w:r>
            <w:r w:rsidR="000D6997" w:rsidRPr="00C427A1">
              <w:t>с учетом копеек</w:t>
            </w:r>
            <w:r w:rsidRPr="00C427A1">
              <w:t xml:space="preserve">, печатается в виде числа с фиксированной точкой (2 цифры после </w:t>
            </w:r>
            <w:r w:rsidR="003A3FC6" w:rsidRPr="00C427A1">
              <w:t>точки</w:t>
            </w:r>
            <w:r w:rsidRPr="00C427A1">
              <w:t>) в рублях</w:t>
            </w:r>
          </w:p>
        </w:tc>
      </w:tr>
      <w:tr w:rsidR="00C427A1" w:rsidRPr="00C427A1" w14:paraId="6C8C77F9" w14:textId="77777777" w:rsidTr="00D008EF">
        <w:trPr>
          <w:trHeight w:val="302"/>
          <w:jc w:val="center"/>
        </w:trPr>
        <w:tc>
          <w:tcPr>
            <w:tcW w:w="1002" w:type="dxa"/>
          </w:tcPr>
          <w:p w14:paraId="2BB80603" w14:textId="77777777" w:rsidR="008F3026" w:rsidRPr="00C427A1" w:rsidRDefault="008F3026" w:rsidP="003B7C69">
            <w:pPr>
              <w:overflowPunct w:val="0"/>
              <w:autoSpaceDE w:val="0"/>
              <w:autoSpaceDN w:val="0"/>
              <w:adjustRightInd w:val="0"/>
              <w:spacing w:before="0" w:after="0"/>
              <w:ind w:firstLine="0"/>
              <w:textAlignment w:val="baseline"/>
              <w:rPr>
                <w:lang w:val="en-US"/>
              </w:rPr>
            </w:pPr>
            <w:r w:rsidRPr="00C427A1">
              <w:t>1201</w:t>
            </w:r>
          </w:p>
        </w:tc>
        <w:tc>
          <w:tcPr>
            <w:tcW w:w="2578" w:type="dxa"/>
            <w:shd w:val="clear" w:color="auto" w:fill="auto"/>
            <w:noWrap/>
          </w:tcPr>
          <w:p w14:paraId="4DCB7AC8" w14:textId="77777777" w:rsidR="008F3026" w:rsidRPr="00C427A1" w:rsidRDefault="008F3026" w:rsidP="003B7C69">
            <w:pPr>
              <w:overflowPunct w:val="0"/>
              <w:autoSpaceDE w:val="0"/>
              <w:autoSpaceDN w:val="0"/>
              <w:adjustRightInd w:val="0"/>
              <w:spacing w:before="0" w:after="0"/>
              <w:ind w:firstLine="0"/>
              <w:jc w:val="left"/>
              <w:textAlignment w:val="baseline"/>
            </w:pPr>
            <w:r w:rsidRPr="00C427A1">
              <w:t>общая итоговая сумма в чеках (БСО)</w:t>
            </w:r>
          </w:p>
        </w:tc>
        <w:tc>
          <w:tcPr>
            <w:tcW w:w="1864" w:type="dxa"/>
          </w:tcPr>
          <w:p w14:paraId="12322566" w14:textId="77777777" w:rsidR="008F3026" w:rsidRPr="00C427A1" w:rsidRDefault="008F3026" w:rsidP="003B7C69">
            <w:pPr>
              <w:overflowPunct w:val="0"/>
              <w:autoSpaceDE w:val="0"/>
              <w:autoSpaceDN w:val="0"/>
              <w:adjustRightInd w:val="0"/>
              <w:spacing w:before="0" w:after="0"/>
              <w:ind w:firstLine="0"/>
              <w:jc w:val="center"/>
              <w:textAlignment w:val="baseline"/>
            </w:pPr>
            <w:r w:rsidRPr="00C427A1">
              <w:t>Целое</w:t>
            </w:r>
          </w:p>
        </w:tc>
        <w:tc>
          <w:tcPr>
            <w:tcW w:w="1434" w:type="dxa"/>
          </w:tcPr>
          <w:p w14:paraId="28D16C42" w14:textId="77777777" w:rsidR="008F3026" w:rsidRPr="00C427A1" w:rsidRDefault="008F3026" w:rsidP="003B7C69">
            <w:pPr>
              <w:overflowPunct w:val="0"/>
              <w:autoSpaceDE w:val="0"/>
              <w:autoSpaceDN w:val="0"/>
              <w:adjustRightInd w:val="0"/>
              <w:spacing w:before="0" w:after="0"/>
              <w:ind w:firstLine="0"/>
              <w:jc w:val="center"/>
              <w:textAlignment w:val="baseline"/>
            </w:pPr>
            <w:r w:rsidRPr="00C427A1">
              <w:rPr>
                <w:lang w:val="en-US"/>
              </w:rPr>
              <w:t>VLN</w:t>
            </w:r>
          </w:p>
        </w:tc>
        <w:tc>
          <w:tcPr>
            <w:tcW w:w="1860" w:type="dxa"/>
          </w:tcPr>
          <w:p w14:paraId="0532EE48" w14:textId="77777777" w:rsidR="008F3026" w:rsidRPr="00C427A1" w:rsidRDefault="008F3026" w:rsidP="003B7C69">
            <w:pPr>
              <w:overflowPunct w:val="0"/>
              <w:autoSpaceDE w:val="0"/>
              <w:autoSpaceDN w:val="0"/>
              <w:adjustRightInd w:val="0"/>
              <w:spacing w:before="0" w:after="0"/>
              <w:ind w:firstLine="0"/>
              <w:jc w:val="center"/>
              <w:textAlignment w:val="baseline"/>
            </w:pPr>
            <w:r w:rsidRPr="00C427A1">
              <w:t>{Ц</w:t>
            </w:r>
            <w:proofErr w:type="gramStart"/>
            <w:r w:rsidRPr="00C427A1">
              <w:t>}.ЦЦ</w:t>
            </w:r>
            <w:proofErr w:type="gramEnd"/>
          </w:p>
        </w:tc>
        <w:tc>
          <w:tcPr>
            <w:tcW w:w="1018" w:type="dxa"/>
          </w:tcPr>
          <w:p w14:paraId="0DEBEC84" w14:textId="77777777" w:rsidR="008F3026" w:rsidRPr="00C427A1" w:rsidRDefault="008F3026" w:rsidP="003B7C69">
            <w:pPr>
              <w:overflowPunct w:val="0"/>
              <w:autoSpaceDE w:val="0"/>
              <w:autoSpaceDN w:val="0"/>
              <w:adjustRightInd w:val="0"/>
              <w:spacing w:before="0" w:after="0"/>
              <w:ind w:firstLine="0"/>
              <w:jc w:val="center"/>
              <w:textAlignment w:val="baseline"/>
            </w:pPr>
            <w:r w:rsidRPr="00C427A1">
              <w:t>Нет</w:t>
            </w:r>
          </w:p>
        </w:tc>
        <w:tc>
          <w:tcPr>
            <w:tcW w:w="1108" w:type="dxa"/>
          </w:tcPr>
          <w:p w14:paraId="2EDD4BD0" w14:textId="60729EF1" w:rsidR="008F3026" w:rsidRPr="00C427A1" w:rsidRDefault="00057EEB" w:rsidP="003B7C69">
            <w:pPr>
              <w:overflowPunct w:val="0"/>
              <w:autoSpaceDE w:val="0"/>
              <w:autoSpaceDN w:val="0"/>
              <w:adjustRightInd w:val="0"/>
              <w:spacing w:before="0" w:after="0"/>
              <w:ind w:firstLine="0"/>
              <w:jc w:val="center"/>
              <w:textAlignment w:val="baseline"/>
            </w:pPr>
            <w:r w:rsidRPr="00C427A1">
              <w:rPr>
                <w:lang w:val="en-US"/>
              </w:rPr>
              <w:t>6</w:t>
            </w:r>
          </w:p>
        </w:tc>
        <w:tc>
          <w:tcPr>
            <w:tcW w:w="3412" w:type="dxa"/>
          </w:tcPr>
          <w:p w14:paraId="7AB22574" w14:textId="08AC38FF" w:rsidR="00D4426E" w:rsidRPr="00C427A1" w:rsidRDefault="00D4426E" w:rsidP="003B7C69">
            <w:pPr>
              <w:overflowPunct w:val="0"/>
              <w:autoSpaceDE w:val="0"/>
              <w:autoSpaceDN w:val="0"/>
              <w:adjustRightInd w:val="0"/>
              <w:spacing w:before="0" w:after="0"/>
              <w:ind w:firstLine="0"/>
              <w:jc w:val="left"/>
              <w:textAlignment w:val="baseline"/>
            </w:pPr>
            <w:r w:rsidRPr="00C427A1">
              <w:t>Реквизит отображает итоговую сумму, рассчитанную по всем кассовым чекам (БСО</w:t>
            </w:r>
            <w:r w:rsidR="00EF3E5F" w:rsidRPr="00C427A1">
              <w:t>)</w:t>
            </w:r>
            <w:r w:rsidRPr="00C427A1">
              <w:t xml:space="preserve"> от начала эксплуатации фискального накопителя.</w:t>
            </w:r>
          </w:p>
          <w:p w14:paraId="1F53CA81" w14:textId="77777777" w:rsidR="008F3026" w:rsidRPr="00C427A1" w:rsidRDefault="008F3026" w:rsidP="003B7C69">
            <w:pPr>
              <w:overflowPunct w:val="0"/>
              <w:autoSpaceDE w:val="0"/>
              <w:autoSpaceDN w:val="0"/>
              <w:adjustRightInd w:val="0"/>
              <w:spacing w:before="0" w:after="0"/>
              <w:ind w:firstLine="0"/>
              <w:jc w:val="left"/>
              <w:textAlignment w:val="baseline"/>
            </w:pPr>
            <w:r w:rsidRPr="00C427A1">
              <w:lastRenderedPageBreak/>
              <w:t xml:space="preserve">Величина учитывается в копейках, печатается в виде числа с фиксированной точкой (2 цифры после </w:t>
            </w:r>
            <w:r w:rsidR="003A3FC6" w:rsidRPr="00C427A1">
              <w:t>точки</w:t>
            </w:r>
            <w:r w:rsidRPr="00C427A1">
              <w:t>) в рублях</w:t>
            </w:r>
          </w:p>
        </w:tc>
      </w:tr>
      <w:tr w:rsidR="00C427A1" w:rsidRPr="00C427A1" w14:paraId="3E18076C" w14:textId="77777777" w:rsidTr="00D008EF">
        <w:trPr>
          <w:trHeight w:val="302"/>
          <w:jc w:val="center"/>
        </w:trPr>
        <w:tc>
          <w:tcPr>
            <w:tcW w:w="1002" w:type="dxa"/>
          </w:tcPr>
          <w:p w14:paraId="63E385BD" w14:textId="77777777" w:rsidR="004444A6" w:rsidRPr="00C427A1" w:rsidRDefault="004444A6" w:rsidP="003B7C69">
            <w:pPr>
              <w:overflowPunct w:val="0"/>
              <w:autoSpaceDE w:val="0"/>
              <w:autoSpaceDN w:val="0"/>
              <w:adjustRightInd w:val="0"/>
              <w:spacing w:before="0" w:after="0"/>
              <w:ind w:firstLine="0"/>
              <w:textAlignment w:val="baseline"/>
            </w:pPr>
            <w:r w:rsidRPr="00C427A1">
              <w:lastRenderedPageBreak/>
              <w:t>1203</w:t>
            </w:r>
          </w:p>
        </w:tc>
        <w:tc>
          <w:tcPr>
            <w:tcW w:w="2578" w:type="dxa"/>
            <w:shd w:val="clear" w:color="auto" w:fill="auto"/>
            <w:noWrap/>
          </w:tcPr>
          <w:p w14:paraId="2A8E8E49" w14:textId="77777777" w:rsidR="004444A6" w:rsidRPr="00C427A1" w:rsidRDefault="004444A6" w:rsidP="003B7C69">
            <w:pPr>
              <w:overflowPunct w:val="0"/>
              <w:autoSpaceDE w:val="0"/>
              <w:autoSpaceDN w:val="0"/>
              <w:adjustRightInd w:val="0"/>
              <w:spacing w:before="0" w:after="0"/>
              <w:ind w:firstLine="0"/>
              <w:jc w:val="left"/>
              <w:textAlignment w:val="baseline"/>
            </w:pPr>
            <w:r w:rsidRPr="00C427A1">
              <w:t>ИНН кассира</w:t>
            </w:r>
          </w:p>
        </w:tc>
        <w:tc>
          <w:tcPr>
            <w:tcW w:w="1864" w:type="dxa"/>
          </w:tcPr>
          <w:p w14:paraId="39F54C34" w14:textId="77777777" w:rsidR="004444A6" w:rsidRPr="00C427A1" w:rsidRDefault="004444A6" w:rsidP="003B7C69">
            <w:pPr>
              <w:overflowPunct w:val="0"/>
              <w:autoSpaceDE w:val="0"/>
              <w:autoSpaceDN w:val="0"/>
              <w:adjustRightInd w:val="0"/>
              <w:spacing w:before="0" w:after="0"/>
              <w:ind w:firstLine="0"/>
              <w:jc w:val="center"/>
              <w:textAlignment w:val="baseline"/>
            </w:pPr>
            <w:r w:rsidRPr="00C427A1">
              <w:t>Текст</w:t>
            </w:r>
          </w:p>
        </w:tc>
        <w:tc>
          <w:tcPr>
            <w:tcW w:w="1434" w:type="dxa"/>
          </w:tcPr>
          <w:p w14:paraId="12793DE3" w14:textId="77777777" w:rsidR="004444A6" w:rsidRPr="00C427A1" w:rsidRDefault="004444A6" w:rsidP="003B7C69">
            <w:pPr>
              <w:overflowPunct w:val="0"/>
              <w:autoSpaceDE w:val="0"/>
              <w:autoSpaceDN w:val="0"/>
              <w:adjustRightInd w:val="0"/>
              <w:spacing w:before="0" w:after="0"/>
              <w:ind w:firstLine="0"/>
              <w:jc w:val="center"/>
              <w:textAlignment w:val="baseline"/>
            </w:pPr>
            <w:r w:rsidRPr="00C427A1">
              <w:t>Строка</w:t>
            </w:r>
          </w:p>
        </w:tc>
        <w:tc>
          <w:tcPr>
            <w:tcW w:w="1860" w:type="dxa"/>
          </w:tcPr>
          <w:p w14:paraId="5047DC85" w14:textId="77777777" w:rsidR="004444A6" w:rsidRPr="00C427A1" w:rsidRDefault="00BE7CF8" w:rsidP="003B7C69">
            <w:pPr>
              <w:overflowPunct w:val="0"/>
              <w:autoSpaceDE w:val="0"/>
              <w:autoSpaceDN w:val="0"/>
              <w:adjustRightInd w:val="0"/>
              <w:spacing w:before="0" w:after="0"/>
              <w:ind w:firstLine="0"/>
              <w:jc w:val="center"/>
              <w:textAlignment w:val="baseline"/>
            </w:pPr>
            <w:r w:rsidRPr="00C427A1">
              <w:t>–</w:t>
            </w:r>
          </w:p>
        </w:tc>
        <w:tc>
          <w:tcPr>
            <w:tcW w:w="1018" w:type="dxa"/>
          </w:tcPr>
          <w:p w14:paraId="6FE3B6DA" w14:textId="77777777" w:rsidR="004444A6" w:rsidRPr="00C427A1" w:rsidRDefault="004444A6" w:rsidP="003B7C69">
            <w:pPr>
              <w:overflowPunct w:val="0"/>
              <w:autoSpaceDE w:val="0"/>
              <w:autoSpaceDN w:val="0"/>
              <w:adjustRightInd w:val="0"/>
              <w:spacing w:before="0" w:after="0"/>
              <w:ind w:firstLine="0"/>
              <w:jc w:val="center"/>
              <w:textAlignment w:val="baseline"/>
            </w:pPr>
            <w:r w:rsidRPr="00C427A1">
              <w:t>Да</w:t>
            </w:r>
          </w:p>
        </w:tc>
        <w:tc>
          <w:tcPr>
            <w:tcW w:w="1108" w:type="dxa"/>
          </w:tcPr>
          <w:p w14:paraId="0DEAAF8D" w14:textId="77777777" w:rsidR="004444A6" w:rsidRPr="00C427A1" w:rsidRDefault="004444A6" w:rsidP="003B7C69">
            <w:pPr>
              <w:overflowPunct w:val="0"/>
              <w:autoSpaceDE w:val="0"/>
              <w:autoSpaceDN w:val="0"/>
              <w:adjustRightInd w:val="0"/>
              <w:spacing w:before="0" w:after="0"/>
              <w:ind w:firstLine="0"/>
              <w:jc w:val="center"/>
              <w:textAlignment w:val="baseline"/>
            </w:pPr>
            <w:r w:rsidRPr="00C427A1">
              <w:t>12</w:t>
            </w:r>
          </w:p>
        </w:tc>
        <w:tc>
          <w:tcPr>
            <w:tcW w:w="3412" w:type="dxa"/>
          </w:tcPr>
          <w:p w14:paraId="7F5D6C7E" w14:textId="146A0C09" w:rsidR="004444A6" w:rsidRPr="00C427A1" w:rsidRDefault="009A14BC" w:rsidP="009A14BC">
            <w:pPr>
              <w:overflowPunct w:val="0"/>
              <w:autoSpaceDE w:val="0"/>
              <w:autoSpaceDN w:val="0"/>
              <w:adjustRightInd w:val="0"/>
              <w:spacing w:before="0" w:after="0"/>
              <w:ind w:firstLine="0"/>
              <w:jc w:val="left"/>
              <w:textAlignment w:val="baseline"/>
              <w:rPr>
                <w:strike/>
              </w:rPr>
            </w:pPr>
            <w:r w:rsidRPr="00C427A1">
              <w:t>Реквизит «ИНН кассира» может не включаться в состав ФД в случае применения ККТ в автоматическом режиме</w:t>
            </w:r>
          </w:p>
        </w:tc>
      </w:tr>
      <w:tr w:rsidR="00C427A1" w:rsidRPr="00C427A1" w14:paraId="10A00B27" w14:textId="77777777" w:rsidTr="00D008EF">
        <w:trPr>
          <w:trHeight w:val="302"/>
          <w:jc w:val="center"/>
        </w:trPr>
        <w:tc>
          <w:tcPr>
            <w:tcW w:w="1002" w:type="dxa"/>
            <w:tcBorders>
              <w:top w:val="single" w:sz="4" w:space="0" w:color="auto"/>
              <w:left w:val="single" w:sz="4" w:space="0" w:color="auto"/>
              <w:bottom w:val="single" w:sz="4" w:space="0" w:color="auto"/>
              <w:right w:val="single" w:sz="4" w:space="0" w:color="auto"/>
            </w:tcBorders>
          </w:tcPr>
          <w:p w14:paraId="3AE19892" w14:textId="77777777" w:rsidR="001F7DB8" w:rsidRPr="00C427A1" w:rsidRDefault="001F7DB8" w:rsidP="003B7C69">
            <w:pPr>
              <w:overflowPunct w:val="0"/>
              <w:autoSpaceDE w:val="0"/>
              <w:autoSpaceDN w:val="0"/>
              <w:adjustRightInd w:val="0"/>
              <w:spacing w:before="0" w:after="0"/>
              <w:ind w:firstLine="0"/>
              <w:textAlignment w:val="baseline"/>
            </w:pPr>
            <w:r w:rsidRPr="00C427A1">
              <w:t>1205</w:t>
            </w:r>
          </w:p>
        </w:tc>
        <w:tc>
          <w:tcPr>
            <w:tcW w:w="2578" w:type="dxa"/>
            <w:tcBorders>
              <w:top w:val="single" w:sz="4" w:space="0" w:color="auto"/>
              <w:left w:val="single" w:sz="4" w:space="0" w:color="auto"/>
              <w:bottom w:val="single" w:sz="4" w:space="0" w:color="auto"/>
              <w:right w:val="single" w:sz="4" w:space="0" w:color="auto"/>
            </w:tcBorders>
            <w:shd w:val="clear" w:color="auto" w:fill="auto"/>
            <w:noWrap/>
          </w:tcPr>
          <w:p w14:paraId="7BA6E6D0" w14:textId="77777777" w:rsidR="001F7DB8" w:rsidRPr="00C427A1" w:rsidRDefault="001F7DB8" w:rsidP="003B7C69">
            <w:pPr>
              <w:overflowPunct w:val="0"/>
              <w:autoSpaceDE w:val="0"/>
              <w:autoSpaceDN w:val="0"/>
              <w:adjustRightInd w:val="0"/>
              <w:spacing w:before="0" w:after="0"/>
              <w:ind w:firstLine="0"/>
              <w:jc w:val="left"/>
              <w:textAlignment w:val="baseline"/>
            </w:pPr>
            <w:r w:rsidRPr="00C427A1">
              <w:t>коды причин изменения сведений о ККТ</w:t>
            </w:r>
          </w:p>
        </w:tc>
        <w:tc>
          <w:tcPr>
            <w:tcW w:w="1864" w:type="dxa"/>
          </w:tcPr>
          <w:p w14:paraId="4CF1A83B" w14:textId="77777777" w:rsidR="001F7DB8" w:rsidRPr="00C427A1" w:rsidRDefault="001F7DB8" w:rsidP="003B7C69">
            <w:pPr>
              <w:overflowPunct w:val="0"/>
              <w:autoSpaceDE w:val="0"/>
              <w:autoSpaceDN w:val="0"/>
              <w:adjustRightInd w:val="0"/>
              <w:spacing w:before="0" w:after="0"/>
              <w:ind w:firstLine="0"/>
              <w:jc w:val="center"/>
              <w:textAlignment w:val="baseline"/>
            </w:pPr>
            <w:r w:rsidRPr="00C427A1">
              <w:t>Флаги</w:t>
            </w:r>
          </w:p>
        </w:tc>
        <w:tc>
          <w:tcPr>
            <w:tcW w:w="1434" w:type="dxa"/>
          </w:tcPr>
          <w:p w14:paraId="6DCFC436" w14:textId="77777777" w:rsidR="001F7DB8" w:rsidRPr="00C427A1" w:rsidRDefault="001F7DB8" w:rsidP="003B7C69">
            <w:pPr>
              <w:overflowPunct w:val="0"/>
              <w:autoSpaceDE w:val="0"/>
              <w:autoSpaceDN w:val="0"/>
              <w:adjustRightInd w:val="0"/>
              <w:spacing w:before="0" w:after="0"/>
              <w:ind w:firstLine="0"/>
              <w:jc w:val="center"/>
              <w:textAlignment w:val="baseline"/>
            </w:pPr>
            <w:r w:rsidRPr="00C427A1">
              <w:t>регистр битов</w:t>
            </w:r>
          </w:p>
        </w:tc>
        <w:tc>
          <w:tcPr>
            <w:tcW w:w="1860" w:type="dxa"/>
            <w:tcBorders>
              <w:top w:val="single" w:sz="4" w:space="0" w:color="auto"/>
              <w:left w:val="single" w:sz="4" w:space="0" w:color="auto"/>
              <w:bottom w:val="single" w:sz="4" w:space="0" w:color="auto"/>
              <w:right w:val="single" w:sz="4" w:space="0" w:color="auto"/>
            </w:tcBorders>
          </w:tcPr>
          <w:p w14:paraId="6DBA16E7" w14:textId="5FCED882" w:rsidR="00F257A8" w:rsidRPr="00C427A1" w:rsidRDefault="00F257A8" w:rsidP="00F257A8">
            <w:pPr>
              <w:overflowPunct w:val="0"/>
              <w:autoSpaceDE w:val="0"/>
              <w:autoSpaceDN w:val="0"/>
              <w:adjustRightInd w:val="0"/>
              <w:spacing w:before="0" w:after="0"/>
              <w:ind w:firstLine="0"/>
              <w:jc w:val="center"/>
              <w:textAlignment w:val="baseline"/>
            </w:pPr>
            <w:r w:rsidRPr="00C427A1">
              <w:t>Приведены в</w:t>
            </w:r>
            <w:r w:rsidR="001F7DB8" w:rsidRPr="00C427A1">
              <w:t xml:space="preserve"> </w:t>
            </w:r>
            <w:r w:rsidR="00430DCA">
              <w:t>т</w:t>
            </w:r>
            <w:r w:rsidR="00E835C8" w:rsidRPr="00C427A1">
              <w:t xml:space="preserve">аблице </w:t>
            </w:r>
            <w:r w:rsidR="00DB030F" w:rsidRPr="00C427A1">
              <w:t>16</w:t>
            </w:r>
            <w:r w:rsidRPr="00C427A1">
              <w:t>.</w:t>
            </w:r>
          </w:p>
          <w:p w14:paraId="56A73138" w14:textId="0778CF5C" w:rsidR="001F7DB8" w:rsidRPr="00C427A1" w:rsidRDefault="00F257A8" w:rsidP="00F257A8">
            <w:pPr>
              <w:overflowPunct w:val="0"/>
              <w:autoSpaceDE w:val="0"/>
              <w:autoSpaceDN w:val="0"/>
              <w:adjustRightInd w:val="0"/>
              <w:spacing w:before="0" w:after="0"/>
              <w:ind w:firstLine="0"/>
              <w:jc w:val="center"/>
              <w:textAlignment w:val="baseline"/>
            </w:pPr>
            <w:r w:rsidRPr="00C427A1">
              <w:t>Указываются через запятую</w:t>
            </w:r>
          </w:p>
        </w:tc>
        <w:tc>
          <w:tcPr>
            <w:tcW w:w="1018" w:type="dxa"/>
            <w:tcBorders>
              <w:top w:val="single" w:sz="4" w:space="0" w:color="auto"/>
              <w:left w:val="single" w:sz="4" w:space="0" w:color="auto"/>
              <w:bottom w:val="single" w:sz="4" w:space="0" w:color="auto"/>
              <w:right w:val="single" w:sz="4" w:space="0" w:color="auto"/>
            </w:tcBorders>
          </w:tcPr>
          <w:p w14:paraId="671816DF" w14:textId="77777777" w:rsidR="001F7DB8" w:rsidRPr="00C427A1" w:rsidRDefault="001F7DB8" w:rsidP="003B7C69">
            <w:pPr>
              <w:overflowPunct w:val="0"/>
              <w:autoSpaceDE w:val="0"/>
              <w:autoSpaceDN w:val="0"/>
              <w:adjustRightInd w:val="0"/>
              <w:spacing w:before="0" w:after="0"/>
              <w:ind w:firstLine="0"/>
              <w:jc w:val="center"/>
              <w:textAlignment w:val="baseline"/>
            </w:pPr>
            <w:r w:rsidRPr="00C427A1">
              <w:t>Да</w:t>
            </w:r>
          </w:p>
        </w:tc>
        <w:tc>
          <w:tcPr>
            <w:tcW w:w="1108" w:type="dxa"/>
            <w:tcBorders>
              <w:top w:val="single" w:sz="4" w:space="0" w:color="auto"/>
              <w:left w:val="single" w:sz="4" w:space="0" w:color="auto"/>
              <w:bottom w:val="single" w:sz="4" w:space="0" w:color="auto"/>
              <w:right w:val="single" w:sz="4" w:space="0" w:color="auto"/>
            </w:tcBorders>
          </w:tcPr>
          <w:p w14:paraId="22324793" w14:textId="77777777" w:rsidR="001F7DB8" w:rsidRPr="00C427A1" w:rsidRDefault="001F7DB8" w:rsidP="003B7C69">
            <w:pPr>
              <w:overflowPunct w:val="0"/>
              <w:autoSpaceDE w:val="0"/>
              <w:autoSpaceDN w:val="0"/>
              <w:adjustRightInd w:val="0"/>
              <w:spacing w:before="0" w:after="0"/>
              <w:ind w:firstLine="0"/>
              <w:jc w:val="center"/>
              <w:textAlignment w:val="baseline"/>
            </w:pPr>
            <w:r w:rsidRPr="00C427A1">
              <w:t>4</w:t>
            </w:r>
          </w:p>
        </w:tc>
        <w:tc>
          <w:tcPr>
            <w:tcW w:w="3412" w:type="dxa"/>
            <w:tcBorders>
              <w:top w:val="single" w:sz="4" w:space="0" w:color="auto"/>
              <w:left w:val="single" w:sz="4" w:space="0" w:color="auto"/>
              <w:bottom w:val="single" w:sz="4" w:space="0" w:color="auto"/>
              <w:right w:val="single" w:sz="4" w:space="0" w:color="auto"/>
            </w:tcBorders>
          </w:tcPr>
          <w:p w14:paraId="7DF08EB7" w14:textId="3573498F" w:rsidR="001F7DB8" w:rsidRPr="00C427A1" w:rsidRDefault="001F7DB8" w:rsidP="00901861">
            <w:pPr>
              <w:overflowPunct w:val="0"/>
              <w:autoSpaceDE w:val="0"/>
              <w:autoSpaceDN w:val="0"/>
              <w:adjustRightInd w:val="0"/>
              <w:spacing w:before="0" w:after="0"/>
              <w:ind w:firstLine="0"/>
              <w:jc w:val="left"/>
              <w:textAlignment w:val="baseline"/>
            </w:pPr>
            <w:r w:rsidRPr="00C427A1">
              <w:t xml:space="preserve">Формат ПФ указан в </w:t>
            </w:r>
            <w:r w:rsidR="00901861">
              <w:t>т</w:t>
            </w:r>
            <w:r w:rsidR="00E835C8" w:rsidRPr="00C427A1">
              <w:t xml:space="preserve">аблице </w:t>
            </w:r>
            <w:r w:rsidR="00DB030F" w:rsidRPr="00C427A1">
              <w:t>16</w:t>
            </w:r>
          </w:p>
        </w:tc>
      </w:tr>
      <w:tr w:rsidR="00C427A1" w:rsidRPr="00C427A1" w14:paraId="16318180" w14:textId="77777777" w:rsidTr="00D008EF">
        <w:trPr>
          <w:trHeight w:val="302"/>
          <w:jc w:val="center"/>
        </w:trPr>
        <w:tc>
          <w:tcPr>
            <w:tcW w:w="1002" w:type="dxa"/>
            <w:tcBorders>
              <w:top w:val="single" w:sz="4" w:space="0" w:color="auto"/>
              <w:left w:val="single" w:sz="4" w:space="0" w:color="auto"/>
              <w:bottom w:val="single" w:sz="4" w:space="0" w:color="auto"/>
              <w:right w:val="single" w:sz="4" w:space="0" w:color="auto"/>
            </w:tcBorders>
          </w:tcPr>
          <w:p w14:paraId="66D896A1" w14:textId="77777777" w:rsidR="001F7DB8" w:rsidRPr="00C427A1" w:rsidRDefault="001F7DB8" w:rsidP="003B7C69">
            <w:pPr>
              <w:overflowPunct w:val="0"/>
              <w:autoSpaceDE w:val="0"/>
              <w:autoSpaceDN w:val="0"/>
              <w:adjustRightInd w:val="0"/>
              <w:spacing w:before="0" w:after="0"/>
              <w:ind w:firstLine="0"/>
              <w:textAlignment w:val="baseline"/>
            </w:pPr>
            <w:r w:rsidRPr="00C427A1">
              <w:t>1206</w:t>
            </w:r>
          </w:p>
        </w:tc>
        <w:tc>
          <w:tcPr>
            <w:tcW w:w="2578" w:type="dxa"/>
            <w:tcBorders>
              <w:top w:val="single" w:sz="4" w:space="0" w:color="auto"/>
              <w:left w:val="single" w:sz="4" w:space="0" w:color="auto"/>
              <w:bottom w:val="single" w:sz="4" w:space="0" w:color="auto"/>
              <w:right w:val="single" w:sz="4" w:space="0" w:color="auto"/>
            </w:tcBorders>
            <w:shd w:val="clear" w:color="auto" w:fill="auto"/>
            <w:noWrap/>
          </w:tcPr>
          <w:p w14:paraId="1E1798EC" w14:textId="77777777" w:rsidR="001F7DB8" w:rsidRPr="00C427A1" w:rsidRDefault="001F7DB8" w:rsidP="003B7C69">
            <w:pPr>
              <w:overflowPunct w:val="0"/>
              <w:autoSpaceDE w:val="0"/>
              <w:autoSpaceDN w:val="0"/>
              <w:adjustRightInd w:val="0"/>
              <w:spacing w:before="0" w:after="0"/>
              <w:ind w:firstLine="0"/>
              <w:jc w:val="left"/>
              <w:textAlignment w:val="baseline"/>
            </w:pPr>
            <w:r w:rsidRPr="00C427A1">
              <w:t>сообщение оператора</w:t>
            </w:r>
          </w:p>
        </w:tc>
        <w:tc>
          <w:tcPr>
            <w:tcW w:w="1864" w:type="dxa"/>
          </w:tcPr>
          <w:p w14:paraId="0A5267EF" w14:textId="77777777" w:rsidR="001F7DB8" w:rsidRPr="00C427A1" w:rsidRDefault="001F7DB8" w:rsidP="003B7C69">
            <w:pPr>
              <w:overflowPunct w:val="0"/>
              <w:autoSpaceDE w:val="0"/>
              <w:autoSpaceDN w:val="0"/>
              <w:adjustRightInd w:val="0"/>
              <w:spacing w:before="0" w:after="0"/>
              <w:ind w:firstLine="0"/>
              <w:jc w:val="center"/>
              <w:textAlignment w:val="baseline"/>
            </w:pPr>
            <w:r w:rsidRPr="00C427A1">
              <w:t>Флаги</w:t>
            </w:r>
          </w:p>
        </w:tc>
        <w:tc>
          <w:tcPr>
            <w:tcW w:w="1434" w:type="dxa"/>
          </w:tcPr>
          <w:p w14:paraId="1669F945" w14:textId="77777777" w:rsidR="001F7DB8" w:rsidRPr="00C427A1" w:rsidRDefault="001F7DB8" w:rsidP="003B7C69">
            <w:pPr>
              <w:overflowPunct w:val="0"/>
              <w:autoSpaceDE w:val="0"/>
              <w:autoSpaceDN w:val="0"/>
              <w:adjustRightInd w:val="0"/>
              <w:spacing w:before="0" w:after="0"/>
              <w:ind w:firstLine="0"/>
              <w:jc w:val="center"/>
              <w:textAlignment w:val="baseline"/>
            </w:pPr>
            <w:r w:rsidRPr="00C427A1">
              <w:t>регистр битов</w:t>
            </w:r>
          </w:p>
        </w:tc>
        <w:tc>
          <w:tcPr>
            <w:tcW w:w="1860" w:type="dxa"/>
            <w:tcBorders>
              <w:top w:val="single" w:sz="4" w:space="0" w:color="auto"/>
              <w:left w:val="single" w:sz="4" w:space="0" w:color="auto"/>
              <w:bottom w:val="single" w:sz="4" w:space="0" w:color="auto"/>
              <w:right w:val="single" w:sz="4" w:space="0" w:color="auto"/>
            </w:tcBorders>
          </w:tcPr>
          <w:p w14:paraId="0A4DB326" w14:textId="5B2EC11F" w:rsidR="00F257A8" w:rsidRPr="00C427A1" w:rsidRDefault="00F257A8" w:rsidP="00F257A8">
            <w:pPr>
              <w:overflowPunct w:val="0"/>
              <w:autoSpaceDE w:val="0"/>
              <w:autoSpaceDN w:val="0"/>
              <w:adjustRightInd w:val="0"/>
              <w:spacing w:before="0" w:after="0"/>
              <w:ind w:firstLine="0"/>
              <w:jc w:val="center"/>
              <w:textAlignment w:val="baseline"/>
            </w:pPr>
            <w:r w:rsidRPr="00C427A1">
              <w:t>Приведены в</w:t>
            </w:r>
            <w:r w:rsidR="001F7DB8" w:rsidRPr="00C427A1">
              <w:t xml:space="preserve"> </w:t>
            </w:r>
            <w:r w:rsidR="00430DCA">
              <w:t>т</w:t>
            </w:r>
            <w:r w:rsidR="00E835C8" w:rsidRPr="00C427A1">
              <w:t xml:space="preserve">аблице </w:t>
            </w:r>
            <w:r w:rsidR="004F5D61" w:rsidRPr="00C427A1">
              <w:t>37</w:t>
            </w:r>
            <w:r w:rsidRPr="00C427A1">
              <w:t>.</w:t>
            </w:r>
          </w:p>
          <w:p w14:paraId="7A8C7D71" w14:textId="1DD760F9" w:rsidR="001F7DB8" w:rsidRPr="00C427A1" w:rsidRDefault="00F257A8" w:rsidP="00F257A8">
            <w:pPr>
              <w:overflowPunct w:val="0"/>
              <w:autoSpaceDE w:val="0"/>
              <w:autoSpaceDN w:val="0"/>
              <w:adjustRightInd w:val="0"/>
              <w:spacing w:before="0" w:after="0"/>
              <w:ind w:firstLine="0"/>
              <w:jc w:val="center"/>
              <w:textAlignment w:val="baseline"/>
            </w:pPr>
            <w:r w:rsidRPr="00C427A1">
              <w:t>Указываются через запятую</w:t>
            </w:r>
          </w:p>
        </w:tc>
        <w:tc>
          <w:tcPr>
            <w:tcW w:w="1018" w:type="dxa"/>
            <w:tcBorders>
              <w:top w:val="single" w:sz="4" w:space="0" w:color="auto"/>
              <w:left w:val="single" w:sz="4" w:space="0" w:color="auto"/>
              <w:bottom w:val="single" w:sz="4" w:space="0" w:color="auto"/>
              <w:right w:val="single" w:sz="4" w:space="0" w:color="auto"/>
            </w:tcBorders>
          </w:tcPr>
          <w:p w14:paraId="7AB54CC9" w14:textId="77777777" w:rsidR="001F7DB8" w:rsidRPr="00C427A1" w:rsidRDefault="001F7DB8" w:rsidP="003B7C69">
            <w:pPr>
              <w:overflowPunct w:val="0"/>
              <w:autoSpaceDE w:val="0"/>
              <w:autoSpaceDN w:val="0"/>
              <w:adjustRightInd w:val="0"/>
              <w:spacing w:before="0" w:after="0"/>
              <w:ind w:firstLine="0"/>
              <w:jc w:val="center"/>
              <w:textAlignment w:val="baseline"/>
            </w:pPr>
            <w:r w:rsidRPr="00C427A1">
              <w:t>Да</w:t>
            </w:r>
          </w:p>
        </w:tc>
        <w:tc>
          <w:tcPr>
            <w:tcW w:w="1108" w:type="dxa"/>
            <w:tcBorders>
              <w:top w:val="single" w:sz="4" w:space="0" w:color="auto"/>
              <w:left w:val="single" w:sz="4" w:space="0" w:color="auto"/>
              <w:bottom w:val="single" w:sz="4" w:space="0" w:color="auto"/>
              <w:right w:val="single" w:sz="4" w:space="0" w:color="auto"/>
            </w:tcBorders>
          </w:tcPr>
          <w:p w14:paraId="184FBB39" w14:textId="77777777" w:rsidR="001F7DB8" w:rsidRPr="00C427A1" w:rsidRDefault="001F7DB8" w:rsidP="003B7C69">
            <w:pPr>
              <w:overflowPunct w:val="0"/>
              <w:autoSpaceDE w:val="0"/>
              <w:autoSpaceDN w:val="0"/>
              <w:adjustRightInd w:val="0"/>
              <w:spacing w:before="0" w:after="0"/>
              <w:ind w:firstLine="0"/>
              <w:jc w:val="center"/>
              <w:textAlignment w:val="baseline"/>
            </w:pPr>
            <w:r w:rsidRPr="00C427A1">
              <w:t>1</w:t>
            </w:r>
          </w:p>
        </w:tc>
        <w:tc>
          <w:tcPr>
            <w:tcW w:w="3412" w:type="dxa"/>
            <w:tcBorders>
              <w:top w:val="single" w:sz="4" w:space="0" w:color="auto"/>
              <w:left w:val="single" w:sz="4" w:space="0" w:color="auto"/>
              <w:bottom w:val="single" w:sz="4" w:space="0" w:color="auto"/>
              <w:right w:val="single" w:sz="4" w:space="0" w:color="auto"/>
            </w:tcBorders>
          </w:tcPr>
          <w:p w14:paraId="45CE4B74" w14:textId="1725237B" w:rsidR="001F7DB8" w:rsidRPr="00C427A1" w:rsidRDefault="001F7DB8" w:rsidP="00901861">
            <w:pPr>
              <w:overflowPunct w:val="0"/>
              <w:autoSpaceDE w:val="0"/>
              <w:autoSpaceDN w:val="0"/>
              <w:adjustRightInd w:val="0"/>
              <w:spacing w:before="0" w:after="0"/>
              <w:ind w:firstLine="0"/>
              <w:jc w:val="left"/>
              <w:textAlignment w:val="baseline"/>
            </w:pPr>
            <w:r w:rsidRPr="00C427A1">
              <w:t xml:space="preserve">Формат ПФ указан в </w:t>
            </w:r>
            <w:r w:rsidR="00901861">
              <w:t>т</w:t>
            </w:r>
            <w:r w:rsidR="00E835C8" w:rsidRPr="00C427A1">
              <w:t xml:space="preserve">аблице </w:t>
            </w:r>
            <w:r w:rsidR="004F5D61" w:rsidRPr="00C427A1">
              <w:t>37</w:t>
            </w:r>
          </w:p>
        </w:tc>
      </w:tr>
      <w:tr w:rsidR="00C427A1" w:rsidRPr="00C427A1" w14:paraId="456E2980" w14:textId="77777777" w:rsidTr="00D008EF">
        <w:trPr>
          <w:trHeight w:val="302"/>
          <w:jc w:val="center"/>
        </w:trPr>
        <w:tc>
          <w:tcPr>
            <w:tcW w:w="1002" w:type="dxa"/>
            <w:tcBorders>
              <w:top w:val="single" w:sz="4" w:space="0" w:color="auto"/>
              <w:left w:val="single" w:sz="4" w:space="0" w:color="auto"/>
              <w:bottom w:val="single" w:sz="4" w:space="0" w:color="auto"/>
              <w:right w:val="single" w:sz="4" w:space="0" w:color="auto"/>
            </w:tcBorders>
          </w:tcPr>
          <w:p w14:paraId="0441D59C" w14:textId="77777777" w:rsidR="001F22B5" w:rsidRPr="00C427A1" w:rsidRDefault="001F22B5" w:rsidP="003B7C69">
            <w:pPr>
              <w:overflowPunct w:val="0"/>
              <w:autoSpaceDE w:val="0"/>
              <w:autoSpaceDN w:val="0"/>
              <w:adjustRightInd w:val="0"/>
              <w:spacing w:before="0" w:after="0"/>
              <w:ind w:firstLine="0"/>
              <w:textAlignment w:val="baseline"/>
            </w:pPr>
            <w:r w:rsidRPr="00C427A1">
              <w:t>1207</w:t>
            </w:r>
          </w:p>
        </w:tc>
        <w:tc>
          <w:tcPr>
            <w:tcW w:w="2578" w:type="dxa"/>
            <w:tcBorders>
              <w:top w:val="single" w:sz="4" w:space="0" w:color="auto"/>
              <w:left w:val="single" w:sz="4" w:space="0" w:color="auto"/>
              <w:bottom w:val="single" w:sz="4" w:space="0" w:color="auto"/>
              <w:right w:val="single" w:sz="4" w:space="0" w:color="auto"/>
            </w:tcBorders>
            <w:shd w:val="clear" w:color="auto" w:fill="auto"/>
            <w:noWrap/>
          </w:tcPr>
          <w:p w14:paraId="6CAC676F" w14:textId="77777777" w:rsidR="001F22B5" w:rsidRPr="00C427A1" w:rsidRDefault="002B5189" w:rsidP="003B7C69">
            <w:pPr>
              <w:overflowPunct w:val="0"/>
              <w:autoSpaceDE w:val="0"/>
              <w:autoSpaceDN w:val="0"/>
              <w:adjustRightInd w:val="0"/>
              <w:spacing w:before="0" w:after="0"/>
              <w:ind w:firstLine="0"/>
              <w:jc w:val="left"/>
              <w:textAlignment w:val="baseline"/>
            </w:pPr>
            <w:r w:rsidRPr="00C427A1">
              <w:t>признак торговли подакцизными товарами</w:t>
            </w:r>
          </w:p>
        </w:tc>
        <w:tc>
          <w:tcPr>
            <w:tcW w:w="1864" w:type="dxa"/>
            <w:tcBorders>
              <w:top w:val="single" w:sz="4" w:space="0" w:color="auto"/>
              <w:left w:val="single" w:sz="4" w:space="0" w:color="auto"/>
              <w:bottom w:val="single" w:sz="4" w:space="0" w:color="auto"/>
              <w:right w:val="single" w:sz="4" w:space="0" w:color="auto"/>
            </w:tcBorders>
          </w:tcPr>
          <w:p w14:paraId="2D08FC25" w14:textId="77777777" w:rsidR="001F22B5" w:rsidRPr="00C427A1" w:rsidRDefault="001F22B5" w:rsidP="003B7C69">
            <w:pPr>
              <w:overflowPunct w:val="0"/>
              <w:autoSpaceDE w:val="0"/>
              <w:autoSpaceDN w:val="0"/>
              <w:adjustRightInd w:val="0"/>
              <w:spacing w:before="0" w:after="0"/>
              <w:ind w:firstLine="0"/>
              <w:jc w:val="center"/>
              <w:textAlignment w:val="baseline"/>
            </w:pPr>
            <w:r w:rsidRPr="00C427A1">
              <w:t>Целое</w:t>
            </w:r>
          </w:p>
        </w:tc>
        <w:tc>
          <w:tcPr>
            <w:tcW w:w="1434" w:type="dxa"/>
            <w:tcBorders>
              <w:top w:val="single" w:sz="4" w:space="0" w:color="auto"/>
              <w:left w:val="single" w:sz="4" w:space="0" w:color="auto"/>
              <w:bottom w:val="single" w:sz="4" w:space="0" w:color="auto"/>
              <w:right w:val="single" w:sz="4" w:space="0" w:color="auto"/>
            </w:tcBorders>
          </w:tcPr>
          <w:p w14:paraId="4CBDE3CB" w14:textId="77777777" w:rsidR="001F22B5" w:rsidRPr="00C427A1" w:rsidRDefault="001F22B5" w:rsidP="003B7C69">
            <w:pPr>
              <w:overflowPunct w:val="0"/>
              <w:autoSpaceDE w:val="0"/>
              <w:autoSpaceDN w:val="0"/>
              <w:adjustRightInd w:val="0"/>
              <w:spacing w:before="0" w:after="0"/>
              <w:ind w:firstLine="0"/>
              <w:jc w:val="center"/>
              <w:textAlignment w:val="baseline"/>
            </w:pPr>
            <w:r w:rsidRPr="00C427A1">
              <w:rPr>
                <w:lang w:val="en-US"/>
              </w:rPr>
              <w:t>byte</w:t>
            </w:r>
          </w:p>
        </w:tc>
        <w:tc>
          <w:tcPr>
            <w:tcW w:w="1860" w:type="dxa"/>
            <w:tcBorders>
              <w:top w:val="single" w:sz="4" w:space="0" w:color="auto"/>
              <w:left w:val="single" w:sz="4" w:space="0" w:color="auto"/>
              <w:bottom w:val="single" w:sz="4" w:space="0" w:color="auto"/>
              <w:right w:val="single" w:sz="4" w:space="0" w:color="auto"/>
            </w:tcBorders>
          </w:tcPr>
          <w:p w14:paraId="2BD8C01C" w14:textId="77777777" w:rsidR="001F22B5" w:rsidRPr="00C427A1" w:rsidRDefault="001F22B5" w:rsidP="003B7C69">
            <w:pPr>
              <w:overflowPunct w:val="0"/>
              <w:autoSpaceDE w:val="0"/>
              <w:autoSpaceDN w:val="0"/>
              <w:adjustRightInd w:val="0"/>
              <w:spacing w:before="0" w:after="0"/>
              <w:ind w:firstLine="0"/>
              <w:jc w:val="center"/>
              <w:textAlignment w:val="baseline"/>
            </w:pPr>
            <w:r w:rsidRPr="00C427A1">
              <w:t>–</w:t>
            </w:r>
          </w:p>
        </w:tc>
        <w:tc>
          <w:tcPr>
            <w:tcW w:w="1018" w:type="dxa"/>
            <w:tcBorders>
              <w:top w:val="single" w:sz="4" w:space="0" w:color="auto"/>
              <w:left w:val="single" w:sz="4" w:space="0" w:color="auto"/>
              <w:bottom w:val="single" w:sz="4" w:space="0" w:color="auto"/>
              <w:right w:val="single" w:sz="4" w:space="0" w:color="auto"/>
            </w:tcBorders>
          </w:tcPr>
          <w:p w14:paraId="354EB216" w14:textId="77777777" w:rsidR="001F22B5" w:rsidRPr="00C427A1" w:rsidRDefault="001F22B5" w:rsidP="003B7C69">
            <w:pPr>
              <w:overflowPunct w:val="0"/>
              <w:autoSpaceDE w:val="0"/>
              <w:autoSpaceDN w:val="0"/>
              <w:adjustRightInd w:val="0"/>
              <w:spacing w:before="0" w:after="0"/>
              <w:ind w:firstLine="0"/>
              <w:jc w:val="center"/>
              <w:textAlignment w:val="baseline"/>
            </w:pPr>
            <w:r w:rsidRPr="00C427A1">
              <w:t>Да</w:t>
            </w:r>
          </w:p>
        </w:tc>
        <w:tc>
          <w:tcPr>
            <w:tcW w:w="1108" w:type="dxa"/>
            <w:tcBorders>
              <w:top w:val="single" w:sz="4" w:space="0" w:color="auto"/>
              <w:left w:val="single" w:sz="4" w:space="0" w:color="auto"/>
              <w:bottom w:val="single" w:sz="4" w:space="0" w:color="auto"/>
              <w:right w:val="single" w:sz="4" w:space="0" w:color="auto"/>
            </w:tcBorders>
          </w:tcPr>
          <w:p w14:paraId="2712CD83" w14:textId="77777777" w:rsidR="001F22B5" w:rsidRPr="00C427A1" w:rsidRDefault="001F22B5" w:rsidP="003B7C69">
            <w:pPr>
              <w:overflowPunct w:val="0"/>
              <w:autoSpaceDE w:val="0"/>
              <w:autoSpaceDN w:val="0"/>
              <w:adjustRightInd w:val="0"/>
              <w:spacing w:before="0" w:after="0"/>
              <w:ind w:firstLine="0"/>
              <w:jc w:val="center"/>
              <w:textAlignment w:val="baseline"/>
            </w:pPr>
            <w:r w:rsidRPr="00C427A1">
              <w:t>1</w:t>
            </w:r>
          </w:p>
        </w:tc>
        <w:tc>
          <w:tcPr>
            <w:tcW w:w="3412" w:type="dxa"/>
            <w:tcBorders>
              <w:top w:val="single" w:sz="4" w:space="0" w:color="auto"/>
              <w:left w:val="single" w:sz="4" w:space="0" w:color="auto"/>
              <w:bottom w:val="single" w:sz="4" w:space="0" w:color="auto"/>
              <w:right w:val="single" w:sz="4" w:space="0" w:color="auto"/>
            </w:tcBorders>
          </w:tcPr>
          <w:p w14:paraId="1762D410" w14:textId="77777777" w:rsidR="001F22B5" w:rsidRPr="00C427A1" w:rsidRDefault="001F22B5" w:rsidP="003B7C69">
            <w:pPr>
              <w:overflowPunct w:val="0"/>
              <w:autoSpaceDE w:val="0"/>
              <w:autoSpaceDN w:val="0"/>
              <w:adjustRightInd w:val="0"/>
              <w:spacing w:before="0" w:after="0"/>
              <w:ind w:firstLine="0"/>
              <w:jc w:val="left"/>
              <w:textAlignment w:val="baseline"/>
            </w:pPr>
            <w:r w:rsidRPr="00C427A1">
              <w:t xml:space="preserve">Принимает значения «1» и «0». </w:t>
            </w:r>
            <w:r w:rsidR="002E295A" w:rsidRPr="00C427A1">
              <w:t>При значении «0» реквизит не включается в состав ФД в ПФ.</w:t>
            </w:r>
          </w:p>
        </w:tc>
      </w:tr>
      <w:tr w:rsidR="00C427A1" w:rsidRPr="00C427A1" w14:paraId="0C2C51EA" w14:textId="77777777" w:rsidTr="00D008EF">
        <w:trPr>
          <w:trHeight w:val="302"/>
          <w:jc w:val="center"/>
        </w:trPr>
        <w:tc>
          <w:tcPr>
            <w:tcW w:w="1002" w:type="dxa"/>
            <w:tcBorders>
              <w:top w:val="single" w:sz="4" w:space="0" w:color="auto"/>
              <w:left w:val="single" w:sz="4" w:space="0" w:color="auto"/>
              <w:bottom w:val="single" w:sz="4" w:space="0" w:color="auto"/>
              <w:right w:val="single" w:sz="4" w:space="0" w:color="auto"/>
            </w:tcBorders>
          </w:tcPr>
          <w:p w14:paraId="2E3AFC7A" w14:textId="77777777" w:rsidR="003E65B3" w:rsidRPr="00C427A1" w:rsidRDefault="003E65B3" w:rsidP="003B7C69">
            <w:pPr>
              <w:overflowPunct w:val="0"/>
              <w:autoSpaceDE w:val="0"/>
              <w:autoSpaceDN w:val="0"/>
              <w:adjustRightInd w:val="0"/>
              <w:spacing w:before="0" w:after="0"/>
              <w:ind w:firstLine="0"/>
              <w:textAlignment w:val="baseline"/>
            </w:pPr>
            <w:r w:rsidRPr="00C427A1">
              <w:t>1208</w:t>
            </w:r>
          </w:p>
        </w:tc>
        <w:tc>
          <w:tcPr>
            <w:tcW w:w="2578" w:type="dxa"/>
            <w:tcBorders>
              <w:top w:val="single" w:sz="4" w:space="0" w:color="auto"/>
              <w:left w:val="single" w:sz="4" w:space="0" w:color="auto"/>
              <w:bottom w:val="single" w:sz="4" w:space="0" w:color="auto"/>
              <w:right w:val="single" w:sz="4" w:space="0" w:color="auto"/>
            </w:tcBorders>
            <w:shd w:val="clear" w:color="auto" w:fill="auto"/>
            <w:noWrap/>
          </w:tcPr>
          <w:p w14:paraId="27F49A28" w14:textId="77777777" w:rsidR="003E65B3" w:rsidRPr="00C427A1" w:rsidRDefault="003E65B3" w:rsidP="003B7C69">
            <w:pPr>
              <w:overflowPunct w:val="0"/>
              <w:autoSpaceDE w:val="0"/>
              <w:autoSpaceDN w:val="0"/>
              <w:adjustRightInd w:val="0"/>
              <w:spacing w:before="0" w:after="0"/>
              <w:ind w:firstLine="0"/>
              <w:jc w:val="left"/>
              <w:textAlignment w:val="baseline"/>
            </w:pPr>
            <w:r w:rsidRPr="00C427A1">
              <w:t>сайт чеков</w:t>
            </w:r>
          </w:p>
        </w:tc>
        <w:tc>
          <w:tcPr>
            <w:tcW w:w="1864" w:type="dxa"/>
            <w:tcBorders>
              <w:top w:val="single" w:sz="4" w:space="0" w:color="auto"/>
              <w:left w:val="single" w:sz="4" w:space="0" w:color="auto"/>
              <w:bottom w:val="single" w:sz="4" w:space="0" w:color="auto"/>
              <w:right w:val="single" w:sz="4" w:space="0" w:color="auto"/>
            </w:tcBorders>
          </w:tcPr>
          <w:p w14:paraId="6DCAAF18" w14:textId="77777777" w:rsidR="003E65B3" w:rsidRPr="00C427A1" w:rsidRDefault="003E65B3" w:rsidP="003B7C69">
            <w:pPr>
              <w:overflowPunct w:val="0"/>
              <w:autoSpaceDE w:val="0"/>
              <w:autoSpaceDN w:val="0"/>
              <w:adjustRightInd w:val="0"/>
              <w:spacing w:before="0" w:after="0"/>
              <w:ind w:firstLine="0"/>
              <w:jc w:val="center"/>
              <w:textAlignment w:val="baseline"/>
            </w:pPr>
            <w:r w:rsidRPr="00C427A1">
              <w:t>Текст</w:t>
            </w:r>
          </w:p>
        </w:tc>
        <w:tc>
          <w:tcPr>
            <w:tcW w:w="1434" w:type="dxa"/>
            <w:tcBorders>
              <w:top w:val="single" w:sz="4" w:space="0" w:color="auto"/>
              <w:left w:val="single" w:sz="4" w:space="0" w:color="auto"/>
              <w:bottom w:val="single" w:sz="4" w:space="0" w:color="auto"/>
              <w:right w:val="single" w:sz="4" w:space="0" w:color="auto"/>
            </w:tcBorders>
          </w:tcPr>
          <w:p w14:paraId="13AC1F43" w14:textId="77777777" w:rsidR="003E65B3" w:rsidRPr="00C427A1" w:rsidRDefault="003E65B3" w:rsidP="003B7C69">
            <w:pPr>
              <w:overflowPunct w:val="0"/>
              <w:autoSpaceDE w:val="0"/>
              <w:autoSpaceDN w:val="0"/>
              <w:adjustRightInd w:val="0"/>
              <w:spacing w:before="0" w:after="0"/>
              <w:ind w:firstLine="0"/>
              <w:jc w:val="center"/>
              <w:textAlignment w:val="baseline"/>
            </w:pPr>
            <w:r w:rsidRPr="00C427A1">
              <w:t>Строка</w:t>
            </w:r>
          </w:p>
        </w:tc>
        <w:tc>
          <w:tcPr>
            <w:tcW w:w="1860" w:type="dxa"/>
            <w:tcBorders>
              <w:top w:val="single" w:sz="4" w:space="0" w:color="auto"/>
              <w:left w:val="single" w:sz="4" w:space="0" w:color="auto"/>
              <w:bottom w:val="single" w:sz="4" w:space="0" w:color="auto"/>
              <w:right w:val="single" w:sz="4" w:space="0" w:color="auto"/>
            </w:tcBorders>
          </w:tcPr>
          <w:p w14:paraId="4D380469" w14:textId="77777777" w:rsidR="003E65B3" w:rsidRPr="00C427A1" w:rsidRDefault="003E65B3" w:rsidP="003B7C69">
            <w:pPr>
              <w:overflowPunct w:val="0"/>
              <w:autoSpaceDE w:val="0"/>
              <w:autoSpaceDN w:val="0"/>
              <w:adjustRightInd w:val="0"/>
              <w:spacing w:before="0" w:after="0"/>
              <w:ind w:firstLine="0"/>
              <w:jc w:val="center"/>
              <w:textAlignment w:val="baseline"/>
            </w:pPr>
            <w:r w:rsidRPr="00C427A1">
              <w:rPr>
                <w:lang w:val="en-US"/>
              </w:rPr>
              <w:t>{</w:t>
            </w:r>
            <w:r w:rsidRPr="00C427A1">
              <w:t>С</w:t>
            </w:r>
            <w:r w:rsidRPr="00C427A1">
              <w:rPr>
                <w:lang w:val="en-US"/>
              </w:rPr>
              <w:t>}</w:t>
            </w:r>
          </w:p>
        </w:tc>
        <w:tc>
          <w:tcPr>
            <w:tcW w:w="1018" w:type="dxa"/>
            <w:tcBorders>
              <w:top w:val="single" w:sz="4" w:space="0" w:color="auto"/>
              <w:left w:val="single" w:sz="4" w:space="0" w:color="auto"/>
              <w:bottom w:val="single" w:sz="4" w:space="0" w:color="auto"/>
              <w:right w:val="single" w:sz="4" w:space="0" w:color="auto"/>
            </w:tcBorders>
          </w:tcPr>
          <w:p w14:paraId="790E1D63" w14:textId="77777777" w:rsidR="003E65B3" w:rsidRPr="00C427A1" w:rsidRDefault="003E65B3" w:rsidP="003B7C69">
            <w:pPr>
              <w:overflowPunct w:val="0"/>
              <w:autoSpaceDE w:val="0"/>
              <w:autoSpaceDN w:val="0"/>
              <w:adjustRightInd w:val="0"/>
              <w:spacing w:before="0" w:after="0"/>
              <w:ind w:firstLine="0"/>
              <w:jc w:val="center"/>
              <w:textAlignment w:val="baseline"/>
            </w:pPr>
            <w:r w:rsidRPr="00C427A1">
              <w:t>Нет</w:t>
            </w:r>
          </w:p>
        </w:tc>
        <w:tc>
          <w:tcPr>
            <w:tcW w:w="1108" w:type="dxa"/>
            <w:tcBorders>
              <w:top w:val="single" w:sz="4" w:space="0" w:color="auto"/>
              <w:left w:val="single" w:sz="4" w:space="0" w:color="auto"/>
              <w:bottom w:val="single" w:sz="4" w:space="0" w:color="auto"/>
              <w:right w:val="single" w:sz="4" w:space="0" w:color="auto"/>
            </w:tcBorders>
          </w:tcPr>
          <w:p w14:paraId="2D8A58BA" w14:textId="77777777" w:rsidR="003E65B3" w:rsidRPr="00C427A1" w:rsidRDefault="003E65B3" w:rsidP="003B7C69">
            <w:pPr>
              <w:overflowPunct w:val="0"/>
              <w:autoSpaceDE w:val="0"/>
              <w:autoSpaceDN w:val="0"/>
              <w:adjustRightInd w:val="0"/>
              <w:spacing w:before="0" w:after="0"/>
              <w:ind w:firstLine="0"/>
              <w:jc w:val="center"/>
              <w:textAlignment w:val="baseline"/>
            </w:pPr>
            <w:r w:rsidRPr="00C427A1">
              <w:t>256</w:t>
            </w:r>
          </w:p>
        </w:tc>
        <w:tc>
          <w:tcPr>
            <w:tcW w:w="3412" w:type="dxa"/>
            <w:tcBorders>
              <w:top w:val="single" w:sz="4" w:space="0" w:color="auto"/>
              <w:left w:val="single" w:sz="4" w:space="0" w:color="auto"/>
              <w:bottom w:val="single" w:sz="4" w:space="0" w:color="auto"/>
              <w:right w:val="single" w:sz="4" w:space="0" w:color="auto"/>
            </w:tcBorders>
          </w:tcPr>
          <w:p w14:paraId="2F7A917E" w14:textId="77777777" w:rsidR="003E65B3" w:rsidRPr="00C427A1" w:rsidRDefault="003E65B3" w:rsidP="003B7C69">
            <w:pPr>
              <w:overflowPunct w:val="0"/>
              <w:autoSpaceDE w:val="0"/>
              <w:autoSpaceDN w:val="0"/>
              <w:adjustRightInd w:val="0"/>
              <w:spacing w:before="0" w:after="0"/>
              <w:ind w:firstLine="0"/>
              <w:jc w:val="left"/>
              <w:textAlignment w:val="baseline"/>
            </w:pPr>
          </w:p>
        </w:tc>
      </w:tr>
      <w:tr w:rsidR="00C427A1" w:rsidRPr="00C427A1" w14:paraId="76429D49" w14:textId="77777777" w:rsidTr="00D008EF">
        <w:trPr>
          <w:trHeight w:val="302"/>
          <w:jc w:val="center"/>
        </w:trPr>
        <w:tc>
          <w:tcPr>
            <w:tcW w:w="1002" w:type="dxa"/>
            <w:tcBorders>
              <w:top w:val="single" w:sz="4" w:space="0" w:color="auto"/>
              <w:left w:val="single" w:sz="4" w:space="0" w:color="auto"/>
              <w:bottom w:val="single" w:sz="4" w:space="0" w:color="auto"/>
              <w:right w:val="single" w:sz="4" w:space="0" w:color="auto"/>
            </w:tcBorders>
          </w:tcPr>
          <w:p w14:paraId="1B4F27E5" w14:textId="77777777" w:rsidR="00386D14" w:rsidRPr="00C427A1" w:rsidRDefault="00386D14" w:rsidP="003B7C69">
            <w:pPr>
              <w:overflowPunct w:val="0"/>
              <w:autoSpaceDE w:val="0"/>
              <w:autoSpaceDN w:val="0"/>
              <w:adjustRightInd w:val="0"/>
              <w:spacing w:before="0" w:after="0"/>
              <w:ind w:firstLine="0"/>
              <w:jc w:val="left"/>
              <w:textAlignment w:val="baseline"/>
            </w:pPr>
            <w:r w:rsidRPr="00C427A1">
              <w:t>1209</w:t>
            </w:r>
          </w:p>
        </w:tc>
        <w:tc>
          <w:tcPr>
            <w:tcW w:w="2578" w:type="dxa"/>
            <w:tcBorders>
              <w:top w:val="single" w:sz="4" w:space="0" w:color="auto"/>
              <w:left w:val="single" w:sz="4" w:space="0" w:color="auto"/>
              <w:bottom w:val="single" w:sz="4" w:space="0" w:color="auto"/>
              <w:right w:val="single" w:sz="4" w:space="0" w:color="auto"/>
            </w:tcBorders>
            <w:shd w:val="clear" w:color="auto" w:fill="auto"/>
            <w:noWrap/>
          </w:tcPr>
          <w:p w14:paraId="46BA4446" w14:textId="77777777" w:rsidR="00386D14" w:rsidRPr="00C427A1" w:rsidRDefault="00386D14" w:rsidP="003B7C69">
            <w:pPr>
              <w:overflowPunct w:val="0"/>
              <w:autoSpaceDE w:val="0"/>
              <w:autoSpaceDN w:val="0"/>
              <w:adjustRightInd w:val="0"/>
              <w:spacing w:before="0" w:after="0"/>
              <w:ind w:firstLine="0"/>
              <w:jc w:val="left"/>
              <w:textAlignment w:val="baseline"/>
            </w:pPr>
            <w:r w:rsidRPr="00C427A1">
              <w:t>версия ФФД</w:t>
            </w:r>
          </w:p>
        </w:tc>
        <w:tc>
          <w:tcPr>
            <w:tcW w:w="1864" w:type="dxa"/>
          </w:tcPr>
          <w:p w14:paraId="72DA013A" w14:textId="77777777" w:rsidR="00386D14" w:rsidRPr="00C427A1" w:rsidRDefault="00386D14" w:rsidP="003B7C69">
            <w:pPr>
              <w:overflowPunct w:val="0"/>
              <w:autoSpaceDE w:val="0"/>
              <w:autoSpaceDN w:val="0"/>
              <w:adjustRightInd w:val="0"/>
              <w:spacing w:before="0" w:after="0"/>
              <w:ind w:firstLine="0"/>
              <w:jc w:val="center"/>
              <w:textAlignment w:val="baseline"/>
            </w:pPr>
            <w:r w:rsidRPr="00C427A1">
              <w:t>Целое</w:t>
            </w:r>
          </w:p>
        </w:tc>
        <w:tc>
          <w:tcPr>
            <w:tcW w:w="1434" w:type="dxa"/>
          </w:tcPr>
          <w:p w14:paraId="306DF912" w14:textId="77777777" w:rsidR="00386D14" w:rsidRPr="00C427A1" w:rsidRDefault="00386D14" w:rsidP="003B7C69">
            <w:pPr>
              <w:overflowPunct w:val="0"/>
              <w:autoSpaceDE w:val="0"/>
              <w:autoSpaceDN w:val="0"/>
              <w:adjustRightInd w:val="0"/>
              <w:spacing w:before="0" w:after="0"/>
              <w:ind w:firstLine="0"/>
              <w:jc w:val="center"/>
              <w:textAlignment w:val="baseline"/>
            </w:pPr>
            <w:r w:rsidRPr="00C427A1">
              <w:rPr>
                <w:lang w:val="en-US"/>
              </w:rPr>
              <w:t>byte</w:t>
            </w:r>
          </w:p>
        </w:tc>
        <w:tc>
          <w:tcPr>
            <w:tcW w:w="1860" w:type="dxa"/>
          </w:tcPr>
          <w:p w14:paraId="05F8E9B4" w14:textId="77777777" w:rsidR="00386D14" w:rsidRPr="00C427A1" w:rsidRDefault="00386D14" w:rsidP="003B7C69">
            <w:pPr>
              <w:overflowPunct w:val="0"/>
              <w:autoSpaceDE w:val="0"/>
              <w:autoSpaceDN w:val="0"/>
              <w:adjustRightInd w:val="0"/>
              <w:spacing w:before="0" w:after="0"/>
              <w:ind w:firstLine="0"/>
              <w:jc w:val="center"/>
              <w:textAlignment w:val="baseline"/>
            </w:pPr>
            <w:r w:rsidRPr="00C427A1">
              <w:t>{Ц</w:t>
            </w:r>
            <w:proofErr w:type="gramStart"/>
            <w:r w:rsidRPr="00C427A1">
              <w:t>}.{</w:t>
            </w:r>
            <w:proofErr w:type="gramEnd"/>
            <w:r w:rsidRPr="00C427A1">
              <w:t>Ц}</w:t>
            </w:r>
          </w:p>
        </w:tc>
        <w:tc>
          <w:tcPr>
            <w:tcW w:w="1018" w:type="dxa"/>
          </w:tcPr>
          <w:p w14:paraId="392A60C7" w14:textId="77777777" w:rsidR="00386D14" w:rsidRPr="00C427A1" w:rsidRDefault="00386D14" w:rsidP="003B7C69">
            <w:pPr>
              <w:overflowPunct w:val="0"/>
              <w:autoSpaceDE w:val="0"/>
              <w:autoSpaceDN w:val="0"/>
              <w:adjustRightInd w:val="0"/>
              <w:spacing w:before="0" w:after="0"/>
              <w:ind w:firstLine="0"/>
              <w:jc w:val="left"/>
              <w:textAlignment w:val="baseline"/>
            </w:pPr>
            <w:r w:rsidRPr="00C427A1">
              <w:t>Да</w:t>
            </w:r>
          </w:p>
        </w:tc>
        <w:tc>
          <w:tcPr>
            <w:tcW w:w="1108" w:type="dxa"/>
          </w:tcPr>
          <w:p w14:paraId="29CF8996" w14:textId="77777777" w:rsidR="00386D14" w:rsidRPr="00C427A1" w:rsidRDefault="00386D14" w:rsidP="003B7C69">
            <w:pPr>
              <w:overflowPunct w:val="0"/>
              <w:autoSpaceDE w:val="0"/>
              <w:autoSpaceDN w:val="0"/>
              <w:adjustRightInd w:val="0"/>
              <w:spacing w:before="0" w:after="0"/>
              <w:ind w:firstLine="0"/>
              <w:jc w:val="center"/>
              <w:textAlignment w:val="baseline"/>
            </w:pPr>
            <w:r w:rsidRPr="00C427A1">
              <w:t>1</w:t>
            </w:r>
          </w:p>
        </w:tc>
        <w:tc>
          <w:tcPr>
            <w:tcW w:w="3412" w:type="dxa"/>
            <w:tcBorders>
              <w:top w:val="single" w:sz="4" w:space="0" w:color="auto"/>
              <w:left w:val="single" w:sz="4" w:space="0" w:color="auto"/>
              <w:bottom w:val="single" w:sz="4" w:space="0" w:color="auto"/>
              <w:right w:val="single" w:sz="4" w:space="0" w:color="auto"/>
            </w:tcBorders>
          </w:tcPr>
          <w:p w14:paraId="19DE0A6C" w14:textId="4C0E41CB" w:rsidR="00386D14" w:rsidRPr="00C427A1" w:rsidRDefault="00386D14" w:rsidP="00901861">
            <w:pPr>
              <w:overflowPunct w:val="0"/>
              <w:autoSpaceDE w:val="0"/>
              <w:autoSpaceDN w:val="0"/>
              <w:adjustRightInd w:val="0"/>
              <w:spacing w:before="0" w:after="0"/>
              <w:ind w:firstLine="0"/>
              <w:jc w:val="left"/>
              <w:textAlignment w:val="baseline"/>
            </w:pPr>
            <w:r w:rsidRPr="00C427A1">
              <w:t xml:space="preserve">На печать выводится параметр «Номер версии </w:t>
            </w:r>
            <w:r w:rsidRPr="00C427A1">
              <w:lastRenderedPageBreak/>
              <w:t xml:space="preserve">формата ФД», указанный в </w:t>
            </w:r>
            <w:r w:rsidR="00901861">
              <w:t>т</w:t>
            </w:r>
            <w:r w:rsidR="00E835C8" w:rsidRPr="00C427A1">
              <w:t xml:space="preserve">аблице </w:t>
            </w:r>
            <w:r w:rsidRPr="00C427A1">
              <w:t>3</w:t>
            </w:r>
          </w:p>
        </w:tc>
      </w:tr>
      <w:tr w:rsidR="00C427A1" w:rsidRPr="00C427A1" w14:paraId="30895E7C" w14:textId="77777777" w:rsidTr="00D008EF">
        <w:trPr>
          <w:trHeight w:val="302"/>
          <w:jc w:val="center"/>
        </w:trPr>
        <w:tc>
          <w:tcPr>
            <w:tcW w:w="1002" w:type="dxa"/>
            <w:tcBorders>
              <w:top w:val="single" w:sz="4" w:space="0" w:color="auto"/>
              <w:left w:val="single" w:sz="4" w:space="0" w:color="auto"/>
              <w:bottom w:val="single" w:sz="4" w:space="0" w:color="auto"/>
              <w:right w:val="single" w:sz="4" w:space="0" w:color="auto"/>
            </w:tcBorders>
          </w:tcPr>
          <w:p w14:paraId="7498E15E" w14:textId="77777777" w:rsidR="00A92AA6" w:rsidRPr="00C427A1" w:rsidRDefault="00A92AA6" w:rsidP="003B7C69">
            <w:pPr>
              <w:overflowPunct w:val="0"/>
              <w:autoSpaceDE w:val="0"/>
              <w:autoSpaceDN w:val="0"/>
              <w:adjustRightInd w:val="0"/>
              <w:spacing w:before="0" w:after="0"/>
              <w:ind w:firstLine="0"/>
              <w:textAlignment w:val="baseline"/>
            </w:pPr>
            <w:r w:rsidRPr="00C427A1">
              <w:lastRenderedPageBreak/>
              <w:t>1212</w:t>
            </w:r>
          </w:p>
        </w:tc>
        <w:tc>
          <w:tcPr>
            <w:tcW w:w="2578" w:type="dxa"/>
            <w:tcBorders>
              <w:top w:val="single" w:sz="4" w:space="0" w:color="auto"/>
              <w:left w:val="single" w:sz="4" w:space="0" w:color="auto"/>
              <w:bottom w:val="single" w:sz="4" w:space="0" w:color="auto"/>
              <w:right w:val="single" w:sz="4" w:space="0" w:color="auto"/>
            </w:tcBorders>
            <w:shd w:val="clear" w:color="auto" w:fill="auto"/>
            <w:noWrap/>
          </w:tcPr>
          <w:p w14:paraId="280ACA10" w14:textId="77777777" w:rsidR="00A92AA6" w:rsidRPr="00C427A1" w:rsidRDefault="002033FE" w:rsidP="003B7C69">
            <w:pPr>
              <w:overflowPunct w:val="0"/>
              <w:autoSpaceDE w:val="0"/>
              <w:autoSpaceDN w:val="0"/>
              <w:adjustRightInd w:val="0"/>
              <w:spacing w:before="0" w:after="0"/>
              <w:ind w:firstLine="0"/>
              <w:jc w:val="left"/>
              <w:textAlignment w:val="baseline"/>
            </w:pPr>
            <w:r w:rsidRPr="00C427A1">
              <w:t>признак предмета расчета</w:t>
            </w:r>
          </w:p>
        </w:tc>
        <w:tc>
          <w:tcPr>
            <w:tcW w:w="1864" w:type="dxa"/>
          </w:tcPr>
          <w:p w14:paraId="40F6857B" w14:textId="77777777" w:rsidR="00A92AA6" w:rsidRPr="00C427A1" w:rsidRDefault="0072025E" w:rsidP="003B7C69">
            <w:pPr>
              <w:overflowPunct w:val="0"/>
              <w:autoSpaceDE w:val="0"/>
              <w:autoSpaceDN w:val="0"/>
              <w:adjustRightInd w:val="0"/>
              <w:spacing w:before="0" w:after="0"/>
              <w:ind w:firstLine="0"/>
              <w:jc w:val="center"/>
              <w:textAlignment w:val="baseline"/>
            </w:pPr>
            <w:r w:rsidRPr="00C427A1">
              <w:t>Целое</w:t>
            </w:r>
          </w:p>
        </w:tc>
        <w:tc>
          <w:tcPr>
            <w:tcW w:w="1434" w:type="dxa"/>
          </w:tcPr>
          <w:p w14:paraId="4C6B85F7" w14:textId="77777777" w:rsidR="00A92AA6" w:rsidRPr="00C427A1" w:rsidRDefault="00987673" w:rsidP="003B7C69">
            <w:pPr>
              <w:overflowPunct w:val="0"/>
              <w:autoSpaceDE w:val="0"/>
              <w:autoSpaceDN w:val="0"/>
              <w:adjustRightInd w:val="0"/>
              <w:spacing w:before="0" w:after="0"/>
              <w:ind w:firstLine="0"/>
              <w:jc w:val="center"/>
              <w:textAlignment w:val="baseline"/>
              <w:rPr>
                <w:lang w:val="en-US"/>
              </w:rPr>
            </w:pPr>
            <w:r w:rsidRPr="00C427A1">
              <w:rPr>
                <w:lang w:val="en-US"/>
              </w:rPr>
              <w:t>byte</w:t>
            </w:r>
          </w:p>
        </w:tc>
        <w:tc>
          <w:tcPr>
            <w:tcW w:w="1860" w:type="dxa"/>
          </w:tcPr>
          <w:p w14:paraId="53FF3D1B" w14:textId="24222700" w:rsidR="00A92AA6" w:rsidRPr="00C427A1" w:rsidRDefault="00F257A8" w:rsidP="00430DCA">
            <w:pPr>
              <w:overflowPunct w:val="0"/>
              <w:autoSpaceDE w:val="0"/>
              <w:autoSpaceDN w:val="0"/>
              <w:adjustRightInd w:val="0"/>
              <w:spacing w:before="0" w:after="0"/>
              <w:ind w:firstLine="0"/>
              <w:jc w:val="center"/>
              <w:textAlignment w:val="baseline"/>
            </w:pPr>
            <w:r w:rsidRPr="00C427A1">
              <w:t xml:space="preserve">Приведены в </w:t>
            </w:r>
            <w:r w:rsidR="00430DCA">
              <w:t>т</w:t>
            </w:r>
            <w:r w:rsidR="00E835C8" w:rsidRPr="00C427A1">
              <w:t xml:space="preserve">аблице </w:t>
            </w:r>
            <w:r w:rsidR="004F5D61" w:rsidRPr="00C427A1">
              <w:t>29</w:t>
            </w:r>
          </w:p>
        </w:tc>
        <w:tc>
          <w:tcPr>
            <w:tcW w:w="1018" w:type="dxa"/>
          </w:tcPr>
          <w:p w14:paraId="01D80FA0" w14:textId="77777777" w:rsidR="00A92AA6" w:rsidRPr="00C427A1" w:rsidRDefault="00A92AA6" w:rsidP="003B7C69">
            <w:pPr>
              <w:overflowPunct w:val="0"/>
              <w:autoSpaceDE w:val="0"/>
              <w:autoSpaceDN w:val="0"/>
              <w:adjustRightInd w:val="0"/>
              <w:spacing w:before="0" w:after="0"/>
              <w:ind w:firstLine="0"/>
              <w:jc w:val="center"/>
              <w:textAlignment w:val="baseline"/>
            </w:pPr>
            <w:r w:rsidRPr="00C427A1">
              <w:t>Да</w:t>
            </w:r>
          </w:p>
        </w:tc>
        <w:tc>
          <w:tcPr>
            <w:tcW w:w="1108" w:type="dxa"/>
          </w:tcPr>
          <w:p w14:paraId="58DC264B" w14:textId="77777777" w:rsidR="00A92AA6" w:rsidRPr="00C427A1" w:rsidRDefault="00987673" w:rsidP="003B7C69">
            <w:pPr>
              <w:overflowPunct w:val="0"/>
              <w:autoSpaceDE w:val="0"/>
              <w:autoSpaceDN w:val="0"/>
              <w:adjustRightInd w:val="0"/>
              <w:spacing w:before="0" w:after="0"/>
              <w:ind w:firstLine="0"/>
              <w:jc w:val="center"/>
              <w:textAlignment w:val="baseline"/>
              <w:rPr>
                <w:lang w:val="en-US"/>
              </w:rPr>
            </w:pPr>
            <w:r w:rsidRPr="00C427A1">
              <w:rPr>
                <w:lang w:val="en-US"/>
              </w:rPr>
              <w:t>1</w:t>
            </w:r>
          </w:p>
        </w:tc>
        <w:tc>
          <w:tcPr>
            <w:tcW w:w="3412" w:type="dxa"/>
            <w:tcBorders>
              <w:top w:val="single" w:sz="4" w:space="0" w:color="auto"/>
              <w:left w:val="single" w:sz="4" w:space="0" w:color="auto"/>
              <w:bottom w:val="single" w:sz="4" w:space="0" w:color="auto"/>
              <w:right w:val="single" w:sz="4" w:space="0" w:color="auto"/>
            </w:tcBorders>
          </w:tcPr>
          <w:p w14:paraId="10B5FBCB" w14:textId="77777777" w:rsidR="00A92AA6" w:rsidRPr="00C427A1" w:rsidRDefault="00A92AA6" w:rsidP="003B7C69">
            <w:pPr>
              <w:overflowPunct w:val="0"/>
              <w:autoSpaceDE w:val="0"/>
              <w:autoSpaceDN w:val="0"/>
              <w:adjustRightInd w:val="0"/>
              <w:spacing w:before="0" w:after="0"/>
              <w:ind w:firstLine="0"/>
              <w:jc w:val="left"/>
              <w:textAlignment w:val="baseline"/>
            </w:pPr>
          </w:p>
        </w:tc>
      </w:tr>
      <w:tr w:rsidR="00C427A1" w:rsidRPr="00C427A1" w14:paraId="051EB1AD" w14:textId="77777777" w:rsidTr="00D008EF">
        <w:trPr>
          <w:trHeight w:val="302"/>
          <w:jc w:val="center"/>
        </w:trPr>
        <w:tc>
          <w:tcPr>
            <w:tcW w:w="1002" w:type="dxa"/>
            <w:tcBorders>
              <w:top w:val="single" w:sz="4" w:space="0" w:color="auto"/>
              <w:left w:val="single" w:sz="4" w:space="0" w:color="auto"/>
              <w:bottom w:val="single" w:sz="4" w:space="0" w:color="auto"/>
              <w:right w:val="single" w:sz="4" w:space="0" w:color="auto"/>
            </w:tcBorders>
          </w:tcPr>
          <w:p w14:paraId="20FA7651" w14:textId="77777777" w:rsidR="00C44B9B" w:rsidRPr="00C427A1" w:rsidRDefault="00C44B9B" w:rsidP="003B7C69">
            <w:pPr>
              <w:overflowPunct w:val="0"/>
              <w:autoSpaceDE w:val="0"/>
              <w:autoSpaceDN w:val="0"/>
              <w:adjustRightInd w:val="0"/>
              <w:spacing w:before="0" w:after="0"/>
              <w:ind w:firstLine="0"/>
              <w:textAlignment w:val="baseline"/>
            </w:pPr>
            <w:r w:rsidRPr="00C427A1">
              <w:t>1213</w:t>
            </w:r>
          </w:p>
        </w:tc>
        <w:tc>
          <w:tcPr>
            <w:tcW w:w="2578" w:type="dxa"/>
            <w:tcBorders>
              <w:top w:val="single" w:sz="4" w:space="0" w:color="auto"/>
              <w:left w:val="single" w:sz="4" w:space="0" w:color="auto"/>
              <w:bottom w:val="single" w:sz="4" w:space="0" w:color="auto"/>
              <w:right w:val="single" w:sz="4" w:space="0" w:color="auto"/>
            </w:tcBorders>
            <w:shd w:val="clear" w:color="auto" w:fill="auto"/>
            <w:noWrap/>
          </w:tcPr>
          <w:p w14:paraId="4399CEE7" w14:textId="77777777" w:rsidR="00C44B9B" w:rsidRPr="00C427A1" w:rsidRDefault="00C44B9B" w:rsidP="003B7C69">
            <w:pPr>
              <w:overflowPunct w:val="0"/>
              <w:autoSpaceDE w:val="0"/>
              <w:autoSpaceDN w:val="0"/>
              <w:adjustRightInd w:val="0"/>
              <w:spacing w:before="0" w:after="0"/>
              <w:ind w:firstLine="0"/>
              <w:jc w:val="left"/>
              <w:textAlignment w:val="baseline"/>
            </w:pPr>
            <w:r w:rsidRPr="00C427A1">
              <w:t>ресурс ключей ФП</w:t>
            </w:r>
          </w:p>
        </w:tc>
        <w:tc>
          <w:tcPr>
            <w:tcW w:w="1864" w:type="dxa"/>
          </w:tcPr>
          <w:p w14:paraId="7EA346B6" w14:textId="77777777" w:rsidR="00C44B9B" w:rsidRPr="00C427A1" w:rsidRDefault="00C44B9B" w:rsidP="003B7C69">
            <w:pPr>
              <w:overflowPunct w:val="0"/>
              <w:autoSpaceDE w:val="0"/>
              <w:autoSpaceDN w:val="0"/>
              <w:adjustRightInd w:val="0"/>
              <w:spacing w:before="0" w:after="0"/>
              <w:ind w:firstLine="0"/>
              <w:jc w:val="center"/>
              <w:textAlignment w:val="baseline"/>
            </w:pPr>
            <w:r w:rsidRPr="00C427A1">
              <w:t>Целое</w:t>
            </w:r>
          </w:p>
        </w:tc>
        <w:tc>
          <w:tcPr>
            <w:tcW w:w="1434" w:type="dxa"/>
          </w:tcPr>
          <w:p w14:paraId="58DCA94E" w14:textId="77777777" w:rsidR="00C44B9B" w:rsidRPr="00C427A1" w:rsidRDefault="003747C5" w:rsidP="003B7C69">
            <w:pPr>
              <w:overflowPunct w:val="0"/>
              <w:autoSpaceDE w:val="0"/>
              <w:autoSpaceDN w:val="0"/>
              <w:adjustRightInd w:val="0"/>
              <w:spacing w:before="0" w:after="0"/>
              <w:ind w:firstLine="0"/>
              <w:jc w:val="center"/>
              <w:textAlignment w:val="baseline"/>
            </w:pPr>
            <w:r w:rsidRPr="00C427A1">
              <w:t>UInt16</w:t>
            </w:r>
          </w:p>
        </w:tc>
        <w:tc>
          <w:tcPr>
            <w:tcW w:w="1860" w:type="dxa"/>
          </w:tcPr>
          <w:p w14:paraId="2457F279" w14:textId="77777777" w:rsidR="00C44B9B" w:rsidRPr="00C427A1" w:rsidRDefault="001654D7" w:rsidP="003B7C69">
            <w:pPr>
              <w:overflowPunct w:val="0"/>
              <w:autoSpaceDE w:val="0"/>
              <w:autoSpaceDN w:val="0"/>
              <w:adjustRightInd w:val="0"/>
              <w:spacing w:before="0" w:after="0"/>
              <w:ind w:firstLine="0"/>
              <w:jc w:val="center"/>
              <w:textAlignment w:val="baseline"/>
            </w:pPr>
            <w:r w:rsidRPr="00C427A1">
              <w:t>{Ц}</w:t>
            </w:r>
            <w:r w:rsidR="00C44B9B" w:rsidRPr="00C427A1">
              <w:t xml:space="preserve"> ДН.</w:t>
            </w:r>
          </w:p>
        </w:tc>
        <w:tc>
          <w:tcPr>
            <w:tcW w:w="1018" w:type="dxa"/>
          </w:tcPr>
          <w:p w14:paraId="5CFDDD54" w14:textId="77777777" w:rsidR="00C44B9B" w:rsidRPr="00C427A1" w:rsidRDefault="00C44B9B" w:rsidP="003B7C69">
            <w:pPr>
              <w:overflowPunct w:val="0"/>
              <w:autoSpaceDE w:val="0"/>
              <w:autoSpaceDN w:val="0"/>
              <w:adjustRightInd w:val="0"/>
              <w:spacing w:before="0" w:after="0"/>
              <w:ind w:firstLine="0"/>
              <w:jc w:val="center"/>
              <w:textAlignment w:val="baseline"/>
            </w:pPr>
            <w:r w:rsidRPr="00C427A1">
              <w:t>Да</w:t>
            </w:r>
          </w:p>
        </w:tc>
        <w:tc>
          <w:tcPr>
            <w:tcW w:w="1108" w:type="dxa"/>
          </w:tcPr>
          <w:p w14:paraId="1220C366" w14:textId="77777777" w:rsidR="00C44B9B" w:rsidRPr="00C427A1" w:rsidRDefault="00C44B9B" w:rsidP="003B7C69">
            <w:pPr>
              <w:overflowPunct w:val="0"/>
              <w:autoSpaceDE w:val="0"/>
              <w:autoSpaceDN w:val="0"/>
              <w:adjustRightInd w:val="0"/>
              <w:spacing w:before="0" w:after="0"/>
              <w:ind w:firstLine="0"/>
              <w:jc w:val="center"/>
              <w:textAlignment w:val="baseline"/>
            </w:pPr>
            <w:r w:rsidRPr="00C427A1">
              <w:t>2</w:t>
            </w:r>
          </w:p>
        </w:tc>
        <w:tc>
          <w:tcPr>
            <w:tcW w:w="3412" w:type="dxa"/>
            <w:tcBorders>
              <w:top w:val="single" w:sz="4" w:space="0" w:color="auto"/>
              <w:left w:val="single" w:sz="4" w:space="0" w:color="auto"/>
              <w:bottom w:val="single" w:sz="4" w:space="0" w:color="auto"/>
              <w:right w:val="single" w:sz="4" w:space="0" w:color="auto"/>
            </w:tcBorders>
          </w:tcPr>
          <w:p w14:paraId="0DF4D867" w14:textId="77777777" w:rsidR="00C44B9B" w:rsidRPr="00C427A1" w:rsidRDefault="00907320" w:rsidP="003B7C69">
            <w:pPr>
              <w:overflowPunct w:val="0"/>
              <w:autoSpaceDE w:val="0"/>
              <w:autoSpaceDN w:val="0"/>
              <w:adjustRightInd w:val="0"/>
              <w:spacing w:before="0" w:after="0"/>
              <w:ind w:firstLine="0"/>
              <w:jc w:val="left"/>
              <w:textAlignment w:val="baseline"/>
            </w:pPr>
            <w:r w:rsidRPr="00C427A1">
              <w:t>Величина учитывается в днях до момента истечения срока действия ключей</w:t>
            </w:r>
          </w:p>
        </w:tc>
      </w:tr>
      <w:tr w:rsidR="00C427A1" w:rsidRPr="00C427A1" w14:paraId="2DE828E9" w14:textId="77777777" w:rsidTr="00D008EF">
        <w:trPr>
          <w:trHeight w:val="302"/>
          <w:jc w:val="center"/>
        </w:trPr>
        <w:tc>
          <w:tcPr>
            <w:tcW w:w="1002" w:type="dxa"/>
            <w:tcBorders>
              <w:top w:val="single" w:sz="4" w:space="0" w:color="auto"/>
              <w:left w:val="single" w:sz="4" w:space="0" w:color="auto"/>
              <w:bottom w:val="single" w:sz="4" w:space="0" w:color="auto"/>
              <w:right w:val="single" w:sz="4" w:space="0" w:color="auto"/>
            </w:tcBorders>
          </w:tcPr>
          <w:p w14:paraId="0592ED8D" w14:textId="77777777" w:rsidR="00EB3F25" w:rsidRPr="00C427A1" w:rsidRDefault="00EB3F25" w:rsidP="003B7C69">
            <w:pPr>
              <w:overflowPunct w:val="0"/>
              <w:autoSpaceDE w:val="0"/>
              <w:autoSpaceDN w:val="0"/>
              <w:adjustRightInd w:val="0"/>
              <w:spacing w:before="0" w:after="0"/>
              <w:ind w:firstLine="0"/>
              <w:textAlignment w:val="baseline"/>
            </w:pPr>
            <w:r w:rsidRPr="00C427A1">
              <w:t>1214</w:t>
            </w:r>
          </w:p>
        </w:tc>
        <w:tc>
          <w:tcPr>
            <w:tcW w:w="2578" w:type="dxa"/>
            <w:tcBorders>
              <w:top w:val="single" w:sz="4" w:space="0" w:color="auto"/>
              <w:left w:val="single" w:sz="4" w:space="0" w:color="auto"/>
              <w:bottom w:val="single" w:sz="4" w:space="0" w:color="auto"/>
              <w:right w:val="single" w:sz="4" w:space="0" w:color="auto"/>
            </w:tcBorders>
            <w:shd w:val="clear" w:color="auto" w:fill="auto"/>
            <w:noWrap/>
          </w:tcPr>
          <w:p w14:paraId="70AFFA6F" w14:textId="77777777" w:rsidR="00EB3F25" w:rsidRPr="00C427A1" w:rsidRDefault="00EB3F25" w:rsidP="003B7C69">
            <w:pPr>
              <w:overflowPunct w:val="0"/>
              <w:autoSpaceDE w:val="0"/>
              <w:autoSpaceDN w:val="0"/>
              <w:adjustRightInd w:val="0"/>
              <w:spacing w:before="0" w:after="0"/>
              <w:ind w:firstLine="0"/>
              <w:jc w:val="left"/>
              <w:textAlignment w:val="baseline"/>
            </w:pPr>
            <w:r w:rsidRPr="00C427A1">
              <w:t>признак способа расчета</w:t>
            </w:r>
          </w:p>
        </w:tc>
        <w:tc>
          <w:tcPr>
            <w:tcW w:w="1864" w:type="dxa"/>
          </w:tcPr>
          <w:p w14:paraId="2A2767B7" w14:textId="77777777" w:rsidR="00EB3F25" w:rsidRPr="00C427A1" w:rsidRDefault="00EB3F25" w:rsidP="003B7C69">
            <w:pPr>
              <w:overflowPunct w:val="0"/>
              <w:autoSpaceDE w:val="0"/>
              <w:autoSpaceDN w:val="0"/>
              <w:adjustRightInd w:val="0"/>
              <w:spacing w:before="0" w:after="0"/>
              <w:ind w:firstLine="0"/>
              <w:jc w:val="center"/>
              <w:textAlignment w:val="baseline"/>
            </w:pPr>
            <w:r w:rsidRPr="00C427A1">
              <w:t>Целое</w:t>
            </w:r>
          </w:p>
        </w:tc>
        <w:tc>
          <w:tcPr>
            <w:tcW w:w="1434" w:type="dxa"/>
          </w:tcPr>
          <w:p w14:paraId="44C2A6D4" w14:textId="77777777" w:rsidR="00EB3F25" w:rsidRPr="00C427A1" w:rsidRDefault="00EB3F25" w:rsidP="003B7C69">
            <w:pPr>
              <w:overflowPunct w:val="0"/>
              <w:autoSpaceDE w:val="0"/>
              <w:autoSpaceDN w:val="0"/>
              <w:adjustRightInd w:val="0"/>
              <w:spacing w:before="0" w:after="0"/>
              <w:ind w:firstLine="0"/>
              <w:jc w:val="center"/>
              <w:textAlignment w:val="baseline"/>
            </w:pPr>
            <w:r w:rsidRPr="00C427A1">
              <w:rPr>
                <w:lang w:val="en-US"/>
              </w:rPr>
              <w:t>byte</w:t>
            </w:r>
          </w:p>
        </w:tc>
        <w:tc>
          <w:tcPr>
            <w:tcW w:w="1860" w:type="dxa"/>
          </w:tcPr>
          <w:p w14:paraId="7A86FA90" w14:textId="01203207" w:rsidR="00EB3F25" w:rsidRPr="00C427A1" w:rsidRDefault="00F257A8" w:rsidP="00430DCA">
            <w:pPr>
              <w:overflowPunct w:val="0"/>
              <w:autoSpaceDE w:val="0"/>
              <w:autoSpaceDN w:val="0"/>
              <w:adjustRightInd w:val="0"/>
              <w:spacing w:before="0" w:after="0"/>
              <w:ind w:firstLine="0"/>
              <w:jc w:val="center"/>
              <w:textAlignment w:val="baseline"/>
            </w:pPr>
            <w:r w:rsidRPr="00C427A1">
              <w:t xml:space="preserve">Приведены в </w:t>
            </w:r>
            <w:r w:rsidR="00430DCA">
              <w:t>т</w:t>
            </w:r>
            <w:r w:rsidR="00E835C8" w:rsidRPr="00C427A1">
              <w:t xml:space="preserve">аблице </w:t>
            </w:r>
            <w:r w:rsidR="004F5D61" w:rsidRPr="00C427A1">
              <w:t>28</w:t>
            </w:r>
          </w:p>
        </w:tc>
        <w:tc>
          <w:tcPr>
            <w:tcW w:w="1018" w:type="dxa"/>
          </w:tcPr>
          <w:p w14:paraId="27476791" w14:textId="77777777" w:rsidR="00EB3F25" w:rsidRPr="00C427A1" w:rsidRDefault="00EB3F25" w:rsidP="003B7C69">
            <w:pPr>
              <w:overflowPunct w:val="0"/>
              <w:autoSpaceDE w:val="0"/>
              <w:autoSpaceDN w:val="0"/>
              <w:adjustRightInd w:val="0"/>
              <w:spacing w:before="0" w:after="0"/>
              <w:ind w:firstLine="0"/>
              <w:jc w:val="center"/>
              <w:textAlignment w:val="baseline"/>
            </w:pPr>
            <w:r w:rsidRPr="00C427A1">
              <w:t>Да</w:t>
            </w:r>
          </w:p>
        </w:tc>
        <w:tc>
          <w:tcPr>
            <w:tcW w:w="1108" w:type="dxa"/>
          </w:tcPr>
          <w:p w14:paraId="795CE5E3" w14:textId="77777777" w:rsidR="00EB3F25" w:rsidRPr="00C427A1" w:rsidRDefault="00EB3F25" w:rsidP="003B7C69">
            <w:pPr>
              <w:overflowPunct w:val="0"/>
              <w:autoSpaceDE w:val="0"/>
              <w:autoSpaceDN w:val="0"/>
              <w:adjustRightInd w:val="0"/>
              <w:spacing w:before="0" w:after="0"/>
              <w:ind w:firstLine="0"/>
              <w:jc w:val="center"/>
              <w:textAlignment w:val="baseline"/>
            </w:pPr>
            <w:r w:rsidRPr="00C427A1">
              <w:t>1</w:t>
            </w:r>
          </w:p>
        </w:tc>
        <w:tc>
          <w:tcPr>
            <w:tcW w:w="3412" w:type="dxa"/>
            <w:tcBorders>
              <w:top w:val="single" w:sz="4" w:space="0" w:color="auto"/>
              <w:left w:val="single" w:sz="4" w:space="0" w:color="auto"/>
              <w:bottom w:val="single" w:sz="4" w:space="0" w:color="auto"/>
              <w:right w:val="single" w:sz="4" w:space="0" w:color="auto"/>
            </w:tcBorders>
          </w:tcPr>
          <w:p w14:paraId="7BEC28DA" w14:textId="77777777" w:rsidR="00EB3F25" w:rsidRPr="00C427A1" w:rsidRDefault="00EB3F25" w:rsidP="003B7C69">
            <w:pPr>
              <w:overflowPunct w:val="0"/>
              <w:autoSpaceDE w:val="0"/>
              <w:autoSpaceDN w:val="0"/>
              <w:adjustRightInd w:val="0"/>
              <w:spacing w:before="0" w:after="0"/>
              <w:ind w:firstLine="0"/>
              <w:jc w:val="left"/>
              <w:textAlignment w:val="baseline"/>
            </w:pPr>
          </w:p>
        </w:tc>
      </w:tr>
      <w:tr w:rsidR="00C427A1" w:rsidRPr="00C427A1" w14:paraId="6B0F10B8" w14:textId="77777777" w:rsidTr="00D008EF">
        <w:trPr>
          <w:trHeight w:val="302"/>
          <w:jc w:val="center"/>
        </w:trPr>
        <w:tc>
          <w:tcPr>
            <w:tcW w:w="1002" w:type="dxa"/>
            <w:tcBorders>
              <w:top w:val="single" w:sz="4" w:space="0" w:color="auto"/>
              <w:left w:val="single" w:sz="4" w:space="0" w:color="auto"/>
              <w:bottom w:val="single" w:sz="4" w:space="0" w:color="auto"/>
              <w:right w:val="single" w:sz="4" w:space="0" w:color="auto"/>
            </w:tcBorders>
          </w:tcPr>
          <w:p w14:paraId="3E7633E8" w14:textId="77777777" w:rsidR="008F3026" w:rsidRPr="00C427A1" w:rsidRDefault="008F3026" w:rsidP="003B7C69">
            <w:pPr>
              <w:overflowPunct w:val="0"/>
              <w:autoSpaceDE w:val="0"/>
              <w:autoSpaceDN w:val="0"/>
              <w:adjustRightInd w:val="0"/>
              <w:spacing w:before="0" w:after="0"/>
              <w:ind w:firstLine="0"/>
              <w:textAlignment w:val="baseline"/>
            </w:pPr>
            <w:r w:rsidRPr="00C427A1">
              <w:t>1215</w:t>
            </w:r>
          </w:p>
        </w:tc>
        <w:tc>
          <w:tcPr>
            <w:tcW w:w="2578" w:type="dxa"/>
            <w:tcBorders>
              <w:top w:val="single" w:sz="4" w:space="0" w:color="auto"/>
              <w:left w:val="single" w:sz="4" w:space="0" w:color="auto"/>
              <w:bottom w:val="single" w:sz="4" w:space="0" w:color="auto"/>
              <w:right w:val="single" w:sz="4" w:space="0" w:color="auto"/>
            </w:tcBorders>
            <w:shd w:val="clear" w:color="auto" w:fill="auto"/>
            <w:noWrap/>
          </w:tcPr>
          <w:p w14:paraId="57B22D23" w14:textId="77777777" w:rsidR="008F3026" w:rsidRPr="00C427A1" w:rsidRDefault="008F3026" w:rsidP="003B7C69">
            <w:pPr>
              <w:overflowPunct w:val="0"/>
              <w:autoSpaceDE w:val="0"/>
              <w:autoSpaceDN w:val="0"/>
              <w:adjustRightInd w:val="0"/>
              <w:spacing w:before="0" w:after="0"/>
              <w:ind w:firstLine="0"/>
              <w:jc w:val="left"/>
              <w:textAlignment w:val="baseline"/>
            </w:pPr>
            <w:r w:rsidRPr="00C427A1">
              <w:t>сумма по чеку (БСО) предоплатой (зачетом аванса))</w:t>
            </w:r>
          </w:p>
        </w:tc>
        <w:tc>
          <w:tcPr>
            <w:tcW w:w="1864" w:type="dxa"/>
          </w:tcPr>
          <w:p w14:paraId="697A7A18" w14:textId="77777777" w:rsidR="008F3026" w:rsidRPr="00C427A1" w:rsidRDefault="008F3026" w:rsidP="003B7C69">
            <w:pPr>
              <w:overflowPunct w:val="0"/>
              <w:autoSpaceDE w:val="0"/>
              <w:autoSpaceDN w:val="0"/>
              <w:adjustRightInd w:val="0"/>
              <w:spacing w:before="0" w:after="0"/>
              <w:ind w:firstLine="0"/>
              <w:jc w:val="center"/>
              <w:textAlignment w:val="baseline"/>
            </w:pPr>
            <w:r w:rsidRPr="00C427A1">
              <w:t>Целое</w:t>
            </w:r>
          </w:p>
        </w:tc>
        <w:tc>
          <w:tcPr>
            <w:tcW w:w="1434" w:type="dxa"/>
          </w:tcPr>
          <w:p w14:paraId="1AAAD784" w14:textId="77777777" w:rsidR="008F3026" w:rsidRPr="00C427A1" w:rsidRDefault="008F3026" w:rsidP="003B7C69">
            <w:pPr>
              <w:overflowPunct w:val="0"/>
              <w:autoSpaceDE w:val="0"/>
              <w:autoSpaceDN w:val="0"/>
              <w:adjustRightInd w:val="0"/>
              <w:spacing w:before="0" w:after="0"/>
              <w:ind w:firstLine="0"/>
              <w:jc w:val="center"/>
              <w:textAlignment w:val="baseline"/>
            </w:pPr>
            <w:r w:rsidRPr="00C427A1">
              <w:rPr>
                <w:lang w:val="en-US"/>
              </w:rPr>
              <w:t>VLN</w:t>
            </w:r>
          </w:p>
        </w:tc>
        <w:tc>
          <w:tcPr>
            <w:tcW w:w="1860" w:type="dxa"/>
          </w:tcPr>
          <w:p w14:paraId="271AB2E7" w14:textId="77777777" w:rsidR="008F3026" w:rsidRPr="00C427A1" w:rsidRDefault="008F3026" w:rsidP="003B7C69">
            <w:pPr>
              <w:overflowPunct w:val="0"/>
              <w:autoSpaceDE w:val="0"/>
              <w:autoSpaceDN w:val="0"/>
              <w:adjustRightInd w:val="0"/>
              <w:spacing w:before="0" w:after="0"/>
              <w:ind w:firstLine="0"/>
              <w:jc w:val="center"/>
              <w:textAlignment w:val="baseline"/>
            </w:pPr>
            <w:r w:rsidRPr="00C427A1">
              <w:t>{Ц</w:t>
            </w:r>
            <w:proofErr w:type="gramStart"/>
            <w:r w:rsidRPr="00C427A1">
              <w:t>}.ЦЦ</w:t>
            </w:r>
            <w:proofErr w:type="gramEnd"/>
          </w:p>
        </w:tc>
        <w:tc>
          <w:tcPr>
            <w:tcW w:w="1018" w:type="dxa"/>
          </w:tcPr>
          <w:p w14:paraId="464E1A7D" w14:textId="77777777" w:rsidR="008F3026" w:rsidRPr="00C427A1" w:rsidRDefault="008F3026" w:rsidP="003B7C69">
            <w:pPr>
              <w:overflowPunct w:val="0"/>
              <w:autoSpaceDE w:val="0"/>
              <w:autoSpaceDN w:val="0"/>
              <w:adjustRightInd w:val="0"/>
              <w:spacing w:before="0" w:after="0"/>
              <w:ind w:firstLine="0"/>
              <w:jc w:val="center"/>
              <w:textAlignment w:val="baseline"/>
            </w:pPr>
            <w:r w:rsidRPr="00C427A1">
              <w:t>Нет</w:t>
            </w:r>
          </w:p>
        </w:tc>
        <w:tc>
          <w:tcPr>
            <w:tcW w:w="1108" w:type="dxa"/>
          </w:tcPr>
          <w:p w14:paraId="3D5B0DB2" w14:textId="77777777" w:rsidR="008F3026" w:rsidRPr="00C427A1" w:rsidRDefault="008F3026" w:rsidP="003B7C69">
            <w:pPr>
              <w:overflowPunct w:val="0"/>
              <w:autoSpaceDE w:val="0"/>
              <w:autoSpaceDN w:val="0"/>
              <w:adjustRightInd w:val="0"/>
              <w:spacing w:before="0" w:after="0"/>
              <w:ind w:firstLine="0"/>
              <w:jc w:val="center"/>
              <w:textAlignment w:val="baseline"/>
            </w:pPr>
            <w:r w:rsidRPr="00C427A1">
              <w:rPr>
                <w:lang w:val="en-US"/>
              </w:rPr>
              <w:t>6</w:t>
            </w:r>
          </w:p>
        </w:tc>
        <w:tc>
          <w:tcPr>
            <w:tcW w:w="3412" w:type="dxa"/>
            <w:tcBorders>
              <w:top w:val="single" w:sz="4" w:space="0" w:color="auto"/>
              <w:left w:val="single" w:sz="4" w:space="0" w:color="auto"/>
              <w:bottom w:val="single" w:sz="4" w:space="0" w:color="auto"/>
              <w:right w:val="single" w:sz="4" w:space="0" w:color="auto"/>
            </w:tcBorders>
          </w:tcPr>
          <w:p w14:paraId="692928CC" w14:textId="5CDBB2FB" w:rsidR="008F3026" w:rsidRPr="00C427A1" w:rsidRDefault="008F3026" w:rsidP="000D6997">
            <w:pPr>
              <w:overflowPunct w:val="0"/>
              <w:autoSpaceDE w:val="0"/>
              <w:autoSpaceDN w:val="0"/>
              <w:adjustRightInd w:val="0"/>
              <w:spacing w:before="0" w:after="0"/>
              <w:ind w:firstLine="0"/>
              <w:jc w:val="left"/>
              <w:textAlignment w:val="baseline"/>
            </w:pPr>
            <w:r w:rsidRPr="00C427A1">
              <w:t xml:space="preserve">Величина </w:t>
            </w:r>
            <w:r w:rsidR="000D6997" w:rsidRPr="00C427A1">
              <w:t>с учетом копеек</w:t>
            </w:r>
            <w:r w:rsidRPr="00C427A1">
              <w:t xml:space="preserve">, печатается в виде числа с фиксированной точкой (2 цифры после </w:t>
            </w:r>
            <w:r w:rsidR="003A3FC6" w:rsidRPr="00C427A1">
              <w:t>точки</w:t>
            </w:r>
            <w:r w:rsidRPr="00C427A1">
              <w:t>) в рублях</w:t>
            </w:r>
          </w:p>
        </w:tc>
      </w:tr>
      <w:tr w:rsidR="00C427A1" w:rsidRPr="00C427A1" w14:paraId="41C6CABB" w14:textId="77777777" w:rsidTr="00D008EF">
        <w:trPr>
          <w:trHeight w:val="302"/>
          <w:jc w:val="center"/>
        </w:trPr>
        <w:tc>
          <w:tcPr>
            <w:tcW w:w="1002" w:type="dxa"/>
            <w:tcBorders>
              <w:top w:val="single" w:sz="4" w:space="0" w:color="auto"/>
              <w:left w:val="single" w:sz="4" w:space="0" w:color="auto"/>
              <w:bottom w:val="single" w:sz="4" w:space="0" w:color="auto"/>
              <w:right w:val="single" w:sz="4" w:space="0" w:color="auto"/>
            </w:tcBorders>
          </w:tcPr>
          <w:p w14:paraId="3C01514A" w14:textId="77777777" w:rsidR="008F3026" w:rsidRPr="00C427A1" w:rsidRDefault="008F3026" w:rsidP="003B7C69">
            <w:pPr>
              <w:overflowPunct w:val="0"/>
              <w:autoSpaceDE w:val="0"/>
              <w:autoSpaceDN w:val="0"/>
              <w:adjustRightInd w:val="0"/>
              <w:spacing w:before="0" w:after="0"/>
              <w:ind w:firstLine="0"/>
              <w:textAlignment w:val="baseline"/>
            </w:pPr>
            <w:r w:rsidRPr="00C427A1">
              <w:t>1216</w:t>
            </w:r>
          </w:p>
        </w:tc>
        <w:tc>
          <w:tcPr>
            <w:tcW w:w="2578" w:type="dxa"/>
            <w:tcBorders>
              <w:top w:val="single" w:sz="4" w:space="0" w:color="auto"/>
              <w:left w:val="single" w:sz="4" w:space="0" w:color="auto"/>
              <w:bottom w:val="single" w:sz="4" w:space="0" w:color="auto"/>
              <w:right w:val="single" w:sz="4" w:space="0" w:color="auto"/>
            </w:tcBorders>
            <w:shd w:val="clear" w:color="auto" w:fill="auto"/>
            <w:noWrap/>
          </w:tcPr>
          <w:p w14:paraId="199853D5" w14:textId="77777777" w:rsidR="008F3026" w:rsidRPr="00C427A1" w:rsidRDefault="008F3026" w:rsidP="003B7C69">
            <w:pPr>
              <w:overflowPunct w:val="0"/>
              <w:autoSpaceDE w:val="0"/>
              <w:autoSpaceDN w:val="0"/>
              <w:adjustRightInd w:val="0"/>
              <w:spacing w:before="0" w:after="0"/>
              <w:ind w:firstLine="0"/>
              <w:jc w:val="left"/>
              <w:textAlignment w:val="baseline"/>
            </w:pPr>
            <w:r w:rsidRPr="00C427A1">
              <w:t xml:space="preserve">сумма по чеку (БСО) </w:t>
            </w:r>
            <w:proofErr w:type="spellStart"/>
            <w:r w:rsidRPr="00C427A1">
              <w:t>постоплатой</w:t>
            </w:r>
            <w:proofErr w:type="spellEnd"/>
            <w:r w:rsidRPr="00C427A1">
              <w:t xml:space="preserve"> (в кредит)</w:t>
            </w:r>
          </w:p>
        </w:tc>
        <w:tc>
          <w:tcPr>
            <w:tcW w:w="1864" w:type="dxa"/>
          </w:tcPr>
          <w:p w14:paraId="03D4E4F4" w14:textId="77777777" w:rsidR="008F3026" w:rsidRPr="00C427A1" w:rsidRDefault="008F3026" w:rsidP="003B7C69">
            <w:pPr>
              <w:overflowPunct w:val="0"/>
              <w:autoSpaceDE w:val="0"/>
              <w:autoSpaceDN w:val="0"/>
              <w:adjustRightInd w:val="0"/>
              <w:spacing w:before="0" w:after="0"/>
              <w:ind w:firstLine="0"/>
              <w:jc w:val="center"/>
              <w:textAlignment w:val="baseline"/>
            </w:pPr>
            <w:r w:rsidRPr="00C427A1">
              <w:t>Целое</w:t>
            </w:r>
          </w:p>
        </w:tc>
        <w:tc>
          <w:tcPr>
            <w:tcW w:w="1434" w:type="dxa"/>
          </w:tcPr>
          <w:p w14:paraId="19601E90" w14:textId="77777777" w:rsidR="008F3026" w:rsidRPr="00C427A1" w:rsidRDefault="008F3026" w:rsidP="003B7C69">
            <w:pPr>
              <w:overflowPunct w:val="0"/>
              <w:autoSpaceDE w:val="0"/>
              <w:autoSpaceDN w:val="0"/>
              <w:adjustRightInd w:val="0"/>
              <w:spacing w:before="0" w:after="0"/>
              <w:ind w:firstLine="0"/>
              <w:jc w:val="center"/>
              <w:textAlignment w:val="baseline"/>
            </w:pPr>
            <w:r w:rsidRPr="00C427A1">
              <w:rPr>
                <w:lang w:val="en-US"/>
              </w:rPr>
              <w:t>VLN</w:t>
            </w:r>
          </w:p>
        </w:tc>
        <w:tc>
          <w:tcPr>
            <w:tcW w:w="1860" w:type="dxa"/>
          </w:tcPr>
          <w:p w14:paraId="17813D73" w14:textId="77777777" w:rsidR="008F3026" w:rsidRPr="00C427A1" w:rsidRDefault="008F3026" w:rsidP="003B7C69">
            <w:pPr>
              <w:overflowPunct w:val="0"/>
              <w:autoSpaceDE w:val="0"/>
              <w:autoSpaceDN w:val="0"/>
              <w:adjustRightInd w:val="0"/>
              <w:spacing w:before="0" w:after="0"/>
              <w:ind w:firstLine="0"/>
              <w:jc w:val="center"/>
              <w:textAlignment w:val="baseline"/>
            </w:pPr>
            <w:r w:rsidRPr="00C427A1">
              <w:t>{Ц</w:t>
            </w:r>
            <w:proofErr w:type="gramStart"/>
            <w:r w:rsidRPr="00C427A1">
              <w:t>}.ЦЦ</w:t>
            </w:r>
            <w:proofErr w:type="gramEnd"/>
          </w:p>
        </w:tc>
        <w:tc>
          <w:tcPr>
            <w:tcW w:w="1018" w:type="dxa"/>
          </w:tcPr>
          <w:p w14:paraId="541F3506" w14:textId="77777777" w:rsidR="008F3026" w:rsidRPr="00C427A1" w:rsidRDefault="008F3026" w:rsidP="003B7C69">
            <w:pPr>
              <w:overflowPunct w:val="0"/>
              <w:autoSpaceDE w:val="0"/>
              <w:autoSpaceDN w:val="0"/>
              <w:adjustRightInd w:val="0"/>
              <w:spacing w:before="0" w:after="0"/>
              <w:ind w:firstLine="0"/>
              <w:jc w:val="center"/>
              <w:textAlignment w:val="baseline"/>
            </w:pPr>
            <w:r w:rsidRPr="00C427A1">
              <w:t>Нет</w:t>
            </w:r>
          </w:p>
        </w:tc>
        <w:tc>
          <w:tcPr>
            <w:tcW w:w="1108" w:type="dxa"/>
          </w:tcPr>
          <w:p w14:paraId="4C4215A0" w14:textId="77777777" w:rsidR="008F3026" w:rsidRPr="00C427A1" w:rsidRDefault="008F3026" w:rsidP="003B7C69">
            <w:pPr>
              <w:overflowPunct w:val="0"/>
              <w:autoSpaceDE w:val="0"/>
              <w:autoSpaceDN w:val="0"/>
              <w:adjustRightInd w:val="0"/>
              <w:spacing w:before="0" w:after="0"/>
              <w:ind w:firstLine="0"/>
              <w:jc w:val="center"/>
              <w:textAlignment w:val="baseline"/>
            </w:pPr>
            <w:r w:rsidRPr="00C427A1">
              <w:rPr>
                <w:lang w:val="en-US"/>
              </w:rPr>
              <w:t>6</w:t>
            </w:r>
          </w:p>
        </w:tc>
        <w:tc>
          <w:tcPr>
            <w:tcW w:w="3412" w:type="dxa"/>
            <w:tcBorders>
              <w:top w:val="single" w:sz="4" w:space="0" w:color="auto"/>
              <w:left w:val="single" w:sz="4" w:space="0" w:color="auto"/>
              <w:bottom w:val="single" w:sz="4" w:space="0" w:color="auto"/>
              <w:right w:val="single" w:sz="4" w:space="0" w:color="auto"/>
            </w:tcBorders>
          </w:tcPr>
          <w:p w14:paraId="1E446AED" w14:textId="723B85C6" w:rsidR="008F3026" w:rsidRPr="00C427A1" w:rsidRDefault="008F3026" w:rsidP="000D6997">
            <w:pPr>
              <w:overflowPunct w:val="0"/>
              <w:autoSpaceDE w:val="0"/>
              <w:autoSpaceDN w:val="0"/>
              <w:adjustRightInd w:val="0"/>
              <w:spacing w:before="0" w:after="0"/>
              <w:ind w:firstLine="0"/>
              <w:jc w:val="left"/>
              <w:textAlignment w:val="baseline"/>
            </w:pPr>
            <w:r w:rsidRPr="00C427A1">
              <w:t xml:space="preserve">Величина </w:t>
            </w:r>
            <w:r w:rsidR="000D6997" w:rsidRPr="00C427A1">
              <w:t>с учетом копеек</w:t>
            </w:r>
            <w:r w:rsidRPr="00C427A1">
              <w:t xml:space="preserve">, печатается в виде числа с фиксированной точкой (2 цифры после </w:t>
            </w:r>
            <w:r w:rsidR="003A3FC6" w:rsidRPr="00C427A1">
              <w:t>точки</w:t>
            </w:r>
            <w:r w:rsidRPr="00C427A1">
              <w:t>) в рублях</w:t>
            </w:r>
          </w:p>
        </w:tc>
      </w:tr>
      <w:tr w:rsidR="00C427A1" w:rsidRPr="00C427A1" w14:paraId="080948C5" w14:textId="77777777" w:rsidTr="00D008EF">
        <w:trPr>
          <w:trHeight w:val="302"/>
          <w:jc w:val="center"/>
        </w:trPr>
        <w:tc>
          <w:tcPr>
            <w:tcW w:w="1002" w:type="dxa"/>
            <w:tcBorders>
              <w:top w:val="single" w:sz="4" w:space="0" w:color="auto"/>
              <w:left w:val="single" w:sz="4" w:space="0" w:color="auto"/>
              <w:bottom w:val="single" w:sz="4" w:space="0" w:color="auto"/>
              <w:right w:val="single" w:sz="4" w:space="0" w:color="auto"/>
            </w:tcBorders>
          </w:tcPr>
          <w:p w14:paraId="025C5076" w14:textId="77777777" w:rsidR="008F3026" w:rsidRPr="00C427A1" w:rsidRDefault="008F3026" w:rsidP="003B7C69">
            <w:pPr>
              <w:overflowPunct w:val="0"/>
              <w:autoSpaceDE w:val="0"/>
              <w:autoSpaceDN w:val="0"/>
              <w:adjustRightInd w:val="0"/>
              <w:spacing w:before="0" w:after="0"/>
              <w:ind w:firstLine="0"/>
              <w:textAlignment w:val="baseline"/>
            </w:pPr>
            <w:r w:rsidRPr="00C427A1">
              <w:t>1217</w:t>
            </w:r>
          </w:p>
        </w:tc>
        <w:tc>
          <w:tcPr>
            <w:tcW w:w="2578" w:type="dxa"/>
            <w:tcBorders>
              <w:top w:val="single" w:sz="4" w:space="0" w:color="auto"/>
              <w:left w:val="single" w:sz="4" w:space="0" w:color="auto"/>
              <w:bottom w:val="single" w:sz="4" w:space="0" w:color="auto"/>
              <w:right w:val="single" w:sz="4" w:space="0" w:color="auto"/>
            </w:tcBorders>
            <w:shd w:val="clear" w:color="auto" w:fill="auto"/>
            <w:noWrap/>
          </w:tcPr>
          <w:p w14:paraId="2A878141" w14:textId="77777777" w:rsidR="008F3026" w:rsidRPr="00C427A1" w:rsidRDefault="008F3026" w:rsidP="003B7C69">
            <w:pPr>
              <w:overflowPunct w:val="0"/>
              <w:autoSpaceDE w:val="0"/>
              <w:autoSpaceDN w:val="0"/>
              <w:adjustRightInd w:val="0"/>
              <w:spacing w:before="0" w:after="0"/>
              <w:ind w:firstLine="0"/>
              <w:jc w:val="left"/>
              <w:textAlignment w:val="baseline"/>
            </w:pPr>
            <w:r w:rsidRPr="00C427A1">
              <w:t>сумма по чеку (БСО) встречным предоставлением</w:t>
            </w:r>
          </w:p>
        </w:tc>
        <w:tc>
          <w:tcPr>
            <w:tcW w:w="1864" w:type="dxa"/>
          </w:tcPr>
          <w:p w14:paraId="2B7671E9" w14:textId="77777777" w:rsidR="008F3026" w:rsidRPr="00C427A1" w:rsidRDefault="008F3026" w:rsidP="003B7C69">
            <w:pPr>
              <w:overflowPunct w:val="0"/>
              <w:autoSpaceDE w:val="0"/>
              <w:autoSpaceDN w:val="0"/>
              <w:adjustRightInd w:val="0"/>
              <w:spacing w:before="0" w:after="0"/>
              <w:ind w:firstLine="0"/>
              <w:jc w:val="center"/>
              <w:textAlignment w:val="baseline"/>
            </w:pPr>
            <w:r w:rsidRPr="00C427A1">
              <w:t>Целое</w:t>
            </w:r>
          </w:p>
        </w:tc>
        <w:tc>
          <w:tcPr>
            <w:tcW w:w="1434" w:type="dxa"/>
          </w:tcPr>
          <w:p w14:paraId="79FCB336" w14:textId="77777777" w:rsidR="008F3026" w:rsidRPr="00C427A1" w:rsidRDefault="008F3026" w:rsidP="003B7C69">
            <w:pPr>
              <w:overflowPunct w:val="0"/>
              <w:autoSpaceDE w:val="0"/>
              <w:autoSpaceDN w:val="0"/>
              <w:adjustRightInd w:val="0"/>
              <w:spacing w:before="0" w:after="0"/>
              <w:ind w:firstLine="0"/>
              <w:jc w:val="center"/>
              <w:textAlignment w:val="baseline"/>
            </w:pPr>
            <w:r w:rsidRPr="00C427A1">
              <w:rPr>
                <w:lang w:val="en-US"/>
              </w:rPr>
              <w:t>VLN</w:t>
            </w:r>
          </w:p>
        </w:tc>
        <w:tc>
          <w:tcPr>
            <w:tcW w:w="1860" w:type="dxa"/>
          </w:tcPr>
          <w:p w14:paraId="6E7407F7" w14:textId="77777777" w:rsidR="008F3026" w:rsidRPr="00C427A1" w:rsidRDefault="008F3026" w:rsidP="003B7C69">
            <w:pPr>
              <w:overflowPunct w:val="0"/>
              <w:autoSpaceDE w:val="0"/>
              <w:autoSpaceDN w:val="0"/>
              <w:adjustRightInd w:val="0"/>
              <w:spacing w:before="0" w:after="0"/>
              <w:ind w:firstLine="0"/>
              <w:jc w:val="center"/>
              <w:textAlignment w:val="baseline"/>
            </w:pPr>
            <w:r w:rsidRPr="00C427A1">
              <w:t>{Ц</w:t>
            </w:r>
            <w:proofErr w:type="gramStart"/>
            <w:r w:rsidRPr="00C427A1">
              <w:t>}.ЦЦ</w:t>
            </w:r>
            <w:proofErr w:type="gramEnd"/>
          </w:p>
        </w:tc>
        <w:tc>
          <w:tcPr>
            <w:tcW w:w="1018" w:type="dxa"/>
          </w:tcPr>
          <w:p w14:paraId="7462778D" w14:textId="77777777" w:rsidR="008F3026" w:rsidRPr="00C427A1" w:rsidRDefault="008F3026" w:rsidP="003B7C69">
            <w:pPr>
              <w:overflowPunct w:val="0"/>
              <w:autoSpaceDE w:val="0"/>
              <w:autoSpaceDN w:val="0"/>
              <w:adjustRightInd w:val="0"/>
              <w:spacing w:before="0" w:after="0"/>
              <w:ind w:firstLine="0"/>
              <w:jc w:val="center"/>
              <w:textAlignment w:val="baseline"/>
            </w:pPr>
            <w:r w:rsidRPr="00C427A1">
              <w:t>Нет</w:t>
            </w:r>
          </w:p>
        </w:tc>
        <w:tc>
          <w:tcPr>
            <w:tcW w:w="1108" w:type="dxa"/>
          </w:tcPr>
          <w:p w14:paraId="009160ED" w14:textId="77777777" w:rsidR="008F3026" w:rsidRPr="00C427A1" w:rsidRDefault="008F3026" w:rsidP="003B7C69">
            <w:pPr>
              <w:overflowPunct w:val="0"/>
              <w:autoSpaceDE w:val="0"/>
              <w:autoSpaceDN w:val="0"/>
              <w:adjustRightInd w:val="0"/>
              <w:spacing w:before="0" w:after="0"/>
              <w:ind w:firstLine="0"/>
              <w:jc w:val="center"/>
              <w:textAlignment w:val="baseline"/>
            </w:pPr>
            <w:r w:rsidRPr="00C427A1">
              <w:rPr>
                <w:lang w:val="en-US"/>
              </w:rPr>
              <w:t>6</w:t>
            </w:r>
          </w:p>
        </w:tc>
        <w:tc>
          <w:tcPr>
            <w:tcW w:w="3412" w:type="dxa"/>
            <w:tcBorders>
              <w:top w:val="single" w:sz="4" w:space="0" w:color="auto"/>
              <w:left w:val="single" w:sz="4" w:space="0" w:color="auto"/>
              <w:bottom w:val="single" w:sz="4" w:space="0" w:color="auto"/>
              <w:right w:val="single" w:sz="4" w:space="0" w:color="auto"/>
            </w:tcBorders>
          </w:tcPr>
          <w:p w14:paraId="64400B95" w14:textId="6E00C1E9" w:rsidR="008F3026" w:rsidRPr="00C427A1" w:rsidRDefault="008F3026" w:rsidP="000D6997">
            <w:pPr>
              <w:overflowPunct w:val="0"/>
              <w:autoSpaceDE w:val="0"/>
              <w:autoSpaceDN w:val="0"/>
              <w:adjustRightInd w:val="0"/>
              <w:spacing w:before="0" w:after="0"/>
              <w:ind w:firstLine="0"/>
              <w:jc w:val="left"/>
              <w:textAlignment w:val="baseline"/>
            </w:pPr>
            <w:r w:rsidRPr="00C427A1">
              <w:t xml:space="preserve">Величина </w:t>
            </w:r>
            <w:r w:rsidR="000D6997" w:rsidRPr="00C427A1">
              <w:t>с учетом</w:t>
            </w:r>
            <w:r w:rsidRPr="00C427A1">
              <w:t xml:space="preserve"> </w:t>
            </w:r>
            <w:r w:rsidR="000D6997" w:rsidRPr="00C427A1">
              <w:t>копеек</w:t>
            </w:r>
            <w:r w:rsidRPr="00C427A1">
              <w:t xml:space="preserve">, печатается в виде числа с фиксированной точкой (2 цифры после </w:t>
            </w:r>
            <w:r w:rsidR="003A3FC6" w:rsidRPr="00C427A1">
              <w:t>точки</w:t>
            </w:r>
            <w:r w:rsidRPr="00C427A1">
              <w:t>) в рублях</w:t>
            </w:r>
          </w:p>
        </w:tc>
      </w:tr>
      <w:tr w:rsidR="00C427A1" w:rsidRPr="00C427A1" w14:paraId="63499F1A" w14:textId="77777777" w:rsidTr="00D008EF">
        <w:trPr>
          <w:trHeight w:val="302"/>
          <w:jc w:val="center"/>
        </w:trPr>
        <w:tc>
          <w:tcPr>
            <w:tcW w:w="1002" w:type="dxa"/>
            <w:tcBorders>
              <w:top w:val="single" w:sz="4" w:space="0" w:color="auto"/>
              <w:left w:val="single" w:sz="4" w:space="0" w:color="auto"/>
              <w:bottom w:val="single" w:sz="4" w:space="0" w:color="auto"/>
              <w:right w:val="single" w:sz="4" w:space="0" w:color="auto"/>
            </w:tcBorders>
          </w:tcPr>
          <w:p w14:paraId="6739733F" w14:textId="77777777" w:rsidR="008F3026" w:rsidRPr="00C427A1" w:rsidRDefault="008F3026" w:rsidP="003B7C69">
            <w:pPr>
              <w:overflowPunct w:val="0"/>
              <w:autoSpaceDE w:val="0"/>
              <w:autoSpaceDN w:val="0"/>
              <w:adjustRightInd w:val="0"/>
              <w:spacing w:before="0" w:after="0"/>
              <w:ind w:firstLine="0"/>
              <w:textAlignment w:val="baseline"/>
            </w:pPr>
            <w:r w:rsidRPr="00C427A1">
              <w:t>1218</w:t>
            </w:r>
          </w:p>
        </w:tc>
        <w:tc>
          <w:tcPr>
            <w:tcW w:w="2578" w:type="dxa"/>
            <w:tcBorders>
              <w:top w:val="single" w:sz="4" w:space="0" w:color="auto"/>
              <w:left w:val="single" w:sz="4" w:space="0" w:color="auto"/>
              <w:bottom w:val="single" w:sz="4" w:space="0" w:color="auto"/>
              <w:right w:val="single" w:sz="4" w:space="0" w:color="auto"/>
            </w:tcBorders>
            <w:shd w:val="clear" w:color="auto" w:fill="auto"/>
            <w:noWrap/>
          </w:tcPr>
          <w:p w14:paraId="2207353E" w14:textId="77777777" w:rsidR="008F3026" w:rsidRPr="00C427A1" w:rsidRDefault="008F3026" w:rsidP="003B7C69">
            <w:pPr>
              <w:overflowPunct w:val="0"/>
              <w:autoSpaceDE w:val="0"/>
              <w:autoSpaceDN w:val="0"/>
              <w:adjustRightInd w:val="0"/>
              <w:spacing w:before="0" w:after="0"/>
              <w:ind w:firstLine="0"/>
              <w:jc w:val="left"/>
              <w:textAlignment w:val="baseline"/>
            </w:pPr>
            <w:r w:rsidRPr="00C427A1">
              <w:t xml:space="preserve">итоговая сумма в чеках (БСО) </w:t>
            </w:r>
            <w:proofErr w:type="spellStart"/>
            <w:r w:rsidRPr="00C427A1">
              <w:t>предоплатами</w:t>
            </w:r>
            <w:proofErr w:type="spellEnd"/>
            <w:r w:rsidRPr="00C427A1">
              <w:t xml:space="preserve"> (авансами)</w:t>
            </w:r>
          </w:p>
        </w:tc>
        <w:tc>
          <w:tcPr>
            <w:tcW w:w="1864" w:type="dxa"/>
          </w:tcPr>
          <w:p w14:paraId="099260F2" w14:textId="77777777" w:rsidR="008F3026" w:rsidRPr="00C427A1" w:rsidRDefault="008F3026" w:rsidP="003B7C69">
            <w:pPr>
              <w:overflowPunct w:val="0"/>
              <w:autoSpaceDE w:val="0"/>
              <w:autoSpaceDN w:val="0"/>
              <w:adjustRightInd w:val="0"/>
              <w:spacing w:before="0" w:after="0"/>
              <w:ind w:firstLine="0"/>
              <w:jc w:val="center"/>
              <w:textAlignment w:val="baseline"/>
            </w:pPr>
            <w:r w:rsidRPr="00C427A1">
              <w:t>Целое</w:t>
            </w:r>
          </w:p>
        </w:tc>
        <w:tc>
          <w:tcPr>
            <w:tcW w:w="1434" w:type="dxa"/>
          </w:tcPr>
          <w:p w14:paraId="4F9DDA16" w14:textId="77777777" w:rsidR="008F3026" w:rsidRPr="00C427A1" w:rsidRDefault="008F3026" w:rsidP="003B7C69">
            <w:pPr>
              <w:overflowPunct w:val="0"/>
              <w:autoSpaceDE w:val="0"/>
              <w:autoSpaceDN w:val="0"/>
              <w:adjustRightInd w:val="0"/>
              <w:spacing w:before="0" w:after="0"/>
              <w:ind w:firstLine="0"/>
              <w:jc w:val="center"/>
              <w:textAlignment w:val="baseline"/>
              <w:rPr>
                <w:lang w:val="en-US"/>
              </w:rPr>
            </w:pPr>
            <w:r w:rsidRPr="00C427A1">
              <w:t>VLN</w:t>
            </w:r>
          </w:p>
        </w:tc>
        <w:tc>
          <w:tcPr>
            <w:tcW w:w="1860" w:type="dxa"/>
          </w:tcPr>
          <w:p w14:paraId="75C46457" w14:textId="77777777" w:rsidR="008F3026" w:rsidRPr="00C427A1" w:rsidRDefault="008F3026" w:rsidP="003B7C69">
            <w:pPr>
              <w:overflowPunct w:val="0"/>
              <w:autoSpaceDE w:val="0"/>
              <w:autoSpaceDN w:val="0"/>
              <w:adjustRightInd w:val="0"/>
              <w:spacing w:before="0" w:after="0"/>
              <w:ind w:firstLine="0"/>
              <w:jc w:val="center"/>
              <w:textAlignment w:val="baseline"/>
            </w:pPr>
            <w:r w:rsidRPr="00C427A1">
              <w:t>{Ц</w:t>
            </w:r>
            <w:proofErr w:type="gramStart"/>
            <w:r w:rsidRPr="00C427A1">
              <w:t>}.ЦЦ</w:t>
            </w:r>
            <w:proofErr w:type="gramEnd"/>
          </w:p>
        </w:tc>
        <w:tc>
          <w:tcPr>
            <w:tcW w:w="1018" w:type="dxa"/>
          </w:tcPr>
          <w:p w14:paraId="0A4A6275" w14:textId="77777777" w:rsidR="008F3026" w:rsidRPr="00C427A1" w:rsidRDefault="008F3026" w:rsidP="003B7C69">
            <w:pPr>
              <w:overflowPunct w:val="0"/>
              <w:autoSpaceDE w:val="0"/>
              <w:autoSpaceDN w:val="0"/>
              <w:adjustRightInd w:val="0"/>
              <w:spacing w:before="0" w:after="0"/>
              <w:ind w:firstLine="0"/>
              <w:jc w:val="center"/>
              <w:textAlignment w:val="baseline"/>
            </w:pPr>
            <w:r w:rsidRPr="00C427A1">
              <w:t>Нет</w:t>
            </w:r>
          </w:p>
        </w:tc>
        <w:tc>
          <w:tcPr>
            <w:tcW w:w="1108" w:type="dxa"/>
          </w:tcPr>
          <w:p w14:paraId="62AFD7ED" w14:textId="7D641DC7" w:rsidR="008F3026" w:rsidRPr="00C427A1" w:rsidRDefault="00057EEB" w:rsidP="003B7C69">
            <w:pPr>
              <w:overflowPunct w:val="0"/>
              <w:autoSpaceDE w:val="0"/>
              <w:autoSpaceDN w:val="0"/>
              <w:adjustRightInd w:val="0"/>
              <w:spacing w:before="0" w:after="0"/>
              <w:ind w:firstLine="0"/>
              <w:jc w:val="center"/>
              <w:textAlignment w:val="baseline"/>
            </w:pPr>
            <w:r w:rsidRPr="00C427A1">
              <w:rPr>
                <w:lang w:val="en-US"/>
              </w:rPr>
              <w:t>6</w:t>
            </w:r>
          </w:p>
        </w:tc>
        <w:tc>
          <w:tcPr>
            <w:tcW w:w="3412" w:type="dxa"/>
            <w:tcBorders>
              <w:top w:val="single" w:sz="4" w:space="0" w:color="auto"/>
              <w:left w:val="single" w:sz="4" w:space="0" w:color="auto"/>
              <w:bottom w:val="single" w:sz="4" w:space="0" w:color="auto"/>
              <w:right w:val="single" w:sz="4" w:space="0" w:color="auto"/>
            </w:tcBorders>
          </w:tcPr>
          <w:p w14:paraId="0EFB8C7F" w14:textId="1CB37F14" w:rsidR="008F3026" w:rsidRPr="00C427A1" w:rsidRDefault="008F3026" w:rsidP="00EF3E5F">
            <w:pPr>
              <w:overflowPunct w:val="0"/>
              <w:autoSpaceDE w:val="0"/>
              <w:autoSpaceDN w:val="0"/>
              <w:adjustRightInd w:val="0"/>
              <w:spacing w:before="0" w:after="0"/>
              <w:ind w:firstLine="0"/>
              <w:jc w:val="left"/>
              <w:textAlignment w:val="baseline"/>
            </w:pPr>
            <w:r w:rsidRPr="00C427A1">
              <w:t>Величина</w:t>
            </w:r>
            <w:r w:rsidR="000D6997" w:rsidRPr="00C427A1">
              <w:t xml:space="preserve"> с учетом копеек</w:t>
            </w:r>
            <w:r w:rsidRPr="00C427A1">
              <w:t xml:space="preserve">, печатается в виде числа с фиксированной </w:t>
            </w:r>
            <w:r w:rsidRPr="00C427A1">
              <w:lastRenderedPageBreak/>
              <w:t xml:space="preserve">точкой (2 цифры после </w:t>
            </w:r>
            <w:r w:rsidR="003A3FC6" w:rsidRPr="00C427A1">
              <w:t>точки</w:t>
            </w:r>
            <w:r w:rsidRPr="00C427A1">
              <w:t>) в рублях</w:t>
            </w:r>
          </w:p>
        </w:tc>
      </w:tr>
      <w:tr w:rsidR="00C427A1" w:rsidRPr="00C427A1" w14:paraId="0B6D73F5" w14:textId="77777777" w:rsidTr="00D008EF">
        <w:trPr>
          <w:trHeight w:val="302"/>
          <w:jc w:val="center"/>
        </w:trPr>
        <w:tc>
          <w:tcPr>
            <w:tcW w:w="1002" w:type="dxa"/>
            <w:tcBorders>
              <w:top w:val="single" w:sz="4" w:space="0" w:color="auto"/>
              <w:left w:val="single" w:sz="4" w:space="0" w:color="auto"/>
              <w:bottom w:val="single" w:sz="4" w:space="0" w:color="auto"/>
              <w:right w:val="single" w:sz="4" w:space="0" w:color="auto"/>
            </w:tcBorders>
          </w:tcPr>
          <w:p w14:paraId="1A69A6C7" w14:textId="77777777" w:rsidR="008F3026" w:rsidRPr="00C427A1" w:rsidRDefault="008F3026" w:rsidP="003B7C69">
            <w:pPr>
              <w:overflowPunct w:val="0"/>
              <w:autoSpaceDE w:val="0"/>
              <w:autoSpaceDN w:val="0"/>
              <w:adjustRightInd w:val="0"/>
              <w:spacing w:before="0" w:after="0"/>
              <w:ind w:firstLine="0"/>
              <w:textAlignment w:val="baseline"/>
            </w:pPr>
            <w:r w:rsidRPr="00C427A1">
              <w:lastRenderedPageBreak/>
              <w:t>1219</w:t>
            </w:r>
          </w:p>
        </w:tc>
        <w:tc>
          <w:tcPr>
            <w:tcW w:w="2578" w:type="dxa"/>
            <w:tcBorders>
              <w:top w:val="single" w:sz="4" w:space="0" w:color="auto"/>
              <w:left w:val="single" w:sz="4" w:space="0" w:color="auto"/>
              <w:bottom w:val="single" w:sz="4" w:space="0" w:color="auto"/>
              <w:right w:val="single" w:sz="4" w:space="0" w:color="auto"/>
            </w:tcBorders>
            <w:shd w:val="clear" w:color="auto" w:fill="auto"/>
            <w:noWrap/>
          </w:tcPr>
          <w:p w14:paraId="622FDD35" w14:textId="77777777" w:rsidR="008F3026" w:rsidRPr="00C427A1" w:rsidRDefault="008F3026" w:rsidP="003B7C69">
            <w:pPr>
              <w:overflowPunct w:val="0"/>
              <w:autoSpaceDE w:val="0"/>
              <w:autoSpaceDN w:val="0"/>
              <w:adjustRightInd w:val="0"/>
              <w:spacing w:before="0" w:after="0"/>
              <w:ind w:firstLine="0"/>
              <w:jc w:val="left"/>
              <w:textAlignment w:val="baseline"/>
            </w:pPr>
            <w:r w:rsidRPr="00C427A1">
              <w:t xml:space="preserve">итоговая сумма в чеках (БСО) </w:t>
            </w:r>
            <w:proofErr w:type="spellStart"/>
            <w:r w:rsidRPr="00C427A1">
              <w:t>постоплатами</w:t>
            </w:r>
            <w:proofErr w:type="spellEnd"/>
            <w:r w:rsidRPr="00C427A1">
              <w:t xml:space="preserve"> (кредитами)</w:t>
            </w:r>
          </w:p>
        </w:tc>
        <w:tc>
          <w:tcPr>
            <w:tcW w:w="1864" w:type="dxa"/>
          </w:tcPr>
          <w:p w14:paraId="61462DF1" w14:textId="77777777" w:rsidR="008F3026" w:rsidRPr="00C427A1" w:rsidRDefault="008F3026" w:rsidP="003B7C69">
            <w:pPr>
              <w:overflowPunct w:val="0"/>
              <w:autoSpaceDE w:val="0"/>
              <w:autoSpaceDN w:val="0"/>
              <w:adjustRightInd w:val="0"/>
              <w:spacing w:before="0" w:after="0"/>
              <w:ind w:firstLine="0"/>
              <w:jc w:val="center"/>
              <w:textAlignment w:val="baseline"/>
            </w:pPr>
            <w:r w:rsidRPr="00C427A1">
              <w:t>Целое</w:t>
            </w:r>
          </w:p>
        </w:tc>
        <w:tc>
          <w:tcPr>
            <w:tcW w:w="1434" w:type="dxa"/>
          </w:tcPr>
          <w:p w14:paraId="5C5D61C6" w14:textId="77777777" w:rsidR="008F3026" w:rsidRPr="00C427A1" w:rsidRDefault="008F3026" w:rsidP="003B7C69">
            <w:pPr>
              <w:overflowPunct w:val="0"/>
              <w:autoSpaceDE w:val="0"/>
              <w:autoSpaceDN w:val="0"/>
              <w:adjustRightInd w:val="0"/>
              <w:spacing w:before="0" w:after="0"/>
              <w:ind w:firstLine="0"/>
              <w:jc w:val="center"/>
              <w:textAlignment w:val="baseline"/>
              <w:rPr>
                <w:lang w:val="en-US"/>
              </w:rPr>
            </w:pPr>
            <w:r w:rsidRPr="00C427A1">
              <w:t>VLN</w:t>
            </w:r>
          </w:p>
        </w:tc>
        <w:tc>
          <w:tcPr>
            <w:tcW w:w="1860" w:type="dxa"/>
          </w:tcPr>
          <w:p w14:paraId="057CC000" w14:textId="77777777" w:rsidR="008F3026" w:rsidRPr="00C427A1" w:rsidRDefault="008F3026" w:rsidP="003B7C69">
            <w:pPr>
              <w:overflowPunct w:val="0"/>
              <w:autoSpaceDE w:val="0"/>
              <w:autoSpaceDN w:val="0"/>
              <w:adjustRightInd w:val="0"/>
              <w:spacing w:before="0" w:after="0"/>
              <w:ind w:firstLine="0"/>
              <w:jc w:val="center"/>
              <w:textAlignment w:val="baseline"/>
            </w:pPr>
            <w:r w:rsidRPr="00C427A1">
              <w:t>{Ц</w:t>
            </w:r>
            <w:proofErr w:type="gramStart"/>
            <w:r w:rsidRPr="00C427A1">
              <w:t>}.ЦЦ</w:t>
            </w:r>
            <w:proofErr w:type="gramEnd"/>
          </w:p>
        </w:tc>
        <w:tc>
          <w:tcPr>
            <w:tcW w:w="1018" w:type="dxa"/>
          </w:tcPr>
          <w:p w14:paraId="1DDE7607" w14:textId="77777777" w:rsidR="008F3026" w:rsidRPr="00C427A1" w:rsidRDefault="008F3026" w:rsidP="003B7C69">
            <w:pPr>
              <w:overflowPunct w:val="0"/>
              <w:autoSpaceDE w:val="0"/>
              <w:autoSpaceDN w:val="0"/>
              <w:adjustRightInd w:val="0"/>
              <w:spacing w:before="0" w:after="0"/>
              <w:ind w:firstLine="0"/>
              <w:jc w:val="center"/>
              <w:textAlignment w:val="baseline"/>
            </w:pPr>
            <w:r w:rsidRPr="00C427A1">
              <w:t>Нет</w:t>
            </w:r>
          </w:p>
        </w:tc>
        <w:tc>
          <w:tcPr>
            <w:tcW w:w="1108" w:type="dxa"/>
          </w:tcPr>
          <w:p w14:paraId="7A629C98" w14:textId="551A4617" w:rsidR="008F3026" w:rsidRPr="00C427A1" w:rsidRDefault="00057EEB" w:rsidP="003B7C69">
            <w:pPr>
              <w:overflowPunct w:val="0"/>
              <w:autoSpaceDE w:val="0"/>
              <w:autoSpaceDN w:val="0"/>
              <w:adjustRightInd w:val="0"/>
              <w:spacing w:before="0" w:after="0"/>
              <w:ind w:firstLine="0"/>
              <w:jc w:val="center"/>
              <w:textAlignment w:val="baseline"/>
            </w:pPr>
            <w:r w:rsidRPr="00C427A1">
              <w:rPr>
                <w:lang w:val="en-US"/>
              </w:rPr>
              <w:t>6</w:t>
            </w:r>
          </w:p>
        </w:tc>
        <w:tc>
          <w:tcPr>
            <w:tcW w:w="3412" w:type="dxa"/>
            <w:tcBorders>
              <w:top w:val="single" w:sz="4" w:space="0" w:color="auto"/>
              <w:left w:val="single" w:sz="4" w:space="0" w:color="auto"/>
              <w:bottom w:val="single" w:sz="4" w:space="0" w:color="auto"/>
              <w:right w:val="single" w:sz="4" w:space="0" w:color="auto"/>
            </w:tcBorders>
          </w:tcPr>
          <w:p w14:paraId="341E59F2" w14:textId="1395FBB8" w:rsidR="008F3026" w:rsidRPr="00C427A1" w:rsidRDefault="008F3026" w:rsidP="000D6997">
            <w:pPr>
              <w:overflowPunct w:val="0"/>
              <w:autoSpaceDE w:val="0"/>
              <w:autoSpaceDN w:val="0"/>
              <w:adjustRightInd w:val="0"/>
              <w:spacing w:before="0" w:after="0"/>
              <w:ind w:firstLine="0"/>
              <w:jc w:val="left"/>
              <w:textAlignment w:val="baseline"/>
            </w:pPr>
            <w:r w:rsidRPr="00C427A1">
              <w:t xml:space="preserve">Величина </w:t>
            </w:r>
            <w:r w:rsidR="000D6997" w:rsidRPr="00C427A1">
              <w:t>с учетом копеек</w:t>
            </w:r>
            <w:r w:rsidRPr="00C427A1">
              <w:t xml:space="preserve">, печатается в виде числа с фиксированной точкой (2 цифры после </w:t>
            </w:r>
            <w:r w:rsidR="003A3FC6" w:rsidRPr="00C427A1">
              <w:t>точки</w:t>
            </w:r>
            <w:r w:rsidRPr="00C427A1">
              <w:t>) в рублях</w:t>
            </w:r>
          </w:p>
        </w:tc>
      </w:tr>
      <w:tr w:rsidR="00C427A1" w:rsidRPr="00C427A1" w14:paraId="3997B935" w14:textId="77777777" w:rsidTr="00D008EF">
        <w:trPr>
          <w:trHeight w:val="302"/>
          <w:jc w:val="center"/>
        </w:trPr>
        <w:tc>
          <w:tcPr>
            <w:tcW w:w="1002" w:type="dxa"/>
            <w:tcBorders>
              <w:top w:val="single" w:sz="4" w:space="0" w:color="auto"/>
              <w:left w:val="single" w:sz="4" w:space="0" w:color="auto"/>
              <w:bottom w:val="single" w:sz="4" w:space="0" w:color="auto"/>
              <w:right w:val="single" w:sz="4" w:space="0" w:color="auto"/>
            </w:tcBorders>
          </w:tcPr>
          <w:p w14:paraId="010625B8" w14:textId="77777777" w:rsidR="002B5189" w:rsidRPr="00C427A1" w:rsidRDefault="002B5189" w:rsidP="003B7C69">
            <w:pPr>
              <w:overflowPunct w:val="0"/>
              <w:autoSpaceDE w:val="0"/>
              <w:autoSpaceDN w:val="0"/>
              <w:adjustRightInd w:val="0"/>
              <w:spacing w:before="0" w:after="0"/>
              <w:ind w:firstLine="0"/>
              <w:textAlignment w:val="baseline"/>
            </w:pPr>
            <w:r w:rsidRPr="00C427A1">
              <w:t>1220</w:t>
            </w:r>
          </w:p>
        </w:tc>
        <w:tc>
          <w:tcPr>
            <w:tcW w:w="2578" w:type="dxa"/>
            <w:tcBorders>
              <w:top w:val="single" w:sz="4" w:space="0" w:color="auto"/>
              <w:left w:val="single" w:sz="4" w:space="0" w:color="auto"/>
              <w:bottom w:val="single" w:sz="4" w:space="0" w:color="auto"/>
              <w:right w:val="single" w:sz="4" w:space="0" w:color="auto"/>
            </w:tcBorders>
            <w:shd w:val="clear" w:color="auto" w:fill="auto"/>
            <w:noWrap/>
          </w:tcPr>
          <w:p w14:paraId="63E1C1A8" w14:textId="77777777" w:rsidR="002B5189" w:rsidRPr="00C427A1" w:rsidRDefault="002B5189" w:rsidP="003B7C69">
            <w:pPr>
              <w:overflowPunct w:val="0"/>
              <w:autoSpaceDE w:val="0"/>
              <w:autoSpaceDN w:val="0"/>
              <w:adjustRightInd w:val="0"/>
              <w:spacing w:before="0" w:after="0"/>
              <w:ind w:firstLine="0"/>
              <w:jc w:val="left"/>
              <w:textAlignment w:val="baseline"/>
            </w:pPr>
            <w:r w:rsidRPr="00C427A1">
              <w:t>итоговая сумма в чеках (БСО) встречными предоставлениями</w:t>
            </w:r>
          </w:p>
        </w:tc>
        <w:tc>
          <w:tcPr>
            <w:tcW w:w="1864" w:type="dxa"/>
          </w:tcPr>
          <w:p w14:paraId="66CF449D" w14:textId="77777777" w:rsidR="002B5189" w:rsidRPr="00C427A1" w:rsidRDefault="002B5189" w:rsidP="003B7C69">
            <w:pPr>
              <w:overflowPunct w:val="0"/>
              <w:autoSpaceDE w:val="0"/>
              <w:autoSpaceDN w:val="0"/>
              <w:adjustRightInd w:val="0"/>
              <w:spacing w:before="0" w:after="0"/>
              <w:ind w:firstLine="0"/>
              <w:jc w:val="center"/>
              <w:textAlignment w:val="baseline"/>
            </w:pPr>
            <w:r w:rsidRPr="00C427A1">
              <w:t>Целое</w:t>
            </w:r>
          </w:p>
        </w:tc>
        <w:tc>
          <w:tcPr>
            <w:tcW w:w="1434" w:type="dxa"/>
          </w:tcPr>
          <w:p w14:paraId="388826A2" w14:textId="77777777" w:rsidR="002B5189" w:rsidRPr="00C427A1" w:rsidRDefault="002B5189" w:rsidP="003B7C69">
            <w:pPr>
              <w:overflowPunct w:val="0"/>
              <w:autoSpaceDE w:val="0"/>
              <w:autoSpaceDN w:val="0"/>
              <w:adjustRightInd w:val="0"/>
              <w:spacing w:before="0" w:after="0"/>
              <w:ind w:firstLine="0"/>
              <w:jc w:val="center"/>
              <w:textAlignment w:val="baseline"/>
              <w:rPr>
                <w:lang w:val="en-US"/>
              </w:rPr>
            </w:pPr>
            <w:r w:rsidRPr="00C427A1">
              <w:t>VLN</w:t>
            </w:r>
          </w:p>
        </w:tc>
        <w:tc>
          <w:tcPr>
            <w:tcW w:w="1860" w:type="dxa"/>
          </w:tcPr>
          <w:p w14:paraId="5A3EE865" w14:textId="77777777" w:rsidR="002B5189" w:rsidRPr="00C427A1" w:rsidRDefault="002B5189" w:rsidP="003B7C69">
            <w:pPr>
              <w:overflowPunct w:val="0"/>
              <w:autoSpaceDE w:val="0"/>
              <w:autoSpaceDN w:val="0"/>
              <w:adjustRightInd w:val="0"/>
              <w:spacing w:before="0" w:after="0"/>
              <w:ind w:firstLine="0"/>
              <w:jc w:val="center"/>
              <w:textAlignment w:val="baseline"/>
            </w:pPr>
            <w:r w:rsidRPr="00C427A1">
              <w:t>{Ц</w:t>
            </w:r>
            <w:proofErr w:type="gramStart"/>
            <w:r w:rsidRPr="00C427A1">
              <w:t>}.ЦЦ</w:t>
            </w:r>
            <w:proofErr w:type="gramEnd"/>
          </w:p>
        </w:tc>
        <w:tc>
          <w:tcPr>
            <w:tcW w:w="1018" w:type="dxa"/>
          </w:tcPr>
          <w:p w14:paraId="3A6658D6" w14:textId="77777777" w:rsidR="002B5189" w:rsidRPr="00C427A1" w:rsidRDefault="002B5189" w:rsidP="003B7C69">
            <w:pPr>
              <w:overflowPunct w:val="0"/>
              <w:autoSpaceDE w:val="0"/>
              <w:autoSpaceDN w:val="0"/>
              <w:adjustRightInd w:val="0"/>
              <w:spacing w:before="0" w:after="0"/>
              <w:ind w:firstLine="0"/>
              <w:jc w:val="center"/>
              <w:textAlignment w:val="baseline"/>
            </w:pPr>
            <w:r w:rsidRPr="00C427A1">
              <w:t>Нет</w:t>
            </w:r>
          </w:p>
        </w:tc>
        <w:tc>
          <w:tcPr>
            <w:tcW w:w="1108" w:type="dxa"/>
          </w:tcPr>
          <w:p w14:paraId="036AE409" w14:textId="50CCD157" w:rsidR="002B5189" w:rsidRPr="00C427A1" w:rsidRDefault="00057EEB" w:rsidP="003B7C69">
            <w:pPr>
              <w:overflowPunct w:val="0"/>
              <w:autoSpaceDE w:val="0"/>
              <w:autoSpaceDN w:val="0"/>
              <w:adjustRightInd w:val="0"/>
              <w:spacing w:before="0" w:after="0"/>
              <w:ind w:firstLine="0"/>
              <w:jc w:val="center"/>
              <w:textAlignment w:val="baseline"/>
            </w:pPr>
            <w:r w:rsidRPr="00C427A1">
              <w:rPr>
                <w:lang w:val="en-US"/>
              </w:rPr>
              <w:t>6</w:t>
            </w:r>
          </w:p>
        </w:tc>
        <w:tc>
          <w:tcPr>
            <w:tcW w:w="3412" w:type="dxa"/>
            <w:tcBorders>
              <w:top w:val="single" w:sz="4" w:space="0" w:color="auto"/>
              <w:left w:val="single" w:sz="4" w:space="0" w:color="auto"/>
              <w:bottom w:val="single" w:sz="4" w:space="0" w:color="auto"/>
              <w:right w:val="single" w:sz="4" w:space="0" w:color="auto"/>
            </w:tcBorders>
          </w:tcPr>
          <w:p w14:paraId="36BADC07" w14:textId="52E7BFB1" w:rsidR="002B5189" w:rsidRPr="00C427A1" w:rsidRDefault="008F3026" w:rsidP="000D6997">
            <w:pPr>
              <w:overflowPunct w:val="0"/>
              <w:autoSpaceDE w:val="0"/>
              <w:autoSpaceDN w:val="0"/>
              <w:adjustRightInd w:val="0"/>
              <w:spacing w:before="0" w:after="0"/>
              <w:ind w:firstLine="0"/>
              <w:jc w:val="left"/>
              <w:textAlignment w:val="baseline"/>
            </w:pPr>
            <w:r w:rsidRPr="00C427A1">
              <w:t xml:space="preserve">Величина </w:t>
            </w:r>
            <w:r w:rsidR="000D6997" w:rsidRPr="00C427A1">
              <w:t>с учетом копеек</w:t>
            </w:r>
            <w:r w:rsidRPr="00C427A1">
              <w:t xml:space="preserve">, печатается в виде числа с фиксированной точкой (2 цифры после </w:t>
            </w:r>
            <w:r w:rsidR="003A3FC6" w:rsidRPr="00C427A1">
              <w:t>точки</w:t>
            </w:r>
            <w:r w:rsidRPr="00C427A1">
              <w:t>) в рублях</w:t>
            </w:r>
          </w:p>
        </w:tc>
      </w:tr>
      <w:tr w:rsidR="00C427A1" w:rsidRPr="00C427A1" w14:paraId="0763ED2E" w14:textId="77777777" w:rsidTr="00D008EF">
        <w:trPr>
          <w:trHeight w:val="302"/>
          <w:jc w:val="center"/>
        </w:trPr>
        <w:tc>
          <w:tcPr>
            <w:tcW w:w="1002" w:type="dxa"/>
            <w:tcBorders>
              <w:top w:val="single" w:sz="4" w:space="0" w:color="auto"/>
              <w:left w:val="single" w:sz="4" w:space="0" w:color="auto"/>
              <w:bottom w:val="single" w:sz="4" w:space="0" w:color="auto"/>
              <w:right w:val="single" w:sz="4" w:space="0" w:color="auto"/>
            </w:tcBorders>
          </w:tcPr>
          <w:p w14:paraId="0CA8F6BB" w14:textId="77777777" w:rsidR="0052227E" w:rsidRPr="00C427A1" w:rsidRDefault="0052227E" w:rsidP="003B7C69">
            <w:pPr>
              <w:overflowPunct w:val="0"/>
              <w:autoSpaceDE w:val="0"/>
              <w:autoSpaceDN w:val="0"/>
              <w:adjustRightInd w:val="0"/>
              <w:spacing w:before="0" w:after="0"/>
              <w:ind w:firstLine="0"/>
              <w:textAlignment w:val="baseline"/>
            </w:pPr>
            <w:r w:rsidRPr="00C427A1">
              <w:t>1221</w:t>
            </w:r>
          </w:p>
        </w:tc>
        <w:tc>
          <w:tcPr>
            <w:tcW w:w="2578" w:type="dxa"/>
            <w:tcBorders>
              <w:top w:val="single" w:sz="4" w:space="0" w:color="auto"/>
              <w:left w:val="single" w:sz="4" w:space="0" w:color="auto"/>
              <w:bottom w:val="single" w:sz="4" w:space="0" w:color="auto"/>
              <w:right w:val="single" w:sz="4" w:space="0" w:color="auto"/>
            </w:tcBorders>
            <w:shd w:val="clear" w:color="auto" w:fill="auto"/>
            <w:noWrap/>
          </w:tcPr>
          <w:p w14:paraId="490E1A8E" w14:textId="77777777" w:rsidR="0052227E" w:rsidRPr="00C427A1" w:rsidRDefault="0052227E" w:rsidP="003B7C69">
            <w:pPr>
              <w:overflowPunct w:val="0"/>
              <w:autoSpaceDE w:val="0"/>
              <w:autoSpaceDN w:val="0"/>
              <w:adjustRightInd w:val="0"/>
              <w:spacing w:before="0" w:after="0"/>
              <w:ind w:firstLine="0"/>
              <w:jc w:val="left"/>
              <w:textAlignment w:val="baseline"/>
            </w:pPr>
            <w:r w:rsidRPr="00C427A1">
              <w:t>признак установки принтера в автомате</w:t>
            </w:r>
          </w:p>
        </w:tc>
        <w:tc>
          <w:tcPr>
            <w:tcW w:w="1864" w:type="dxa"/>
          </w:tcPr>
          <w:p w14:paraId="3D1DA363" w14:textId="77777777" w:rsidR="0052227E" w:rsidRPr="00C427A1" w:rsidRDefault="0052227E" w:rsidP="003B7C69">
            <w:pPr>
              <w:overflowPunct w:val="0"/>
              <w:autoSpaceDE w:val="0"/>
              <w:autoSpaceDN w:val="0"/>
              <w:adjustRightInd w:val="0"/>
              <w:spacing w:before="0" w:after="0"/>
              <w:ind w:firstLine="0"/>
              <w:jc w:val="center"/>
              <w:textAlignment w:val="baseline"/>
            </w:pPr>
            <w:r w:rsidRPr="00C427A1">
              <w:t>Целое</w:t>
            </w:r>
          </w:p>
        </w:tc>
        <w:tc>
          <w:tcPr>
            <w:tcW w:w="1434" w:type="dxa"/>
          </w:tcPr>
          <w:p w14:paraId="3511D2B9" w14:textId="77777777" w:rsidR="0052227E" w:rsidRPr="00C427A1" w:rsidRDefault="0052227E" w:rsidP="003B7C69">
            <w:pPr>
              <w:overflowPunct w:val="0"/>
              <w:autoSpaceDE w:val="0"/>
              <w:autoSpaceDN w:val="0"/>
              <w:adjustRightInd w:val="0"/>
              <w:spacing w:before="0" w:after="0"/>
              <w:ind w:firstLine="0"/>
              <w:jc w:val="center"/>
              <w:textAlignment w:val="baseline"/>
              <w:rPr>
                <w:lang w:val="en-US"/>
              </w:rPr>
            </w:pPr>
            <w:r w:rsidRPr="00C427A1">
              <w:t>byte</w:t>
            </w:r>
          </w:p>
        </w:tc>
        <w:tc>
          <w:tcPr>
            <w:tcW w:w="1860" w:type="dxa"/>
          </w:tcPr>
          <w:p w14:paraId="07CDE12C" w14:textId="77777777" w:rsidR="0052227E" w:rsidRPr="00C427A1" w:rsidRDefault="0052227E" w:rsidP="003B7C69">
            <w:pPr>
              <w:overflowPunct w:val="0"/>
              <w:autoSpaceDE w:val="0"/>
              <w:autoSpaceDN w:val="0"/>
              <w:adjustRightInd w:val="0"/>
              <w:spacing w:before="0" w:after="0"/>
              <w:ind w:firstLine="0"/>
              <w:jc w:val="center"/>
              <w:textAlignment w:val="baseline"/>
            </w:pPr>
            <w:r w:rsidRPr="00C427A1">
              <w:t>–</w:t>
            </w:r>
          </w:p>
        </w:tc>
        <w:tc>
          <w:tcPr>
            <w:tcW w:w="1018" w:type="dxa"/>
          </w:tcPr>
          <w:p w14:paraId="0043FFEC" w14:textId="77777777" w:rsidR="0052227E" w:rsidRPr="00C427A1" w:rsidRDefault="0052227E" w:rsidP="003B7C69">
            <w:pPr>
              <w:overflowPunct w:val="0"/>
              <w:autoSpaceDE w:val="0"/>
              <w:autoSpaceDN w:val="0"/>
              <w:adjustRightInd w:val="0"/>
              <w:spacing w:before="0" w:after="0"/>
              <w:ind w:firstLine="0"/>
              <w:jc w:val="center"/>
              <w:textAlignment w:val="baseline"/>
            </w:pPr>
            <w:r w:rsidRPr="00C427A1">
              <w:t>Да</w:t>
            </w:r>
          </w:p>
        </w:tc>
        <w:tc>
          <w:tcPr>
            <w:tcW w:w="1108" w:type="dxa"/>
          </w:tcPr>
          <w:p w14:paraId="4BBDB748" w14:textId="77777777" w:rsidR="0052227E" w:rsidRPr="00C427A1" w:rsidRDefault="0052227E" w:rsidP="003B7C69">
            <w:pPr>
              <w:overflowPunct w:val="0"/>
              <w:autoSpaceDE w:val="0"/>
              <w:autoSpaceDN w:val="0"/>
              <w:adjustRightInd w:val="0"/>
              <w:spacing w:before="0" w:after="0"/>
              <w:ind w:firstLine="0"/>
              <w:jc w:val="center"/>
              <w:textAlignment w:val="baseline"/>
            </w:pPr>
            <w:r w:rsidRPr="00C427A1">
              <w:t>1</w:t>
            </w:r>
          </w:p>
        </w:tc>
        <w:tc>
          <w:tcPr>
            <w:tcW w:w="3412" w:type="dxa"/>
            <w:tcBorders>
              <w:top w:val="single" w:sz="4" w:space="0" w:color="auto"/>
              <w:left w:val="single" w:sz="4" w:space="0" w:color="auto"/>
              <w:bottom w:val="single" w:sz="4" w:space="0" w:color="auto"/>
              <w:right w:val="single" w:sz="4" w:space="0" w:color="auto"/>
            </w:tcBorders>
          </w:tcPr>
          <w:p w14:paraId="482D27FD" w14:textId="77777777" w:rsidR="0052227E" w:rsidRPr="00C427A1" w:rsidRDefault="0052227E" w:rsidP="003B7C69">
            <w:pPr>
              <w:overflowPunct w:val="0"/>
              <w:autoSpaceDE w:val="0"/>
              <w:autoSpaceDN w:val="0"/>
              <w:adjustRightInd w:val="0"/>
              <w:spacing w:before="0" w:after="0"/>
              <w:ind w:firstLine="0"/>
              <w:jc w:val="left"/>
              <w:textAlignment w:val="baseline"/>
            </w:pPr>
            <w:r w:rsidRPr="00C427A1">
              <w:t>Принимает значения «1» и «0»</w:t>
            </w:r>
          </w:p>
        </w:tc>
      </w:tr>
      <w:tr w:rsidR="00C427A1" w:rsidRPr="00C427A1" w14:paraId="7B025C57" w14:textId="77777777" w:rsidTr="00D008EF">
        <w:trPr>
          <w:trHeight w:val="302"/>
          <w:jc w:val="center"/>
        </w:trPr>
        <w:tc>
          <w:tcPr>
            <w:tcW w:w="1002" w:type="dxa"/>
            <w:tcBorders>
              <w:top w:val="single" w:sz="4" w:space="0" w:color="auto"/>
              <w:left w:val="single" w:sz="4" w:space="0" w:color="auto"/>
              <w:bottom w:val="single" w:sz="4" w:space="0" w:color="auto"/>
              <w:right w:val="single" w:sz="4" w:space="0" w:color="auto"/>
            </w:tcBorders>
          </w:tcPr>
          <w:p w14:paraId="0DFBC7CA" w14:textId="539C6F99" w:rsidR="00B05A72" w:rsidRPr="00C427A1" w:rsidRDefault="00B05A72" w:rsidP="003B7C69">
            <w:pPr>
              <w:overflowPunct w:val="0"/>
              <w:autoSpaceDE w:val="0"/>
              <w:autoSpaceDN w:val="0"/>
              <w:adjustRightInd w:val="0"/>
              <w:spacing w:before="0" w:after="0"/>
              <w:ind w:firstLine="0"/>
              <w:textAlignment w:val="baseline"/>
            </w:pPr>
            <w:r w:rsidRPr="00C427A1">
              <w:t>1222</w:t>
            </w:r>
          </w:p>
        </w:tc>
        <w:tc>
          <w:tcPr>
            <w:tcW w:w="2578" w:type="dxa"/>
            <w:tcBorders>
              <w:top w:val="single" w:sz="4" w:space="0" w:color="auto"/>
              <w:left w:val="single" w:sz="4" w:space="0" w:color="auto"/>
              <w:bottom w:val="single" w:sz="4" w:space="0" w:color="auto"/>
              <w:right w:val="single" w:sz="4" w:space="0" w:color="auto"/>
            </w:tcBorders>
            <w:shd w:val="clear" w:color="auto" w:fill="auto"/>
            <w:noWrap/>
          </w:tcPr>
          <w:p w14:paraId="0F2C3E04" w14:textId="419BE576" w:rsidR="00B05A72" w:rsidRPr="00C427A1" w:rsidRDefault="00B05A72" w:rsidP="003B7C69">
            <w:pPr>
              <w:overflowPunct w:val="0"/>
              <w:autoSpaceDE w:val="0"/>
              <w:autoSpaceDN w:val="0"/>
              <w:adjustRightInd w:val="0"/>
              <w:spacing w:before="0" w:after="0"/>
              <w:ind w:firstLine="0"/>
              <w:jc w:val="left"/>
              <w:textAlignment w:val="baseline"/>
            </w:pPr>
            <w:r w:rsidRPr="00C427A1">
              <w:t>признак агента по предмету расчета</w:t>
            </w:r>
          </w:p>
        </w:tc>
        <w:tc>
          <w:tcPr>
            <w:tcW w:w="1864" w:type="dxa"/>
          </w:tcPr>
          <w:p w14:paraId="2F53EAAF" w14:textId="3D78FB2D" w:rsidR="00B05A72" w:rsidRPr="00C427A1" w:rsidRDefault="00B05A72" w:rsidP="003B7C69">
            <w:pPr>
              <w:overflowPunct w:val="0"/>
              <w:autoSpaceDE w:val="0"/>
              <w:autoSpaceDN w:val="0"/>
              <w:adjustRightInd w:val="0"/>
              <w:spacing w:before="0" w:after="0"/>
              <w:ind w:firstLine="0"/>
              <w:jc w:val="center"/>
              <w:textAlignment w:val="baseline"/>
            </w:pPr>
            <w:r w:rsidRPr="00C427A1">
              <w:t>Флаги</w:t>
            </w:r>
          </w:p>
        </w:tc>
        <w:tc>
          <w:tcPr>
            <w:tcW w:w="1434" w:type="dxa"/>
          </w:tcPr>
          <w:p w14:paraId="415EFD23" w14:textId="6548CB3B" w:rsidR="00B05A72" w:rsidRPr="00C427A1" w:rsidRDefault="00B05A72" w:rsidP="003B7C69">
            <w:pPr>
              <w:overflowPunct w:val="0"/>
              <w:autoSpaceDE w:val="0"/>
              <w:autoSpaceDN w:val="0"/>
              <w:adjustRightInd w:val="0"/>
              <w:spacing w:before="0" w:after="0"/>
              <w:ind w:firstLine="0"/>
              <w:jc w:val="center"/>
              <w:textAlignment w:val="baseline"/>
            </w:pPr>
            <w:r w:rsidRPr="00C427A1">
              <w:t>регистр битов</w:t>
            </w:r>
          </w:p>
        </w:tc>
        <w:tc>
          <w:tcPr>
            <w:tcW w:w="1860" w:type="dxa"/>
          </w:tcPr>
          <w:p w14:paraId="7421FF14" w14:textId="70F6B9E1" w:rsidR="00B05A72" w:rsidRPr="00C427A1" w:rsidRDefault="00F257A8" w:rsidP="00430DCA">
            <w:pPr>
              <w:overflowPunct w:val="0"/>
              <w:autoSpaceDE w:val="0"/>
              <w:autoSpaceDN w:val="0"/>
              <w:adjustRightInd w:val="0"/>
              <w:spacing w:before="0" w:after="0"/>
              <w:ind w:firstLine="0"/>
              <w:jc w:val="center"/>
              <w:textAlignment w:val="baseline"/>
            </w:pPr>
            <w:r w:rsidRPr="00C427A1">
              <w:t xml:space="preserve">Приведены в </w:t>
            </w:r>
            <w:r w:rsidR="00430DCA">
              <w:t>т</w:t>
            </w:r>
            <w:r w:rsidR="00E835C8" w:rsidRPr="00C427A1">
              <w:t xml:space="preserve">аблице </w:t>
            </w:r>
            <w:r w:rsidR="004F5D61" w:rsidRPr="00C427A1">
              <w:t>21</w:t>
            </w:r>
          </w:p>
        </w:tc>
        <w:tc>
          <w:tcPr>
            <w:tcW w:w="1018" w:type="dxa"/>
          </w:tcPr>
          <w:p w14:paraId="57439A86" w14:textId="66B1B7A8" w:rsidR="00B05A72" w:rsidRPr="00C427A1" w:rsidRDefault="00B05A72" w:rsidP="003B7C69">
            <w:pPr>
              <w:overflowPunct w:val="0"/>
              <w:autoSpaceDE w:val="0"/>
              <w:autoSpaceDN w:val="0"/>
              <w:adjustRightInd w:val="0"/>
              <w:spacing w:before="0" w:after="0"/>
              <w:ind w:firstLine="0"/>
              <w:jc w:val="center"/>
              <w:textAlignment w:val="baseline"/>
            </w:pPr>
            <w:r w:rsidRPr="00C427A1">
              <w:t>Да</w:t>
            </w:r>
          </w:p>
        </w:tc>
        <w:tc>
          <w:tcPr>
            <w:tcW w:w="1108" w:type="dxa"/>
          </w:tcPr>
          <w:p w14:paraId="578BF50C" w14:textId="4ADF8A7D" w:rsidR="00B05A72" w:rsidRPr="00C427A1" w:rsidRDefault="00B05A72" w:rsidP="003B7C69">
            <w:pPr>
              <w:overflowPunct w:val="0"/>
              <w:autoSpaceDE w:val="0"/>
              <w:autoSpaceDN w:val="0"/>
              <w:adjustRightInd w:val="0"/>
              <w:spacing w:before="0" w:after="0"/>
              <w:ind w:firstLine="0"/>
              <w:jc w:val="center"/>
              <w:textAlignment w:val="baseline"/>
            </w:pPr>
            <w:r w:rsidRPr="00C427A1">
              <w:t>1</w:t>
            </w:r>
          </w:p>
        </w:tc>
        <w:tc>
          <w:tcPr>
            <w:tcW w:w="3412" w:type="dxa"/>
            <w:tcBorders>
              <w:top w:val="single" w:sz="4" w:space="0" w:color="auto"/>
              <w:left w:val="single" w:sz="4" w:space="0" w:color="auto"/>
              <w:bottom w:val="single" w:sz="4" w:space="0" w:color="auto"/>
              <w:right w:val="single" w:sz="4" w:space="0" w:color="auto"/>
            </w:tcBorders>
          </w:tcPr>
          <w:p w14:paraId="2F44BC8E" w14:textId="23F3B2E6" w:rsidR="00B05A72" w:rsidRPr="00C427A1" w:rsidRDefault="00D668F7" w:rsidP="00901861">
            <w:pPr>
              <w:overflowPunct w:val="0"/>
              <w:autoSpaceDE w:val="0"/>
              <w:autoSpaceDN w:val="0"/>
              <w:adjustRightInd w:val="0"/>
              <w:spacing w:before="0" w:after="0"/>
              <w:ind w:firstLine="0"/>
              <w:jc w:val="left"/>
              <w:textAlignment w:val="baseline"/>
            </w:pPr>
            <w:r w:rsidRPr="00C427A1">
              <w:t xml:space="preserve">Принимает </w:t>
            </w:r>
            <w:r w:rsidR="005F437C" w:rsidRPr="00C427A1">
              <w:t>з</w:t>
            </w:r>
            <w:r w:rsidR="00B05A72" w:rsidRPr="00C427A1">
              <w:t>начения</w:t>
            </w:r>
            <w:r w:rsidRPr="00C427A1">
              <w:t>,</w:t>
            </w:r>
            <w:r w:rsidR="00B05A72" w:rsidRPr="00C427A1">
              <w:t xml:space="preserve"> указан</w:t>
            </w:r>
            <w:r w:rsidRPr="00C427A1">
              <w:t>н</w:t>
            </w:r>
            <w:r w:rsidR="00B05A72" w:rsidRPr="00C427A1">
              <w:t>ы</w:t>
            </w:r>
            <w:r w:rsidRPr="00C427A1">
              <w:t>е</w:t>
            </w:r>
            <w:r w:rsidR="00B05A72" w:rsidRPr="00C427A1">
              <w:t xml:space="preserve"> в </w:t>
            </w:r>
            <w:r w:rsidR="00901861">
              <w:t>т</w:t>
            </w:r>
            <w:r w:rsidR="00E835C8" w:rsidRPr="00C427A1">
              <w:t xml:space="preserve">аблице </w:t>
            </w:r>
            <w:r w:rsidR="004F5D61" w:rsidRPr="00C427A1">
              <w:t>21</w:t>
            </w:r>
          </w:p>
        </w:tc>
      </w:tr>
      <w:tr w:rsidR="00C427A1" w:rsidRPr="00C427A1" w14:paraId="50D63CB1" w14:textId="77777777" w:rsidTr="00D008EF">
        <w:trPr>
          <w:trHeight w:val="302"/>
          <w:jc w:val="center"/>
        </w:trPr>
        <w:tc>
          <w:tcPr>
            <w:tcW w:w="1002" w:type="dxa"/>
            <w:tcBorders>
              <w:top w:val="single" w:sz="4" w:space="0" w:color="auto"/>
              <w:left w:val="single" w:sz="4" w:space="0" w:color="auto"/>
              <w:bottom w:val="single" w:sz="4" w:space="0" w:color="auto"/>
              <w:right w:val="single" w:sz="4" w:space="0" w:color="auto"/>
            </w:tcBorders>
          </w:tcPr>
          <w:p w14:paraId="66B38FB8" w14:textId="33723433" w:rsidR="00D668F7" w:rsidRPr="00C427A1" w:rsidRDefault="00D668F7" w:rsidP="003B7C69">
            <w:pPr>
              <w:overflowPunct w:val="0"/>
              <w:autoSpaceDE w:val="0"/>
              <w:autoSpaceDN w:val="0"/>
              <w:adjustRightInd w:val="0"/>
              <w:spacing w:before="0" w:after="0"/>
              <w:ind w:firstLine="0"/>
              <w:textAlignment w:val="baseline"/>
            </w:pPr>
            <w:r w:rsidRPr="00C427A1">
              <w:t>1223</w:t>
            </w:r>
          </w:p>
        </w:tc>
        <w:tc>
          <w:tcPr>
            <w:tcW w:w="2578" w:type="dxa"/>
            <w:tcBorders>
              <w:top w:val="single" w:sz="4" w:space="0" w:color="auto"/>
              <w:left w:val="single" w:sz="4" w:space="0" w:color="auto"/>
              <w:bottom w:val="single" w:sz="4" w:space="0" w:color="auto"/>
              <w:right w:val="single" w:sz="4" w:space="0" w:color="auto"/>
            </w:tcBorders>
            <w:shd w:val="clear" w:color="auto" w:fill="auto"/>
            <w:noWrap/>
          </w:tcPr>
          <w:p w14:paraId="119D781D" w14:textId="115745CE" w:rsidR="00D668F7" w:rsidRPr="00C427A1" w:rsidRDefault="00D668F7" w:rsidP="003B7C69">
            <w:pPr>
              <w:overflowPunct w:val="0"/>
              <w:autoSpaceDE w:val="0"/>
              <w:autoSpaceDN w:val="0"/>
              <w:adjustRightInd w:val="0"/>
              <w:spacing w:before="0" w:after="0"/>
              <w:ind w:firstLine="0"/>
              <w:jc w:val="left"/>
              <w:textAlignment w:val="baseline"/>
            </w:pPr>
            <w:r w:rsidRPr="00C427A1">
              <w:t>данные агента</w:t>
            </w:r>
          </w:p>
        </w:tc>
        <w:tc>
          <w:tcPr>
            <w:tcW w:w="1864" w:type="dxa"/>
          </w:tcPr>
          <w:p w14:paraId="6115A416" w14:textId="63F58571" w:rsidR="00D668F7" w:rsidRPr="00C427A1" w:rsidRDefault="00D668F7" w:rsidP="003B7C69">
            <w:pPr>
              <w:overflowPunct w:val="0"/>
              <w:autoSpaceDE w:val="0"/>
              <w:autoSpaceDN w:val="0"/>
              <w:adjustRightInd w:val="0"/>
              <w:spacing w:before="0" w:after="0"/>
              <w:ind w:firstLine="0"/>
              <w:jc w:val="center"/>
              <w:textAlignment w:val="baseline"/>
            </w:pPr>
            <w:r w:rsidRPr="00C427A1">
              <w:t>Структура</w:t>
            </w:r>
          </w:p>
        </w:tc>
        <w:tc>
          <w:tcPr>
            <w:tcW w:w="1434" w:type="dxa"/>
          </w:tcPr>
          <w:p w14:paraId="1644B8A3" w14:textId="5D0D323E" w:rsidR="00D668F7" w:rsidRPr="00C427A1" w:rsidRDefault="00D668F7" w:rsidP="003B7C69">
            <w:pPr>
              <w:overflowPunct w:val="0"/>
              <w:autoSpaceDE w:val="0"/>
              <w:autoSpaceDN w:val="0"/>
              <w:adjustRightInd w:val="0"/>
              <w:spacing w:before="0" w:after="0"/>
              <w:ind w:firstLine="0"/>
              <w:jc w:val="center"/>
              <w:textAlignment w:val="baseline"/>
            </w:pPr>
            <w:r w:rsidRPr="00C427A1">
              <w:t>STLV</w:t>
            </w:r>
          </w:p>
        </w:tc>
        <w:tc>
          <w:tcPr>
            <w:tcW w:w="1860" w:type="dxa"/>
          </w:tcPr>
          <w:p w14:paraId="656BF41E" w14:textId="5E4D55DB" w:rsidR="00D668F7" w:rsidRPr="00C427A1" w:rsidRDefault="00D668F7" w:rsidP="003B7C69">
            <w:pPr>
              <w:overflowPunct w:val="0"/>
              <w:autoSpaceDE w:val="0"/>
              <w:autoSpaceDN w:val="0"/>
              <w:adjustRightInd w:val="0"/>
              <w:spacing w:before="0" w:after="0"/>
              <w:ind w:firstLine="0"/>
              <w:jc w:val="center"/>
              <w:textAlignment w:val="baseline"/>
            </w:pPr>
            <w:r w:rsidRPr="00C427A1">
              <w:t>–</w:t>
            </w:r>
          </w:p>
        </w:tc>
        <w:tc>
          <w:tcPr>
            <w:tcW w:w="1018" w:type="dxa"/>
          </w:tcPr>
          <w:p w14:paraId="798117DC" w14:textId="57E38A86" w:rsidR="00D668F7" w:rsidRPr="00C427A1" w:rsidRDefault="00D668F7" w:rsidP="003B7C69">
            <w:pPr>
              <w:overflowPunct w:val="0"/>
              <w:autoSpaceDE w:val="0"/>
              <w:autoSpaceDN w:val="0"/>
              <w:adjustRightInd w:val="0"/>
              <w:spacing w:before="0" w:after="0"/>
              <w:ind w:firstLine="0"/>
              <w:jc w:val="center"/>
              <w:textAlignment w:val="baseline"/>
            </w:pPr>
            <w:r w:rsidRPr="00C427A1">
              <w:t>Нет</w:t>
            </w:r>
          </w:p>
        </w:tc>
        <w:tc>
          <w:tcPr>
            <w:tcW w:w="1108" w:type="dxa"/>
          </w:tcPr>
          <w:p w14:paraId="687D4184" w14:textId="06E6744A" w:rsidR="00D668F7" w:rsidRPr="00C427A1" w:rsidRDefault="00697179" w:rsidP="00D668F7">
            <w:pPr>
              <w:overflowPunct w:val="0"/>
              <w:autoSpaceDE w:val="0"/>
              <w:autoSpaceDN w:val="0"/>
              <w:adjustRightInd w:val="0"/>
              <w:spacing w:before="0" w:after="0"/>
              <w:ind w:firstLine="0"/>
              <w:jc w:val="center"/>
              <w:textAlignment w:val="baseline"/>
            </w:pPr>
            <w:r>
              <w:t>512</w:t>
            </w:r>
          </w:p>
        </w:tc>
        <w:tc>
          <w:tcPr>
            <w:tcW w:w="3412" w:type="dxa"/>
            <w:tcBorders>
              <w:top w:val="single" w:sz="4" w:space="0" w:color="auto"/>
              <w:left w:val="single" w:sz="4" w:space="0" w:color="auto"/>
              <w:bottom w:val="single" w:sz="4" w:space="0" w:color="auto"/>
              <w:right w:val="single" w:sz="4" w:space="0" w:color="auto"/>
            </w:tcBorders>
          </w:tcPr>
          <w:p w14:paraId="284742B1" w14:textId="6E3986BD" w:rsidR="00D668F7" w:rsidRPr="00C427A1" w:rsidRDefault="005F437C" w:rsidP="00901861">
            <w:pPr>
              <w:overflowPunct w:val="0"/>
              <w:autoSpaceDE w:val="0"/>
              <w:autoSpaceDN w:val="0"/>
              <w:adjustRightInd w:val="0"/>
              <w:spacing w:before="0" w:after="0"/>
              <w:ind w:firstLine="0"/>
              <w:jc w:val="left"/>
              <w:textAlignment w:val="baseline"/>
            </w:pPr>
            <w:r w:rsidRPr="00C427A1">
              <w:t xml:space="preserve">Принимает значения, указанные в </w:t>
            </w:r>
            <w:r w:rsidR="00901861">
              <w:t>т</w:t>
            </w:r>
            <w:r w:rsidR="00E835C8" w:rsidRPr="00C427A1">
              <w:t xml:space="preserve">аблице </w:t>
            </w:r>
            <w:r w:rsidR="004F5D61" w:rsidRPr="00C427A1">
              <w:t>22</w:t>
            </w:r>
          </w:p>
        </w:tc>
      </w:tr>
      <w:tr w:rsidR="00C427A1" w:rsidRPr="00C427A1" w14:paraId="323BE242" w14:textId="77777777" w:rsidTr="00D008EF">
        <w:trPr>
          <w:trHeight w:val="302"/>
          <w:jc w:val="center"/>
        </w:trPr>
        <w:tc>
          <w:tcPr>
            <w:tcW w:w="1002" w:type="dxa"/>
            <w:tcBorders>
              <w:top w:val="single" w:sz="4" w:space="0" w:color="auto"/>
              <w:left w:val="single" w:sz="4" w:space="0" w:color="auto"/>
              <w:bottom w:val="single" w:sz="4" w:space="0" w:color="auto"/>
              <w:right w:val="single" w:sz="4" w:space="0" w:color="auto"/>
            </w:tcBorders>
          </w:tcPr>
          <w:p w14:paraId="25F0E737" w14:textId="77777777" w:rsidR="00E13C2D" w:rsidRPr="00C427A1" w:rsidRDefault="00E13C2D" w:rsidP="00057EEB">
            <w:pPr>
              <w:overflowPunct w:val="0"/>
              <w:autoSpaceDE w:val="0"/>
              <w:autoSpaceDN w:val="0"/>
              <w:adjustRightInd w:val="0"/>
              <w:spacing w:before="0" w:after="0"/>
              <w:ind w:firstLine="0"/>
              <w:textAlignment w:val="baseline"/>
            </w:pPr>
            <w:r w:rsidRPr="00C427A1">
              <w:t>1224</w:t>
            </w:r>
          </w:p>
        </w:tc>
        <w:tc>
          <w:tcPr>
            <w:tcW w:w="2578" w:type="dxa"/>
            <w:tcBorders>
              <w:top w:val="single" w:sz="4" w:space="0" w:color="auto"/>
              <w:left w:val="single" w:sz="4" w:space="0" w:color="auto"/>
              <w:bottom w:val="single" w:sz="4" w:space="0" w:color="auto"/>
              <w:right w:val="single" w:sz="4" w:space="0" w:color="auto"/>
            </w:tcBorders>
            <w:shd w:val="clear" w:color="auto" w:fill="auto"/>
            <w:noWrap/>
          </w:tcPr>
          <w:p w14:paraId="25E2DF15" w14:textId="77777777" w:rsidR="00E13C2D" w:rsidRPr="00C427A1" w:rsidRDefault="00E13C2D" w:rsidP="00057EEB">
            <w:pPr>
              <w:overflowPunct w:val="0"/>
              <w:autoSpaceDE w:val="0"/>
              <w:autoSpaceDN w:val="0"/>
              <w:adjustRightInd w:val="0"/>
              <w:spacing w:before="0" w:after="0"/>
              <w:ind w:firstLine="0"/>
              <w:jc w:val="left"/>
              <w:textAlignment w:val="baseline"/>
            </w:pPr>
            <w:r w:rsidRPr="00C427A1">
              <w:t>данные поставщика</w:t>
            </w:r>
          </w:p>
        </w:tc>
        <w:tc>
          <w:tcPr>
            <w:tcW w:w="1864" w:type="dxa"/>
          </w:tcPr>
          <w:p w14:paraId="0B94E1A7" w14:textId="77777777" w:rsidR="00E13C2D" w:rsidRPr="00C427A1" w:rsidRDefault="00E13C2D" w:rsidP="00057EEB">
            <w:pPr>
              <w:overflowPunct w:val="0"/>
              <w:autoSpaceDE w:val="0"/>
              <w:autoSpaceDN w:val="0"/>
              <w:adjustRightInd w:val="0"/>
              <w:spacing w:before="0" w:after="0"/>
              <w:ind w:firstLine="0"/>
              <w:jc w:val="center"/>
              <w:textAlignment w:val="baseline"/>
            </w:pPr>
            <w:r w:rsidRPr="00C427A1">
              <w:t>Структура</w:t>
            </w:r>
          </w:p>
        </w:tc>
        <w:tc>
          <w:tcPr>
            <w:tcW w:w="1434" w:type="dxa"/>
          </w:tcPr>
          <w:p w14:paraId="69A17FE8" w14:textId="77777777" w:rsidR="00E13C2D" w:rsidRPr="00C427A1" w:rsidRDefault="00E13C2D" w:rsidP="00057EEB">
            <w:pPr>
              <w:overflowPunct w:val="0"/>
              <w:autoSpaceDE w:val="0"/>
              <w:autoSpaceDN w:val="0"/>
              <w:adjustRightInd w:val="0"/>
              <w:spacing w:before="0" w:after="0"/>
              <w:ind w:firstLine="0"/>
              <w:jc w:val="center"/>
              <w:textAlignment w:val="baseline"/>
            </w:pPr>
            <w:r w:rsidRPr="00C427A1">
              <w:t>STLV</w:t>
            </w:r>
          </w:p>
        </w:tc>
        <w:tc>
          <w:tcPr>
            <w:tcW w:w="1860" w:type="dxa"/>
          </w:tcPr>
          <w:p w14:paraId="73B4E8FB" w14:textId="77777777" w:rsidR="00E13C2D" w:rsidRPr="00C427A1" w:rsidRDefault="00E13C2D" w:rsidP="00057EEB">
            <w:pPr>
              <w:overflowPunct w:val="0"/>
              <w:autoSpaceDE w:val="0"/>
              <w:autoSpaceDN w:val="0"/>
              <w:adjustRightInd w:val="0"/>
              <w:spacing w:before="0" w:after="0"/>
              <w:ind w:firstLine="0"/>
              <w:jc w:val="center"/>
              <w:textAlignment w:val="baseline"/>
            </w:pPr>
            <w:r w:rsidRPr="00C427A1">
              <w:t>–</w:t>
            </w:r>
          </w:p>
        </w:tc>
        <w:tc>
          <w:tcPr>
            <w:tcW w:w="1018" w:type="dxa"/>
          </w:tcPr>
          <w:p w14:paraId="7E5ACF21" w14:textId="77777777" w:rsidR="00E13C2D" w:rsidRPr="00C427A1" w:rsidRDefault="00E13C2D" w:rsidP="00057EEB">
            <w:pPr>
              <w:overflowPunct w:val="0"/>
              <w:autoSpaceDE w:val="0"/>
              <w:autoSpaceDN w:val="0"/>
              <w:adjustRightInd w:val="0"/>
              <w:spacing w:before="0" w:after="0"/>
              <w:ind w:firstLine="0"/>
              <w:jc w:val="center"/>
              <w:textAlignment w:val="baseline"/>
            </w:pPr>
            <w:r w:rsidRPr="00C427A1">
              <w:t>Нет</w:t>
            </w:r>
          </w:p>
        </w:tc>
        <w:tc>
          <w:tcPr>
            <w:tcW w:w="1108" w:type="dxa"/>
          </w:tcPr>
          <w:p w14:paraId="7CC91F0B" w14:textId="04D732EF" w:rsidR="00E13C2D" w:rsidRPr="00C427A1" w:rsidRDefault="00697179" w:rsidP="00057EEB">
            <w:pPr>
              <w:overflowPunct w:val="0"/>
              <w:autoSpaceDE w:val="0"/>
              <w:autoSpaceDN w:val="0"/>
              <w:adjustRightInd w:val="0"/>
              <w:spacing w:before="0" w:after="0"/>
              <w:ind w:firstLine="0"/>
              <w:jc w:val="center"/>
              <w:textAlignment w:val="baseline"/>
            </w:pPr>
            <w:r>
              <w:t>512</w:t>
            </w:r>
          </w:p>
        </w:tc>
        <w:tc>
          <w:tcPr>
            <w:tcW w:w="3412" w:type="dxa"/>
            <w:tcBorders>
              <w:top w:val="single" w:sz="4" w:space="0" w:color="auto"/>
              <w:left w:val="single" w:sz="4" w:space="0" w:color="auto"/>
              <w:bottom w:val="single" w:sz="4" w:space="0" w:color="auto"/>
              <w:right w:val="single" w:sz="4" w:space="0" w:color="auto"/>
            </w:tcBorders>
          </w:tcPr>
          <w:p w14:paraId="4AB8E527" w14:textId="1832D2EF" w:rsidR="00E13C2D" w:rsidRPr="00C427A1" w:rsidRDefault="00E13C2D" w:rsidP="00901861">
            <w:pPr>
              <w:overflowPunct w:val="0"/>
              <w:autoSpaceDE w:val="0"/>
              <w:autoSpaceDN w:val="0"/>
              <w:adjustRightInd w:val="0"/>
              <w:spacing w:before="0" w:after="0"/>
              <w:ind w:firstLine="0"/>
              <w:jc w:val="left"/>
              <w:textAlignment w:val="baseline"/>
            </w:pPr>
            <w:r w:rsidRPr="00C427A1">
              <w:t xml:space="preserve">Принимает значения, указанные в </w:t>
            </w:r>
            <w:r w:rsidR="00901861">
              <w:t>т</w:t>
            </w:r>
            <w:r w:rsidR="00E835C8" w:rsidRPr="00C427A1">
              <w:t xml:space="preserve">аблице </w:t>
            </w:r>
            <w:r w:rsidR="004F5D61" w:rsidRPr="00C427A1">
              <w:t>23</w:t>
            </w:r>
          </w:p>
        </w:tc>
      </w:tr>
      <w:tr w:rsidR="00C427A1" w:rsidRPr="00C427A1" w14:paraId="52255FE6" w14:textId="77777777" w:rsidTr="00D008EF">
        <w:trPr>
          <w:trHeight w:val="302"/>
          <w:jc w:val="center"/>
        </w:trPr>
        <w:tc>
          <w:tcPr>
            <w:tcW w:w="1002" w:type="dxa"/>
            <w:tcBorders>
              <w:top w:val="single" w:sz="4" w:space="0" w:color="auto"/>
              <w:left w:val="single" w:sz="4" w:space="0" w:color="auto"/>
              <w:bottom w:val="single" w:sz="4" w:space="0" w:color="auto"/>
              <w:right w:val="single" w:sz="4" w:space="0" w:color="auto"/>
            </w:tcBorders>
          </w:tcPr>
          <w:p w14:paraId="3E63D6B1" w14:textId="7887FB77" w:rsidR="00E13C2D" w:rsidRPr="00C427A1" w:rsidRDefault="00E13C2D" w:rsidP="00E13C2D">
            <w:pPr>
              <w:overflowPunct w:val="0"/>
              <w:autoSpaceDE w:val="0"/>
              <w:autoSpaceDN w:val="0"/>
              <w:adjustRightInd w:val="0"/>
              <w:spacing w:before="0" w:after="0"/>
              <w:ind w:firstLine="0"/>
              <w:textAlignment w:val="baseline"/>
            </w:pPr>
            <w:r w:rsidRPr="00C427A1">
              <w:t>1225</w:t>
            </w:r>
          </w:p>
        </w:tc>
        <w:tc>
          <w:tcPr>
            <w:tcW w:w="2578" w:type="dxa"/>
            <w:tcBorders>
              <w:top w:val="single" w:sz="4" w:space="0" w:color="auto"/>
              <w:left w:val="single" w:sz="4" w:space="0" w:color="auto"/>
              <w:bottom w:val="single" w:sz="4" w:space="0" w:color="auto"/>
              <w:right w:val="single" w:sz="4" w:space="0" w:color="auto"/>
            </w:tcBorders>
            <w:shd w:val="clear" w:color="auto" w:fill="auto"/>
            <w:noWrap/>
          </w:tcPr>
          <w:p w14:paraId="1730208A" w14:textId="0570E1DF" w:rsidR="00E13C2D" w:rsidRPr="00C427A1" w:rsidRDefault="00E13C2D" w:rsidP="00057EEB">
            <w:pPr>
              <w:overflowPunct w:val="0"/>
              <w:autoSpaceDE w:val="0"/>
              <w:autoSpaceDN w:val="0"/>
              <w:adjustRightInd w:val="0"/>
              <w:spacing w:before="0" w:after="0"/>
              <w:ind w:firstLine="0"/>
              <w:jc w:val="left"/>
              <w:textAlignment w:val="baseline"/>
            </w:pPr>
            <w:r w:rsidRPr="00C427A1">
              <w:t>наименование поставщика</w:t>
            </w:r>
          </w:p>
        </w:tc>
        <w:tc>
          <w:tcPr>
            <w:tcW w:w="1864" w:type="dxa"/>
          </w:tcPr>
          <w:p w14:paraId="2C5D189D" w14:textId="4E59572E" w:rsidR="00E13C2D" w:rsidRPr="00C427A1" w:rsidRDefault="00E13C2D" w:rsidP="00057EEB">
            <w:pPr>
              <w:overflowPunct w:val="0"/>
              <w:autoSpaceDE w:val="0"/>
              <w:autoSpaceDN w:val="0"/>
              <w:adjustRightInd w:val="0"/>
              <w:spacing w:before="0" w:after="0"/>
              <w:ind w:firstLine="0"/>
              <w:jc w:val="center"/>
              <w:textAlignment w:val="baseline"/>
            </w:pPr>
            <w:r w:rsidRPr="00C427A1">
              <w:t>Текст</w:t>
            </w:r>
          </w:p>
        </w:tc>
        <w:tc>
          <w:tcPr>
            <w:tcW w:w="1434" w:type="dxa"/>
          </w:tcPr>
          <w:p w14:paraId="0A8607A5" w14:textId="54725DAC" w:rsidR="00E13C2D" w:rsidRPr="00C427A1" w:rsidRDefault="00E13C2D" w:rsidP="00057EEB">
            <w:pPr>
              <w:overflowPunct w:val="0"/>
              <w:autoSpaceDE w:val="0"/>
              <w:autoSpaceDN w:val="0"/>
              <w:adjustRightInd w:val="0"/>
              <w:spacing w:before="0" w:after="0"/>
              <w:ind w:firstLine="0"/>
              <w:jc w:val="center"/>
              <w:textAlignment w:val="baseline"/>
            </w:pPr>
            <w:r w:rsidRPr="00C427A1">
              <w:t>Строка</w:t>
            </w:r>
          </w:p>
        </w:tc>
        <w:tc>
          <w:tcPr>
            <w:tcW w:w="1860" w:type="dxa"/>
          </w:tcPr>
          <w:p w14:paraId="52DFF8CA" w14:textId="428060C8" w:rsidR="00E13C2D" w:rsidRPr="00C427A1" w:rsidRDefault="00E13C2D" w:rsidP="00057EEB">
            <w:pPr>
              <w:overflowPunct w:val="0"/>
              <w:autoSpaceDE w:val="0"/>
              <w:autoSpaceDN w:val="0"/>
              <w:adjustRightInd w:val="0"/>
              <w:spacing w:before="0" w:after="0"/>
              <w:ind w:firstLine="0"/>
              <w:jc w:val="center"/>
              <w:textAlignment w:val="baseline"/>
            </w:pPr>
            <w:r w:rsidRPr="00C427A1">
              <w:t>{С}</w:t>
            </w:r>
          </w:p>
        </w:tc>
        <w:tc>
          <w:tcPr>
            <w:tcW w:w="1018" w:type="dxa"/>
          </w:tcPr>
          <w:p w14:paraId="755851E5" w14:textId="520DB591" w:rsidR="00E13C2D" w:rsidRPr="00C427A1" w:rsidRDefault="00E13C2D" w:rsidP="00057EEB">
            <w:pPr>
              <w:overflowPunct w:val="0"/>
              <w:autoSpaceDE w:val="0"/>
              <w:autoSpaceDN w:val="0"/>
              <w:adjustRightInd w:val="0"/>
              <w:spacing w:before="0" w:after="0"/>
              <w:ind w:firstLine="0"/>
              <w:jc w:val="center"/>
              <w:textAlignment w:val="baseline"/>
            </w:pPr>
            <w:r w:rsidRPr="00C427A1">
              <w:t>Нет</w:t>
            </w:r>
          </w:p>
        </w:tc>
        <w:tc>
          <w:tcPr>
            <w:tcW w:w="1108" w:type="dxa"/>
          </w:tcPr>
          <w:p w14:paraId="584AA956" w14:textId="72FB5E81" w:rsidR="00E13C2D" w:rsidRPr="00C427A1" w:rsidRDefault="00E13C2D" w:rsidP="00057EEB">
            <w:pPr>
              <w:overflowPunct w:val="0"/>
              <w:autoSpaceDE w:val="0"/>
              <w:autoSpaceDN w:val="0"/>
              <w:adjustRightInd w:val="0"/>
              <w:spacing w:before="0" w:after="0"/>
              <w:ind w:firstLine="0"/>
              <w:jc w:val="center"/>
              <w:textAlignment w:val="baseline"/>
            </w:pPr>
            <w:r w:rsidRPr="00C427A1">
              <w:t>256</w:t>
            </w:r>
          </w:p>
        </w:tc>
        <w:tc>
          <w:tcPr>
            <w:tcW w:w="3412" w:type="dxa"/>
            <w:tcBorders>
              <w:top w:val="single" w:sz="4" w:space="0" w:color="auto"/>
              <w:left w:val="single" w:sz="4" w:space="0" w:color="auto"/>
              <w:bottom w:val="single" w:sz="4" w:space="0" w:color="auto"/>
              <w:right w:val="single" w:sz="4" w:space="0" w:color="auto"/>
            </w:tcBorders>
          </w:tcPr>
          <w:p w14:paraId="434F3EB4" w14:textId="221CE6A6" w:rsidR="00E13C2D" w:rsidRPr="00C427A1" w:rsidRDefault="00E13C2D" w:rsidP="00057EEB">
            <w:pPr>
              <w:overflowPunct w:val="0"/>
              <w:autoSpaceDE w:val="0"/>
              <w:autoSpaceDN w:val="0"/>
              <w:adjustRightInd w:val="0"/>
              <w:spacing w:before="0" w:after="0"/>
              <w:ind w:firstLine="0"/>
              <w:jc w:val="left"/>
              <w:textAlignment w:val="baseline"/>
            </w:pPr>
          </w:p>
        </w:tc>
      </w:tr>
      <w:tr w:rsidR="00C427A1" w:rsidRPr="00C427A1" w14:paraId="63D3EF47" w14:textId="77777777" w:rsidTr="00D008EF">
        <w:trPr>
          <w:trHeight w:val="302"/>
          <w:jc w:val="center"/>
        </w:trPr>
        <w:tc>
          <w:tcPr>
            <w:tcW w:w="1002" w:type="dxa"/>
            <w:tcBorders>
              <w:top w:val="single" w:sz="4" w:space="0" w:color="auto"/>
              <w:left w:val="single" w:sz="4" w:space="0" w:color="auto"/>
              <w:bottom w:val="single" w:sz="4" w:space="0" w:color="auto"/>
              <w:right w:val="single" w:sz="4" w:space="0" w:color="auto"/>
            </w:tcBorders>
          </w:tcPr>
          <w:p w14:paraId="5E6CD16B" w14:textId="2421072C" w:rsidR="00056247" w:rsidRPr="00C427A1" w:rsidRDefault="00056247" w:rsidP="003B7C69">
            <w:pPr>
              <w:overflowPunct w:val="0"/>
              <w:autoSpaceDE w:val="0"/>
              <w:autoSpaceDN w:val="0"/>
              <w:adjustRightInd w:val="0"/>
              <w:spacing w:before="0" w:after="0"/>
              <w:ind w:firstLine="0"/>
              <w:textAlignment w:val="baseline"/>
            </w:pPr>
            <w:r w:rsidRPr="00C427A1">
              <w:t>1226</w:t>
            </w:r>
          </w:p>
        </w:tc>
        <w:tc>
          <w:tcPr>
            <w:tcW w:w="2578" w:type="dxa"/>
            <w:tcBorders>
              <w:top w:val="single" w:sz="4" w:space="0" w:color="auto"/>
              <w:left w:val="single" w:sz="4" w:space="0" w:color="auto"/>
              <w:bottom w:val="single" w:sz="4" w:space="0" w:color="auto"/>
              <w:right w:val="single" w:sz="4" w:space="0" w:color="auto"/>
            </w:tcBorders>
            <w:shd w:val="clear" w:color="auto" w:fill="auto"/>
            <w:noWrap/>
          </w:tcPr>
          <w:p w14:paraId="0FAACC44" w14:textId="3DCAC865" w:rsidR="00056247" w:rsidRPr="00C427A1" w:rsidRDefault="00056247" w:rsidP="003B7C69">
            <w:pPr>
              <w:overflowPunct w:val="0"/>
              <w:autoSpaceDE w:val="0"/>
              <w:autoSpaceDN w:val="0"/>
              <w:adjustRightInd w:val="0"/>
              <w:spacing w:before="0" w:after="0"/>
              <w:ind w:firstLine="0"/>
              <w:jc w:val="left"/>
              <w:textAlignment w:val="baseline"/>
            </w:pPr>
            <w:r w:rsidRPr="00C427A1">
              <w:t>ИНН поставщика</w:t>
            </w:r>
          </w:p>
        </w:tc>
        <w:tc>
          <w:tcPr>
            <w:tcW w:w="1864" w:type="dxa"/>
          </w:tcPr>
          <w:p w14:paraId="266B10BD" w14:textId="634E3792" w:rsidR="00056247" w:rsidRPr="00C427A1" w:rsidRDefault="00056247" w:rsidP="003B7C69">
            <w:pPr>
              <w:overflowPunct w:val="0"/>
              <w:autoSpaceDE w:val="0"/>
              <w:autoSpaceDN w:val="0"/>
              <w:adjustRightInd w:val="0"/>
              <w:spacing w:before="0" w:after="0"/>
              <w:ind w:firstLine="0"/>
              <w:jc w:val="center"/>
              <w:textAlignment w:val="baseline"/>
            </w:pPr>
            <w:r w:rsidRPr="00C427A1">
              <w:t>Текст</w:t>
            </w:r>
          </w:p>
        </w:tc>
        <w:tc>
          <w:tcPr>
            <w:tcW w:w="1434" w:type="dxa"/>
          </w:tcPr>
          <w:p w14:paraId="746DF9CD" w14:textId="4AB6CBC2" w:rsidR="00056247" w:rsidRPr="00C427A1" w:rsidRDefault="00056247" w:rsidP="003B7C69">
            <w:pPr>
              <w:overflowPunct w:val="0"/>
              <w:autoSpaceDE w:val="0"/>
              <w:autoSpaceDN w:val="0"/>
              <w:adjustRightInd w:val="0"/>
              <w:spacing w:before="0" w:after="0"/>
              <w:ind w:firstLine="0"/>
              <w:jc w:val="center"/>
              <w:textAlignment w:val="baseline"/>
            </w:pPr>
            <w:r w:rsidRPr="00C427A1">
              <w:t>Строка</w:t>
            </w:r>
          </w:p>
        </w:tc>
        <w:tc>
          <w:tcPr>
            <w:tcW w:w="1860" w:type="dxa"/>
          </w:tcPr>
          <w:p w14:paraId="3A1510D4" w14:textId="61B3A4A5" w:rsidR="00056247" w:rsidRPr="00C427A1" w:rsidRDefault="00056247" w:rsidP="003B7C69">
            <w:pPr>
              <w:overflowPunct w:val="0"/>
              <w:autoSpaceDE w:val="0"/>
              <w:autoSpaceDN w:val="0"/>
              <w:adjustRightInd w:val="0"/>
              <w:spacing w:before="0" w:after="0"/>
              <w:ind w:firstLine="0"/>
              <w:jc w:val="center"/>
              <w:textAlignment w:val="baseline"/>
            </w:pPr>
            <w:r w:rsidRPr="00C427A1">
              <w:t>ЦЦЦЦЦЦЦЦЦЦ или ЦЦЦЦЦЦЦЦЦЦЦЦ</w:t>
            </w:r>
          </w:p>
        </w:tc>
        <w:tc>
          <w:tcPr>
            <w:tcW w:w="1018" w:type="dxa"/>
          </w:tcPr>
          <w:p w14:paraId="55336975" w14:textId="43C03F9C" w:rsidR="00056247" w:rsidRPr="00C427A1" w:rsidRDefault="00056247" w:rsidP="003B7C69">
            <w:pPr>
              <w:overflowPunct w:val="0"/>
              <w:autoSpaceDE w:val="0"/>
              <w:autoSpaceDN w:val="0"/>
              <w:adjustRightInd w:val="0"/>
              <w:spacing w:before="0" w:after="0"/>
              <w:ind w:firstLine="0"/>
              <w:jc w:val="center"/>
              <w:textAlignment w:val="baseline"/>
            </w:pPr>
            <w:r w:rsidRPr="00C427A1">
              <w:t>Да</w:t>
            </w:r>
          </w:p>
        </w:tc>
        <w:tc>
          <w:tcPr>
            <w:tcW w:w="1108" w:type="dxa"/>
          </w:tcPr>
          <w:p w14:paraId="3061A28B" w14:textId="41550C34" w:rsidR="00056247" w:rsidRPr="00C427A1" w:rsidRDefault="00056247" w:rsidP="00D668F7">
            <w:pPr>
              <w:overflowPunct w:val="0"/>
              <w:autoSpaceDE w:val="0"/>
              <w:autoSpaceDN w:val="0"/>
              <w:adjustRightInd w:val="0"/>
              <w:spacing w:before="0" w:after="0"/>
              <w:ind w:firstLine="0"/>
              <w:jc w:val="center"/>
              <w:textAlignment w:val="baseline"/>
            </w:pPr>
            <w:r w:rsidRPr="00C427A1">
              <w:t>12</w:t>
            </w:r>
          </w:p>
        </w:tc>
        <w:tc>
          <w:tcPr>
            <w:tcW w:w="3412" w:type="dxa"/>
            <w:tcBorders>
              <w:top w:val="single" w:sz="4" w:space="0" w:color="auto"/>
              <w:left w:val="single" w:sz="4" w:space="0" w:color="auto"/>
              <w:bottom w:val="single" w:sz="4" w:space="0" w:color="auto"/>
              <w:right w:val="single" w:sz="4" w:space="0" w:color="auto"/>
            </w:tcBorders>
          </w:tcPr>
          <w:p w14:paraId="2CA57DB2" w14:textId="76C1FA22" w:rsidR="00056247" w:rsidRPr="00C427A1" w:rsidRDefault="00056247" w:rsidP="003B7C69">
            <w:pPr>
              <w:overflowPunct w:val="0"/>
              <w:autoSpaceDE w:val="0"/>
              <w:autoSpaceDN w:val="0"/>
              <w:adjustRightInd w:val="0"/>
              <w:spacing w:before="0" w:after="0"/>
              <w:ind w:firstLine="0"/>
              <w:jc w:val="left"/>
              <w:textAlignment w:val="baseline"/>
            </w:pPr>
            <w:r w:rsidRPr="00C427A1">
              <w:t>Если ИНН имеет длину меньше 12 цифр, то он дополняется справа пробелами</w:t>
            </w:r>
          </w:p>
        </w:tc>
      </w:tr>
      <w:tr w:rsidR="00C427A1" w:rsidRPr="00C427A1" w14:paraId="0B0A2A76" w14:textId="77777777" w:rsidTr="00D008EF">
        <w:trPr>
          <w:trHeight w:val="302"/>
          <w:jc w:val="center"/>
        </w:trPr>
        <w:tc>
          <w:tcPr>
            <w:tcW w:w="1002" w:type="dxa"/>
            <w:tcBorders>
              <w:top w:val="single" w:sz="4" w:space="0" w:color="auto"/>
              <w:left w:val="single" w:sz="4" w:space="0" w:color="auto"/>
              <w:bottom w:val="single" w:sz="4" w:space="0" w:color="auto"/>
              <w:right w:val="single" w:sz="4" w:space="0" w:color="auto"/>
            </w:tcBorders>
          </w:tcPr>
          <w:p w14:paraId="1F8EB024" w14:textId="77777777" w:rsidR="00B05A72" w:rsidRPr="00C427A1" w:rsidRDefault="00B05A72" w:rsidP="003B7C69">
            <w:pPr>
              <w:overflowPunct w:val="0"/>
              <w:autoSpaceDE w:val="0"/>
              <w:autoSpaceDN w:val="0"/>
              <w:adjustRightInd w:val="0"/>
              <w:spacing w:before="0" w:after="0"/>
              <w:ind w:firstLine="0"/>
              <w:textAlignment w:val="baseline"/>
            </w:pPr>
            <w:r w:rsidRPr="00C427A1">
              <w:t>–</w:t>
            </w:r>
          </w:p>
        </w:tc>
        <w:tc>
          <w:tcPr>
            <w:tcW w:w="2578" w:type="dxa"/>
            <w:tcBorders>
              <w:top w:val="single" w:sz="4" w:space="0" w:color="auto"/>
              <w:left w:val="single" w:sz="4" w:space="0" w:color="auto"/>
              <w:bottom w:val="single" w:sz="4" w:space="0" w:color="auto"/>
              <w:right w:val="single" w:sz="4" w:space="0" w:color="auto"/>
            </w:tcBorders>
            <w:shd w:val="clear" w:color="auto" w:fill="auto"/>
            <w:noWrap/>
          </w:tcPr>
          <w:p w14:paraId="400811EC" w14:textId="77777777" w:rsidR="00B05A72" w:rsidRPr="00C427A1" w:rsidRDefault="00B05A72" w:rsidP="003B7C69">
            <w:pPr>
              <w:overflowPunct w:val="0"/>
              <w:autoSpaceDE w:val="0"/>
              <w:autoSpaceDN w:val="0"/>
              <w:adjustRightInd w:val="0"/>
              <w:spacing w:before="0" w:after="0"/>
              <w:ind w:firstLine="0"/>
              <w:jc w:val="left"/>
              <w:textAlignment w:val="baseline"/>
            </w:pPr>
            <w:r w:rsidRPr="00C427A1">
              <w:t>код формы ФД</w:t>
            </w:r>
          </w:p>
        </w:tc>
        <w:tc>
          <w:tcPr>
            <w:tcW w:w="1864" w:type="dxa"/>
          </w:tcPr>
          <w:p w14:paraId="10A45118" w14:textId="77777777" w:rsidR="00B05A72" w:rsidRPr="00C427A1" w:rsidRDefault="00B05A72" w:rsidP="003B7C69">
            <w:pPr>
              <w:overflowPunct w:val="0"/>
              <w:autoSpaceDE w:val="0"/>
              <w:autoSpaceDN w:val="0"/>
              <w:adjustRightInd w:val="0"/>
              <w:spacing w:before="0" w:after="0"/>
              <w:ind w:firstLine="0"/>
              <w:jc w:val="center"/>
              <w:textAlignment w:val="baseline"/>
            </w:pPr>
            <w:r w:rsidRPr="00C427A1">
              <w:t>Целое</w:t>
            </w:r>
          </w:p>
        </w:tc>
        <w:tc>
          <w:tcPr>
            <w:tcW w:w="1434" w:type="dxa"/>
          </w:tcPr>
          <w:p w14:paraId="0AC7CEB4" w14:textId="77777777" w:rsidR="00B05A72" w:rsidRPr="00C427A1" w:rsidRDefault="00B05A72" w:rsidP="003B7C69">
            <w:pPr>
              <w:overflowPunct w:val="0"/>
              <w:autoSpaceDE w:val="0"/>
              <w:autoSpaceDN w:val="0"/>
              <w:adjustRightInd w:val="0"/>
              <w:spacing w:before="0" w:after="0"/>
              <w:ind w:firstLine="0"/>
              <w:jc w:val="center"/>
              <w:textAlignment w:val="baseline"/>
              <w:rPr>
                <w:lang w:val="en-US"/>
              </w:rPr>
            </w:pPr>
            <w:r w:rsidRPr="00C427A1">
              <w:rPr>
                <w:lang w:val="en-US"/>
              </w:rPr>
              <w:t>UInt16</w:t>
            </w:r>
          </w:p>
        </w:tc>
        <w:tc>
          <w:tcPr>
            <w:tcW w:w="1860" w:type="dxa"/>
          </w:tcPr>
          <w:p w14:paraId="2E517FB9" w14:textId="77777777" w:rsidR="00B05A72" w:rsidRPr="00C427A1" w:rsidRDefault="00B05A72" w:rsidP="003B7C69">
            <w:pPr>
              <w:overflowPunct w:val="0"/>
              <w:autoSpaceDE w:val="0"/>
              <w:autoSpaceDN w:val="0"/>
              <w:adjustRightInd w:val="0"/>
              <w:spacing w:before="0" w:after="0"/>
              <w:ind w:firstLine="0"/>
              <w:jc w:val="center"/>
              <w:textAlignment w:val="baseline"/>
            </w:pPr>
            <w:r w:rsidRPr="00C427A1">
              <w:noBreakHyphen/>
            </w:r>
          </w:p>
        </w:tc>
        <w:tc>
          <w:tcPr>
            <w:tcW w:w="1018" w:type="dxa"/>
          </w:tcPr>
          <w:p w14:paraId="079D95C1" w14:textId="77777777" w:rsidR="00B05A72" w:rsidRPr="00C427A1" w:rsidRDefault="00B05A72" w:rsidP="003B7C69">
            <w:pPr>
              <w:overflowPunct w:val="0"/>
              <w:autoSpaceDE w:val="0"/>
              <w:autoSpaceDN w:val="0"/>
              <w:adjustRightInd w:val="0"/>
              <w:spacing w:before="0" w:after="0"/>
              <w:ind w:firstLine="0"/>
              <w:jc w:val="center"/>
              <w:textAlignment w:val="baseline"/>
            </w:pPr>
            <w:r w:rsidRPr="00C427A1">
              <w:t>Да</w:t>
            </w:r>
          </w:p>
        </w:tc>
        <w:tc>
          <w:tcPr>
            <w:tcW w:w="1108" w:type="dxa"/>
          </w:tcPr>
          <w:p w14:paraId="4386D3C5" w14:textId="77777777" w:rsidR="00B05A72" w:rsidRPr="00C427A1" w:rsidRDefault="00B05A72" w:rsidP="003B7C69">
            <w:pPr>
              <w:overflowPunct w:val="0"/>
              <w:autoSpaceDE w:val="0"/>
              <w:autoSpaceDN w:val="0"/>
              <w:adjustRightInd w:val="0"/>
              <w:spacing w:before="0" w:after="0"/>
              <w:ind w:firstLine="0"/>
              <w:jc w:val="center"/>
              <w:textAlignment w:val="baseline"/>
            </w:pPr>
            <w:r w:rsidRPr="00C427A1">
              <w:rPr>
                <w:lang w:val="en-US"/>
              </w:rPr>
              <w:t>2</w:t>
            </w:r>
          </w:p>
        </w:tc>
        <w:tc>
          <w:tcPr>
            <w:tcW w:w="3412" w:type="dxa"/>
            <w:tcBorders>
              <w:top w:val="single" w:sz="4" w:space="0" w:color="auto"/>
              <w:left w:val="single" w:sz="4" w:space="0" w:color="auto"/>
              <w:bottom w:val="single" w:sz="4" w:space="0" w:color="auto"/>
              <w:right w:val="single" w:sz="4" w:space="0" w:color="auto"/>
            </w:tcBorders>
          </w:tcPr>
          <w:p w14:paraId="2677116C" w14:textId="77777777" w:rsidR="00B05A72" w:rsidRPr="00C427A1" w:rsidRDefault="00B05A72" w:rsidP="003B7C69">
            <w:pPr>
              <w:overflowPunct w:val="0"/>
              <w:autoSpaceDE w:val="0"/>
              <w:autoSpaceDN w:val="0"/>
              <w:adjustRightInd w:val="0"/>
              <w:spacing w:before="0" w:after="0"/>
              <w:ind w:firstLine="0"/>
              <w:jc w:val="left"/>
              <w:textAlignment w:val="baseline"/>
            </w:pPr>
            <w:r w:rsidRPr="00C427A1">
              <w:t xml:space="preserve">Не является </w:t>
            </w:r>
            <w:r w:rsidRPr="00C427A1">
              <w:rPr>
                <w:lang w:val="en-US"/>
              </w:rPr>
              <w:t>TLV</w:t>
            </w:r>
            <w:r w:rsidRPr="00C427A1">
              <w:t>-структурой.</w:t>
            </w:r>
          </w:p>
          <w:p w14:paraId="40E42271" w14:textId="77777777" w:rsidR="00B05A72" w:rsidRPr="00C427A1" w:rsidRDefault="00B05A72" w:rsidP="003B7C69">
            <w:pPr>
              <w:overflowPunct w:val="0"/>
              <w:autoSpaceDE w:val="0"/>
              <w:autoSpaceDN w:val="0"/>
              <w:adjustRightInd w:val="0"/>
              <w:spacing w:before="0" w:after="0"/>
              <w:ind w:firstLine="0"/>
              <w:jc w:val="left"/>
              <w:textAlignment w:val="baseline"/>
            </w:pPr>
            <w:r w:rsidRPr="00C427A1">
              <w:lastRenderedPageBreak/>
              <w:t>Включается в состав ФД в электронной форме в виде тега структуры данных (</w:t>
            </w:r>
            <w:r w:rsidRPr="00C427A1">
              <w:rPr>
                <w:lang w:val="en-US"/>
              </w:rPr>
              <w:t>S</w:t>
            </w:r>
            <w:r w:rsidRPr="00C427A1">
              <w:t>TLV), содержащей реквизиты ФД</w:t>
            </w:r>
          </w:p>
        </w:tc>
      </w:tr>
      <w:tr w:rsidR="00C427A1" w:rsidRPr="00C427A1" w14:paraId="2DA2F62A" w14:textId="77777777" w:rsidTr="00D008EF">
        <w:trPr>
          <w:trHeight w:val="302"/>
          <w:jc w:val="center"/>
        </w:trPr>
        <w:tc>
          <w:tcPr>
            <w:tcW w:w="1002" w:type="dxa"/>
            <w:tcBorders>
              <w:top w:val="single" w:sz="4" w:space="0" w:color="auto"/>
              <w:left w:val="single" w:sz="4" w:space="0" w:color="auto"/>
              <w:bottom w:val="single" w:sz="4" w:space="0" w:color="auto"/>
              <w:right w:val="single" w:sz="4" w:space="0" w:color="auto"/>
            </w:tcBorders>
          </w:tcPr>
          <w:p w14:paraId="200BA971" w14:textId="77777777" w:rsidR="00B05A72" w:rsidRPr="00C427A1" w:rsidRDefault="00B05A72" w:rsidP="003B7C69">
            <w:pPr>
              <w:overflowPunct w:val="0"/>
              <w:autoSpaceDE w:val="0"/>
              <w:autoSpaceDN w:val="0"/>
              <w:adjustRightInd w:val="0"/>
              <w:spacing w:before="0" w:after="0"/>
              <w:ind w:firstLine="0"/>
              <w:textAlignment w:val="baseline"/>
            </w:pPr>
            <w:r w:rsidRPr="00C427A1">
              <w:lastRenderedPageBreak/>
              <w:t>–</w:t>
            </w:r>
          </w:p>
        </w:tc>
        <w:tc>
          <w:tcPr>
            <w:tcW w:w="2578" w:type="dxa"/>
            <w:tcBorders>
              <w:top w:val="single" w:sz="4" w:space="0" w:color="auto"/>
              <w:left w:val="single" w:sz="4" w:space="0" w:color="auto"/>
              <w:bottom w:val="single" w:sz="4" w:space="0" w:color="auto"/>
              <w:right w:val="single" w:sz="4" w:space="0" w:color="auto"/>
            </w:tcBorders>
            <w:shd w:val="clear" w:color="auto" w:fill="auto"/>
            <w:noWrap/>
          </w:tcPr>
          <w:p w14:paraId="7A700CD8" w14:textId="77777777" w:rsidR="00B05A72" w:rsidRPr="00C427A1" w:rsidRDefault="00B05A72" w:rsidP="003B7C69">
            <w:pPr>
              <w:overflowPunct w:val="0"/>
              <w:autoSpaceDE w:val="0"/>
              <w:autoSpaceDN w:val="0"/>
              <w:adjustRightInd w:val="0"/>
              <w:spacing w:before="0" w:after="0"/>
              <w:ind w:firstLine="0"/>
              <w:jc w:val="left"/>
              <w:textAlignment w:val="baseline"/>
            </w:pPr>
            <w:r w:rsidRPr="00C427A1">
              <w:t>ФПС</w:t>
            </w:r>
          </w:p>
        </w:tc>
        <w:tc>
          <w:tcPr>
            <w:tcW w:w="1864" w:type="dxa"/>
            <w:tcBorders>
              <w:top w:val="single" w:sz="4" w:space="0" w:color="auto"/>
              <w:left w:val="single" w:sz="4" w:space="0" w:color="auto"/>
              <w:bottom w:val="single" w:sz="4" w:space="0" w:color="auto"/>
              <w:right w:val="single" w:sz="4" w:space="0" w:color="auto"/>
            </w:tcBorders>
          </w:tcPr>
          <w:p w14:paraId="37A9AE89" w14:textId="77777777" w:rsidR="00B05A72" w:rsidRPr="00C427A1" w:rsidRDefault="00B05A72" w:rsidP="003B7C69">
            <w:pPr>
              <w:overflowPunct w:val="0"/>
              <w:autoSpaceDE w:val="0"/>
              <w:autoSpaceDN w:val="0"/>
              <w:adjustRightInd w:val="0"/>
              <w:spacing w:before="0" w:after="0"/>
              <w:ind w:firstLine="0"/>
              <w:jc w:val="center"/>
              <w:textAlignment w:val="baseline"/>
            </w:pPr>
            <w:r w:rsidRPr="00C427A1">
              <w:t>Массив</w:t>
            </w:r>
          </w:p>
        </w:tc>
        <w:tc>
          <w:tcPr>
            <w:tcW w:w="1434" w:type="dxa"/>
            <w:tcBorders>
              <w:top w:val="single" w:sz="4" w:space="0" w:color="auto"/>
              <w:left w:val="single" w:sz="4" w:space="0" w:color="auto"/>
              <w:bottom w:val="single" w:sz="4" w:space="0" w:color="auto"/>
              <w:right w:val="single" w:sz="4" w:space="0" w:color="auto"/>
            </w:tcBorders>
          </w:tcPr>
          <w:p w14:paraId="03997F30" w14:textId="77777777" w:rsidR="00B05A72" w:rsidRPr="00C427A1" w:rsidRDefault="00B05A72" w:rsidP="003B7C69">
            <w:pPr>
              <w:overflowPunct w:val="0"/>
              <w:autoSpaceDE w:val="0"/>
              <w:autoSpaceDN w:val="0"/>
              <w:adjustRightInd w:val="0"/>
              <w:spacing w:before="0" w:after="0"/>
              <w:ind w:firstLine="0"/>
              <w:jc w:val="center"/>
              <w:textAlignment w:val="baseline"/>
            </w:pPr>
            <w:r w:rsidRPr="00C427A1">
              <w:rPr>
                <w:lang w:val="en-US"/>
              </w:rPr>
              <w:t>byte[]</w:t>
            </w:r>
          </w:p>
        </w:tc>
        <w:tc>
          <w:tcPr>
            <w:tcW w:w="1860" w:type="dxa"/>
            <w:tcBorders>
              <w:top w:val="single" w:sz="4" w:space="0" w:color="auto"/>
              <w:left w:val="single" w:sz="4" w:space="0" w:color="auto"/>
              <w:bottom w:val="single" w:sz="4" w:space="0" w:color="auto"/>
              <w:right w:val="single" w:sz="4" w:space="0" w:color="auto"/>
            </w:tcBorders>
          </w:tcPr>
          <w:p w14:paraId="32B0F781" w14:textId="77777777" w:rsidR="00B05A72" w:rsidRPr="00C427A1" w:rsidRDefault="00B05A72" w:rsidP="003B7C69">
            <w:pPr>
              <w:overflowPunct w:val="0"/>
              <w:autoSpaceDE w:val="0"/>
              <w:autoSpaceDN w:val="0"/>
              <w:adjustRightInd w:val="0"/>
              <w:spacing w:before="0" w:after="0"/>
              <w:ind w:firstLine="0"/>
              <w:jc w:val="center"/>
              <w:textAlignment w:val="baseline"/>
            </w:pPr>
            <w:r w:rsidRPr="00C427A1">
              <w:noBreakHyphen/>
            </w:r>
          </w:p>
        </w:tc>
        <w:tc>
          <w:tcPr>
            <w:tcW w:w="1018" w:type="dxa"/>
            <w:tcBorders>
              <w:top w:val="single" w:sz="4" w:space="0" w:color="auto"/>
              <w:left w:val="single" w:sz="4" w:space="0" w:color="auto"/>
              <w:bottom w:val="single" w:sz="4" w:space="0" w:color="auto"/>
              <w:right w:val="single" w:sz="4" w:space="0" w:color="auto"/>
            </w:tcBorders>
          </w:tcPr>
          <w:p w14:paraId="4A13EA00" w14:textId="77777777" w:rsidR="00B05A72" w:rsidRPr="00C427A1" w:rsidRDefault="00B05A72" w:rsidP="003B7C69">
            <w:pPr>
              <w:overflowPunct w:val="0"/>
              <w:autoSpaceDE w:val="0"/>
              <w:autoSpaceDN w:val="0"/>
              <w:adjustRightInd w:val="0"/>
              <w:spacing w:before="0" w:after="0"/>
              <w:ind w:firstLine="0"/>
              <w:jc w:val="center"/>
              <w:textAlignment w:val="baseline"/>
            </w:pPr>
            <w:r w:rsidRPr="00C427A1">
              <w:t>Да</w:t>
            </w:r>
          </w:p>
        </w:tc>
        <w:tc>
          <w:tcPr>
            <w:tcW w:w="1108" w:type="dxa"/>
            <w:tcBorders>
              <w:top w:val="single" w:sz="4" w:space="0" w:color="auto"/>
              <w:left w:val="single" w:sz="4" w:space="0" w:color="auto"/>
              <w:bottom w:val="single" w:sz="4" w:space="0" w:color="auto"/>
              <w:right w:val="single" w:sz="4" w:space="0" w:color="auto"/>
            </w:tcBorders>
          </w:tcPr>
          <w:p w14:paraId="7904EF8B" w14:textId="77777777" w:rsidR="00B05A72" w:rsidRPr="00C427A1" w:rsidRDefault="00B05A72" w:rsidP="003B7C69">
            <w:pPr>
              <w:overflowPunct w:val="0"/>
              <w:autoSpaceDE w:val="0"/>
              <w:autoSpaceDN w:val="0"/>
              <w:adjustRightInd w:val="0"/>
              <w:spacing w:before="0" w:after="0"/>
              <w:ind w:firstLine="0"/>
              <w:jc w:val="center"/>
              <w:textAlignment w:val="baseline"/>
            </w:pPr>
            <w:r w:rsidRPr="00C427A1">
              <w:t>8</w:t>
            </w:r>
          </w:p>
        </w:tc>
        <w:tc>
          <w:tcPr>
            <w:tcW w:w="3412" w:type="dxa"/>
            <w:tcBorders>
              <w:top w:val="single" w:sz="4" w:space="0" w:color="auto"/>
              <w:left w:val="single" w:sz="4" w:space="0" w:color="auto"/>
              <w:bottom w:val="single" w:sz="4" w:space="0" w:color="auto"/>
              <w:right w:val="single" w:sz="4" w:space="0" w:color="auto"/>
            </w:tcBorders>
          </w:tcPr>
          <w:p w14:paraId="4D6696C4" w14:textId="77777777" w:rsidR="00B05A72" w:rsidRPr="00C427A1" w:rsidRDefault="00B05A72" w:rsidP="003B7C69">
            <w:pPr>
              <w:overflowPunct w:val="0"/>
              <w:autoSpaceDE w:val="0"/>
              <w:autoSpaceDN w:val="0"/>
              <w:adjustRightInd w:val="0"/>
              <w:spacing w:before="0" w:after="0"/>
              <w:ind w:firstLine="0"/>
              <w:jc w:val="left"/>
              <w:textAlignment w:val="baseline"/>
            </w:pPr>
            <w:r w:rsidRPr="00C427A1">
              <w:t xml:space="preserve">Не является </w:t>
            </w:r>
            <w:r w:rsidRPr="00C427A1">
              <w:rPr>
                <w:lang w:val="en-US"/>
              </w:rPr>
              <w:t>TLV</w:t>
            </w:r>
            <w:r w:rsidRPr="00C427A1">
              <w:t>-структурой.</w:t>
            </w:r>
          </w:p>
          <w:p w14:paraId="73B2AD00" w14:textId="77777777" w:rsidR="00B05A72" w:rsidRPr="00C427A1" w:rsidRDefault="00B05A72" w:rsidP="003B7C69">
            <w:pPr>
              <w:overflowPunct w:val="0"/>
              <w:autoSpaceDE w:val="0"/>
              <w:autoSpaceDN w:val="0"/>
              <w:adjustRightInd w:val="0"/>
              <w:spacing w:before="0" w:after="0"/>
              <w:ind w:firstLine="0"/>
              <w:jc w:val="left"/>
              <w:textAlignment w:val="baseline"/>
            </w:pPr>
            <w:r w:rsidRPr="00C427A1">
              <w:t xml:space="preserve">Включается в состав ФД в электронной форме в виде отдельного выделенного поля, не включаемого в </w:t>
            </w:r>
            <w:r w:rsidRPr="00C427A1">
              <w:rPr>
                <w:lang w:val="en-US"/>
              </w:rPr>
              <w:t>S</w:t>
            </w:r>
            <w:r w:rsidRPr="00C427A1">
              <w:t>TLV структуру ФД.</w:t>
            </w:r>
          </w:p>
          <w:p w14:paraId="28A3C400" w14:textId="77777777" w:rsidR="00B05A72" w:rsidRPr="00C427A1" w:rsidRDefault="00B05A72" w:rsidP="003B7C69">
            <w:pPr>
              <w:overflowPunct w:val="0"/>
              <w:autoSpaceDE w:val="0"/>
              <w:autoSpaceDN w:val="0"/>
              <w:adjustRightInd w:val="0"/>
              <w:spacing w:before="0" w:after="0"/>
              <w:ind w:firstLine="0"/>
              <w:jc w:val="left"/>
              <w:textAlignment w:val="baseline"/>
            </w:pPr>
            <w:r w:rsidRPr="00C427A1">
              <w:t>Формируется ФН только для хранения ФД в ФН и для передачи ФД ОФД</w:t>
            </w:r>
          </w:p>
        </w:tc>
      </w:tr>
      <w:tr w:rsidR="00C427A1" w:rsidRPr="00C427A1" w14:paraId="2FD7AF69" w14:textId="77777777" w:rsidTr="00D008EF">
        <w:trPr>
          <w:trHeight w:val="2265"/>
          <w:jc w:val="center"/>
        </w:trPr>
        <w:tc>
          <w:tcPr>
            <w:tcW w:w="1002" w:type="dxa"/>
            <w:tcBorders>
              <w:top w:val="single" w:sz="4" w:space="0" w:color="auto"/>
              <w:left w:val="single" w:sz="4" w:space="0" w:color="auto"/>
              <w:bottom w:val="single" w:sz="4" w:space="0" w:color="auto"/>
              <w:right w:val="single" w:sz="4" w:space="0" w:color="auto"/>
            </w:tcBorders>
          </w:tcPr>
          <w:p w14:paraId="5FCA6BA5" w14:textId="77777777" w:rsidR="00B05A72" w:rsidRPr="00C427A1" w:rsidRDefault="00B05A72" w:rsidP="003B7C69">
            <w:pPr>
              <w:overflowPunct w:val="0"/>
              <w:autoSpaceDE w:val="0"/>
              <w:autoSpaceDN w:val="0"/>
              <w:adjustRightInd w:val="0"/>
              <w:spacing w:before="0" w:after="0"/>
              <w:ind w:firstLine="0"/>
              <w:textAlignment w:val="baseline"/>
            </w:pPr>
            <w:r w:rsidRPr="00C427A1">
              <w:t>–</w:t>
            </w:r>
          </w:p>
        </w:tc>
        <w:tc>
          <w:tcPr>
            <w:tcW w:w="2578" w:type="dxa"/>
            <w:tcBorders>
              <w:top w:val="single" w:sz="4" w:space="0" w:color="auto"/>
              <w:left w:val="single" w:sz="4" w:space="0" w:color="auto"/>
              <w:bottom w:val="single" w:sz="4" w:space="0" w:color="auto"/>
              <w:right w:val="single" w:sz="4" w:space="0" w:color="auto"/>
            </w:tcBorders>
            <w:shd w:val="clear" w:color="auto" w:fill="auto"/>
            <w:noWrap/>
          </w:tcPr>
          <w:p w14:paraId="7390703B" w14:textId="77777777" w:rsidR="00B05A72" w:rsidRPr="00C427A1" w:rsidRDefault="00B05A72" w:rsidP="003B7C69">
            <w:pPr>
              <w:overflowPunct w:val="0"/>
              <w:autoSpaceDE w:val="0"/>
              <w:autoSpaceDN w:val="0"/>
              <w:adjustRightInd w:val="0"/>
              <w:spacing w:before="0" w:after="0"/>
              <w:ind w:firstLine="0"/>
              <w:textAlignment w:val="baseline"/>
            </w:pPr>
            <w:r w:rsidRPr="00C427A1">
              <w:t>ФПА</w:t>
            </w:r>
          </w:p>
        </w:tc>
        <w:tc>
          <w:tcPr>
            <w:tcW w:w="1864" w:type="dxa"/>
            <w:tcBorders>
              <w:top w:val="single" w:sz="4" w:space="0" w:color="auto"/>
              <w:left w:val="single" w:sz="4" w:space="0" w:color="auto"/>
              <w:bottom w:val="single" w:sz="4" w:space="0" w:color="auto"/>
              <w:right w:val="single" w:sz="4" w:space="0" w:color="auto"/>
            </w:tcBorders>
          </w:tcPr>
          <w:p w14:paraId="072E78BB" w14:textId="77777777" w:rsidR="00B05A72" w:rsidRPr="00C427A1" w:rsidRDefault="00B05A72" w:rsidP="003B7C69">
            <w:pPr>
              <w:overflowPunct w:val="0"/>
              <w:autoSpaceDE w:val="0"/>
              <w:autoSpaceDN w:val="0"/>
              <w:adjustRightInd w:val="0"/>
              <w:spacing w:before="0" w:after="0"/>
              <w:ind w:firstLine="0"/>
              <w:jc w:val="center"/>
              <w:textAlignment w:val="baseline"/>
            </w:pPr>
            <w:r w:rsidRPr="00C427A1">
              <w:t>Массив</w:t>
            </w:r>
          </w:p>
        </w:tc>
        <w:tc>
          <w:tcPr>
            <w:tcW w:w="1434" w:type="dxa"/>
            <w:tcBorders>
              <w:top w:val="single" w:sz="4" w:space="0" w:color="auto"/>
              <w:left w:val="single" w:sz="4" w:space="0" w:color="auto"/>
              <w:bottom w:val="single" w:sz="4" w:space="0" w:color="auto"/>
              <w:right w:val="single" w:sz="4" w:space="0" w:color="auto"/>
            </w:tcBorders>
          </w:tcPr>
          <w:p w14:paraId="1CDA43A0" w14:textId="77777777" w:rsidR="00B05A72" w:rsidRPr="00C427A1" w:rsidRDefault="00B05A72" w:rsidP="003B7C69">
            <w:pPr>
              <w:overflowPunct w:val="0"/>
              <w:autoSpaceDE w:val="0"/>
              <w:autoSpaceDN w:val="0"/>
              <w:adjustRightInd w:val="0"/>
              <w:spacing w:before="0" w:after="0"/>
              <w:ind w:firstLine="0"/>
              <w:jc w:val="center"/>
              <w:textAlignment w:val="baseline"/>
              <w:rPr>
                <w:lang w:val="en-US"/>
              </w:rPr>
            </w:pPr>
            <w:proofErr w:type="gramStart"/>
            <w:r w:rsidRPr="00C427A1">
              <w:t>byte[</w:t>
            </w:r>
            <w:proofErr w:type="gramEnd"/>
            <w:r w:rsidRPr="00C427A1">
              <w:t>]</w:t>
            </w:r>
          </w:p>
        </w:tc>
        <w:tc>
          <w:tcPr>
            <w:tcW w:w="1860" w:type="dxa"/>
            <w:tcBorders>
              <w:top w:val="single" w:sz="4" w:space="0" w:color="auto"/>
              <w:left w:val="single" w:sz="4" w:space="0" w:color="auto"/>
              <w:bottom w:val="single" w:sz="4" w:space="0" w:color="auto"/>
              <w:right w:val="single" w:sz="4" w:space="0" w:color="auto"/>
            </w:tcBorders>
          </w:tcPr>
          <w:p w14:paraId="7C61129C" w14:textId="77777777" w:rsidR="00B05A72" w:rsidRPr="00C427A1" w:rsidRDefault="00B05A72" w:rsidP="003B7C69">
            <w:pPr>
              <w:overflowPunct w:val="0"/>
              <w:autoSpaceDE w:val="0"/>
              <w:autoSpaceDN w:val="0"/>
              <w:adjustRightInd w:val="0"/>
              <w:spacing w:before="0" w:after="0"/>
              <w:ind w:firstLine="0"/>
              <w:jc w:val="center"/>
              <w:textAlignment w:val="baseline"/>
            </w:pPr>
            <w:r w:rsidRPr="00C427A1">
              <w:t>–</w:t>
            </w:r>
          </w:p>
        </w:tc>
        <w:tc>
          <w:tcPr>
            <w:tcW w:w="1018" w:type="dxa"/>
            <w:tcBorders>
              <w:top w:val="single" w:sz="4" w:space="0" w:color="auto"/>
              <w:left w:val="single" w:sz="4" w:space="0" w:color="auto"/>
              <w:bottom w:val="single" w:sz="4" w:space="0" w:color="auto"/>
              <w:right w:val="single" w:sz="4" w:space="0" w:color="auto"/>
            </w:tcBorders>
          </w:tcPr>
          <w:p w14:paraId="3313E16F" w14:textId="77777777" w:rsidR="00B05A72" w:rsidRPr="00C427A1" w:rsidRDefault="00B05A72" w:rsidP="003B7C69">
            <w:pPr>
              <w:overflowPunct w:val="0"/>
              <w:autoSpaceDE w:val="0"/>
              <w:autoSpaceDN w:val="0"/>
              <w:adjustRightInd w:val="0"/>
              <w:spacing w:before="0" w:after="0"/>
              <w:ind w:firstLine="0"/>
              <w:jc w:val="center"/>
              <w:textAlignment w:val="baseline"/>
            </w:pPr>
            <w:r w:rsidRPr="00C427A1">
              <w:t>Нет</w:t>
            </w:r>
          </w:p>
        </w:tc>
        <w:tc>
          <w:tcPr>
            <w:tcW w:w="1108" w:type="dxa"/>
            <w:tcBorders>
              <w:top w:val="single" w:sz="4" w:space="0" w:color="auto"/>
              <w:left w:val="single" w:sz="4" w:space="0" w:color="auto"/>
              <w:bottom w:val="single" w:sz="4" w:space="0" w:color="auto"/>
              <w:right w:val="single" w:sz="4" w:space="0" w:color="auto"/>
            </w:tcBorders>
          </w:tcPr>
          <w:p w14:paraId="1CBC356B" w14:textId="77777777" w:rsidR="00B05A72" w:rsidRPr="00C427A1" w:rsidRDefault="00B05A72" w:rsidP="003B7C69">
            <w:pPr>
              <w:overflowPunct w:val="0"/>
              <w:autoSpaceDE w:val="0"/>
              <w:autoSpaceDN w:val="0"/>
              <w:adjustRightInd w:val="0"/>
              <w:spacing w:before="0" w:after="0"/>
              <w:ind w:firstLine="0"/>
              <w:jc w:val="center"/>
              <w:textAlignment w:val="baseline"/>
            </w:pPr>
            <w:r w:rsidRPr="00C427A1">
              <w:t>32</w:t>
            </w:r>
          </w:p>
        </w:tc>
        <w:tc>
          <w:tcPr>
            <w:tcW w:w="3412" w:type="dxa"/>
            <w:tcBorders>
              <w:top w:val="single" w:sz="4" w:space="0" w:color="auto"/>
              <w:left w:val="single" w:sz="4" w:space="0" w:color="auto"/>
              <w:bottom w:val="single" w:sz="4" w:space="0" w:color="auto"/>
              <w:right w:val="single" w:sz="4" w:space="0" w:color="auto"/>
            </w:tcBorders>
          </w:tcPr>
          <w:p w14:paraId="7B5A1865" w14:textId="77777777" w:rsidR="00B05A72" w:rsidRPr="00C427A1" w:rsidRDefault="00B05A72" w:rsidP="003B7C69">
            <w:pPr>
              <w:overflowPunct w:val="0"/>
              <w:autoSpaceDE w:val="0"/>
              <w:autoSpaceDN w:val="0"/>
              <w:adjustRightInd w:val="0"/>
              <w:spacing w:before="0" w:after="0"/>
              <w:ind w:firstLine="0"/>
              <w:jc w:val="left"/>
              <w:textAlignment w:val="baseline"/>
            </w:pPr>
            <w:r w:rsidRPr="00C427A1">
              <w:t>Не является TLV-структурой.</w:t>
            </w:r>
          </w:p>
          <w:p w14:paraId="4A66C251" w14:textId="77777777" w:rsidR="00B05A72" w:rsidRPr="00C427A1" w:rsidRDefault="00B05A72" w:rsidP="003B7C69">
            <w:pPr>
              <w:overflowPunct w:val="0"/>
              <w:autoSpaceDE w:val="0"/>
              <w:autoSpaceDN w:val="0"/>
              <w:adjustRightInd w:val="0"/>
              <w:spacing w:before="0" w:after="0"/>
              <w:ind w:firstLine="0"/>
              <w:jc w:val="left"/>
              <w:textAlignment w:val="baseline"/>
            </w:pPr>
            <w:r w:rsidRPr="00C427A1">
              <w:t>Включается в состав ФД в электронной форме в виде отдельного выделенного поля, не включаемого в STLV структуру ФД.</w:t>
            </w:r>
          </w:p>
          <w:p w14:paraId="63397F5B" w14:textId="77777777" w:rsidR="00B05A72" w:rsidRPr="00C427A1" w:rsidRDefault="00B05A72" w:rsidP="003B7C69">
            <w:pPr>
              <w:overflowPunct w:val="0"/>
              <w:autoSpaceDE w:val="0"/>
              <w:autoSpaceDN w:val="0"/>
              <w:adjustRightInd w:val="0"/>
              <w:spacing w:before="0" w:after="0"/>
              <w:ind w:firstLine="0"/>
              <w:jc w:val="left"/>
              <w:textAlignment w:val="baseline"/>
            </w:pPr>
            <w:r w:rsidRPr="00C427A1">
              <w:t>Формируется только при применении ККТ в автономном режиме</w:t>
            </w:r>
          </w:p>
        </w:tc>
      </w:tr>
      <w:tr w:rsidR="00C427A1" w:rsidRPr="00C427A1" w14:paraId="5909B20A" w14:textId="77777777" w:rsidTr="00D008EF">
        <w:trPr>
          <w:trHeight w:val="302"/>
          <w:jc w:val="center"/>
        </w:trPr>
        <w:tc>
          <w:tcPr>
            <w:tcW w:w="1002" w:type="dxa"/>
            <w:tcBorders>
              <w:top w:val="single" w:sz="4" w:space="0" w:color="auto"/>
              <w:left w:val="single" w:sz="4" w:space="0" w:color="auto"/>
              <w:bottom w:val="single" w:sz="4" w:space="0" w:color="auto"/>
              <w:right w:val="single" w:sz="4" w:space="0" w:color="auto"/>
            </w:tcBorders>
          </w:tcPr>
          <w:p w14:paraId="00711176" w14:textId="77777777" w:rsidR="00B05A72" w:rsidRPr="00C427A1" w:rsidRDefault="00B05A72" w:rsidP="003B7C69">
            <w:pPr>
              <w:overflowPunct w:val="0"/>
              <w:autoSpaceDE w:val="0"/>
              <w:autoSpaceDN w:val="0"/>
              <w:adjustRightInd w:val="0"/>
              <w:spacing w:before="0" w:after="0"/>
              <w:ind w:firstLine="0"/>
              <w:textAlignment w:val="baseline"/>
            </w:pPr>
            <w:r w:rsidRPr="00C427A1">
              <w:t>–</w:t>
            </w:r>
          </w:p>
        </w:tc>
        <w:tc>
          <w:tcPr>
            <w:tcW w:w="2578" w:type="dxa"/>
            <w:tcBorders>
              <w:top w:val="single" w:sz="4" w:space="0" w:color="auto"/>
              <w:left w:val="single" w:sz="4" w:space="0" w:color="auto"/>
              <w:bottom w:val="single" w:sz="4" w:space="0" w:color="auto"/>
              <w:right w:val="single" w:sz="4" w:space="0" w:color="auto"/>
            </w:tcBorders>
            <w:shd w:val="clear" w:color="auto" w:fill="auto"/>
            <w:noWrap/>
          </w:tcPr>
          <w:p w14:paraId="0CB785D5" w14:textId="77777777" w:rsidR="00B05A72" w:rsidRPr="00C427A1" w:rsidRDefault="00B05A72" w:rsidP="003B7C69">
            <w:pPr>
              <w:overflowPunct w:val="0"/>
              <w:autoSpaceDE w:val="0"/>
              <w:autoSpaceDN w:val="0"/>
              <w:adjustRightInd w:val="0"/>
              <w:spacing w:before="0" w:after="0"/>
              <w:ind w:firstLine="0"/>
              <w:jc w:val="left"/>
              <w:textAlignment w:val="baseline"/>
            </w:pPr>
            <w:r w:rsidRPr="00C427A1">
              <w:t>ФПП</w:t>
            </w:r>
          </w:p>
        </w:tc>
        <w:tc>
          <w:tcPr>
            <w:tcW w:w="1864" w:type="dxa"/>
            <w:tcBorders>
              <w:top w:val="single" w:sz="4" w:space="0" w:color="auto"/>
              <w:left w:val="single" w:sz="4" w:space="0" w:color="auto"/>
              <w:bottom w:val="single" w:sz="4" w:space="0" w:color="auto"/>
              <w:right w:val="single" w:sz="4" w:space="0" w:color="auto"/>
            </w:tcBorders>
          </w:tcPr>
          <w:p w14:paraId="7795E510" w14:textId="77777777" w:rsidR="00B05A72" w:rsidRPr="00C427A1" w:rsidRDefault="00B05A72" w:rsidP="003B7C69">
            <w:pPr>
              <w:overflowPunct w:val="0"/>
              <w:autoSpaceDE w:val="0"/>
              <w:autoSpaceDN w:val="0"/>
              <w:adjustRightInd w:val="0"/>
              <w:spacing w:before="0" w:after="0"/>
              <w:ind w:firstLine="0"/>
              <w:jc w:val="center"/>
              <w:textAlignment w:val="baseline"/>
            </w:pPr>
            <w:r w:rsidRPr="00C427A1">
              <w:t>Массив</w:t>
            </w:r>
          </w:p>
        </w:tc>
        <w:tc>
          <w:tcPr>
            <w:tcW w:w="1434" w:type="dxa"/>
            <w:tcBorders>
              <w:top w:val="single" w:sz="4" w:space="0" w:color="auto"/>
              <w:left w:val="single" w:sz="4" w:space="0" w:color="auto"/>
              <w:bottom w:val="single" w:sz="4" w:space="0" w:color="auto"/>
              <w:right w:val="single" w:sz="4" w:space="0" w:color="auto"/>
            </w:tcBorders>
          </w:tcPr>
          <w:p w14:paraId="4C81945B" w14:textId="77777777" w:rsidR="00B05A72" w:rsidRPr="00C427A1" w:rsidRDefault="00B05A72" w:rsidP="003B7C69">
            <w:pPr>
              <w:overflowPunct w:val="0"/>
              <w:autoSpaceDE w:val="0"/>
              <w:autoSpaceDN w:val="0"/>
              <w:adjustRightInd w:val="0"/>
              <w:spacing w:before="0" w:after="0"/>
              <w:ind w:firstLine="0"/>
              <w:jc w:val="center"/>
              <w:textAlignment w:val="baseline"/>
            </w:pPr>
            <w:r w:rsidRPr="00C427A1">
              <w:rPr>
                <w:lang w:val="en-US"/>
              </w:rPr>
              <w:t>byte[]</w:t>
            </w:r>
          </w:p>
        </w:tc>
        <w:tc>
          <w:tcPr>
            <w:tcW w:w="1860" w:type="dxa"/>
            <w:tcBorders>
              <w:top w:val="single" w:sz="4" w:space="0" w:color="auto"/>
              <w:left w:val="single" w:sz="4" w:space="0" w:color="auto"/>
              <w:bottom w:val="single" w:sz="4" w:space="0" w:color="auto"/>
              <w:right w:val="single" w:sz="4" w:space="0" w:color="auto"/>
            </w:tcBorders>
          </w:tcPr>
          <w:p w14:paraId="22253AC1" w14:textId="77777777" w:rsidR="00B05A72" w:rsidRPr="00C427A1" w:rsidRDefault="00B05A72" w:rsidP="003B7C69">
            <w:pPr>
              <w:overflowPunct w:val="0"/>
              <w:autoSpaceDE w:val="0"/>
              <w:autoSpaceDN w:val="0"/>
              <w:adjustRightInd w:val="0"/>
              <w:spacing w:before="0" w:after="0"/>
              <w:ind w:firstLine="0"/>
              <w:jc w:val="center"/>
              <w:textAlignment w:val="baseline"/>
            </w:pPr>
            <w:r w:rsidRPr="00C427A1">
              <w:noBreakHyphen/>
            </w:r>
          </w:p>
        </w:tc>
        <w:tc>
          <w:tcPr>
            <w:tcW w:w="1018" w:type="dxa"/>
            <w:tcBorders>
              <w:top w:val="single" w:sz="4" w:space="0" w:color="auto"/>
              <w:left w:val="single" w:sz="4" w:space="0" w:color="auto"/>
              <w:bottom w:val="single" w:sz="4" w:space="0" w:color="auto"/>
              <w:right w:val="single" w:sz="4" w:space="0" w:color="auto"/>
            </w:tcBorders>
          </w:tcPr>
          <w:p w14:paraId="094BD3D6" w14:textId="77777777" w:rsidR="00B05A72" w:rsidRPr="00C427A1" w:rsidRDefault="00B05A72" w:rsidP="003B7C69">
            <w:pPr>
              <w:overflowPunct w:val="0"/>
              <w:autoSpaceDE w:val="0"/>
              <w:autoSpaceDN w:val="0"/>
              <w:adjustRightInd w:val="0"/>
              <w:spacing w:before="0" w:after="0"/>
              <w:ind w:firstLine="0"/>
              <w:jc w:val="center"/>
              <w:textAlignment w:val="baseline"/>
            </w:pPr>
            <w:r w:rsidRPr="00C427A1">
              <w:t>Да</w:t>
            </w:r>
          </w:p>
        </w:tc>
        <w:tc>
          <w:tcPr>
            <w:tcW w:w="1108" w:type="dxa"/>
            <w:tcBorders>
              <w:top w:val="single" w:sz="4" w:space="0" w:color="auto"/>
              <w:left w:val="single" w:sz="4" w:space="0" w:color="auto"/>
              <w:bottom w:val="single" w:sz="4" w:space="0" w:color="auto"/>
              <w:right w:val="single" w:sz="4" w:space="0" w:color="auto"/>
            </w:tcBorders>
          </w:tcPr>
          <w:p w14:paraId="3D0A646D" w14:textId="77777777" w:rsidR="00B05A72" w:rsidRPr="00C427A1" w:rsidRDefault="00B05A72" w:rsidP="003B7C69">
            <w:pPr>
              <w:overflowPunct w:val="0"/>
              <w:autoSpaceDE w:val="0"/>
              <w:autoSpaceDN w:val="0"/>
              <w:adjustRightInd w:val="0"/>
              <w:spacing w:before="0" w:after="0"/>
              <w:ind w:firstLine="0"/>
              <w:jc w:val="center"/>
              <w:textAlignment w:val="baseline"/>
            </w:pPr>
            <w:r w:rsidRPr="00C427A1">
              <w:t>8</w:t>
            </w:r>
          </w:p>
        </w:tc>
        <w:tc>
          <w:tcPr>
            <w:tcW w:w="3412" w:type="dxa"/>
            <w:tcBorders>
              <w:top w:val="single" w:sz="4" w:space="0" w:color="auto"/>
              <w:left w:val="single" w:sz="4" w:space="0" w:color="auto"/>
              <w:bottom w:val="single" w:sz="4" w:space="0" w:color="auto"/>
              <w:right w:val="single" w:sz="4" w:space="0" w:color="auto"/>
            </w:tcBorders>
          </w:tcPr>
          <w:p w14:paraId="52BB7F77" w14:textId="77777777" w:rsidR="00B05A72" w:rsidRPr="00C427A1" w:rsidRDefault="00B05A72" w:rsidP="003B7C69">
            <w:pPr>
              <w:overflowPunct w:val="0"/>
              <w:autoSpaceDE w:val="0"/>
              <w:autoSpaceDN w:val="0"/>
              <w:adjustRightInd w:val="0"/>
              <w:spacing w:before="0" w:after="0"/>
              <w:ind w:firstLine="0"/>
              <w:jc w:val="left"/>
              <w:textAlignment w:val="baseline"/>
            </w:pPr>
            <w:r w:rsidRPr="00C427A1">
              <w:t xml:space="preserve">Не является </w:t>
            </w:r>
            <w:r w:rsidRPr="00C427A1">
              <w:rPr>
                <w:lang w:val="en-US"/>
              </w:rPr>
              <w:t>TLV</w:t>
            </w:r>
            <w:r w:rsidRPr="00C427A1">
              <w:t>-структурой.</w:t>
            </w:r>
          </w:p>
          <w:p w14:paraId="7E15D836" w14:textId="77777777" w:rsidR="00B05A72" w:rsidRPr="00C427A1" w:rsidRDefault="00B05A72" w:rsidP="003B7C69">
            <w:pPr>
              <w:overflowPunct w:val="0"/>
              <w:autoSpaceDE w:val="0"/>
              <w:autoSpaceDN w:val="0"/>
              <w:adjustRightInd w:val="0"/>
              <w:spacing w:before="0" w:after="0"/>
              <w:ind w:firstLine="0"/>
              <w:jc w:val="left"/>
              <w:textAlignment w:val="baseline"/>
            </w:pPr>
            <w:r w:rsidRPr="00C427A1">
              <w:t xml:space="preserve">Включается в состав подтверждения оператора </w:t>
            </w:r>
            <w:r w:rsidRPr="00C427A1">
              <w:lastRenderedPageBreak/>
              <w:t xml:space="preserve">в электронной форме в виде отдельного выделенного поля, не включаемого в </w:t>
            </w:r>
            <w:r w:rsidRPr="00C427A1">
              <w:rPr>
                <w:lang w:val="en-US"/>
              </w:rPr>
              <w:t>S</w:t>
            </w:r>
            <w:r w:rsidRPr="00C427A1">
              <w:t>TLV структуру ФД.</w:t>
            </w:r>
          </w:p>
          <w:p w14:paraId="2714839C" w14:textId="77777777" w:rsidR="00B05A72" w:rsidRPr="00C427A1" w:rsidRDefault="00B05A72" w:rsidP="003B7C69">
            <w:pPr>
              <w:overflowPunct w:val="0"/>
              <w:autoSpaceDE w:val="0"/>
              <w:autoSpaceDN w:val="0"/>
              <w:adjustRightInd w:val="0"/>
              <w:spacing w:before="0" w:after="0"/>
              <w:ind w:firstLine="0"/>
              <w:jc w:val="left"/>
              <w:textAlignment w:val="baseline"/>
            </w:pPr>
            <w:r w:rsidRPr="00C427A1">
              <w:t>Формируется ОФД для передачи ФД пользователю</w:t>
            </w:r>
          </w:p>
        </w:tc>
      </w:tr>
    </w:tbl>
    <w:p w14:paraId="64001694" w14:textId="77777777" w:rsidR="006866BA" w:rsidRPr="00C427A1" w:rsidRDefault="006866BA" w:rsidP="003B7C69">
      <w:pPr>
        <w:spacing w:before="0" w:after="0"/>
      </w:pPr>
    </w:p>
    <w:tbl>
      <w:tblPr>
        <w:tblStyle w:val="af0"/>
        <w:tblW w:w="498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1"/>
        <w:gridCol w:w="13649"/>
      </w:tblGrid>
      <w:tr w:rsidR="00C427A1" w:rsidRPr="00C427A1" w14:paraId="28D21600" w14:textId="77777777" w:rsidTr="00FE48CF">
        <w:trPr>
          <w:cantSplit/>
        </w:trPr>
        <w:tc>
          <w:tcPr>
            <w:tcW w:w="15134" w:type="dxa"/>
            <w:gridSpan w:val="2"/>
          </w:tcPr>
          <w:p w14:paraId="726F09A6" w14:textId="77777777" w:rsidR="00FE48CF" w:rsidRPr="00C427A1" w:rsidRDefault="00FE48CF" w:rsidP="003B7C69">
            <w:pPr>
              <w:pStyle w:val="af1"/>
              <w:keepNext/>
              <w:ind w:right="34"/>
            </w:pPr>
            <w:r w:rsidRPr="00C427A1">
              <w:rPr>
                <w:spacing w:val="30"/>
              </w:rPr>
              <w:t>Примечания:</w:t>
            </w:r>
          </w:p>
        </w:tc>
      </w:tr>
      <w:tr w:rsidR="00C427A1" w:rsidRPr="00C427A1" w14:paraId="462E1673" w14:textId="77777777" w:rsidTr="00FE48CF">
        <w:trPr>
          <w:cantSplit/>
        </w:trPr>
        <w:tc>
          <w:tcPr>
            <w:tcW w:w="600" w:type="dxa"/>
          </w:tcPr>
          <w:p w14:paraId="1EA2B8AC" w14:textId="77777777" w:rsidR="00FE48CF" w:rsidRPr="00C427A1" w:rsidRDefault="00FE48CF" w:rsidP="003B7C69">
            <w:pPr>
              <w:pStyle w:val="af1"/>
              <w:ind w:right="-1243"/>
              <w:rPr>
                <w:spacing w:val="30"/>
              </w:rPr>
            </w:pPr>
            <w:r w:rsidRPr="00C427A1">
              <w:rPr>
                <w:spacing w:val="30"/>
              </w:rPr>
              <w:t>1.</w:t>
            </w:r>
          </w:p>
        </w:tc>
        <w:tc>
          <w:tcPr>
            <w:tcW w:w="14534" w:type="dxa"/>
            <w:hideMark/>
          </w:tcPr>
          <w:p w14:paraId="2706AD2B" w14:textId="0308F4C9" w:rsidR="00FE48CF" w:rsidRPr="00C427A1" w:rsidRDefault="009450B3" w:rsidP="00D9096D">
            <w:pPr>
              <w:spacing w:before="0" w:after="0"/>
              <w:ind w:firstLine="0"/>
            </w:pPr>
            <w:r w:rsidRPr="00C427A1">
              <w:t xml:space="preserve">В случае если в </w:t>
            </w:r>
            <w:r w:rsidR="00D9096D">
              <w:t>т</w:t>
            </w:r>
            <w:r w:rsidR="00E835C8" w:rsidRPr="00C427A1">
              <w:t xml:space="preserve">аблице </w:t>
            </w:r>
            <w:r w:rsidR="004F6235" w:rsidRPr="00C427A1">
              <w:t>5</w:t>
            </w:r>
            <w:r w:rsidR="00FE48CF" w:rsidRPr="00C427A1">
              <w:t xml:space="preserve"> в строке реквизита атрибут «Формат ПФ» указан в виде строки, состоящей из нескольких атрибутов «Ц» или «С» без кавычек и скобок, то это означает, что данный реквизит должен быть представлен в виде строки данных, состоящей из такого количества цифр и символов и в такой последовательности, в какой они указаны в этой строке атрибутов.</w:t>
            </w:r>
            <w:r w:rsidR="007079A6" w:rsidRPr="00C427A1">
              <w:t xml:space="preserve"> В случае если</w:t>
            </w:r>
            <w:r w:rsidR="00D46A82" w:rsidRPr="00C427A1">
              <w:t xml:space="preserve"> строка, </w:t>
            </w:r>
            <w:r w:rsidR="00E16211" w:rsidRPr="00C427A1">
              <w:t>содержащая</w:t>
            </w:r>
            <w:r w:rsidR="00D46A82" w:rsidRPr="00C427A1">
              <w:t xml:space="preserve"> значение реквизита, имеет длину меньше указанной в графе «Формат ПФ», то строка из цифр («Ц») должна дополняться до требуемой длины нулями слева, а строка из символов («С») должна дополняться пробелами справа.</w:t>
            </w:r>
          </w:p>
        </w:tc>
      </w:tr>
      <w:tr w:rsidR="00C427A1" w:rsidRPr="00C427A1" w14:paraId="7EF3FAD8" w14:textId="77777777" w:rsidTr="00FE48CF">
        <w:trPr>
          <w:cantSplit/>
        </w:trPr>
        <w:tc>
          <w:tcPr>
            <w:tcW w:w="600" w:type="dxa"/>
          </w:tcPr>
          <w:p w14:paraId="71200CB8" w14:textId="77777777" w:rsidR="00FE48CF" w:rsidRPr="00C427A1" w:rsidRDefault="00FE48CF" w:rsidP="003B7C69">
            <w:pPr>
              <w:pStyle w:val="af1"/>
              <w:ind w:right="-1243"/>
              <w:rPr>
                <w:spacing w:val="30"/>
              </w:rPr>
            </w:pPr>
            <w:r w:rsidRPr="00C427A1">
              <w:rPr>
                <w:spacing w:val="30"/>
              </w:rPr>
              <w:t>2.</w:t>
            </w:r>
          </w:p>
        </w:tc>
        <w:tc>
          <w:tcPr>
            <w:tcW w:w="14534" w:type="dxa"/>
            <w:hideMark/>
          </w:tcPr>
          <w:p w14:paraId="6E138C23" w14:textId="6AF89C2E" w:rsidR="00FE48CF" w:rsidRPr="00C427A1" w:rsidRDefault="00FE48CF" w:rsidP="00D9096D">
            <w:pPr>
              <w:spacing w:before="0" w:after="0"/>
              <w:ind w:firstLine="0"/>
            </w:pPr>
            <w:r w:rsidRPr="00C427A1">
              <w:t xml:space="preserve">В случае если в </w:t>
            </w:r>
            <w:r w:rsidR="00580BB1" w:rsidRPr="00C427A1">
              <w:t xml:space="preserve">таблице </w:t>
            </w:r>
            <w:r w:rsidRPr="00C427A1">
              <w:t>с параметрами реквизита для атрибута «Формат ПФ» атрибуты «Ц» или «С» указаны в фигурных скобках {Ц}, {С}, то это означает, что данный реквизит может содержать строку данных из нескольких букв, цифр или символов и иметь произвольную длину, не превышающую максимально допустимого значения.</w:t>
            </w:r>
            <w:r w:rsidR="004F748C" w:rsidRPr="00C427A1">
              <w:t xml:space="preserve"> </w:t>
            </w:r>
            <w:r w:rsidR="004E2A36" w:rsidRPr="00C427A1">
              <w:t>В этом случае строки {Ц} не дополняются нулями слева, а строки {С} не дополняются пробелами справа.</w:t>
            </w:r>
          </w:p>
        </w:tc>
      </w:tr>
      <w:tr w:rsidR="00C427A1" w:rsidRPr="00C427A1" w14:paraId="34005D97" w14:textId="77777777" w:rsidTr="00FE48CF">
        <w:trPr>
          <w:cantSplit/>
        </w:trPr>
        <w:tc>
          <w:tcPr>
            <w:tcW w:w="600" w:type="dxa"/>
          </w:tcPr>
          <w:p w14:paraId="70EB3277" w14:textId="77777777" w:rsidR="00FE48CF" w:rsidRPr="00C427A1" w:rsidRDefault="00FE48CF" w:rsidP="003B7C69">
            <w:pPr>
              <w:pStyle w:val="af1"/>
              <w:ind w:right="-1243"/>
              <w:rPr>
                <w:spacing w:val="30"/>
              </w:rPr>
            </w:pPr>
            <w:r w:rsidRPr="00C427A1">
              <w:rPr>
                <w:spacing w:val="30"/>
              </w:rPr>
              <w:t>3.</w:t>
            </w:r>
          </w:p>
        </w:tc>
        <w:tc>
          <w:tcPr>
            <w:tcW w:w="14534" w:type="dxa"/>
            <w:hideMark/>
          </w:tcPr>
          <w:p w14:paraId="245D8D3F" w14:textId="4E86D673" w:rsidR="00FE48CF" w:rsidRPr="00C427A1" w:rsidRDefault="00FC133F" w:rsidP="00D9096D">
            <w:pPr>
              <w:spacing w:before="0" w:after="0"/>
              <w:ind w:firstLine="0"/>
            </w:pPr>
            <w:r w:rsidRPr="00C427A1">
              <w:t xml:space="preserve">В случае если в </w:t>
            </w:r>
            <w:r w:rsidR="00580BB1" w:rsidRPr="00C427A1">
              <w:t xml:space="preserve">таблице </w:t>
            </w:r>
            <w:r w:rsidRPr="00C427A1">
              <w:t xml:space="preserve">с параметрами реквизита для атрибута «Формат ПФ» </w:t>
            </w:r>
            <w:r w:rsidR="00FE48CF" w:rsidRPr="00C427A1">
              <w:t xml:space="preserve">несколько атрибутов «Ц» или «С», в том числе в фигурных скобках, указаны без пробелов между ними, с точкой, запятой или иным знаком между ними, то это означает, что данные указанного реквизита должны печататься в ФД в одну строку (без переносов в другую строку), без пробелов между символами и с тем знаком между символами, который указан в </w:t>
            </w:r>
            <w:r w:rsidR="00580BB1" w:rsidRPr="00C427A1">
              <w:t xml:space="preserve">таблице </w:t>
            </w:r>
            <w:r w:rsidR="00FE48CF" w:rsidRPr="00C427A1">
              <w:t>с параметрами этого реквизита, за исключением случаев, когда длина строки без разрывов превышает максимально допуст</w:t>
            </w:r>
            <w:r w:rsidR="00D9096D">
              <w:t>имую длину строки принтера ККТ.</w:t>
            </w:r>
          </w:p>
        </w:tc>
      </w:tr>
      <w:tr w:rsidR="00C427A1" w:rsidRPr="00C427A1" w14:paraId="603378BB" w14:textId="77777777" w:rsidTr="007F7A16">
        <w:trPr>
          <w:cantSplit/>
        </w:trPr>
        <w:tc>
          <w:tcPr>
            <w:tcW w:w="600" w:type="dxa"/>
          </w:tcPr>
          <w:p w14:paraId="0D132A13" w14:textId="77777777" w:rsidR="00DF4BA2" w:rsidRPr="00C427A1" w:rsidRDefault="00DF4BA2" w:rsidP="003B7C69">
            <w:pPr>
              <w:pStyle w:val="af1"/>
              <w:ind w:right="-1243"/>
              <w:rPr>
                <w:spacing w:val="30"/>
              </w:rPr>
            </w:pPr>
            <w:r w:rsidRPr="00C427A1">
              <w:rPr>
                <w:spacing w:val="30"/>
              </w:rPr>
              <w:lastRenderedPageBreak/>
              <w:t>4.</w:t>
            </w:r>
          </w:p>
        </w:tc>
        <w:tc>
          <w:tcPr>
            <w:tcW w:w="14534" w:type="dxa"/>
            <w:hideMark/>
          </w:tcPr>
          <w:p w14:paraId="7CABA705" w14:textId="7D611D42" w:rsidR="00DF4BA2" w:rsidRPr="00C427A1" w:rsidRDefault="00DF4BA2" w:rsidP="00D008EF">
            <w:pPr>
              <w:spacing w:before="0" w:after="0"/>
              <w:ind w:firstLine="0"/>
            </w:pPr>
            <w:r w:rsidRPr="00C427A1">
              <w:t xml:space="preserve">В случае если в </w:t>
            </w:r>
            <w:r w:rsidR="00580BB1" w:rsidRPr="00C427A1">
              <w:t xml:space="preserve">таблице </w:t>
            </w:r>
            <w:r w:rsidRPr="00C427A1">
              <w:t>с параметрами реквизита для атрибута «Формат ПФ» формат данных указан в виде последовательности букв и знаков «ДД.ММ.ГГ» или «ДД.ММ.ГГГГ», то это означает, что эти данные являются датой, в которой число месяца указывается двумя цифрами, месяц указывается двумя цифрами, даже если число месяца и порядковый номер месяца в году имеют одну значащую цифру, год указывается двумя или четырьмя цифрами, при этом символы «г.» или слово «год» после цифр, обозначающих год, в ФД в электронной форме не должны указываться, а в ФД в печат</w:t>
            </w:r>
            <w:r w:rsidR="00D008EF">
              <w:t>ной форме могут не указываться.</w:t>
            </w:r>
          </w:p>
        </w:tc>
      </w:tr>
      <w:tr w:rsidR="00C427A1" w:rsidRPr="00C427A1" w14:paraId="004F3741" w14:textId="77777777" w:rsidTr="00FE48CF">
        <w:trPr>
          <w:cantSplit/>
        </w:trPr>
        <w:tc>
          <w:tcPr>
            <w:tcW w:w="600" w:type="dxa"/>
          </w:tcPr>
          <w:p w14:paraId="31AB78F9" w14:textId="77777777" w:rsidR="00FE48CF" w:rsidRPr="00C427A1" w:rsidRDefault="00DF4BA2" w:rsidP="003B7C69">
            <w:pPr>
              <w:pStyle w:val="af1"/>
              <w:ind w:right="-1243"/>
              <w:rPr>
                <w:spacing w:val="30"/>
              </w:rPr>
            </w:pPr>
            <w:r w:rsidRPr="00C427A1">
              <w:rPr>
                <w:spacing w:val="30"/>
              </w:rPr>
              <w:t>5</w:t>
            </w:r>
            <w:r w:rsidR="00FE48CF" w:rsidRPr="00C427A1">
              <w:rPr>
                <w:spacing w:val="30"/>
              </w:rPr>
              <w:t>.</w:t>
            </w:r>
          </w:p>
        </w:tc>
        <w:tc>
          <w:tcPr>
            <w:tcW w:w="14534" w:type="dxa"/>
            <w:hideMark/>
          </w:tcPr>
          <w:p w14:paraId="0C036397" w14:textId="4900D219" w:rsidR="00FE48CF" w:rsidRPr="00C427A1" w:rsidRDefault="00DF4BA2" w:rsidP="003B7C69">
            <w:pPr>
              <w:spacing w:before="0" w:after="0"/>
              <w:ind w:firstLine="0"/>
            </w:pPr>
            <w:r w:rsidRPr="00C427A1">
              <w:t xml:space="preserve">В случае если в </w:t>
            </w:r>
            <w:r w:rsidR="00580BB1" w:rsidRPr="00C427A1">
              <w:t xml:space="preserve">таблице </w:t>
            </w:r>
            <w:r w:rsidRPr="00C427A1">
              <w:t xml:space="preserve">с параметрами реквизита для атрибута «Формат ПФ» буквы, символы и (или) слова указаны в угловых скобках, то это означает, что эти данные реквизита должны печататься в ФД в виде указанных букв, символов и (или) слов </w:t>
            </w:r>
            <w:r w:rsidR="002B5189" w:rsidRPr="00C427A1">
              <w:t xml:space="preserve">в </w:t>
            </w:r>
            <w:r w:rsidRPr="00C427A1">
              <w:t>одну строку (без перенос</w:t>
            </w:r>
            <w:r w:rsidR="002B5189" w:rsidRPr="00C427A1">
              <w:t>а</w:t>
            </w:r>
            <w:r w:rsidRPr="00C427A1">
              <w:t xml:space="preserve"> в другую строку), без пробелов между символами и с теми знаками, которые указаны в </w:t>
            </w:r>
            <w:r w:rsidR="00580BB1" w:rsidRPr="00C427A1">
              <w:t xml:space="preserve">таблице </w:t>
            </w:r>
            <w:r w:rsidRPr="00C427A1">
              <w:t>с параметрами этого реквизита, за исключением случаев, когда длина строки без разрывов превышает максимально допустимую длину строки принтера ККТ. При этом буквы могут быть отпечатаны строчным</w:t>
            </w:r>
            <w:r w:rsidR="00D9096D">
              <w:t>и или прописными.</w:t>
            </w:r>
          </w:p>
          <w:p w14:paraId="791045B5" w14:textId="77777777" w:rsidR="00FE48CF" w:rsidRPr="00C427A1" w:rsidRDefault="00FE48CF" w:rsidP="003B7C69">
            <w:pPr>
              <w:pStyle w:val="af1"/>
              <w:ind w:right="32"/>
            </w:pPr>
          </w:p>
        </w:tc>
      </w:tr>
    </w:tbl>
    <w:p w14:paraId="0A0F7CEE" w14:textId="7ABED2E2" w:rsidR="00861039" w:rsidRPr="00C427A1" w:rsidRDefault="00110922" w:rsidP="003B7C69">
      <w:pPr>
        <w:autoSpaceDE w:val="0"/>
        <w:autoSpaceDN w:val="0"/>
        <w:adjustRightInd w:val="0"/>
        <w:spacing w:before="0" w:after="0"/>
        <w:ind w:firstLine="426"/>
        <w:jc w:val="center"/>
        <w:outlineLvl w:val="0"/>
        <w:rPr>
          <w:b/>
        </w:rPr>
      </w:pPr>
      <w:r w:rsidRPr="00901861">
        <w:rPr>
          <w:b/>
        </w:rPr>
        <w:t xml:space="preserve">II. </w:t>
      </w:r>
      <w:r w:rsidR="00F85D49" w:rsidRPr="00901861">
        <w:rPr>
          <w:b/>
        </w:rPr>
        <w:t>С</w:t>
      </w:r>
      <w:r w:rsidR="00DF75AB" w:rsidRPr="00901861">
        <w:rPr>
          <w:b/>
        </w:rPr>
        <w:t>рок</w:t>
      </w:r>
      <w:r w:rsidR="002B5189" w:rsidRPr="00901861">
        <w:rPr>
          <w:b/>
        </w:rPr>
        <w:t>и</w:t>
      </w:r>
      <w:r w:rsidR="00DF75AB" w:rsidRPr="00C427A1">
        <w:rPr>
          <w:b/>
        </w:rPr>
        <w:t xml:space="preserve"> хранения реквизитов фискальных документов, дополнительн</w:t>
      </w:r>
      <w:r w:rsidR="002B5189" w:rsidRPr="00C427A1">
        <w:rPr>
          <w:b/>
        </w:rPr>
        <w:t>ые</w:t>
      </w:r>
      <w:r w:rsidR="00DF75AB" w:rsidRPr="00C427A1">
        <w:rPr>
          <w:b/>
        </w:rPr>
        <w:t xml:space="preserve"> реквизит</w:t>
      </w:r>
      <w:r w:rsidR="002B5189" w:rsidRPr="00C427A1">
        <w:rPr>
          <w:b/>
        </w:rPr>
        <w:t>ы</w:t>
      </w:r>
      <w:r w:rsidR="00DF75AB" w:rsidRPr="00C427A1">
        <w:rPr>
          <w:b/>
        </w:rPr>
        <w:t xml:space="preserve"> фискальных документов, дополнительны</w:t>
      </w:r>
      <w:r w:rsidR="008C7EEC" w:rsidRPr="00C427A1">
        <w:rPr>
          <w:b/>
        </w:rPr>
        <w:t>е</w:t>
      </w:r>
      <w:r w:rsidR="00DF75AB" w:rsidRPr="00C427A1">
        <w:rPr>
          <w:b/>
        </w:rPr>
        <w:t xml:space="preserve"> требования к порядку формирования и обработки фискальных данных</w:t>
      </w:r>
    </w:p>
    <w:p w14:paraId="0F3861B3" w14:textId="674778D6" w:rsidR="00FC35D1" w:rsidRPr="00C427A1" w:rsidRDefault="000B6ABF" w:rsidP="003B7C69">
      <w:pPr>
        <w:autoSpaceDE w:val="0"/>
        <w:autoSpaceDN w:val="0"/>
        <w:adjustRightInd w:val="0"/>
        <w:spacing w:before="0" w:after="0"/>
        <w:ind w:firstLine="426"/>
        <w:jc w:val="center"/>
        <w:outlineLvl w:val="0"/>
      </w:pPr>
      <w:r>
        <w:t xml:space="preserve"> </w:t>
      </w:r>
    </w:p>
    <w:p w14:paraId="0108BC17" w14:textId="55557177" w:rsidR="00B83C83" w:rsidRPr="00C427A1" w:rsidRDefault="00CE5FF4" w:rsidP="003B7C69">
      <w:pPr>
        <w:spacing w:before="0" w:after="0"/>
      </w:pPr>
      <w:r w:rsidRPr="00C427A1">
        <w:t>1</w:t>
      </w:r>
      <w:r w:rsidR="00CD343A" w:rsidRPr="00C427A1">
        <w:t>0</w:t>
      </w:r>
      <w:r w:rsidR="009470D0" w:rsidRPr="00C427A1">
        <w:t>. </w:t>
      </w:r>
      <w:r w:rsidR="00B83C83" w:rsidRPr="00C427A1">
        <w:t xml:space="preserve">Полные и сокращенные наименования </w:t>
      </w:r>
      <w:r w:rsidR="002A3C80" w:rsidRPr="00C427A1">
        <w:t>ФД</w:t>
      </w:r>
      <w:r w:rsidR="00B83C83" w:rsidRPr="00C427A1">
        <w:t xml:space="preserve"> указаны в </w:t>
      </w:r>
      <w:r w:rsidR="00D9096D">
        <w:t>т</w:t>
      </w:r>
      <w:r w:rsidR="00E835C8" w:rsidRPr="00C427A1">
        <w:t xml:space="preserve">аблице </w:t>
      </w:r>
      <w:r w:rsidR="004F6235" w:rsidRPr="00C427A1">
        <w:t>6</w:t>
      </w:r>
      <w:r w:rsidR="00B83C83" w:rsidRPr="00C427A1">
        <w:t>.</w:t>
      </w:r>
    </w:p>
    <w:p w14:paraId="47246A57" w14:textId="486B8D8B" w:rsidR="00CD3992" w:rsidRDefault="00E835C8" w:rsidP="003B7C69">
      <w:pPr>
        <w:pStyle w:val="af1"/>
        <w:ind w:right="-143"/>
        <w:jc w:val="right"/>
      </w:pPr>
      <w:r w:rsidRPr="00C427A1">
        <w:t xml:space="preserve">Таблица </w:t>
      </w:r>
      <w:r w:rsidR="004F6235" w:rsidRPr="00C427A1">
        <w:t>6</w:t>
      </w:r>
    </w:p>
    <w:p w14:paraId="5AB405E9" w14:textId="47539D93" w:rsidR="00D9096D" w:rsidRDefault="00D9096D" w:rsidP="00D9096D">
      <w:pPr>
        <w:pStyle w:val="af1"/>
        <w:ind w:right="-143"/>
        <w:jc w:val="center"/>
      </w:pPr>
      <w:r w:rsidRPr="00C427A1">
        <w:t>Полные и сокращенные наименования ФД</w:t>
      </w:r>
    </w:p>
    <w:p w14:paraId="6DD0F9C0" w14:textId="77777777" w:rsidR="00D9096D" w:rsidRPr="00C427A1" w:rsidRDefault="00D9096D" w:rsidP="003B7C69">
      <w:pPr>
        <w:pStyle w:val="af1"/>
        <w:ind w:right="-143"/>
        <w:jc w:val="right"/>
      </w:pP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02"/>
        <w:gridCol w:w="8687"/>
        <w:gridCol w:w="2586"/>
        <w:gridCol w:w="1501"/>
      </w:tblGrid>
      <w:tr w:rsidR="00C427A1" w:rsidRPr="00C427A1" w14:paraId="22218F94" w14:textId="77777777" w:rsidTr="00D008EF">
        <w:trPr>
          <w:trHeight w:val="300"/>
        </w:trPr>
        <w:tc>
          <w:tcPr>
            <w:tcW w:w="1560" w:type="dxa"/>
            <w:shd w:val="clear" w:color="auto" w:fill="auto"/>
            <w:noWrap/>
            <w:vAlign w:val="center"/>
            <w:hideMark/>
          </w:tcPr>
          <w:p w14:paraId="5B1056FC" w14:textId="77777777" w:rsidR="004658C1" w:rsidRPr="00C427A1" w:rsidRDefault="0036545A" w:rsidP="003B7C69">
            <w:pPr>
              <w:overflowPunct w:val="0"/>
              <w:autoSpaceDE w:val="0"/>
              <w:autoSpaceDN w:val="0"/>
              <w:adjustRightInd w:val="0"/>
              <w:spacing w:before="0" w:after="0"/>
              <w:ind w:firstLine="0"/>
              <w:jc w:val="center"/>
              <w:textAlignment w:val="baseline"/>
              <w:rPr>
                <w:b/>
              </w:rPr>
            </w:pPr>
            <w:r w:rsidRPr="00C427A1">
              <w:rPr>
                <w:b/>
              </w:rPr>
              <w:t>К</w:t>
            </w:r>
            <w:r w:rsidR="004658C1" w:rsidRPr="00C427A1">
              <w:rPr>
                <w:b/>
              </w:rPr>
              <w:t>од формы ФД</w:t>
            </w:r>
          </w:p>
        </w:tc>
        <w:tc>
          <w:tcPr>
            <w:tcW w:w="9072" w:type="dxa"/>
            <w:vAlign w:val="center"/>
          </w:tcPr>
          <w:p w14:paraId="1CE5DC83" w14:textId="77777777" w:rsidR="004658C1" w:rsidRPr="00C427A1" w:rsidRDefault="004658C1" w:rsidP="003B7C69">
            <w:pPr>
              <w:overflowPunct w:val="0"/>
              <w:autoSpaceDE w:val="0"/>
              <w:autoSpaceDN w:val="0"/>
              <w:adjustRightInd w:val="0"/>
              <w:spacing w:before="0" w:after="0"/>
              <w:ind w:firstLine="0"/>
              <w:jc w:val="center"/>
              <w:textAlignment w:val="baseline"/>
              <w:rPr>
                <w:b/>
              </w:rPr>
            </w:pPr>
            <w:r w:rsidRPr="00C427A1">
              <w:rPr>
                <w:b/>
              </w:rPr>
              <w:t>Полное наименование ФД</w:t>
            </w:r>
          </w:p>
        </w:tc>
        <w:tc>
          <w:tcPr>
            <w:tcW w:w="2693" w:type="dxa"/>
            <w:shd w:val="clear" w:color="auto" w:fill="auto"/>
            <w:noWrap/>
            <w:vAlign w:val="center"/>
            <w:hideMark/>
          </w:tcPr>
          <w:p w14:paraId="394954B3" w14:textId="77777777" w:rsidR="004658C1" w:rsidRPr="00C427A1" w:rsidRDefault="004658C1" w:rsidP="003B7C69">
            <w:pPr>
              <w:overflowPunct w:val="0"/>
              <w:autoSpaceDE w:val="0"/>
              <w:autoSpaceDN w:val="0"/>
              <w:adjustRightInd w:val="0"/>
              <w:spacing w:before="0" w:after="0"/>
              <w:ind w:firstLine="0"/>
              <w:jc w:val="center"/>
              <w:textAlignment w:val="baseline"/>
              <w:rPr>
                <w:b/>
              </w:rPr>
            </w:pPr>
            <w:r w:rsidRPr="00C427A1">
              <w:rPr>
                <w:b/>
              </w:rPr>
              <w:t>Формат ПФ</w:t>
            </w:r>
          </w:p>
        </w:tc>
        <w:tc>
          <w:tcPr>
            <w:tcW w:w="1559" w:type="dxa"/>
            <w:vAlign w:val="center"/>
          </w:tcPr>
          <w:p w14:paraId="4D4318F7" w14:textId="77777777" w:rsidR="004658C1" w:rsidRPr="00C427A1" w:rsidRDefault="004658C1" w:rsidP="003B7C69">
            <w:pPr>
              <w:overflowPunct w:val="0"/>
              <w:autoSpaceDE w:val="0"/>
              <w:autoSpaceDN w:val="0"/>
              <w:adjustRightInd w:val="0"/>
              <w:spacing w:before="0" w:after="0"/>
              <w:ind w:firstLine="0"/>
              <w:jc w:val="center"/>
              <w:textAlignment w:val="baseline"/>
              <w:rPr>
                <w:b/>
              </w:rPr>
            </w:pPr>
            <w:r w:rsidRPr="00C427A1">
              <w:rPr>
                <w:b/>
              </w:rPr>
              <w:t>Тип</w:t>
            </w:r>
          </w:p>
        </w:tc>
      </w:tr>
      <w:tr w:rsidR="00C427A1" w:rsidRPr="00C427A1" w14:paraId="29D8268C" w14:textId="77777777" w:rsidTr="00D008EF">
        <w:trPr>
          <w:trHeight w:val="300"/>
        </w:trPr>
        <w:tc>
          <w:tcPr>
            <w:tcW w:w="1560" w:type="dxa"/>
            <w:shd w:val="clear" w:color="auto" w:fill="auto"/>
            <w:noWrap/>
            <w:hideMark/>
          </w:tcPr>
          <w:p w14:paraId="7C8DDE0E" w14:textId="77777777" w:rsidR="004658C1" w:rsidRPr="00C427A1" w:rsidRDefault="004658C1" w:rsidP="003B7C69">
            <w:pPr>
              <w:overflowPunct w:val="0"/>
              <w:autoSpaceDE w:val="0"/>
              <w:autoSpaceDN w:val="0"/>
              <w:adjustRightInd w:val="0"/>
              <w:spacing w:before="0" w:after="0"/>
              <w:ind w:firstLine="0"/>
              <w:jc w:val="center"/>
              <w:textAlignment w:val="baseline"/>
            </w:pPr>
            <w:r w:rsidRPr="00C427A1">
              <w:t>1</w:t>
            </w:r>
          </w:p>
        </w:tc>
        <w:tc>
          <w:tcPr>
            <w:tcW w:w="9072" w:type="dxa"/>
          </w:tcPr>
          <w:p w14:paraId="698CAF40" w14:textId="1FB1DD11" w:rsidR="004658C1" w:rsidRPr="00C427A1" w:rsidRDefault="008A32FF" w:rsidP="008A32FF">
            <w:pPr>
              <w:overflowPunct w:val="0"/>
              <w:autoSpaceDE w:val="0"/>
              <w:autoSpaceDN w:val="0"/>
              <w:adjustRightInd w:val="0"/>
              <w:spacing w:before="0" w:after="0"/>
              <w:ind w:firstLine="0"/>
              <w:jc w:val="left"/>
              <w:textAlignment w:val="baseline"/>
            </w:pPr>
            <w:r w:rsidRPr="00C427A1">
              <w:t xml:space="preserve">Отчет </w:t>
            </w:r>
            <w:r w:rsidR="004658C1" w:rsidRPr="00C427A1">
              <w:t>о регистрации</w:t>
            </w:r>
          </w:p>
        </w:tc>
        <w:tc>
          <w:tcPr>
            <w:tcW w:w="2693" w:type="dxa"/>
            <w:shd w:val="clear" w:color="auto" w:fill="auto"/>
            <w:noWrap/>
            <w:hideMark/>
          </w:tcPr>
          <w:p w14:paraId="552C274E" w14:textId="77777777" w:rsidR="004658C1" w:rsidRPr="00C427A1" w:rsidRDefault="004658C1" w:rsidP="003B7C69">
            <w:pPr>
              <w:overflowPunct w:val="0"/>
              <w:autoSpaceDE w:val="0"/>
              <w:autoSpaceDN w:val="0"/>
              <w:adjustRightInd w:val="0"/>
              <w:spacing w:before="0" w:after="0"/>
              <w:ind w:firstLine="0"/>
              <w:jc w:val="left"/>
              <w:textAlignment w:val="baseline"/>
            </w:pPr>
            <w:r w:rsidRPr="00C427A1">
              <w:t>Отч</w:t>
            </w:r>
            <w:r w:rsidR="002B76C6" w:rsidRPr="00C427A1">
              <w:t>ет</w:t>
            </w:r>
            <w:r w:rsidRPr="00C427A1">
              <w:t xml:space="preserve"> о рег.</w:t>
            </w:r>
          </w:p>
        </w:tc>
        <w:tc>
          <w:tcPr>
            <w:tcW w:w="1559" w:type="dxa"/>
          </w:tcPr>
          <w:p w14:paraId="19ECBB3F" w14:textId="77777777" w:rsidR="004658C1" w:rsidRPr="00C427A1" w:rsidRDefault="004658C1" w:rsidP="003B7C69">
            <w:pPr>
              <w:overflowPunct w:val="0"/>
              <w:autoSpaceDE w:val="0"/>
              <w:autoSpaceDN w:val="0"/>
              <w:adjustRightInd w:val="0"/>
              <w:spacing w:before="0" w:after="0"/>
              <w:ind w:firstLine="0"/>
              <w:jc w:val="center"/>
              <w:textAlignment w:val="baseline"/>
            </w:pPr>
            <w:r w:rsidRPr="00C427A1">
              <w:rPr>
                <w:lang w:val="en-US"/>
              </w:rPr>
              <w:t>STLV</w:t>
            </w:r>
          </w:p>
        </w:tc>
      </w:tr>
      <w:tr w:rsidR="00C427A1" w:rsidRPr="00C427A1" w14:paraId="75171626" w14:textId="77777777" w:rsidTr="00D008EF">
        <w:trPr>
          <w:trHeight w:val="300"/>
        </w:trPr>
        <w:tc>
          <w:tcPr>
            <w:tcW w:w="1560" w:type="dxa"/>
            <w:shd w:val="clear" w:color="auto" w:fill="auto"/>
            <w:noWrap/>
            <w:hideMark/>
          </w:tcPr>
          <w:p w14:paraId="644B8759" w14:textId="77777777" w:rsidR="004658C1" w:rsidRPr="00C427A1" w:rsidRDefault="004658C1" w:rsidP="003B7C69">
            <w:pPr>
              <w:overflowPunct w:val="0"/>
              <w:autoSpaceDE w:val="0"/>
              <w:autoSpaceDN w:val="0"/>
              <w:adjustRightInd w:val="0"/>
              <w:spacing w:before="0" w:after="0"/>
              <w:ind w:firstLine="0"/>
              <w:jc w:val="center"/>
              <w:textAlignment w:val="baseline"/>
            </w:pPr>
            <w:r w:rsidRPr="00C427A1">
              <w:t>11</w:t>
            </w:r>
          </w:p>
        </w:tc>
        <w:tc>
          <w:tcPr>
            <w:tcW w:w="9072" w:type="dxa"/>
          </w:tcPr>
          <w:p w14:paraId="40944DE7" w14:textId="057AA102" w:rsidR="004658C1" w:rsidRPr="00C427A1" w:rsidRDefault="008A32FF" w:rsidP="008A32FF">
            <w:pPr>
              <w:overflowPunct w:val="0"/>
              <w:autoSpaceDE w:val="0"/>
              <w:autoSpaceDN w:val="0"/>
              <w:adjustRightInd w:val="0"/>
              <w:spacing w:before="0" w:after="0"/>
              <w:ind w:firstLine="0"/>
              <w:jc w:val="left"/>
              <w:textAlignment w:val="baseline"/>
            </w:pPr>
            <w:r w:rsidRPr="00C427A1">
              <w:t xml:space="preserve">Отчет </w:t>
            </w:r>
            <w:r w:rsidR="004658C1" w:rsidRPr="00C427A1">
              <w:t>об изменении параметров регистрации</w:t>
            </w:r>
          </w:p>
        </w:tc>
        <w:tc>
          <w:tcPr>
            <w:tcW w:w="2693" w:type="dxa"/>
            <w:shd w:val="clear" w:color="auto" w:fill="auto"/>
            <w:noWrap/>
            <w:hideMark/>
          </w:tcPr>
          <w:p w14:paraId="147D7854" w14:textId="77777777" w:rsidR="004658C1" w:rsidRPr="00C427A1" w:rsidRDefault="004658C1" w:rsidP="003B7C69">
            <w:pPr>
              <w:overflowPunct w:val="0"/>
              <w:autoSpaceDE w:val="0"/>
              <w:autoSpaceDN w:val="0"/>
              <w:adjustRightInd w:val="0"/>
              <w:spacing w:before="0" w:after="0"/>
              <w:ind w:firstLine="0"/>
              <w:jc w:val="left"/>
              <w:textAlignment w:val="baseline"/>
            </w:pPr>
            <w:r w:rsidRPr="00C427A1">
              <w:t>Отч</w:t>
            </w:r>
            <w:r w:rsidR="002B76C6" w:rsidRPr="00C427A1">
              <w:t xml:space="preserve">ет </w:t>
            </w:r>
            <w:r w:rsidRPr="00C427A1">
              <w:t xml:space="preserve">о </w:t>
            </w:r>
            <w:proofErr w:type="spellStart"/>
            <w:r w:rsidRPr="00C427A1">
              <w:t>перерег</w:t>
            </w:r>
            <w:proofErr w:type="spellEnd"/>
            <w:r w:rsidRPr="00C427A1">
              <w:t>.</w:t>
            </w:r>
          </w:p>
        </w:tc>
        <w:tc>
          <w:tcPr>
            <w:tcW w:w="1559" w:type="dxa"/>
          </w:tcPr>
          <w:p w14:paraId="2C7DE717" w14:textId="77777777" w:rsidR="004658C1" w:rsidRPr="00C427A1" w:rsidRDefault="004658C1" w:rsidP="003B7C69">
            <w:pPr>
              <w:overflowPunct w:val="0"/>
              <w:autoSpaceDE w:val="0"/>
              <w:autoSpaceDN w:val="0"/>
              <w:adjustRightInd w:val="0"/>
              <w:spacing w:before="0" w:after="0"/>
              <w:ind w:firstLine="0"/>
              <w:jc w:val="center"/>
              <w:textAlignment w:val="baseline"/>
              <w:rPr>
                <w:lang w:val="en-US"/>
              </w:rPr>
            </w:pPr>
            <w:r w:rsidRPr="00C427A1">
              <w:rPr>
                <w:lang w:val="en-US"/>
              </w:rPr>
              <w:t>STLV</w:t>
            </w:r>
          </w:p>
        </w:tc>
      </w:tr>
      <w:tr w:rsidR="00C427A1" w:rsidRPr="00C427A1" w14:paraId="5181D4C1" w14:textId="77777777" w:rsidTr="00D008EF">
        <w:trPr>
          <w:trHeight w:val="300"/>
        </w:trPr>
        <w:tc>
          <w:tcPr>
            <w:tcW w:w="1560" w:type="dxa"/>
            <w:shd w:val="clear" w:color="auto" w:fill="auto"/>
            <w:noWrap/>
            <w:hideMark/>
          </w:tcPr>
          <w:p w14:paraId="11B9A3DF" w14:textId="77777777" w:rsidR="004658C1" w:rsidRPr="00C427A1" w:rsidRDefault="004658C1" w:rsidP="003B7C69">
            <w:pPr>
              <w:overflowPunct w:val="0"/>
              <w:autoSpaceDE w:val="0"/>
              <w:autoSpaceDN w:val="0"/>
              <w:adjustRightInd w:val="0"/>
              <w:spacing w:before="0" w:after="0"/>
              <w:ind w:firstLine="0"/>
              <w:jc w:val="center"/>
              <w:textAlignment w:val="baseline"/>
            </w:pPr>
            <w:r w:rsidRPr="00C427A1">
              <w:t>2</w:t>
            </w:r>
          </w:p>
        </w:tc>
        <w:tc>
          <w:tcPr>
            <w:tcW w:w="9072" w:type="dxa"/>
          </w:tcPr>
          <w:p w14:paraId="19D0636D" w14:textId="4C7F764F" w:rsidR="004658C1" w:rsidRPr="00C427A1" w:rsidRDefault="008A32FF" w:rsidP="008A32FF">
            <w:pPr>
              <w:overflowPunct w:val="0"/>
              <w:autoSpaceDE w:val="0"/>
              <w:autoSpaceDN w:val="0"/>
              <w:adjustRightInd w:val="0"/>
              <w:spacing w:before="0" w:after="0"/>
              <w:ind w:firstLine="0"/>
              <w:jc w:val="left"/>
              <w:textAlignment w:val="baseline"/>
            </w:pPr>
            <w:r w:rsidRPr="00C427A1">
              <w:t xml:space="preserve">Отчет </w:t>
            </w:r>
            <w:r w:rsidR="004658C1" w:rsidRPr="00C427A1">
              <w:t>об открытии смены</w:t>
            </w:r>
          </w:p>
        </w:tc>
        <w:tc>
          <w:tcPr>
            <w:tcW w:w="2693" w:type="dxa"/>
            <w:shd w:val="clear" w:color="auto" w:fill="auto"/>
            <w:noWrap/>
            <w:hideMark/>
          </w:tcPr>
          <w:p w14:paraId="6A831606" w14:textId="77777777" w:rsidR="004658C1" w:rsidRPr="00C427A1" w:rsidRDefault="004658C1" w:rsidP="003B7C69">
            <w:pPr>
              <w:overflowPunct w:val="0"/>
              <w:autoSpaceDE w:val="0"/>
              <w:autoSpaceDN w:val="0"/>
              <w:adjustRightInd w:val="0"/>
              <w:spacing w:before="0" w:after="0"/>
              <w:ind w:firstLine="0"/>
              <w:jc w:val="left"/>
              <w:textAlignment w:val="baseline"/>
            </w:pPr>
            <w:r w:rsidRPr="00C427A1">
              <w:t>Отч</w:t>
            </w:r>
            <w:r w:rsidR="002B76C6" w:rsidRPr="00C427A1">
              <w:t>ет</w:t>
            </w:r>
            <w:r w:rsidRPr="00C427A1">
              <w:t xml:space="preserve"> о</w:t>
            </w:r>
            <w:r w:rsidR="002B76C6" w:rsidRPr="00C427A1">
              <w:t>б</w:t>
            </w:r>
            <w:r w:rsidRPr="00C427A1">
              <w:t xml:space="preserve"> </w:t>
            </w:r>
            <w:proofErr w:type="spellStart"/>
            <w:r w:rsidRPr="00C427A1">
              <w:t>откр</w:t>
            </w:r>
            <w:proofErr w:type="spellEnd"/>
            <w:r w:rsidRPr="00C427A1">
              <w:t>. см.</w:t>
            </w:r>
          </w:p>
        </w:tc>
        <w:tc>
          <w:tcPr>
            <w:tcW w:w="1559" w:type="dxa"/>
          </w:tcPr>
          <w:p w14:paraId="41F0E4AF" w14:textId="77777777" w:rsidR="004658C1" w:rsidRPr="00C427A1" w:rsidRDefault="004658C1" w:rsidP="003B7C69">
            <w:pPr>
              <w:overflowPunct w:val="0"/>
              <w:autoSpaceDE w:val="0"/>
              <w:autoSpaceDN w:val="0"/>
              <w:adjustRightInd w:val="0"/>
              <w:spacing w:before="0" w:after="0"/>
              <w:ind w:firstLine="0"/>
              <w:jc w:val="center"/>
              <w:textAlignment w:val="baseline"/>
              <w:rPr>
                <w:lang w:val="en-US"/>
              </w:rPr>
            </w:pPr>
            <w:r w:rsidRPr="00C427A1">
              <w:rPr>
                <w:lang w:val="en-US"/>
              </w:rPr>
              <w:t>STLV</w:t>
            </w:r>
          </w:p>
        </w:tc>
      </w:tr>
      <w:tr w:rsidR="00C427A1" w:rsidRPr="00C427A1" w14:paraId="0125F670" w14:textId="77777777" w:rsidTr="00D008EF">
        <w:trPr>
          <w:trHeight w:val="300"/>
        </w:trPr>
        <w:tc>
          <w:tcPr>
            <w:tcW w:w="1560" w:type="dxa"/>
            <w:shd w:val="clear" w:color="auto" w:fill="auto"/>
            <w:noWrap/>
            <w:hideMark/>
          </w:tcPr>
          <w:p w14:paraId="7CCBDF61" w14:textId="77777777" w:rsidR="004658C1" w:rsidRPr="00C427A1" w:rsidRDefault="004658C1" w:rsidP="003B7C69">
            <w:pPr>
              <w:overflowPunct w:val="0"/>
              <w:autoSpaceDE w:val="0"/>
              <w:autoSpaceDN w:val="0"/>
              <w:adjustRightInd w:val="0"/>
              <w:spacing w:before="0" w:after="0"/>
              <w:ind w:firstLine="0"/>
              <w:jc w:val="center"/>
              <w:textAlignment w:val="baseline"/>
            </w:pPr>
            <w:r w:rsidRPr="00C427A1">
              <w:t>21</w:t>
            </w:r>
          </w:p>
        </w:tc>
        <w:tc>
          <w:tcPr>
            <w:tcW w:w="9072" w:type="dxa"/>
          </w:tcPr>
          <w:p w14:paraId="34458254" w14:textId="50EA9176" w:rsidR="004658C1" w:rsidRPr="00C427A1" w:rsidRDefault="008A32FF" w:rsidP="008A32FF">
            <w:pPr>
              <w:overflowPunct w:val="0"/>
              <w:autoSpaceDE w:val="0"/>
              <w:autoSpaceDN w:val="0"/>
              <w:adjustRightInd w:val="0"/>
              <w:spacing w:before="0" w:after="0"/>
              <w:ind w:firstLine="0"/>
              <w:jc w:val="left"/>
              <w:textAlignment w:val="baseline"/>
            </w:pPr>
            <w:r w:rsidRPr="00C427A1">
              <w:t xml:space="preserve">Отчет </w:t>
            </w:r>
            <w:r w:rsidR="004658C1" w:rsidRPr="00C427A1">
              <w:t>о текущем состоянии расчетов</w:t>
            </w:r>
          </w:p>
        </w:tc>
        <w:tc>
          <w:tcPr>
            <w:tcW w:w="2693" w:type="dxa"/>
            <w:shd w:val="clear" w:color="auto" w:fill="auto"/>
            <w:noWrap/>
            <w:hideMark/>
          </w:tcPr>
          <w:p w14:paraId="69A58E2E" w14:textId="77777777" w:rsidR="004658C1" w:rsidRPr="00C427A1" w:rsidRDefault="004658C1" w:rsidP="003B7C69">
            <w:pPr>
              <w:overflowPunct w:val="0"/>
              <w:autoSpaceDE w:val="0"/>
              <w:autoSpaceDN w:val="0"/>
              <w:adjustRightInd w:val="0"/>
              <w:spacing w:before="0" w:after="0"/>
              <w:ind w:firstLine="0"/>
              <w:jc w:val="left"/>
              <w:textAlignment w:val="baseline"/>
            </w:pPr>
            <w:r w:rsidRPr="00C427A1">
              <w:t>Отч</w:t>
            </w:r>
            <w:r w:rsidR="002B76C6" w:rsidRPr="00C427A1">
              <w:t xml:space="preserve">ет </w:t>
            </w:r>
            <w:r w:rsidRPr="00C427A1">
              <w:t xml:space="preserve">о </w:t>
            </w:r>
            <w:proofErr w:type="spellStart"/>
            <w:r w:rsidRPr="00C427A1">
              <w:t>расч</w:t>
            </w:r>
            <w:proofErr w:type="spellEnd"/>
            <w:r w:rsidRPr="00C427A1">
              <w:t>.</w:t>
            </w:r>
          </w:p>
        </w:tc>
        <w:tc>
          <w:tcPr>
            <w:tcW w:w="1559" w:type="dxa"/>
          </w:tcPr>
          <w:p w14:paraId="0F4C675C" w14:textId="77777777" w:rsidR="004658C1" w:rsidRPr="00C427A1" w:rsidRDefault="004658C1" w:rsidP="003B7C69">
            <w:pPr>
              <w:overflowPunct w:val="0"/>
              <w:autoSpaceDE w:val="0"/>
              <w:autoSpaceDN w:val="0"/>
              <w:adjustRightInd w:val="0"/>
              <w:spacing w:before="0" w:after="0"/>
              <w:ind w:firstLine="0"/>
              <w:jc w:val="center"/>
              <w:textAlignment w:val="baseline"/>
              <w:rPr>
                <w:lang w:val="en-US"/>
              </w:rPr>
            </w:pPr>
            <w:r w:rsidRPr="00C427A1">
              <w:rPr>
                <w:lang w:val="en-US"/>
              </w:rPr>
              <w:t>STLV</w:t>
            </w:r>
          </w:p>
        </w:tc>
      </w:tr>
      <w:tr w:rsidR="00C427A1" w:rsidRPr="00C427A1" w14:paraId="44CA4F11" w14:textId="77777777" w:rsidTr="00D008EF">
        <w:trPr>
          <w:trHeight w:val="300"/>
        </w:trPr>
        <w:tc>
          <w:tcPr>
            <w:tcW w:w="1560" w:type="dxa"/>
            <w:shd w:val="clear" w:color="auto" w:fill="auto"/>
            <w:noWrap/>
            <w:hideMark/>
          </w:tcPr>
          <w:p w14:paraId="286BDB24" w14:textId="77777777" w:rsidR="004658C1" w:rsidRPr="00C427A1" w:rsidRDefault="004658C1" w:rsidP="003B7C69">
            <w:pPr>
              <w:overflowPunct w:val="0"/>
              <w:autoSpaceDE w:val="0"/>
              <w:autoSpaceDN w:val="0"/>
              <w:adjustRightInd w:val="0"/>
              <w:spacing w:before="0" w:after="0"/>
              <w:ind w:firstLine="0"/>
              <w:jc w:val="center"/>
              <w:textAlignment w:val="baseline"/>
            </w:pPr>
            <w:r w:rsidRPr="00C427A1">
              <w:t>3</w:t>
            </w:r>
          </w:p>
        </w:tc>
        <w:tc>
          <w:tcPr>
            <w:tcW w:w="9072" w:type="dxa"/>
          </w:tcPr>
          <w:p w14:paraId="4CC2AD40" w14:textId="77777777" w:rsidR="004658C1" w:rsidRPr="00C427A1" w:rsidRDefault="004658C1" w:rsidP="003B7C69">
            <w:pPr>
              <w:overflowPunct w:val="0"/>
              <w:autoSpaceDE w:val="0"/>
              <w:autoSpaceDN w:val="0"/>
              <w:adjustRightInd w:val="0"/>
              <w:spacing w:before="0" w:after="0"/>
              <w:ind w:firstLine="0"/>
              <w:jc w:val="left"/>
              <w:textAlignment w:val="baseline"/>
            </w:pPr>
            <w:r w:rsidRPr="00C427A1">
              <w:t>Кассовый чек</w:t>
            </w:r>
          </w:p>
        </w:tc>
        <w:tc>
          <w:tcPr>
            <w:tcW w:w="2693" w:type="dxa"/>
            <w:shd w:val="clear" w:color="auto" w:fill="auto"/>
            <w:noWrap/>
            <w:hideMark/>
          </w:tcPr>
          <w:p w14:paraId="637D45EE" w14:textId="77777777" w:rsidR="004658C1" w:rsidRPr="00C427A1" w:rsidRDefault="004658C1" w:rsidP="003B7C69">
            <w:pPr>
              <w:overflowPunct w:val="0"/>
              <w:autoSpaceDE w:val="0"/>
              <w:autoSpaceDN w:val="0"/>
              <w:adjustRightInd w:val="0"/>
              <w:spacing w:before="0" w:after="0"/>
              <w:ind w:firstLine="0"/>
              <w:jc w:val="left"/>
              <w:textAlignment w:val="baseline"/>
            </w:pPr>
            <w:r w:rsidRPr="00C427A1">
              <w:t>Кассовый чек</w:t>
            </w:r>
          </w:p>
        </w:tc>
        <w:tc>
          <w:tcPr>
            <w:tcW w:w="1559" w:type="dxa"/>
          </w:tcPr>
          <w:p w14:paraId="57F09D2B" w14:textId="77777777" w:rsidR="004658C1" w:rsidRPr="00C427A1" w:rsidRDefault="004658C1" w:rsidP="003B7C69">
            <w:pPr>
              <w:overflowPunct w:val="0"/>
              <w:autoSpaceDE w:val="0"/>
              <w:autoSpaceDN w:val="0"/>
              <w:adjustRightInd w:val="0"/>
              <w:spacing w:before="0" w:after="0"/>
              <w:ind w:firstLine="0"/>
              <w:jc w:val="center"/>
              <w:textAlignment w:val="baseline"/>
              <w:rPr>
                <w:lang w:val="en-US"/>
              </w:rPr>
            </w:pPr>
            <w:r w:rsidRPr="00C427A1">
              <w:rPr>
                <w:lang w:val="en-US"/>
              </w:rPr>
              <w:t>STLV</w:t>
            </w:r>
          </w:p>
        </w:tc>
      </w:tr>
      <w:tr w:rsidR="00C427A1" w:rsidRPr="00C427A1" w14:paraId="2423FD0F" w14:textId="77777777" w:rsidTr="00D008EF">
        <w:trPr>
          <w:trHeight w:val="300"/>
        </w:trPr>
        <w:tc>
          <w:tcPr>
            <w:tcW w:w="1560" w:type="dxa"/>
            <w:shd w:val="clear" w:color="auto" w:fill="auto"/>
            <w:noWrap/>
            <w:hideMark/>
          </w:tcPr>
          <w:p w14:paraId="20480DDA" w14:textId="77777777" w:rsidR="004658C1" w:rsidRPr="00C427A1" w:rsidRDefault="004658C1" w:rsidP="003B7C69">
            <w:pPr>
              <w:overflowPunct w:val="0"/>
              <w:autoSpaceDE w:val="0"/>
              <w:autoSpaceDN w:val="0"/>
              <w:adjustRightInd w:val="0"/>
              <w:spacing w:before="0" w:after="0"/>
              <w:ind w:firstLine="0"/>
              <w:jc w:val="center"/>
              <w:textAlignment w:val="baseline"/>
            </w:pPr>
            <w:r w:rsidRPr="00C427A1">
              <w:t>31</w:t>
            </w:r>
          </w:p>
        </w:tc>
        <w:tc>
          <w:tcPr>
            <w:tcW w:w="9072" w:type="dxa"/>
          </w:tcPr>
          <w:p w14:paraId="07483366" w14:textId="77777777" w:rsidR="004658C1" w:rsidRPr="00C427A1" w:rsidRDefault="004658C1" w:rsidP="003B7C69">
            <w:pPr>
              <w:overflowPunct w:val="0"/>
              <w:autoSpaceDE w:val="0"/>
              <w:autoSpaceDN w:val="0"/>
              <w:adjustRightInd w:val="0"/>
              <w:spacing w:before="0" w:after="0"/>
              <w:ind w:firstLine="0"/>
              <w:jc w:val="left"/>
              <w:textAlignment w:val="baseline"/>
            </w:pPr>
            <w:r w:rsidRPr="00C427A1">
              <w:t>Кассовый чек коррекции</w:t>
            </w:r>
          </w:p>
        </w:tc>
        <w:tc>
          <w:tcPr>
            <w:tcW w:w="2693" w:type="dxa"/>
            <w:shd w:val="clear" w:color="auto" w:fill="auto"/>
            <w:noWrap/>
            <w:hideMark/>
          </w:tcPr>
          <w:p w14:paraId="77E8834D" w14:textId="77777777" w:rsidR="004658C1" w:rsidRPr="00C427A1" w:rsidRDefault="004658C1" w:rsidP="003B7C69">
            <w:pPr>
              <w:overflowPunct w:val="0"/>
              <w:autoSpaceDE w:val="0"/>
              <w:autoSpaceDN w:val="0"/>
              <w:adjustRightInd w:val="0"/>
              <w:spacing w:before="0" w:after="0"/>
              <w:ind w:firstLine="0"/>
              <w:jc w:val="left"/>
              <w:textAlignment w:val="baseline"/>
            </w:pPr>
            <w:r w:rsidRPr="00C427A1">
              <w:t>Чек коррекции</w:t>
            </w:r>
          </w:p>
        </w:tc>
        <w:tc>
          <w:tcPr>
            <w:tcW w:w="1559" w:type="dxa"/>
          </w:tcPr>
          <w:p w14:paraId="2E022A78" w14:textId="77777777" w:rsidR="004658C1" w:rsidRPr="00C427A1" w:rsidRDefault="004658C1" w:rsidP="003B7C69">
            <w:pPr>
              <w:overflowPunct w:val="0"/>
              <w:autoSpaceDE w:val="0"/>
              <w:autoSpaceDN w:val="0"/>
              <w:adjustRightInd w:val="0"/>
              <w:spacing w:before="0" w:after="0"/>
              <w:ind w:firstLine="0"/>
              <w:jc w:val="center"/>
              <w:textAlignment w:val="baseline"/>
              <w:rPr>
                <w:lang w:val="en-US"/>
              </w:rPr>
            </w:pPr>
            <w:r w:rsidRPr="00C427A1">
              <w:rPr>
                <w:lang w:val="en-US"/>
              </w:rPr>
              <w:t>STLV</w:t>
            </w:r>
          </w:p>
        </w:tc>
      </w:tr>
      <w:tr w:rsidR="00C427A1" w:rsidRPr="00C427A1" w14:paraId="63D12BB3" w14:textId="77777777" w:rsidTr="00D008EF">
        <w:trPr>
          <w:trHeight w:val="300"/>
        </w:trPr>
        <w:tc>
          <w:tcPr>
            <w:tcW w:w="1560" w:type="dxa"/>
            <w:shd w:val="clear" w:color="auto" w:fill="auto"/>
            <w:noWrap/>
            <w:hideMark/>
          </w:tcPr>
          <w:p w14:paraId="13AFFC86" w14:textId="77777777" w:rsidR="004658C1" w:rsidRPr="00C427A1" w:rsidRDefault="004658C1" w:rsidP="003B7C69">
            <w:pPr>
              <w:overflowPunct w:val="0"/>
              <w:autoSpaceDE w:val="0"/>
              <w:autoSpaceDN w:val="0"/>
              <w:adjustRightInd w:val="0"/>
              <w:spacing w:before="0" w:after="0"/>
              <w:ind w:firstLine="0"/>
              <w:jc w:val="center"/>
              <w:textAlignment w:val="baseline"/>
            </w:pPr>
            <w:r w:rsidRPr="00C427A1">
              <w:lastRenderedPageBreak/>
              <w:t>4</w:t>
            </w:r>
          </w:p>
        </w:tc>
        <w:tc>
          <w:tcPr>
            <w:tcW w:w="9072" w:type="dxa"/>
          </w:tcPr>
          <w:p w14:paraId="61774C83" w14:textId="77777777" w:rsidR="004658C1" w:rsidRPr="00C427A1" w:rsidRDefault="004658C1" w:rsidP="003B7C69">
            <w:pPr>
              <w:overflowPunct w:val="0"/>
              <w:autoSpaceDE w:val="0"/>
              <w:autoSpaceDN w:val="0"/>
              <w:adjustRightInd w:val="0"/>
              <w:spacing w:before="0" w:after="0"/>
              <w:ind w:firstLine="0"/>
              <w:jc w:val="left"/>
              <w:textAlignment w:val="baseline"/>
            </w:pPr>
            <w:r w:rsidRPr="00C427A1">
              <w:t>Бланк строгой отчетности</w:t>
            </w:r>
          </w:p>
        </w:tc>
        <w:tc>
          <w:tcPr>
            <w:tcW w:w="2693" w:type="dxa"/>
            <w:shd w:val="clear" w:color="auto" w:fill="auto"/>
            <w:noWrap/>
            <w:hideMark/>
          </w:tcPr>
          <w:p w14:paraId="38BF2165" w14:textId="77777777" w:rsidR="004658C1" w:rsidRPr="00C427A1" w:rsidRDefault="004658C1" w:rsidP="003B7C69">
            <w:pPr>
              <w:overflowPunct w:val="0"/>
              <w:autoSpaceDE w:val="0"/>
              <w:autoSpaceDN w:val="0"/>
              <w:adjustRightInd w:val="0"/>
              <w:spacing w:before="0" w:after="0"/>
              <w:ind w:firstLine="0"/>
              <w:jc w:val="left"/>
              <w:textAlignment w:val="baseline"/>
            </w:pPr>
            <w:r w:rsidRPr="00C427A1">
              <w:t>БСО</w:t>
            </w:r>
          </w:p>
        </w:tc>
        <w:tc>
          <w:tcPr>
            <w:tcW w:w="1559" w:type="dxa"/>
          </w:tcPr>
          <w:p w14:paraId="1770F76F" w14:textId="77777777" w:rsidR="004658C1" w:rsidRPr="00C427A1" w:rsidRDefault="004658C1" w:rsidP="003B7C69">
            <w:pPr>
              <w:overflowPunct w:val="0"/>
              <w:autoSpaceDE w:val="0"/>
              <w:autoSpaceDN w:val="0"/>
              <w:adjustRightInd w:val="0"/>
              <w:spacing w:before="0" w:after="0"/>
              <w:ind w:firstLine="0"/>
              <w:jc w:val="center"/>
              <w:textAlignment w:val="baseline"/>
              <w:rPr>
                <w:lang w:val="en-US"/>
              </w:rPr>
            </w:pPr>
            <w:r w:rsidRPr="00C427A1">
              <w:rPr>
                <w:lang w:val="en-US"/>
              </w:rPr>
              <w:t>STLV</w:t>
            </w:r>
          </w:p>
        </w:tc>
      </w:tr>
      <w:tr w:rsidR="00C427A1" w:rsidRPr="00C427A1" w14:paraId="4DFCE234" w14:textId="77777777" w:rsidTr="00D008EF">
        <w:trPr>
          <w:trHeight w:val="300"/>
        </w:trPr>
        <w:tc>
          <w:tcPr>
            <w:tcW w:w="1560" w:type="dxa"/>
            <w:shd w:val="clear" w:color="auto" w:fill="auto"/>
            <w:noWrap/>
            <w:hideMark/>
          </w:tcPr>
          <w:p w14:paraId="6A864BB7" w14:textId="77777777" w:rsidR="004658C1" w:rsidRPr="00C427A1" w:rsidRDefault="004658C1" w:rsidP="003B7C69">
            <w:pPr>
              <w:overflowPunct w:val="0"/>
              <w:autoSpaceDE w:val="0"/>
              <w:autoSpaceDN w:val="0"/>
              <w:adjustRightInd w:val="0"/>
              <w:spacing w:before="0" w:after="0"/>
              <w:ind w:firstLine="0"/>
              <w:jc w:val="center"/>
              <w:textAlignment w:val="baseline"/>
            </w:pPr>
            <w:r w:rsidRPr="00C427A1">
              <w:t>41</w:t>
            </w:r>
          </w:p>
        </w:tc>
        <w:tc>
          <w:tcPr>
            <w:tcW w:w="9072" w:type="dxa"/>
          </w:tcPr>
          <w:p w14:paraId="3D139594" w14:textId="77777777" w:rsidR="004658C1" w:rsidRPr="00C427A1" w:rsidRDefault="004658C1" w:rsidP="003B7C69">
            <w:pPr>
              <w:overflowPunct w:val="0"/>
              <w:autoSpaceDE w:val="0"/>
              <w:autoSpaceDN w:val="0"/>
              <w:adjustRightInd w:val="0"/>
              <w:spacing w:before="0" w:after="0"/>
              <w:ind w:firstLine="0"/>
              <w:jc w:val="left"/>
              <w:textAlignment w:val="baseline"/>
            </w:pPr>
            <w:r w:rsidRPr="00C427A1">
              <w:t>Бланк строгой отчетности коррекции</w:t>
            </w:r>
          </w:p>
        </w:tc>
        <w:tc>
          <w:tcPr>
            <w:tcW w:w="2693" w:type="dxa"/>
            <w:shd w:val="clear" w:color="auto" w:fill="auto"/>
            <w:noWrap/>
            <w:hideMark/>
          </w:tcPr>
          <w:p w14:paraId="335E3066" w14:textId="77777777" w:rsidR="004658C1" w:rsidRPr="00C427A1" w:rsidRDefault="004658C1" w:rsidP="003B7C69">
            <w:pPr>
              <w:overflowPunct w:val="0"/>
              <w:autoSpaceDE w:val="0"/>
              <w:autoSpaceDN w:val="0"/>
              <w:adjustRightInd w:val="0"/>
              <w:spacing w:before="0" w:after="0"/>
              <w:ind w:firstLine="0"/>
              <w:jc w:val="left"/>
              <w:textAlignment w:val="baseline"/>
            </w:pPr>
            <w:r w:rsidRPr="00C427A1">
              <w:t>БСО коррекции</w:t>
            </w:r>
          </w:p>
        </w:tc>
        <w:tc>
          <w:tcPr>
            <w:tcW w:w="1559" w:type="dxa"/>
          </w:tcPr>
          <w:p w14:paraId="3F738688" w14:textId="77777777" w:rsidR="004658C1" w:rsidRPr="00C427A1" w:rsidRDefault="004658C1" w:rsidP="003B7C69">
            <w:pPr>
              <w:overflowPunct w:val="0"/>
              <w:autoSpaceDE w:val="0"/>
              <w:autoSpaceDN w:val="0"/>
              <w:adjustRightInd w:val="0"/>
              <w:spacing w:before="0" w:after="0"/>
              <w:ind w:firstLine="0"/>
              <w:jc w:val="center"/>
              <w:textAlignment w:val="baseline"/>
              <w:rPr>
                <w:lang w:val="en-US"/>
              </w:rPr>
            </w:pPr>
            <w:r w:rsidRPr="00C427A1">
              <w:rPr>
                <w:lang w:val="en-US"/>
              </w:rPr>
              <w:t>STLV</w:t>
            </w:r>
          </w:p>
        </w:tc>
      </w:tr>
      <w:tr w:rsidR="00C427A1" w:rsidRPr="00C427A1" w14:paraId="2C56012A" w14:textId="77777777" w:rsidTr="00D008EF">
        <w:trPr>
          <w:trHeight w:val="300"/>
        </w:trPr>
        <w:tc>
          <w:tcPr>
            <w:tcW w:w="1560" w:type="dxa"/>
            <w:shd w:val="clear" w:color="auto" w:fill="auto"/>
            <w:noWrap/>
            <w:hideMark/>
          </w:tcPr>
          <w:p w14:paraId="797EB3B6" w14:textId="77777777" w:rsidR="004658C1" w:rsidRPr="00C427A1" w:rsidRDefault="004658C1" w:rsidP="003B7C69">
            <w:pPr>
              <w:overflowPunct w:val="0"/>
              <w:autoSpaceDE w:val="0"/>
              <w:autoSpaceDN w:val="0"/>
              <w:adjustRightInd w:val="0"/>
              <w:spacing w:before="0" w:after="0"/>
              <w:ind w:firstLine="0"/>
              <w:jc w:val="center"/>
              <w:textAlignment w:val="baseline"/>
            </w:pPr>
            <w:r w:rsidRPr="00C427A1">
              <w:t>5</w:t>
            </w:r>
          </w:p>
        </w:tc>
        <w:tc>
          <w:tcPr>
            <w:tcW w:w="9072" w:type="dxa"/>
          </w:tcPr>
          <w:p w14:paraId="0CC1509F" w14:textId="51DB30C3" w:rsidR="004658C1" w:rsidRPr="00C427A1" w:rsidRDefault="008A32FF" w:rsidP="008A32FF">
            <w:pPr>
              <w:overflowPunct w:val="0"/>
              <w:autoSpaceDE w:val="0"/>
              <w:autoSpaceDN w:val="0"/>
              <w:adjustRightInd w:val="0"/>
              <w:spacing w:before="0" w:after="0"/>
              <w:ind w:firstLine="0"/>
              <w:jc w:val="left"/>
              <w:textAlignment w:val="baseline"/>
            </w:pPr>
            <w:r w:rsidRPr="00C427A1">
              <w:t xml:space="preserve">Отчет </w:t>
            </w:r>
            <w:r w:rsidR="004658C1" w:rsidRPr="00C427A1">
              <w:t>о закрытии смены</w:t>
            </w:r>
          </w:p>
        </w:tc>
        <w:tc>
          <w:tcPr>
            <w:tcW w:w="2693" w:type="dxa"/>
            <w:shd w:val="clear" w:color="auto" w:fill="auto"/>
            <w:noWrap/>
            <w:hideMark/>
          </w:tcPr>
          <w:p w14:paraId="6F3E8ED8" w14:textId="77777777" w:rsidR="004658C1" w:rsidRPr="00C427A1" w:rsidRDefault="004658C1" w:rsidP="003B7C69">
            <w:pPr>
              <w:overflowPunct w:val="0"/>
              <w:autoSpaceDE w:val="0"/>
              <w:autoSpaceDN w:val="0"/>
              <w:adjustRightInd w:val="0"/>
              <w:spacing w:before="0" w:after="0"/>
              <w:ind w:firstLine="0"/>
              <w:jc w:val="left"/>
              <w:textAlignment w:val="baseline"/>
            </w:pPr>
            <w:proofErr w:type="spellStart"/>
            <w:r w:rsidRPr="00C427A1">
              <w:t>Отч</w:t>
            </w:r>
            <w:proofErr w:type="spellEnd"/>
            <w:r w:rsidRPr="00C427A1">
              <w:t xml:space="preserve">. о </w:t>
            </w:r>
            <w:proofErr w:type="spellStart"/>
            <w:r w:rsidRPr="00C427A1">
              <w:t>закр</w:t>
            </w:r>
            <w:proofErr w:type="spellEnd"/>
            <w:r w:rsidRPr="00C427A1">
              <w:t>. см.</w:t>
            </w:r>
          </w:p>
        </w:tc>
        <w:tc>
          <w:tcPr>
            <w:tcW w:w="1559" w:type="dxa"/>
          </w:tcPr>
          <w:p w14:paraId="4DFADF51" w14:textId="77777777" w:rsidR="004658C1" w:rsidRPr="00C427A1" w:rsidRDefault="004658C1" w:rsidP="003B7C69">
            <w:pPr>
              <w:overflowPunct w:val="0"/>
              <w:autoSpaceDE w:val="0"/>
              <w:autoSpaceDN w:val="0"/>
              <w:adjustRightInd w:val="0"/>
              <w:spacing w:before="0" w:after="0"/>
              <w:ind w:firstLine="0"/>
              <w:jc w:val="center"/>
              <w:textAlignment w:val="baseline"/>
              <w:rPr>
                <w:lang w:val="en-US"/>
              </w:rPr>
            </w:pPr>
            <w:r w:rsidRPr="00C427A1">
              <w:rPr>
                <w:lang w:val="en-US"/>
              </w:rPr>
              <w:t>STLV</w:t>
            </w:r>
          </w:p>
        </w:tc>
      </w:tr>
      <w:tr w:rsidR="00C427A1" w:rsidRPr="00C427A1" w14:paraId="5675B0BA" w14:textId="77777777" w:rsidTr="00D008EF">
        <w:trPr>
          <w:trHeight w:val="300"/>
        </w:trPr>
        <w:tc>
          <w:tcPr>
            <w:tcW w:w="1560" w:type="dxa"/>
            <w:shd w:val="clear" w:color="auto" w:fill="auto"/>
            <w:noWrap/>
            <w:hideMark/>
          </w:tcPr>
          <w:p w14:paraId="7A7780D2" w14:textId="77777777" w:rsidR="004658C1" w:rsidRPr="00C427A1" w:rsidRDefault="004658C1" w:rsidP="003B7C69">
            <w:pPr>
              <w:overflowPunct w:val="0"/>
              <w:autoSpaceDE w:val="0"/>
              <w:autoSpaceDN w:val="0"/>
              <w:adjustRightInd w:val="0"/>
              <w:spacing w:before="0" w:after="0"/>
              <w:ind w:firstLine="0"/>
              <w:jc w:val="center"/>
              <w:textAlignment w:val="baseline"/>
            </w:pPr>
            <w:r w:rsidRPr="00C427A1">
              <w:t>6</w:t>
            </w:r>
          </w:p>
        </w:tc>
        <w:tc>
          <w:tcPr>
            <w:tcW w:w="9072" w:type="dxa"/>
          </w:tcPr>
          <w:p w14:paraId="5595ECF4" w14:textId="60EA7AF6" w:rsidR="004658C1" w:rsidRPr="00C427A1" w:rsidRDefault="008A32FF" w:rsidP="008A32FF">
            <w:pPr>
              <w:overflowPunct w:val="0"/>
              <w:autoSpaceDE w:val="0"/>
              <w:autoSpaceDN w:val="0"/>
              <w:adjustRightInd w:val="0"/>
              <w:spacing w:before="0" w:after="0"/>
              <w:ind w:firstLine="0"/>
              <w:jc w:val="left"/>
              <w:textAlignment w:val="baseline"/>
            </w:pPr>
            <w:r w:rsidRPr="00C427A1">
              <w:t xml:space="preserve">Отчет </w:t>
            </w:r>
            <w:r w:rsidR="004658C1" w:rsidRPr="00C427A1">
              <w:t>о закрытии фискального накопителя</w:t>
            </w:r>
          </w:p>
        </w:tc>
        <w:tc>
          <w:tcPr>
            <w:tcW w:w="2693" w:type="dxa"/>
            <w:shd w:val="clear" w:color="auto" w:fill="auto"/>
            <w:noWrap/>
            <w:hideMark/>
          </w:tcPr>
          <w:p w14:paraId="73B01F6F" w14:textId="77777777" w:rsidR="004658C1" w:rsidRPr="00C427A1" w:rsidRDefault="004658C1" w:rsidP="003B7C69">
            <w:pPr>
              <w:overflowPunct w:val="0"/>
              <w:autoSpaceDE w:val="0"/>
              <w:autoSpaceDN w:val="0"/>
              <w:adjustRightInd w:val="0"/>
              <w:spacing w:before="0" w:after="0"/>
              <w:ind w:firstLine="0"/>
              <w:jc w:val="left"/>
              <w:textAlignment w:val="baseline"/>
            </w:pPr>
            <w:proofErr w:type="spellStart"/>
            <w:r w:rsidRPr="00C427A1">
              <w:t>Отч</w:t>
            </w:r>
            <w:proofErr w:type="spellEnd"/>
            <w:r w:rsidRPr="00C427A1">
              <w:t xml:space="preserve">. о </w:t>
            </w:r>
            <w:proofErr w:type="spellStart"/>
            <w:r w:rsidRPr="00C427A1">
              <w:t>закр</w:t>
            </w:r>
            <w:proofErr w:type="spellEnd"/>
            <w:r w:rsidRPr="00C427A1">
              <w:t>. ФН</w:t>
            </w:r>
          </w:p>
        </w:tc>
        <w:tc>
          <w:tcPr>
            <w:tcW w:w="1559" w:type="dxa"/>
          </w:tcPr>
          <w:p w14:paraId="46B2DA83" w14:textId="77777777" w:rsidR="004658C1" w:rsidRPr="00C427A1" w:rsidRDefault="004658C1" w:rsidP="003B7C69">
            <w:pPr>
              <w:overflowPunct w:val="0"/>
              <w:autoSpaceDE w:val="0"/>
              <w:autoSpaceDN w:val="0"/>
              <w:adjustRightInd w:val="0"/>
              <w:spacing w:before="0" w:after="0"/>
              <w:ind w:firstLine="0"/>
              <w:jc w:val="center"/>
              <w:textAlignment w:val="baseline"/>
            </w:pPr>
            <w:r w:rsidRPr="00C427A1">
              <w:rPr>
                <w:lang w:val="en-US"/>
              </w:rPr>
              <w:t>STLV</w:t>
            </w:r>
          </w:p>
        </w:tc>
      </w:tr>
      <w:tr w:rsidR="00C427A1" w:rsidRPr="00C427A1" w14:paraId="0248359E" w14:textId="77777777" w:rsidTr="00D008EF">
        <w:trPr>
          <w:trHeight w:val="300"/>
        </w:trPr>
        <w:tc>
          <w:tcPr>
            <w:tcW w:w="1560" w:type="dxa"/>
            <w:shd w:val="clear" w:color="auto" w:fill="auto"/>
            <w:noWrap/>
            <w:hideMark/>
          </w:tcPr>
          <w:p w14:paraId="7C09A0F0" w14:textId="77777777" w:rsidR="004658C1" w:rsidRPr="00C427A1" w:rsidRDefault="004658C1" w:rsidP="003B7C69">
            <w:pPr>
              <w:overflowPunct w:val="0"/>
              <w:autoSpaceDE w:val="0"/>
              <w:autoSpaceDN w:val="0"/>
              <w:adjustRightInd w:val="0"/>
              <w:spacing w:before="0" w:after="0"/>
              <w:ind w:firstLine="0"/>
              <w:jc w:val="center"/>
              <w:textAlignment w:val="baseline"/>
            </w:pPr>
            <w:r w:rsidRPr="00C427A1">
              <w:t>7</w:t>
            </w:r>
          </w:p>
        </w:tc>
        <w:tc>
          <w:tcPr>
            <w:tcW w:w="9072" w:type="dxa"/>
          </w:tcPr>
          <w:p w14:paraId="1870216F" w14:textId="77777777" w:rsidR="004658C1" w:rsidRPr="00C427A1" w:rsidRDefault="004658C1" w:rsidP="003B7C69">
            <w:pPr>
              <w:overflowPunct w:val="0"/>
              <w:autoSpaceDE w:val="0"/>
              <w:autoSpaceDN w:val="0"/>
              <w:adjustRightInd w:val="0"/>
              <w:spacing w:before="0" w:after="0"/>
              <w:ind w:firstLine="0"/>
              <w:jc w:val="left"/>
              <w:textAlignment w:val="baseline"/>
            </w:pPr>
            <w:r w:rsidRPr="00C427A1">
              <w:t>Подтверждение</w:t>
            </w:r>
            <w:r w:rsidR="004D112D" w:rsidRPr="00C427A1">
              <w:t xml:space="preserve"> оператора</w:t>
            </w:r>
          </w:p>
        </w:tc>
        <w:tc>
          <w:tcPr>
            <w:tcW w:w="2693" w:type="dxa"/>
            <w:shd w:val="clear" w:color="auto" w:fill="auto"/>
            <w:noWrap/>
            <w:hideMark/>
          </w:tcPr>
          <w:p w14:paraId="20BF57BF" w14:textId="77777777" w:rsidR="004658C1" w:rsidRPr="00C427A1" w:rsidRDefault="004658C1" w:rsidP="003B7C69">
            <w:pPr>
              <w:overflowPunct w:val="0"/>
              <w:autoSpaceDE w:val="0"/>
              <w:autoSpaceDN w:val="0"/>
              <w:adjustRightInd w:val="0"/>
              <w:spacing w:before="0" w:after="0"/>
              <w:ind w:firstLine="0"/>
              <w:jc w:val="left"/>
              <w:textAlignment w:val="baseline"/>
            </w:pPr>
            <w:r w:rsidRPr="00C427A1">
              <w:t>Подтверждение</w:t>
            </w:r>
          </w:p>
        </w:tc>
        <w:tc>
          <w:tcPr>
            <w:tcW w:w="1559" w:type="dxa"/>
          </w:tcPr>
          <w:p w14:paraId="67960B9B" w14:textId="77777777" w:rsidR="004658C1" w:rsidRPr="00C427A1" w:rsidRDefault="004658C1" w:rsidP="003B7C69">
            <w:pPr>
              <w:overflowPunct w:val="0"/>
              <w:autoSpaceDE w:val="0"/>
              <w:autoSpaceDN w:val="0"/>
              <w:adjustRightInd w:val="0"/>
              <w:spacing w:before="0" w:after="0"/>
              <w:ind w:firstLine="0"/>
              <w:jc w:val="center"/>
              <w:textAlignment w:val="baseline"/>
            </w:pPr>
            <w:r w:rsidRPr="00C427A1">
              <w:rPr>
                <w:lang w:val="en-US"/>
              </w:rPr>
              <w:t>STLV</w:t>
            </w:r>
          </w:p>
        </w:tc>
      </w:tr>
    </w:tbl>
    <w:p w14:paraId="273DAEFD" w14:textId="77777777" w:rsidR="00C21DCD" w:rsidRPr="00C427A1" w:rsidRDefault="00C21DCD" w:rsidP="003B7C69">
      <w:pPr>
        <w:spacing w:before="0" w:after="0"/>
      </w:pPr>
    </w:p>
    <w:p w14:paraId="648E7329" w14:textId="47E4DE4F" w:rsidR="00D008EF" w:rsidRPr="00C427A1" w:rsidRDefault="00901861" w:rsidP="00D008EF">
      <w:pPr>
        <w:spacing w:before="0" w:after="0"/>
      </w:pPr>
      <w:r w:rsidRPr="00C427A1">
        <w:rPr>
          <w:spacing w:val="30"/>
        </w:rPr>
        <w:t>Примечани</w:t>
      </w:r>
      <w:r>
        <w:rPr>
          <w:spacing w:val="30"/>
        </w:rPr>
        <w:t>е</w:t>
      </w:r>
      <w:r w:rsidRPr="00C427A1">
        <w:rPr>
          <w:spacing w:val="30"/>
        </w:rPr>
        <w:t>:</w:t>
      </w:r>
      <w:r w:rsidR="00D008EF" w:rsidRPr="00D008EF">
        <w:t xml:space="preserve"> </w:t>
      </w:r>
      <w:r w:rsidR="00D008EF" w:rsidRPr="00C427A1">
        <w:t>Для всех ФД, кроме кассового чека и БСО, длина данных документа не должна превышать 4096 байт. Для кассового чека и БСО длина данных документа не должна превышать 32768 байт. Для подтверждения оператора длина данных не должна превышать 512 байт.</w:t>
      </w:r>
    </w:p>
    <w:p w14:paraId="67FEEA9F" w14:textId="2B9A4315" w:rsidR="00901861" w:rsidRDefault="00901861" w:rsidP="000B6ABF">
      <w:pPr>
        <w:spacing w:before="0" w:after="0"/>
        <w:ind w:firstLine="0"/>
      </w:pPr>
    </w:p>
    <w:p w14:paraId="2DFD7F9F" w14:textId="1965E39F" w:rsidR="000A2AB7" w:rsidRPr="00C427A1" w:rsidRDefault="00CE5FF4" w:rsidP="003B7C69">
      <w:pPr>
        <w:spacing w:before="0" w:after="0"/>
      </w:pPr>
      <w:r w:rsidRPr="00C427A1">
        <w:t>1</w:t>
      </w:r>
      <w:r w:rsidR="00CD343A" w:rsidRPr="00C427A1">
        <w:t>1</w:t>
      </w:r>
      <w:r w:rsidR="001A0F42" w:rsidRPr="00C427A1">
        <w:t>. </w:t>
      </w:r>
      <w:r w:rsidR="00F04675" w:rsidRPr="00C427A1">
        <w:t xml:space="preserve">Отчет о регистрации </w:t>
      </w:r>
      <w:r w:rsidR="008C7EEC" w:rsidRPr="00C427A1">
        <w:t xml:space="preserve">и отчет об изменении параметров регистрации должны </w:t>
      </w:r>
      <w:r w:rsidR="00F04675" w:rsidRPr="00C427A1">
        <w:t>содерж</w:t>
      </w:r>
      <w:r w:rsidR="00681D0F" w:rsidRPr="00C427A1">
        <w:t>ать</w:t>
      </w:r>
      <w:r w:rsidR="00F04675" w:rsidRPr="00C427A1">
        <w:t xml:space="preserve"> </w:t>
      </w:r>
      <w:r w:rsidR="00F86608" w:rsidRPr="00C427A1">
        <w:t>реквизиты</w:t>
      </w:r>
      <w:r w:rsidR="00AE7B90" w:rsidRPr="00C427A1">
        <w:t xml:space="preserve">, </w:t>
      </w:r>
      <w:r w:rsidR="00681D0F" w:rsidRPr="00C427A1">
        <w:t xml:space="preserve">указанные </w:t>
      </w:r>
      <w:r w:rsidR="00AE7B90" w:rsidRPr="00C427A1">
        <w:t xml:space="preserve">в </w:t>
      </w:r>
      <w:r w:rsidR="00D9096D">
        <w:t>т</w:t>
      </w:r>
      <w:r w:rsidR="00E835C8" w:rsidRPr="00C427A1">
        <w:t xml:space="preserve">аблице </w:t>
      </w:r>
      <w:r w:rsidR="004F6235" w:rsidRPr="00C427A1">
        <w:t>7</w:t>
      </w:r>
      <w:r w:rsidR="0096307F" w:rsidRPr="00C427A1">
        <w:t>.</w:t>
      </w:r>
    </w:p>
    <w:p w14:paraId="7115B0C1" w14:textId="6A3C3C5D" w:rsidR="00F21B52" w:rsidRDefault="00E835C8" w:rsidP="008F1F59">
      <w:pPr>
        <w:keepNext/>
        <w:spacing w:before="0" w:after="0"/>
        <w:ind w:left="113" w:right="-142"/>
        <w:jc w:val="right"/>
      </w:pPr>
      <w:r w:rsidRPr="00C427A1">
        <w:t xml:space="preserve">Таблица </w:t>
      </w:r>
      <w:r w:rsidR="004F6235" w:rsidRPr="00C427A1">
        <w:t>7</w:t>
      </w:r>
    </w:p>
    <w:p w14:paraId="050A236E" w14:textId="57370C96" w:rsidR="00D9096D" w:rsidRDefault="00D9096D" w:rsidP="00D9096D">
      <w:pPr>
        <w:keepNext/>
        <w:spacing w:before="0" w:after="0"/>
        <w:ind w:left="113" w:right="-142"/>
        <w:jc w:val="center"/>
      </w:pPr>
      <w:r>
        <w:t>Реквизиты, содержащиеся в отчете о регистрации и отчете об изменении параметров регистрации</w:t>
      </w:r>
    </w:p>
    <w:p w14:paraId="70FDDCFE" w14:textId="77777777" w:rsidR="00D9096D" w:rsidRPr="00C427A1" w:rsidRDefault="00D9096D" w:rsidP="008F1F59">
      <w:pPr>
        <w:keepNext/>
        <w:spacing w:before="0" w:after="0"/>
        <w:ind w:left="113" w:right="-142"/>
        <w:jc w:val="right"/>
      </w:pP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430"/>
        <w:gridCol w:w="823"/>
        <w:gridCol w:w="959"/>
        <w:gridCol w:w="1093"/>
        <w:gridCol w:w="959"/>
        <w:gridCol w:w="960"/>
        <w:gridCol w:w="959"/>
        <w:gridCol w:w="1093"/>
      </w:tblGrid>
      <w:tr w:rsidR="00C427A1" w:rsidRPr="00C427A1" w14:paraId="57807739" w14:textId="77777777" w:rsidTr="00697179">
        <w:trPr>
          <w:trHeight w:val="317"/>
        </w:trPr>
        <w:tc>
          <w:tcPr>
            <w:tcW w:w="7561" w:type="dxa"/>
            <w:shd w:val="clear" w:color="auto" w:fill="auto"/>
            <w:hideMark/>
          </w:tcPr>
          <w:p w14:paraId="682ACC94" w14:textId="77777777" w:rsidR="0098703B" w:rsidRPr="00C427A1" w:rsidRDefault="0098703B" w:rsidP="003B2073">
            <w:pPr>
              <w:pStyle w:val="af1"/>
              <w:jc w:val="center"/>
              <w:rPr>
                <w:b/>
              </w:rPr>
            </w:pPr>
            <w:r w:rsidRPr="00C427A1">
              <w:rPr>
                <w:b/>
              </w:rPr>
              <w:t>Наименование реквизита</w:t>
            </w:r>
          </w:p>
        </w:tc>
        <w:tc>
          <w:tcPr>
            <w:tcW w:w="834" w:type="dxa"/>
          </w:tcPr>
          <w:p w14:paraId="4CF73C55" w14:textId="77777777" w:rsidR="0098703B" w:rsidRPr="00C427A1" w:rsidRDefault="0098703B" w:rsidP="003B2073">
            <w:pPr>
              <w:pStyle w:val="af1"/>
              <w:jc w:val="center"/>
              <w:rPr>
                <w:b/>
              </w:rPr>
            </w:pPr>
            <w:r w:rsidRPr="00C427A1">
              <w:rPr>
                <w:b/>
              </w:rPr>
              <w:t>Тег</w:t>
            </w:r>
          </w:p>
        </w:tc>
        <w:tc>
          <w:tcPr>
            <w:tcW w:w="972" w:type="dxa"/>
            <w:shd w:val="clear" w:color="auto" w:fill="auto"/>
          </w:tcPr>
          <w:p w14:paraId="43D2584E" w14:textId="77777777" w:rsidR="0098703B" w:rsidRPr="00C427A1" w:rsidRDefault="0098703B" w:rsidP="003B2073">
            <w:pPr>
              <w:pStyle w:val="af1"/>
              <w:jc w:val="center"/>
              <w:rPr>
                <w:b/>
              </w:rPr>
            </w:pPr>
            <w:r w:rsidRPr="00C427A1">
              <w:rPr>
                <w:b/>
              </w:rPr>
              <w:t>Обяз.</w:t>
            </w:r>
          </w:p>
        </w:tc>
        <w:tc>
          <w:tcPr>
            <w:tcW w:w="1109" w:type="dxa"/>
          </w:tcPr>
          <w:p w14:paraId="7792707D" w14:textId="77777777" w:rsidR="0098703B" w:rsidRPr="00C427A1" w:rsidRDefault="00D738BA" w:rsidP="003B2073">
            <w:pPr>
              <w:pStyle w:val="af1"/>
              <w:jc w:val="center"/>
              <w:rPr>
                <w:b/>
              </w:rPr>
            </w:pPr>
            <w:r w:rsidRPr="00C427A1">
              <w:rPr>
                <w:b/>
              </w:rPr>
              <w:t>Форм.</w:t>
            </w:r>
          </w:p>
        </w:tc>
        <w:tc>
          <w:tcPr>
            <w:tcW w:w="972" w:type="dxa"/>
          </w:tcPr>
          <w:p w14:paraId="47F2688A" w14:textId="77777777" w:rsidR="0098703B" w:rsidRPr="00C427A1" w:rsidRDefault="0098703B" w:rsidP="003B2073">
            <w:pPr>
              <w:pStyle w:val="af1"/>
              <w:jc w:val="center"/>
              <w:rPr>
                <w:b/>
              </w:rPr>
            </w:pPr>
            <w:r w:rsidRPr="00C427A1">
              <w:rPr>
                <w:b/>
              </w:rPr>
              <w:t>Повт.</w:t>
            </w:r>
          </w:p>
        </w:tc>
        <w:tc>
          <w:tcPr>
            <w:tcW w:w="973" w:type="dxa"/>
          </w:tcPr>
          <w:p w14:paraId="39A15D29" w14:textId="77777777" w:rsidR="0098703B" w:rsidRPr="00C427A1" w:rsidRDefault="0098703B" w:rsidP="003B2073">
            <w:pPr>
              <w:pStyle w:val="af1"/>
              <w:jc w:val="center"/>
              <w:rPr>
                <w:b/>
              </w:rPr>
            </w:pPr>
            <w:r w:rsidRPr="00C427A1">
              <w:rPr>
                <w:b/>
              </w:rPr>
              <w:t>Хран.</w:t>
            </w:r>
          </w:p>
        </w:tc>
        <w:tc>
          <w:tcPr>
            <w:tcW w:w="972" w:type="dxa"/>
          </w:tcPr>
          <w:p w14:paraId="7E7FBE5D" w14:textId="77777777" w:rsidR="0098703B" w:rsidRPr="00C427A1" w:rsidRDefault="0098703B" w:rsidP="003B2073">
            <w:pPr>
              <w:pStyle w:val="af1"/>
              <w:jc w:val="center"/>
              <w:rPr>
                <w:b/>
              </w:rPr>
            </w:pPr>
            <w:r w:rsidRPr="00C427A1">
              <w:rPr>
                <w:b/>
              </w:rPr>
              <w:t>ФП</w:t>
            </w:r>
          </w:p>
        </w:tc>
        <w:tc>
          <w:tcPr>
            <w:tcW w:w="1109" w:type="dxa"/>
            <w:vAlign w:val="center"/>
          </w:tcPr>
          <w:p w14:paraId="05B6F923" w14:textId="77777777" w:rsidR="0098703B" w:rsidRPr="00C427A1" w:rsidRDefault="000D0B5A" w:rsidP="003B2073">
            <w:pPr>
              <w:pStyle w:val="af1"/>
              <w:jc w:val="center"/>
              <w:rPr>
                <w:b/>
              </w:rPr>
            </w:pPr>
            <w:r w:rsidRPr="00C427A1">
              <w:rPr>
                <w:b/>
              </w:rPr>
              <w:t>№</w:t>
            </w:r>
            <w:r w:rsidR="00835022" w:rsidRPr="00C427A1">
              <w:rPr>
                <w:b/>
              </w:rPr>
              <w:t xml:space="preserve"> </w:t>
            </w:r>
            <w:r w:rsidR="00E4751C" w:rsidRPr="00C427A1">
              <w:rPr>
                <w:b/>
              </w:rPr>
              <w:t>прим.</w:t>
            </w:r>
          </w:p>
        </w:tc>
      </w:tr>
      <w:tr w:rsidR="00C427A1" w:rsidRPr="00C427A1" w14:paraId="25C997C5" w14:textId="77777777" w:rsidTr="00697179">
        <w:trPr>
          <w:trHeight w:val="302"/>
        </w:trPr>
        <w:tc>
          <w:tcPr>
            <w:tcW w:w="7561" w:type="dxa"/>
            <w:shd w:val="clear" w:color="auto" w:fill="auto"/>
            <w:noWrap/>
            <w:hideMark/>
          </w:tcPr>
          <w:p w14:paraId="766AB8CB" w14:textId="77777777" w:rsidR="0098703B" w:rsidRPr="00C427A1" w:rsidRDefault="0098703B" w:rsidP="003B7C69">
            <w:pPr>
              <w:pStyle w:val="af1"/>
              <w:jc w:val="left"/>
            </w:pPr>
            <w:r w:rsidRPr="00C427A1">
              <w:t>наименование документа</w:t>
            </w:r>
          </w:p>
        </w:tc>
        <w:tc>
          <w:tcPr>
            <w:tcW w:w="834" w:type="dxa"/>
            <w:vAlign w:val="center"/>
          </w:tcPr>
          <w:p w14:paraId="774043F2" w14:textId="77777777" w:rsidR="0098703B" w:rsidRPr="00C427A1" w:rsidRDefault="0098703B" w:rsidP="003B7C69">
            <w:pPr>
              <w:pStyle w:val="af1"/>
              <w:jc w:val="center"/>
            </w:pPr>
            <w:r w:rsidRPr="00C427A1">
              <w:t>1000</w:t>
            </w:r>
          </w:p>
        </w:tc>
        <w:tc>
          <w:tcPr>
            <w:tcW w:w="972" w:type="dxa"/>
            <w:shd w:val="clear" w:color="auto" w:fill="auto"/>
            <w:noWrap/>
            <w:vAlign w:val="center"/>
          </w:tcPr>
          <w:p w14:paraId="777B9305" w14:textId="77777777" w:rsidR="0098703B" w:rsidRPr="00C427A1" w:rsidRDefault="0098703B" w:rsidP="003B7C69">
            <w:pPr>
              <w:pStyle w:val="af1"/>
              <w:jc w:val="center"/>
            </w:pPr>
            <w:r w:rsidRPr="00C427A1">
              <w:t>1</w:t>
            </w:r>
          </w:p>
        </w:tc>
        <w:tc>
          <w:tcPr>
            <w:tcW w:w="1109" w:type="dxa"/>
            <w:vAlign w:val="center"/>
          </w:tcPr>
          <w:p w14:paraId="5AC42D9C" w14:textId="77777777" w:rsidR="0098703B" w:rsidRPr="00C427A1" w:rsidRDefault="0098703B" w:rsidP="003B7C69">
            <w:pPr>
              <w:pStyle w:val="af1"/>
              <w:jc w:val="center"/>
            </w:pPr>
            <w:r w:rsidRPr="00C427A1">
              <w:t>П</w:t>
            </w:r>
          </w:p>
        </w:tc>
        <w:tc>
          <w:tcPr>
            <w:tcW w:w="972" w:type="dxa"/>
            <w:vAlign w:val="center"/>
          </w:tcPr>
          <w:p w14:paraId="3316B12F" w14:textId="77777777" w:rsidR="0098703B" w:rsidRPr="00C427A1" w:rsidRDefault="0098703B" w:rsidP="003B7C69">
            <w:pPr>
              <w:pStyle w:val="af1"/>
              <w:jc w:val="center"/>
            </w:pPr>
            <w:r w:rsidRPr="00C427A1">
              <w:t>Нет</w:t>
            </w:r>
          </w:p>
        </w:tc>
        <w:tc>
          <w:tcPr>
            <w:tcW w:w="973" w:type="dxa"/>
            <w:vAlign w:val="center"/>
          </w:tcPr>
          <w:p w14:paraId="0898270D" w14:textId="77777777" w:rsidR="0098703B" w:rsidRPr="00C427A1" w:rsidRDefault="00183747" w:rsidP="003B7C69">
            <w:pPr>
              <w:pStyle w:val="af1"/>
              <w:jc w:val="center"/>
            </w:pPr>
            <w:r w:rsidRPr="00C427A1">
              <w:t>–</w:t>
            </w:r>
          </w:p>
        </w:tc>
        <w:tc>
          <w:tcPr>
            <w:tcW w:w="972" w:type="dxa"/>
            <w:vAlign w:val="center"/>
          </w:tcPr>
          <w:p w14:paraId="501EE26E" w14:textId="77777777" w:rsidR="0098703B" w:rsidRPr="00C427A1" w:rsidRDefault="00183747" w:rsidP="003B7C69">
            <w:pPr>
              <w:pStyle w:val="af1"/>
              <w:jc w:val="center"/>
            </w:pPr>
            <w:r w:rsidRPr="00C427A1">
              <w:t>–</w:t>
            </w:r>
          </w:p>
        </w:tc>
        <w:tc>
          <w:tcPr>
            <w:tcW w:w="1109" w:type="dxa"/>
            <w:vAlign w:val="center"/>
          </w:tcPr>
          <w:p w14:paraId="4BE18574" w14:textId="77777777" w:rsidR="0098703B" w:rsidRPr="00C427A1" w:rsidRDefault="00FC35D1" w:rsidP="003B7C69">
            <w:pPr>
              <w:pStyle w:val="af1"/>
              <w:jc w:val="center"/>
            </w:pPr>
            <w:r w:rsidRPr="00C427A1">
              <w:t>–</w:t>
            </w:r>
          </w:p>
        </w:tc>
      </w:tr>
      <w:tr w:rsidR="00C427A1" w:rsidRPr="00C427A1" w14:paraId="2D81D81A" w14:textId="77777777" w:rsidTr="00697179">
        <w:trPr>
          <w:trHeight w:val="302"/>
        </w:trPr>
        <w:tc>
          <w:tcPr>
            <w:tcW w:w="7561" w:type="dxa"/>
            <w:shd w:val="clear" w:color="auto" w:fill="auto"/>
            <w:noWrap/>
            <w:hideMark/>
          </w:tcPr>
          <w:p w14:paraId="41D0383C" w14:textId="77777777" w:rsidR="00E61B62" w:rsidRPr="00C427A1" w:rsidRDefault="0036545A" w:rsidP="003B7C69">
            <w:pPr>
              <w:pStyle w:val="af1"/>
              <w:jc w:val="left"/>
            </w:pPr>
            <w:r w:rsidRPr="00C427A1">
              <w:t>код формы ФД</w:t>
            </w:r>
          </w:p>
        </w:tc>
        <w:tc>
          <w:tcPr>
            <w:tcW w:w="834" w:type="dxa"/>
            <w:vAlign w:val="center"/>
          </w:tcPr>
          <w:p w14:paraId="6C0A1D34" w14:textId="77777777" w:rsidR="00E61B62" w:rsidRPr="00C427A1" w:rsidRDefault="0036545A" w:rsidP="003B7C69">
            <w:pPr>
              <w:pStyle w:val="af1"/>
              <w:jc w:val="center"/>
            </w:pPr>
            <w:r w:rsidRPr="00C427A1">
              <w:t>–</w:t>
            </w:r>
          </w:p>
        </w:tc>
        <w:tc>
          <w:tcPr>
            <w:tcW w:w="972" w:type="dxa"/>
            <w:shd w:val="clear" w:color="auto" w:fill="auto"/>
            <w:noWrap/>
            <w:vAlign w:val="center"/>
          </w:tcPr>
          <w:p w14:paraId="5B0F31B3" w14:textId="77777777" w:rsidR="00E61B62" w:rsidRPr="00C427A1" w:rsidRDefault="00E61B62" w:rsidP="003B7C69">
            <w:pPr>
              <w:pStyle w:val="af1"/>
              <w:jc w:val="center"/>
            </w:pPr>
            <w:r w:rsidRPr="00C427A1">
              <w:t>1</w:t>
            </w:r>
          </w:p>
        </w:tc>
        <w:tc>
          <w:tcPr>
            <w:tcW w:w="1109" w:type="dxa"/>
            <w:vAlign w:val="center"/>
          </w:tcPr>
          <w:p w14:paraId="70F289C0" w14:textId="77777777" w:rsidR="00E61B62" w:rsidRPr="00C427A1" w:rsidRDefault="00E61B62" w:rsidP="003B7C69">
            <w:pPr>
              <w:pStyle w:val="af1"/>
              <w:jc w:val="center"/>
            </w:pPr>
            <w:r w:rsidRPr="00C427A1">
              <w:t>Э</w:t>
            </w:r>
          </w:p>
        </w:tc>
        <w:tc>
          <w:tcPr>
            <w:tcW w:w="972" w:type="dxa"/>
            <w:vAlign w:val="center"/>
          </w:tcPr>
          <w:p w14:paraId="239B6FE8" w14:textId="77777777" w:rsidR="00E61B62" w:rsidRPr="00C427A1" w:rsidRDefault="00E61B62" w:rsidP="003B7C69">
            <w:pPr>
              <w:pStyle w:val="af1"/>
              <w:jc w:val="center"/>
            </w:pPr>
            <w:r w:rsidRPr="00C427A1">
              <w:t>Нет</w:t>
            </w:r>
          </w:p>
        </w:tc>
        <w:tc>
          <w:tcPr>
            <w:tcW w:w="973" w:type="dxa"/>
            <w:vAlign w:val="center"/>
          </w:tcPr>
          <w:p w14:paraId="1D20D327" w14:textId="77777777" w:rsidR="00E61B62" w:rsidRPr="00C427A1" w:rsidRDefault="00E61B62" w:rsidP="003B7C69">
            <w:pPr>
              <w:pStyle w:val="af1"/>
              <w:jc w:val="center"/>
            </w:pPr>
            <w:r w:rsidRPr="00C427A1">
              <w:t>5л</w:t>
            </w:r>
          </w:p>
        </w:tc>
        <w:tc>
          <w:tcPr>
            <w:tcW w:w="972" w:type="dxa"/>
            <w:vAlign w:val="center"/>
          </w:tcPr>
          <w:p w14:paraId="0F5137AB" w14:textId="18C40783" w:rsidR="00E61B62" w:rsidRPr="00C427A1" w:rsidRDefault="0036545A" w:rsidP="003B7C69">
            <w:pPr>
              <w:pStyle w:val="af1"/>
              <w:jc w:val="center"/>
              <w:rPr>
                <w:lang w:val="en-US"/>
              </w:rPr>
            </w:pPr>
            <w:r w:rsidRPr="00C427A1">
              <w:t xml:space="preserve">1, </w:t>
            </w:r>
            <w:r w:rsidR="00183747" w:rsidRPr="00C427A1">
              <w:t>4</w:t>
            </w:r>
          </w:p>
        </w:tc>
        <w:tc>
          <w:tcPr>
            <w:tcW w:w="1109" w:type="dxa"/>
            <w:vAlign w:val="center"/>
          </w:tcPr>
          <w:p w14:paraId="39D14CF3" w14:textId="77777777" w:rsidR="00E61B62" w:rsidRPr="00C427A1" w:rsidRDefault="00FC35D1" w:rsidP="003B7C69">
            <w:pPr>
              <w:pStyle w:val="af1"/>
              <w:jc w:val="center"/>
            </w:pPr>
            <w:r w:rsidRPr="00C427A1">
              <w:t>–</w:t>
            </w:r>
          </w:p>
        </w:tc>
      </w:tr>
      <w:tr w:rsidR="00C427A1" w:rsidRPr="00C427A1" w14:paraId="6C861C74" w14:textId="77777777" w:rsidTr="00697179">
        <w:trPr>
          <w:trHeight w:val="302"/>
        </w:trPr>
        <w:tc>
          <w:tcPr>
            <w:tcW w:w="7561" w:type="dxa"/>
            <w:shd w:val="clear" w:color="auto" w:fill="auto"/>
            <w:noWrap/>
          </w:tcPr>
          <w:p w14:paraId="694C1E68" w14:textId="77777777" w:rsidR="00426CD9" w:rsidRPr="00C427A1" w:rsidRDefault="00426CD9" w:rsidP="003B7C69">
            <w:pPr>
              <w:pStyle w:val="af1"/>
              <w:jc w:val="left"/>
            </w:pPr>
            <w:r w:rsidRPr="00C427A1">
              <w:t>версия ФФД</w:t>
            </w:r>
          </w:p>
        </w:tc>
        <w:tc>
          <w:tcPr>
            <w:tcW w:w="834" w:type="dxa"/>
            <w:vAlign w:val="center"/>
          </w:tcPr>
          <w:p w14:paraId="28376821" w14:textId="77777777" w:rsidR="00426CD9" w:rsidRPr="00C427A1" w:rsidRDefault="00426CD9" w:rsidP="003B7C69">
            <w:pPr>
              <w:pStyle w:val="af1"/>
              <w:jc w:val="center"/>
            </w:pPr>
            <w:r w:rsidRPr="00C427A1">
              <w:t>1209</w:t>
            </w:r>
          </w:p>
        </w:tc>
        <w:tc>
          <w:tcPr>
            <w:tcW w:w="972" w:type="dxa"/>
            <w:shd w:val="clear" w:color="auto" w:fill="auto"/>
            <w:noWrap/>
            <w:vAlign w:val="center"/>
          </w:tcPr>
          <w:p w14:paraId="70A2867D" w14:textId="77777777" w:rsidR="00426CD9" w:rsidRPr="00C427A1" w:rsidRDefault="00426CD9" w:rsidP="003B7C69">
            <w:pPr>
              <w:pStyle w:val="af1"/>
              <w:jc w:val="center"/>
            </w:pPr>
            <w:r w:rsidRPr="00C427A1">
              <w:t>3</w:t>
            </w:r>
          </w:p>
        </w:tc>
        <w:tc>
          <w:tcPr>
            <w:tcW w:w="1109" w:type="dxa"/>
            <w:vAlign w:val="center"/>
          </w:tcPr>
          <w:p w14:paraId="260E54B6" w14:textId="77777777" w:rsidR="00426CD9" w:rsidRPr="00C427A1" w:rsidRDefault="00426CD9" w:rsidP="003B7C69">
            <w:pPr>
              <w:pStyle w:val="af1"/>
              <w:jc w:val="center"/>
            </w:pPr>
            <w:r w:rsidRPr="00C427A1">
              <w:t>Э</w:t>
            </w:r>
          </w:p>
        </w:tc>
        <w:tc>
          <w:tcPr>
            <w:tcW w:w="972" w:type="dxa"/>
            <w:vAlign w:val="center"/>
          </w:tcPr>
          <w:p w14:paraId="0ED481CB" w14:textId="77777777" w:rsidR="00426CD9" w:rsidRPr="00C427A1" w:rsidRDefault="00426CD9" w:rsidP="003B7C69">
            <w:pPr>
              <w:pStyle w:val="af1"/>
              <w:jc w:val="center"/>
            </w:pPr>
            <w:r w:rsidRPr="00C427A1">
              <w:t>Нет</w:t>
            </w:r>
          </w:p>
        </w:tc>
        <w:tc>
          <w:tcPr>
            <w:tcW w:w="973" w:type="dxa"/>
            <w:vAlign w:val="center"/>
          </w:tcPr>
          <w:p w14:paraId="0983FAA7" w14:textId="77777777" w:rsidR="00426CD9" w:rsidRPr="00C427A1" w:rsidRDefault="00426CD9" w:rsidP="003B7C69">
            <w:pPr>
              <w:pStyle w:val="af1"/>
              <w:jc w:val="center"/>
            </w:pPr>
            <w:r w:rsidRPr="00C427A1">
              <w:t>5л</w:t>
            </w:r>
          </w:p>
        </w:tc>
        <w:tc>
          <w:tcPr>
            <w:tcW w:w="972" w:type="dxa"/>
          </w:tcPr>
          <w:p w14:paraId="27338B19" w14:textId="77777777" w:rsidR="00426CD9" w:rsidRPr="00C427A1" w:rsidRDefault="00183747" w:rsidP="003B7C69">
            <w:pPr>
              <w:pStyle w:val="af1"/>
              <w:jc w:val="center"/>
            </w:pPr>
            <w:r w:rsidRPr="00C427A1">
              <w:t>4</w:t>
            </w:r>
          </w:p>
        </w:tc>
        <w:tc>
          <w:tcPr>
            <w:tcW w:w="1109" w:type="dxa"/>
            <w:vAlign w:val="center"/>
          </w:tcPr>
          <w:p w14:paraId="7F6BFAEC" w14:textId="77777777" w:rsidR="00426CD9" w:rsidRPr="00C427A1" w:rsidRDefault="00426CD9" w:rsidP="003B7C69">
            <w:pPr>
              <w:pStyle w:val="af1"/>
              <w:jc w:val="center"/>
            </w:pPr>
            <w:r w:rsidRPr="00C427A1">
              <w:t>–</w:t>
            </w:r>
          </w:p>
        </w:tc>
      </w:tr>
      <w:tr w:rsidR="00C427A1" w:rsidRPr="00C427A1" w14:paraId="3EAFE422" w14:textId="77777777" w:rsidTr="00697179">
        <w:trPr>
          <w:trHeight w:val="302"/>
        </w:trPr>
        <w:tc>
          <w:tcPr>
            <w:tcW w:w="7561" w:type="dxa"/>
            <w:shd w:val="clear" w:color="auto" w:fill="auto"/>
            <w:noWrap/>
            <w:hideMark/>
          </w:tcPr>
          <w:p w14:paraId="6FFE7D8E" w14:textId="77777777" w:rsidR="00426CD9" w:rsidRPr="00C427A1" w:rsidRDefault="00426CD9" w:rsidP="003B7C69">
            <w:pPr>
              <w:pStyle w:val="af1"/>
              <w:jc w:val="left"/>
            </w:pPr>
            <w:r w:rsidRPr="00C427A1">
              <w:t>наименование пользователя</w:t>
            </w:r>
          </w:p>
        </w:tc>
        <w:tc>
          <w:tcPr>
            <w:tcW w:w="834" w:type="dxa"/>
            <w:vAlign w:val="center"/>
          </w:tcPr>
          <w:p w14:paraId="1123B4B0" w14:textId="77777777" w:rsidR="00426CD9" w:rsidRPr="00C427A1" w:rsidRDefault="00426CD9" w:rsidP="003B7C69">
            <w:pPr>
              <w:pStyle w:val="af1"/>
              <w:jc w:val="center"/>
            </w:pPr>
            <w:r w:rsidRPr="00C427A1">
              <w:t>1048</w:t>
            </w:r>
          </w:p>
        </w:tc>
        <w:tc>
          <w:tcPr>
            <w:tcW w:w="972" w:type="dxa"/>
            <w:shd w:val="clear" w:color="auto" w:fill="auto"/>
            <w:noWrap/>
            <w:vAlign w:val="center"/>
          </w:tcPr>
          <w:p w14:paraId="21D78068" w14:textId="77777777" w:rsidR="00426CD9" w:rsidRPr="00C427A1" w:rsidRDefault="00426CD9" w:rsidP="003B7C69">
            <w:pPr>
              <w:pStyle w:val="af1"/>
              <w:jc w:val="center"/>
            </w:pPr>
            <w:r w:rsidRPr="00C427A1">
              <w:t>1</w:t>
            </w:r>
          </w:p>
        </w:tc>
        <w:tc>
          <w:tcPr>
            <w:tcW w:w="1109" w:type="dxa"/>
            <w:vAlign w:val="center"/>
          </w:tcPr>
          <w:p w14:paraId="6365DFA9" w14:textId="77777777" w:rsidR="00426CD9" w:rsidRPr="00C427A1" w:rsidRDefault="00426CD9" w:rsidP="003B7C69">
            <w:pPr>
              <w:pStyle w:val="af1"/>
              <w:jc w:val="center"/>
            </w:pPr>
            <w:r w:rsidRPr="00C427A1">
              <w:t>ПЭ</w:t>
            </w:r>
          </w:p>
        </w:tc>
        <w:tc>
          <w:tcPr>
            <w:tcW w:w="972" w:type="dxa"/>
            <w:vAlign w:val="center"/>
          </w:tcPr>
          <w:p w14:paraId="564233FB" w14:textId="77777777" w:rsidR="00426CD9" w:rsidRPr="00C427A1" w:rsidRDefault="00426CD9" w:rsidP="003B7C69">
            <w:pPr>
              <w:pStyle w:val="af1"/>
              <w:jc w:val="center"/>
            </w:pPr>
            <w:r w:rsidRPr="00C427A1">
              <w:t>Нет</w:t>
            </w:r>
          </w:p>
        </w:tc>
        <w:tc>
          <w:tcPr>
            <w:tcW w:w="973" w:type="dxa"/>
            <w:vAlign w:val="center"/>
          </w:tcPr>
          <w:p w14:paraId="44D0F901" w14:textId="77777777" w:rsidR="00426CD9" w:rsidRPr="00C427A1" w:rsidRDefault="00426CD9" w:rsidP="003B7C69">
            <w:pPr>
              <w:pStyle w:val="af1"/>
              <w:jc w:val="center"/>
            </w:pPr>
            <w:r w:rsidRPr="00C427A1">
              <w:t>5л</w:t>
            </w:r>
          </w:p>
        </w:tc>
        <w:tc>
          <w:tcPr>
            <w:tcW w:w="972" w:type="dxa"/>
          </w:tcPr>
          <w:p w14:paraId="1FED6685" w14:textId="77777777" w:rsidR="00426CD9" w:rsidRPr="00C427A1" w:rsidRDefault="00183747" w:rsidP="003B7C69">
            <w:pPr>
              <w:pStyle w:val="af1"/>
              <w:jc w:val="center"/>
            </w:pPr>
            <w:r w:rsidRPr="00C427A1">
              <w:t>4</w:t>
            </w:r>
          </w:p>
        </w:tc>
        <w:tc>
          <w:tcPr>
            <w:tcW w:w="1109" w:type="dxa"/>
            <w:vAlign w:val="center"/>
          </w:tcPr>
          <w:p w14:paraId="7182B6E8" w14:textId="77777777" w:rsidR="00426CD9" w:rsidRPr="00C427A1" w:rsidRDefault="00426CD9" w:rsidP="003B7C69">
            <w:pPr>
              <w:pStyle w:val="af1"/>
              <w:jc w:val="center"/>
            </w:pPr>
            <w:r w:rsidRPr="00C427A1">
              <w:t>–</w:t>
            </w:r>
          </w:p>
        </w:tc>
      </w:tr>
      <w:tr w:rsidR="00C427A1" w:rsidRPr="00C427A1" w14:paraId="1A0E037B" w14:textId="77777777" w:rsidTr="00697179">
        <w:trPr>
          <w:trHeight w:val="302"/>
        </w:trPr>
        <w:tc>
          <w:tcPr>
            <w:tcW w:w="7561" w:type="dxa"/>
            <w:shd w:val="clear" w:color="auto" w:fill="auto"/>
            <w:noWrap/>
          </w:tcPr>
          <w:p w14:paraId="7CCFBDF2" w14:textId="77777777" w:rsidR="00E61B62" w:rsidRPr="00C427A1" w:rsidRDefault="00E61B62" w:rsidP="003B7C69">
            <w:pPr>
              <w:pStyle w:val="af1"/>
              <w:jc w:val="left"/>
            </w:pPr>
            <w:r w:rsidRPr="00C427A1">
              <w:t>ИНН пользователя</w:t>
            </w:r>
          </w:p>
        </w:tc>
        <w:tc>
          <w:tcPr>
            <w:tcW w:w="834" w:type="dxa"/>
            <w:vAlign w:val="center"/>
          </w:tcPr>
          <w:p w14:paraId="48B6E5B3" w14:textId="77777777" w:rsidR="00E61B62" w:rsidRPr="00C427A1" w:rsidRDefault="00E61B62" w:rsidP="003B7C69">
            <w:pPr>
              <w:pStyle w:val="af1"/>
              <w:jc w:val="center"/>
            </w:pPr>
            <w:r w:rsidRPr="00C427A1">
              <w:t>1018</w:t>
            </w:r>
          </w:p>
        </w:tc>
        <w:tc>
          <w:tcPr>
            <w:tcW w:w="972" w:type="dxa"/>
            <w:shd w:val="clear" w:color="auto" w:fill="auto"/>
            <w:noWrap/>
            <w:vAlign w:val="center"/>
          </w:tcPr>
          <w:p w14:paraId="2B96D660" w14:textId="77777777" w:rsidR="00E61B62" w:rsidRPr="00C427A1" w:rsidRDefault="00E61B62" w:rsidP="003B7C69">
            <w:pPr>
              <w:pStyle w:val="af1"/>
              <w:jc w:val="center"/>
            </w:pPr>
            <w:r w:rsidRPr="00C427A1">
              <w:t>1</w:t>
            </w:r>
          </w:p>
        </w:tc>
        <w:tc>
          <w:tcPr>
            <w:tcW w:w="1109" w:type="dxa"/>
            <w:vAlign w:val="center"/>
          </w:tcPr>
          <w:p w14:paraId="54AAEC40" w14:textId="77777777" w:rsidR="00E61B62" w:rsidRPr="00C427A1" w:rsidRDefault="00E61B62" w:rsidP="003B7C69">
            <w:pPr>
              <w:pStyle w:val="af1"/>
              <w:jc w:val="center"/>
            </w:pPr>
            <w:r w:rsidRPr="00C427A1">
              <w:t>ПЭ</w:t>
            </w:r>
          </w:p>
        </w:tc>
        <w:tc>
          <w:tcPr>
            <w:tcW w:w="972" w:type="dxa"/>
            <w:vAlign w:val="center"/>
          </w:tcPr>
          <w:p w14:paraId="3C36491D" w14:textId="77777777" w:rsidR="00E61B62" w:rsidRPr="00C427A1" w:rsidRDefault="00E61B62" w:rsidP="003B7C69">
            <w:pPr>
              <w:pStyle w:val="af1"/>
              <w:jc w:val="center"/>
            </w:pPr>
            <w:r w:rsidRPr="00C427A1">
              <w:t>Нет</w:t>
            </w:r>
          </w:p>
        </w:tc>
        <w:tc>
          <w:tcPr>
            <w:tcW w:w="973" w:type="dxa"/>
            <w:vAlign w:val="center"/>
          </w:tcPr>
          <w:p w14:paraId="099FACAA" w14:textId="77777777" w:rsidR="00E61B62" w:rsidRPr="00C427A1" w:rsidRDefault="00E61B62" w:rsidP="003B7C69">
            <w:pPr>
              <w:pStyle w:val="af1"/>
              <w:jc w:val="center"/>
            </w:pPr>
            <w:r w:rsidRPr="00C427A1">
              <w:t>5л</w:t>
            </w:r>
          </w:p>
        </w:tc>
        <w:tc>
          <w:tcPr>
            <w:tcW w:w="972" w:type="dxa"/>
            <w:vAlign w:val="center"/>
          </w:tcPr>
          <w:p w14:paraId="4DAFA20A" w14:textId="4D38F719" w:rsidR="00E61B62" w:rsidRPr="00C427A1" w:rsidRDefault="00183747" w:rsidP="00901A65">
            <w:pPr>
              <w:pStyle w:val="af1"/>
              <w:jc w:val="center"/>
            </w:pPr>
            <w:r w:rsidRPr="00C427A1">
              <w:t>1, 4</w:t>
            </w:r>
          </w:p>
        </w:tc>
        <w:tc>
          <w:tcPr>
            <w:tcW w:w="1109" w:type="dxa"/>
            <w:vAlign w:val="center"/>
          </w:tcPr>
          <w:p w14:paraId="65E840E2" w14:textId="77777777" w:rsidR="00E61B62" w:rsidRPr="00C427A1" w:rsidRDefault="00FC35D1" w:rsidP="003B7C69">
            <w:pPr>
              <w:pStyle w:val="af1"/>
              <w:jc w:val="center"/>
            </w:pPr>
            <w:r w:rsidRPr="00C427A1">
              <w:t>–</w:t>
            </w:r>
          </w:p>
        </w:tc>
      </w:tr>
      <w:tr w:rsidR="00C427A1" w:rsidRPr="00C427A1" w14:paraId="0CF0D6BC" w14:textId="77777777" w:rsidTr="00697179">
        <w:trPr>
          <w:trHeight w:val="302"/>
        </w:trPr>
        <w:tc>
          <w:tcPr>
            <w:tcW w:w="7561" w:type="dxa"/>
            <w:shd w:val="clear" w:color="auto" w:fill="auto"/>
            <w:noWrap/>
            <w:hideMark/>
          </w:tcPr>
          <w:p w14:paraId="26A8564F" w14:textId="77777777" w:rsidR="0098703B" w:rsidRPr="00C427A1" w:rsidRDefault="0098703B" w:rsidP="003B7C69">
            <w:pPr>
              <w:pStyle w:val="af1"/>
              <w:jc w:val="left"/>
            </w:pPr>
            <w:r w:rsidRPr="00C427A1">
              <w:t>системы налогообложения</w:t>
            </w:r>
          </w:p>
        </w:tc>
        <w:tc>
          <w:tcPr>
            <w:tcW w:w="834" w:type="dxa"/>
            <w:vAlign w:val="center"/>
          </w:tcPr>
          <w:p w14:paraId="2303D943" w14:textId="77777777" w:rsidR="0098703B" w:rsidRPr="00C427A1" w:rsidRDefault="0098703B" w:rsidP="003B7C69">
            <w:pPr>
              <w:pStyle w:val="af1"/>
              <w:jc w:val="center"/>
            </w:pPr>
            <w:r w:rsidRPr="00C427A1">
              <w:t>1062</w:t>
            </w:r>
          </w:p>
        </w:tc>
        <w:tc>
          <w:tcPr>
            <w:tcW w:w="972" w:type="dxa"/>
            <w:shd w:val="clear" w:color="auto" w:fill="auto"/>
            <w:noWrap/>
            <w:vAlign w:val="center"/>
          </w:tcPr>
          <w:p w14:paraId="65B29A88" w14:textId="77777777" w:rsidR="0098703B" w:rsidRPr="00C427A1" w:rsidRDefault="00C3753D" w:rsidP="003B7C69">
            <w:pPr>
              <w:pStyle w:val="af1"/>
              <w:jc w:val="center"/>
            </w:pPr>
            <w:r w:rsidRPr="00C427A1">
              <w:t>7</w:t>
            </w:r>
          </w:p>
        </w:tc>
        <w:tc>
          <w:tcPr>
            <w:tcW w:w="1109" w:type="dxa"/>
            <w:vAlign w:val="center"/>
          </w:tcPr>
          <w:p w14:paraId="0FDF4048" w14:textId="77777777" w:rsidR="0098703B" w:rsidRPr="00C427A1" w:rsidRDefault="0098703B" w:rsidP="003B7C69">
            <w:pPr>
              <w:pStyle w:val="af1"/>
              <w:jc w:val="center"/>
            </w:pPr>
            <w:r w:rsidRPr="00C427A1">
              <w:t>ПЭ</w:t>
            </w:r>
          </w:p>
        </w:tc>
        <w:tc>
          <w:tcPr>
            <w:tcW w:w="972" w:type="dxa"/>
            <w:vAlign w:val="center"/>
          </w:tcPr>
          <w:p w14:paraId="02B1BAB7" w14:textId="77777777" w:rsidR="0098703B" w:rsidRPr="00C427A1" w:rsidRDefault="0098703B" w:rsidP="003B7C69">
            <w:pPr>
              <w:pStyle w:val="af1"/>
              <w:jc w:val="center"/>
            </w:pPr>
            <w:r w:rsidRPr="00C427A1">
              <w:t>Нет</w:t>
            </w:r>
          </w:p>
        </w:tc>
        <w:tc>
          <w:tcPr>
            <w:tcW w:w="973" w:type="dxa"/>
            <w:vAlign w:val="center"/>
          </w:tcPr>
          <w:p w14:paraId="7754A690" w14:textId="77777777" w:rsidR="0098703B" w:rsidRPr="00C427A1" w:rsidRDefault="0098703B" w:rsidP="003B7C69">
            <w:pPr>
              <w:pStyle w:val="af1"/>
              <w:jc w:val="center"/>
            </w:pPr>
            <w:r w:rsidRPr="00C427A1">
              <w:t>5л</w:t>
            </w:r>
          </w:p>
        </w:tc>
        <w:tc>
          <w:tcPr>
            <w:tcW w:w="972" w:type="dxa"/>
            <w:vAlign w:val="center"/>
          </w:tcPr>
          <w:p w14:paraId="0586E957" w14:textId="77777777" w:rsidR="0098703B" w:rsidRPr="00C427A1" w:rsidRDefault="00183747" w:rsidP="003B7C69">
            <w:pPr>
              <w:pStyle w:val="af1"/>
              <w:jc w:val="center"/>
            </w:pPr>
            <w:r w:rsidRPr="00C427A1">
              <w:t>4</w:t>
            </w:r>
          </w:p>
        </w:tc>
        <w:tc>
          <w:tcPr>
            <w:tcW w:w="1109" w:type="dxa"/>
            <w:vAlign w:val="center"/>
          </w:tcPr>
          <w:p w14:paraId="23B25EF0" w14:textId="77777777" w:rsidR="0098703B" w:rsidRPr="00C427A1" w:rsidRDefault="00344C15" w:rsidP="003B7C69">
            <w:pPr>
              <w:pStyle w:val="af1"/>
              <w:jc w:val="center"/>
            </w:pPr>
            <w:r w:rsidRPr="00C427A1">
              <w:t>7</w:t>
            </w:r>
          </w:p>
        </w:tc>
      </w:tr>
      <w:tr w:rsidR="00C427A1" w:rsidRPr="00C427A1" w14:paraId="24F5BA11" w14:textId="77777777" w:rsidTr="00697179">
        <w:trPr>
          <w:trHeight w:val="302"/>
        </w:trPr>
        <w:tc>
          <w:tcPr>
            <w:tcW w:w="7561" w:type="dxa"/>
            <w:shd w:val="clear" w:color="auto" w:fill="auto"/>
            <w:noWrap/>
            <w:hideMark/>
          </w:tcPr>
          <w:p w14:paraId="0E6AB0F5" w14:textId="77777777" w:rsidR="00426CD9" w:rsidRPr="00C427A1" w:rsidRDefault="00426CD9" w:rsidP="003B7C69">
            <w:pPr>
              <w:pStyle w:val="af1"/>
              <w:jc w:val="left"/>
            </w:pPr>
            <w:r w:rsidRPr="00C427A1">
              <w:t>дата, время</w:t>
            </w:r>
          </w:p>
        </w:tc>
        <w:tc>
          <w:tcPr>
            <w:tcW w:w="834" w:type="dxa"/>
            <w:vAlign w:val="center"/>
          </w:tcPr>
          <w:p w14:paraId="2E13657F" w14:textId="77777777" w:rsidR="00426CD9" w:rsidRPr="00C427A1" w:rsidRDefault="00426CD9" w:rsidP="003B7C69">
            <w:pPr>
              <w:pStyle w:val="af1"/>
              <w:jc w:val="center"/>
            </w:pPr>
            <w:r w:rsidRPr="00C427A1">
              <w:t>1012</w:t>
            </w:r>
          </w:p>
        </w:tc>
        <w:tc>
          <w:tcPr>
            <w:tcW w:w="972" w:type="dxa"/>
            <w:shd w:val="clear" w:color="auto" w:fill="auto"/>
            <w:noWrap/>
            <w:vAlign w:val="center"/>
          </w:tcPr>
          <w:p w14:paraId="39297F58" w14:textId="77777777" w:rsidR="00426CD9" w:rsidRPr="00C427A1" w:rsidRDefault="00426CD9" w:rsidP="003B7C69">
            <w:pPr>
              <w:pStyle w:val="af1"/>
              <w:jc w:val="center"/>
            </w:pPr>
            <w:r w:rsidRPr="00C427A1">
              <w:t>1</w:t>
            </w:r>
          </w:p>
        </w:tc>
        <w:tc>
          <w:tcPr>
            <w:tcW w:w="1109" w:type="dxa"/>
            <w:vAlign w:val="center"/>
          </w:tcPr>
          <w:p w14:paraId="08073461" w14:textId="77777777" w:rsidR="00426CD9" w:rsidRPr="00C427A1" w:rsidRDefault="00426CD9" w:rsidP="003B7C69">
            <w:pPr>
              <w:pStyle w:val="af1"/>
              <w:jc w:val="center"/>
            </w:pPr>
            <w:r w:rsidRPr="00C427A1">
              <w:t>ПЭ</w:t>
            </w:r>
          </w:p>
        </w:tc>
        <w:tc>
          <w:tcPr>
            <w:tcW w:w="972" w:type="dxa"/>
            <w:vAlign w:val="center"/>
          </w:tcPr>
          <w:p w14:paraId="177125D0" w14:textId="77777777" w:rsidR="00426CD9" w:rsidRPr="00C427A1" w:rsidRDefault="00426CD9" w:rsidP="003B7C69">
            <w:pPr>
              <w:pStyle w:val="af1"/>
              <w:jc w:val="center"/>
            </w:pPr>
            <w:r w:rsidRPr="00C427A1">
              <w:t>Нет</w:t>
            </w:r>
          </w:p>
        </w:tc>
        <w:tc>
          <w:tcPr>
            <w:tcW w:w="973" w:type="dxa"/>
            <w:vAlign w:val="center"/>
          </w:tcPr>
          <w:p w14:paraId="6AC4555B" w14:textId="77777777" w:rsidR="00426CD9" w:rsidRPr="00C427A1" w:rsidRDefault="00426CD9" w:rsidP="003B7C69">
            <w:pPr>
              <w:pStyle w:val="af1"/>
              <w:jc w:val="center"/>
            </w:pPr>
            <w:r w:rsidRPr="00C427A1">
              <w:t>5л</w:t>
            </w:r>
          </w:p>
        </w:tc>
        <w:tc>
          <w:tcPr>
            <w:tcW w:w="972" w:type="dxa"/>
          </w:tcPr>
          <w:p w14:paraId="090B7820" w14:textId="77777777" w:rsidR="00426CD9" w:rsidRPr="00C427A1" w:rsidRDefault="00183747" w:rsidP="003B7C69">
            <w:pPr>
              <w:pStyle w:val="af1"/>
              <w:jc w:val="center"/>
            </w:pPr>
            <w:r w:rsidRPr="00C427A1">
              <w:t>1, 4</w:t>
            </w:r>
          </w:p>
        </w:tc>
        <w:tc>
          <w:tcPr>
            <w:tcW w:w="1109" w:type="dxa"/>
            <w:vAlign w:val="center"/>
          </w:tcPr>
          <w:p w14:paraId="180C250A" w14:textId="77777777" w:rsidR="00426CD9" w:rsidRPr="00C427A1" w:rsidRDefault="00426CD9" w:rsidP="003B7C69">
            <w:pPr>
              <w:pStyle w:val="af1"/>
              <w:jc w:val="center"/>
            </w:pPr>
            <w:r w:rsidRPr="00C427A1">
              <w:t>1</w:t>
            </w:r>
          </w:p>
        </w:tc>
      </w:tr>
      <w:tr w:rsidR="00C427A1" w:rsidRPr="00C427A1" w14:paraId="50A09611" w14:textId="77777777" w:rsidTr="00697179">
        <w:trPr>
          <w:trHeight w:val="302"/>
        </w:trPr>
        <w:tc>
          <w:tcPr>
            <w:tcW w:w="7561" w:type="dxa"/>
            <w:shd w:val="clear" w:color="auto" w:fill="auto"/>
            <w:noWrap/>
          </w:tcPr>
          <w:p w14:paraId="01EFD1F5" w14:textId="77777777" w:rsidR="00426CD9" w:rsidRPr="00C427A1" w:rsidRDefault="00426CD9" w:rsidP="003B7C69">
            <w:pPr>
              <w:pStyle w:val="af1"/>
              <w:jc w:val="left"/>
              <w:rPr>
                <w:vertAlign w:val="superscript"/>
              </w:rPr>
            </w:pPr>
            <w:r w:rsidRPr="00C427A1">
              <w:t>регистрационный номер ККТ</w:t>
            </w:r>
          </w:p>
        </w:tc>
        <w:tc>
          <w:tcPr>
            <w:tcW w:w="834" w:type="dxa"/>
            <w:vAlign w:val="center"/>
          </w:tcPr>
          <w:p w14:paraId="685644D2" w14:textId="77777777" w:rsidR="00426CD9" w:rsidRPr="00C427A1" w:rsidRDefault="00426CD9" w:rsidP="003B7C69">
            <w:pPr>
              <w:pStyle w:val="af1"/>
              <w:jc w:val="center"/>
            </w:pPr>
            <w:r w:rsidRPr="00C427A1">
              <w:t>1037</w:t>
            </w:r>
          </w:p>
        </w:tc>
        <w:tc>
          <w:tcPr>
            <w:tcW w:w="972" w:type="dxa"/>
            <w:shd w:val="clear" w:color="auto" w:fill="auto"/>
            <w:noWrap/>
            <w:vAlign w:val="center"/>
          </w:tcPr>
          <w:p w14:paraId="509B1B8F" w14:textId="77777777" w:rsidR="00426CD9" w:rsidRPr="00C427A1" w:rsidRDefault="00426CD9" w:rsidP="003B7C69">
            <w:pPr>
              <w:pStyle w:val="af1"/>
              <w:jc w:val="center"/>
            </w:pPr>
            <w:r w:rsidRPr="00C427A1">
              <w:t>1</w:t>
            </w:r>
          </w:p>
        </w:tc>
        <w:tc>
          <w:tcPr>
            <w:tcW w:w="1109" w:type="dxa"/>
            <w:vAlign w:val="center"/>
          </w:tcPr>
          <w:p w14:paraId="697D23AC" w14:textId="77777777" w:rsidR="00426CD9" w:rsidRPr="00C427A1" w:rsidRDefault="00426CD9" w:rsidP="003B7C69">
            <w:pPr>
              <w:pStyle w:val="af1"/>
              <w:jc w:val="center"/>
            </w:pPr>
            <w:r w:rsidRPr="00C427A1">
              <w:t>ПЭ</w:t>
            </w:r>
          </w:p>
        </w:tc>
        <w:tc>
          <w:tcPr>
            <w:tcW w:w="972" w:type="dxa"/>
            <w:vAlign w:val="center"/>
          </w:tcPr>
          <w:p w14:paraId="00CE7ED1" w14:textId="77777777" w:rsidR="00426CD9" w:rsidRPr="00C427A1" w:rsidRDefault="00426CD9" w:rsidP="003B7C69">
            <w:pPr>
              <w:pStyle w:val="af1"/>
              <w:jc w:val="center"/>
            </w:pPr>
            <w:r w:rsidRPr="00C427A1">
              <w:t>Нет</w:t>
            </w:r>
          </w:p>
        </w:tc>
        <w:tc>
          <w:tcPr>
            <w:tcW w:w="973" w:type="dxa"/>
            <w:vAlign w:val="center"/>
          </w:tcPr>
          <w:p w14:paraId="0CE3B8AC" w14:textId="77777777" w:rsidR="00426CD9" w:rsidRPr="00C427A1" w:rsidRDefault="00426CD9" w:rsidP="003B7C69">
            <w:pPr>
              <w:pStyle w:val="af1"/>
              <w:jc w:val="center"/>
            </w:pPr>
            <w:r w:rsidRPr="00C427A1">
              <w:t>5л</w:t>
            </w:r>
          </w:p>
        </w:tc>
        <w:tc>
          <w:tcPr>
            <w:tcW w:w="972" w:type="dxa"/>
          </w:tcPr>
          <w:p w14:paraId="1730606D" w14:textId="07141136" w:rsidR="00426CD9" w:rsidRPr="00C427A1" w:rsidRDefault="00183747" w:rsidP="00901A65">
            <w:pPr>
              <w:pStyle w:val="af1"/>
              <w:jc w:val="center"/>
            </w:pPr>
            <w:r w:rsidRPr="00C427A1">
              <w:t>1, 4</w:t>
            </w:r>
          </w:p>
        </w:tc>
        <w:tc>
          <w:tcPr>
            <w:tcW w:w="1109" w:type="dxa"/>
            <w:vAlign w:val="center"/>
          </w:tcPr>
          <w:p w14:paraId="35EFEE95" w14:textId="77777777" w:rsidR="00426CD9" w:rsidRPr="00C427A1" w:rsidRDefault="00426CD9" w:rsidP="003B7C69">
            <w:pPr>
              <w:pStyle w:val="af1"/>
              <w:jc w:val="center"/>
            </w:pPr>
            <w:r w:rsidRPr="00C427A1">
              <w:t>–</w:t>
            </w:r>
          </w:p>
        </w:tc>
      </w:tr>
      <w:tr w:rsidR="00C427A1" w:rsidRPr="00C427A1" w14:paraId="5680CDF6" w14:textId="77777777" w:rsidTr="00697179">
        <w:trPr>
          <w:trHeight w:val="302"/>
        </w:trPr>
        <w:tc>
          <w:tcPr>
            <w:tcW w:w="7561" w:type="dxa"/>
            <w:shd w:val="clear" w:color="auto" w:fill="auto"/>
            <w:noWrap/>
          </w:tcPr>
          <w:p w14:paraId="3BA9FAB8" w14:textId="77777777" w:rsidR="00D43E16" w:rsidRPr="00C427A1" w:rsidRDefault="00D43E16" w:rsidP="00D43E16">
            <w:pPr>
              <w:pStyle w:val="af1"/>
              <w:jc w:val="left"/>
            </w:pPr>
            <w:r w:rsidRPr="00C427A1">
              <w:t>признак автономного режима</w:t>
            </w:r>
          </w:p>
        </w:tc>
        <w:tc>
          <w:tcPr>
            <w:tcW w:w="834" w:type="dxa"/>
            <w:vAlign w:val="center"/>
          </w:tcPr>
          <w:p w14:paraId="030437F1" w14:textId="77777777" w:rsidR="00D43E16" w:rsidRPr="00C427A1" w:rsidRDefault="00D43E16" w:rsidP="00D43E16">
            <w:pPr>
              <w:pStyle w:val="af1"/>
              <w:jc w:val="center"/>
            </w:pPr>
            <w:r w:rsidRPr="00C427A1">
              <w:t>1002</w:t>
            </w:r>
          </w:p>
        </w:tc>
        <w:tc>
          <w:tcPr>
            <w:tcW w:w="972" w:type="dxa"/>
            <w:shd w:val="clear" w:color="auto" w:fill="auto"/>
            <w:noWrap/>
          </w:tcPr>
          <w:p w14:paraId="53E2DCE2" w14:textId="7EC737FB" w:rsidR="00D43E16" w:rsidRPr="00C427A1" w:rsidRDefault="0087094A" w:rsidP="0087094A">
            <w:pPr>
              <w:pStyle w:val="af1"/>
              <w:jc w:val="center"/>
            </w:pPr>
            <w:r w:rsidRPr="00C427A1">
              <w:t>1</w:t>
            </w:r>
          </w:p>
        </w:tc>
        <w:tc>
          <w:tcPr>
            <w:tcW w:w="1109" w:type="dxa"/>
          </w:tcPr>
          <w:p w14:paraId="4140BD1E" w14:textId="2F117304" w:rsidR="00D43E16" w:rsidRPr="00C427A1" w:rsidRDefault="00D43E16" w:rsidP="00D43E16">
            <w:pPr>
              <w:pStyle w:val="af1"/>
              <w:jc w:val="center"/>
            </w:pPr>
            <w:r w:rsidRPr="00C427A1">
              <w:t>ПЭ</w:t>
            </w:r>
          </w:p>
        </w:tc>
        <w:tc>
          <w:tcPr>
            <w:tcW w:w="972" w:type="dxa"/>
          </w:tcPr>
          <w:p w14:paraId="6BA411C5" w14:textId="0ECA21E6" w:rsidR="00D43E16" w:rsidRPr="00C427A1" w:rsidRDefault="00D43E16" w:rsidP="00D43E16">
            <w:pPr>
              <w:pStyle w:val="af1"/>
              <w:jc w:val="center"/>
            </w:pPr>
            <w:r w:rsidRPr="00C427A1">
              <w:t>Нет</w:t>
            </w:r>
          </w:p>
        </w:tc>
        <w:tc>
          <w:tcPr>
            <w:tcW w:w="973" w:type="dxa"/>
          </w:tcPr>
          <w:p w14:paraId="104AA5A9" w14:textId="73D4135B" w:rsidR="00D43E16" w:rsidRPr="00C427A1" w:rsidRDefault="00D43E16" w:rsidP="00D43E16">
            <w:pPr>
              <w:pStyle w:val="af1"/>
              <w:jc w:val="center"/>
            </w:pPr>
            <w:r w:rsidRPr="00C427A1">
              <w:t>5л</w:t>
            </w:r>
          </w:p>
        </w:tc>
        <w:tc>
          <w:tcPr>
            <w:tcW w:w="972" w:type="dxa"/>
          </w:tcPr>
          <w:p w14:paraId="1AC1F7DF" w14:textId="3BBB8F3F" w:rsidR="00D43E16" w:rsidRPr="00C427A1" w:rsidRDefault="00D43E16" w:rsidP="00D43E16">
            <w:pPr>
              <w:pStyle w:val="af1"/>
              <w:jc w:val="center"/>
            </w:pPr>
            <w:r w:rsidRPr="00C427A1">
              <w:t>4</w:t>
            </w:r>
          </w:p>
        </w:tc>
        <w:tc>
          <w:tcPr>
            <w:tcW w:w="1109" w:type="dxa"/>
            <w:vAlign w:val="center"/>
          </w:tcPr>
          <w:p w14:paraId="1E4EF7B0" w14:textId="4EC9B258" w:rsidR="00D43E16" w:rsidRPr="00C427A1" w:rsidRDefault="00D43E16" w:rsidP="00D43E16">
            <w:pPr>
              <w:pStyle w:val="af1"/>
              <w:jc w:val="center"/>
            </w:pPr>
            <w:r w:rsidRPr="00C427A1">
              <w:t>3</w:t>
            </w:r>
            <w:r w:rsidR="00697179">
              <w:t>, 12</w:t>
            </w:r>
          </w:p>
        </w:tc>
      </w:tr>
      <w:tr w:rsidR="00C427A1" w:rsidRPr="00C427A1" w14:paraId="56794395" w14:textId="77777777" w:rsidTr="00697179">
        <w:trPr>
          <w:trHeight w:val="302"/>
        </w:trPr>
        <w:tc>
          <w:tcPr>
            <w:tcW w:w="7561" w:type="dxa"/>
            <w:shd w:val="clear" w:color="auto" w:fill="auto"/>
            <w:noWrap/>
          </w:tcPr>
          <w:p w14:paraId="266A4AF5" w14:textId="77777777" w:rsidR="00D43E16" w:rsidRPr="00C427A1" w:rsidRDefault="00D43E16" w:rsidP="00D43E16">
            <w:pPr>
              <w:pStyle w:val="af1"/>
              <w:jc w:val="left"/>
            </w:pPr>
            <w:r w:rsidRPr="00C427A1">
              <w:t>признак установки принтера в автомате</w:t>
            </w:r>
          </w:p>
        </w:tc>
        <w:tc>
          <w:tcPr>
            <w:tcW w:w="834" w:type="dxa"/>
            <w:vAlign w:val="center"/>
          </w:tcPr>
          <w:p w14:paraId="56CA64C1" w14:textId="77777777" w:rsidR="00D43E16" w:rsidRPr="00C427A1" w:rsidRDefault="00D43E16" w:rsidP="00D43E16">
            <w:pPr>
              <w:pStyle w:val="af1"/>
              <w:jc w:val="center"/>
            </w:pPr>
            <w:r w:rsidRPr="00C427A1">
              <w:t>1221</w:t>
            </w:r>
          </w:p>
        </w:tc>
        <w:tc>
          <w:tcPr>
            <w:tcW w:w="972" w:type="dxa"/>
            <w:shd w:val="clear" w:color="auto" w:fill="auto"/>
            <w:noWrap/>
            <w:vAlign w:val="center"/>
          </w:tcPr>
          <w:p w14:paraId="2D883275" w14:textId="77777777" w:rsidR="00D43E16" w:rsidRPr="00C427A1" w:rsidRDefault="00D43E16" w:rsidP="00D43E16">
            <w:pPr>
              <w:pStyle w:val="af1"/>
              <w:jc w:val="center"/>
            </w:pPr>
            <w:r w:rsidRPr="00C427A1">
              <w:t>3</w:t>
            </w:r>
          </w:p>
        </w:tc>
        <w:tc>
          <w:tcPr>
            <w:tcW w:w="1109" w:type="dxa"/>
            <w:vAlign w:val="center"/>
          </w:tcPr>
          <w:p w14:paraId="5D046D05" w14:textId="77777777" w:rsidR="00D43E16" w:rsidRPr="00C427A1" w:rsidRDefault="00D43E16" w:rsidP="00D43E16">
            <w:pPr>
              <w:pStyle w:val="af1"/>
              <w:jc w:val="center"/>
            </w:pPr>
            <w:r w:rsidRPr="00C427A1">
              <w:t>ПЭ</w:t>
            </w:r>
          </w:p>
        </w:tc>
        <w:tc>
          <w:tcPr>
            <w:tcW w:w="972" w:type="dxa"/>
            <w:vAlign w:val="center"/>
          </w:tcPr>
          <w:p w14:paraId="0DD753B4" w14:textId="77777777" w:rsidR="00D43E16" w:rsidRPr="00C427A1" w:rsidRDefault="00D43E16" w:rsidP="00D43E16">
            <w:pPr>
              <w:pStyle w:val="af1"/>
              <w:jc w:val="center"/>
            </w:pPr>
            <w:r w:rsidRPr="00C427A1">
              <w:t>Нет</w:t>
            </w:r>
          </w:p>
        </w:tc>
        <w:tc>
          <w:tcPr>
            <w:tcW w:w="973" w:type="dxa"/>
            <w:vAlign w:val="center"/>
          </w:tcPr>
          <w:p w14:paraId="18B2CFAC" w14:textId="77777777" w:rsidR="00D43E16" w:rsidRPr="00C427A1" w:rsidRDefault="00D43E16" w:rsidP="00D43E16">
            <w:pPr>
              <w:pStyle w:val="af1"/>
              <w:jc w:val="center"/>
            </w:pPr>
            <w:r w:rsidRPr="00C427A1">
              <w:t>5л</w:t>
            </w:r>
          </w:p>
        </w:tc>
        <w:tc>
          <w:tcPr>
            <w:tcW w:w="972" w:type="dxa"/>
          </w:tcPr>
          <w:p w14:paraId="1ED5C491" w14:textId="77777777" w:rsidR="00D43E16" w:rsidRPr="00C427A1" w:rsidRDefault="00D43E16" w:rsidP="00D43E16">
            <w:pPr>
              <w:pStyle w:val="af1"/>
              <w:jc w:val="center"/>
            </w:pPr>
            <w:r w:rsidRPr="00C427A1">
              <w:t>4</w:t>
            </w:r>
          </w:p>
        </w:tc>
        <w:tc>
          <w:tcPr>
            <w:tcW w:w="1109" w:type="dxa"/>
            <w:vAlign w:val="center"/>
          </w:tcPr>
          <w:p w14:paraId="09E2A24E" w14:textId="77777777" w:rsidR="00D43E16" w:rsidRPr="00C427A1" w:rsidRDefault="00D43E16" w:rsidP="00D43E16">
            <w:pPr>
              <w:pStyle w:val="af1"/>
              <w:jc w:val="center"/>
            </w:pPr>
            <w:r w:rsidRPr="00C427A1">
              <w:t>–</w:t>
            </w:r>
          </w:p>
        </w:tc>
      </w:tr>
      <w:tr w:rsidR="00C427A1" w:rsidRPr="00C427A1" w14:paraId="01119ADA" w14:textId="77777777" w:rsidTr="00697179">
        <w:trPr>
          <w:trHeight w:val="302"/>
        </w:trPr>
        <w:tc>
          <w:tcPr>
            <w:tcW w:w="7561" w:type="dxa"/>
            <w:shd w:val="clear" w:color="auto" w:fill="auto"/>
            <w:noWrap/>
          </w:tcPr>
          <w:p w14:paraId="05227C48" w14:textId="77777777" w:rsidR="00D43E16" w:rsidRPr="00C427A1" w:rsidRDefault="00D43E16" w:rsidP="00D43E16">
            <w:pPr>
              <w:pStyle w:val="af1"/>
              <w:jc w:val="left"/>
            </w:pPr>
            <w:r w:rsidRPr="00C427A1">
              <w:t>признак АС БСО</w:t>
            </w:r>
          </w:p>
        </w:tc>
        <w:tc>
          <w:tcPr>
            <w:tcW w:w="834" w:type="dxa"/>
            <w:vAlign w:val="center"/>
          </w:tcPr>
          <w:p w14:paraId="17067EC5" w14:textId="77777777" w:rsidR="00D43E16" w:rsidRPr="00C427A1" w:rsidRDefault="00D43E16" w:rsidP="00D43E16">
            <w:pPr>
              <w:pStyle w:val="af1"/>
              <w:jc w:val="center"/>
            </w:pPr>
            <w:r w:rsidRPr="00C427A1">
              <w:t>1110</w:t>
            </w:r>
          </w:p>
        </w:tc>
        <w:tc>
          <w:tcPr>
            <w:tcW w:w="972" w:type="dxa"/>
            <w:shd w:val="clear" w:color="auto" w:fill="auto"/>
            <w:noWrap/>
            <w:vAlign w:val="center"/>
          </w:tcPr>
          <w:p w14:paraId="6F3A1046" w14:textId="77777777" w:rsidR="00D43E16" w:rsidRPr="00C427A1" w:rsidRDefault="00D43E16" w:rsidP="00D43E16">
            <w:pPr>
              <w:pStyle w:val="af1"/>
              <w:jc w:val="center"/>
            </w:pPr>
            <w:r w:rsidRPr="00C427A1">
              <w:t>1</w:t>
            </w:r>
          </w:p>
        </w:tc>
        <w:tc>
          <w:tcPr>
            <w:tcW w:w="1109" w:type="dxa"/>
            <w:vAlign w:val="center"/>
          </w:tcPr>
          <w:p w14:paraId="218F3CED" w14:textId="77777777" w:rsidR="00D43E16" w:rsidRPr="00C427A1" w:rsidRDefault="00D43E16" w:rsidP="00D43E16">
            <w:pPr>
              <w:pStyle w:val="af1"/>
              <w:jc w:val="center"/>
            </w:pPr>
            <w:r w:rsidRPr="00C427A1">
              <w:t>ПЭ</w:t>
            </w:r>
          </w:p>
        </w:tc>
        <w:tc>
          <w:tcPr>
            <w:tcW w:w="972" w:type="dxa"/>
            <w:vAlign w:val="center"/>
          </w:tcPr>
          <w:p w14:paraId="0F210E5E" w14:textId="77777777" w:rsidR="00D43E16" w:rsidRPr="00C427A1" w:rsidRDefault="00D43E16" w:rsidP="00D43E16">
            <w:pPr>
              <w:pStyle w:val="af1"/>
              <w:jc w:val="center"/>
            </w:pPr>
            <w:r w:rsidRPr="00C427A1">
              <w:t>Нет</w:t>
            </w:r>
          </w:p>
        </w:tc>
        <w:tc>
          <w:tcPr>
            <w:tcW w:w="973" w:type="dxa"/>
            <w:vAlign w:val="center"/>
          </w:tcPr>
          <w:p w14:paraId="0230DD75" w14:textId="77777777" w:rsidR="00D43E16" w:rsidRPr="00C427A1" w:rsidRDefault="00D43E16" w:rsidP="00D43E16">
            <w:pPr>
              <w:pStyle w:val="af1"/>
              <w:jc w:val="center"/>
            </w:pPr>
            <w:r w:rsidRPr="00C427A1">
              <w:t>5л</w:t>
            </w:r>
          </w:p>
        </w:tc>
        <w:tc>
          <w:tcPr>
            <w:tcW w:w="972" w:type="dxa"/>
          </w:tcPr>
          <w:p w14:paraId="27AC728D" w14:textId="77777777" w:rsidR="00D43E16" w:rsidRPr="00C427A1" w:rsidRDefault="00D43E16" w:rsidP="00D43E16">
            <w:pPr>
              <w:pStyle w:val="af1"/>
              <w:jc w:val="center"/>
            </w:pPr>
            <w:r w:rsidRPr="00C427A1">
              <w:t>4</w:t>
            </w:r>
          </w:p>
        </w:tc>
        <w:tc>
          <w:tcPr>
            <w:tcW w:w="1109" w:type="dxa"/>
            <w:vAlign w:val="center"/>
          </w:tcPr>
          <w:p w14:paraId="1DB342AD" w14:textId="77777777" w:rsidR="00D43E16" w:rsidRPr="00C427A1" w:rsidRDefault="00D43E16" w:rsidP="00D43E16">
            <w:pPr>
              <w:pStyle w:val="af1"/>
              <w:jc w:val="center"/>
            </w:pPr>
            <w:r w:rsidRPr="00C427A1">
              <w:t>3</w:t>
            </w:r>
          </w:p>
        </w:tc>
      </w:tr>
      <w:tr w:rsidR="00C427A1" w:rsidRPr="00C427A1" w14:paraId="1ECB73E0" w14:textId="77777777" w:rsidTr="00697179">
        <w:trPr>
          <w:trHeight w:val="302"/>
        </w:trPr>
        <w:tc>
          <w:tcPr>
            <w:tcW w:w="7561" w:type="dxa"/>
            <w:shd w:val="clear" w:color="auto" w:fill="auto"/>
            <w:noWrap/>
          </w:tcPr>
          <w:p w14:paraId="1B6E52EC" w14:textId="77777777" w:rsidR="00D43E16" w:rsidRPr="00C427A1" w:rsidRDefault="00D43E16" w:rsidP="00D43E16">
            <w:pPr>
              <w:pStyle w:val="af1"/>
              <w:jc w:val="left"/>
            </w:pPr>
            <w:r w:rsidRPr="00C427A1">
              <w:t>признак шифрования</w:t>
            </w:r>
          </w:p>
        </w:tc>
        <w:tc>
          <w:tcPr>
            <w:tcW w:w="834" w:type="dxa"/>
            <w:vAlign w:val="center"/>
          </w:tcPr>
          <w:p w14:paraId="726FE446" w14:textId="77777777" w:rsidR="00D43E16" w:rsidRPr="00C427A1" w:rsidRDefault="00D43E16" w:rsidP="00D43E16">
            <w:pPr>
              <w:pStyle w:val="af1"/>
              <w:jc w:val="center"/>
            </w:pPr>
            <w:r w:rsidRPr="00C427A1">
              <w:t>1056</w:t>
            </w:r>
          </w:p>
        </w:tc>
        <w:tc>
          <w:tcPr>
            <w:tcW w:w="972" w:type="dxa"/>
            <w:shd w:val="clear" w:color="auto" w:fill="auto"/>
            <w:noWrap/>
            <w:vAlign w:val="center"/>
          </w:tcPr>
          <w:p w14:paraId="49955424" w14:textId="77777777" w:rsidR="00D43E16" w:rsidRPr="00C427A1" w:rsidRDefault="00D43E16" w:rsidP="00D43E16">
            <w:pPr>
              <w:pStyle w:val="af1"/>
              <w:jc w:val="center"/>
            </w:pPr>
            <w:r w:rsidRPr="00C427A1">
              <w:t>1</w:t>
            </w:r>
          </w:p>
        </w:tc>
        <w:tc>
          <w:tcPr>
            <w:tcW w:w="1109" w:type="dxa"/>
            <w:vAlign w:val="center"/>
          </w:tcPr>
          <w:p w14:paraId="00C9D14F" w14:textId="77777777" w:rsidR="00D43E16" w:rsidRPr="00C427A1" w:rsidRDefault="00D43E16" w:rsidP="00D43E16">
            <w:pPr>
              <w:pStyle w:val="af1"/>
              <w:jc w:val="center"/>
            </w:pPr>
            <w:r w:rsidRPr="00C427A1">
              <w:t>ПЭ</w:t>
            </w:r>
          </w:p>
        </w:tc>
        <w:tc>
          <w:tcPr>
            <w:tcW w:w="972" w:type="dxa"/>
            <w:vAlign w:val="center"/>
          </w:tcPr>
          <w:p w14:paraId="596F6A36" w14:textId="77777777" w:rsidR="00D43E16" w:rsidRPr="00C427A1" w:rsidRDefault="00D43E16" w:rsidP="00D43E16">
            <w:pPr>
              <w:pStyle w:val="af1"/>
              <w:jc w:val="center"/>
            </w:pPr>
            <w:r w:rsidRPr="00C427A1">
              <w:t>Нет</w:t>
            </w:r>
          </w:p>
        </w:tc>
        <w:tc>
          <w:tcPr>
            <w:tcW w:w="973" w:type="dxa"/>
            <w:vAlign w:val="center"/>
          </w:tcPr>
          <w:p w14:paraId="224A8165" w14:textId="77777777" w:rsidR="00D43E16" w:rsidRPr="00C427A1" w:rsidRDefault="00D43E16" w:rsidP="00D43E16">
            <w:pPr>
              <w:pStyle w:val="af1"/>
              <w:jc w:val="center"/>
            </w:pPr>
            <w:r w:rsidRPr="00C427A1">
              <w:t>5л</w:t>
            </w:r>
          </w:p>
        </w:tc>
        <w:tc>
          <w:tcPr>
            <w:tcW w:w="972" w:type="dxa"/>
          </w:tcPr>
          <w:p w14:paraId="1F52D496" w14:textId="77777777" w:rsidR="00D43E16" w:rsidRPr="00C427A1" w:rsidRDefault="00D43E16" w:rsidP="00D43E16">
            <w:pPr>
              <w:pStyle w:val="af1"/>
              <w:jc w:val="center"/>
            </w:pPr>
            <w:r w:rsidRPr="00C427A1">
              <w:t>4</w:t>
            </w:r>
          </w:p>
        </w:tc>
        <w:tc>
          <w:tcPr>
            <w:tcW w:w="1109" w:type="dxa"/>
            <w:vAlign w:val="center"/>
          </w:tcPr>
          <w:p w14:paraId="47B2509D" w14:textId="77777777" w:rsidR="00D43E16" w:rsidRPr="00C427A1" w:rsidRDefault="00D43E16" w:rsidP="00D43E16">
            <w:pPr>
              <w:pStyle w:val="af1"/>
              <w:jc w:val="center"/>
            </w:pPr>
            <w:r w:rsidRPr="00C427A1">
              <w:t>3, 9</w:t>
            </w:r>
          </w:p>
        </w:tc>
      </w:tr>
      <w:tr w:rsidR="00C427A1" w:rsidRPr="00C427A1" w14:paraId="79862538" w14:textId="77777777" w:rsidTr="00697179">
        <w:trPr>
          <w:trHeight w:val="302"/>
        </w:trPr>
        <w:tc>
          <w:tcPr>
            <w:tcW w:w="7561" w:type="dxa"/>
            <w:shd w:val="clear" w:color="auto" w:fill="auto"/>
            <w:noWrap/>
          </w:tcPr>
          <w:p w14:paraId="7E290DDF" w14:textId="77777777" w:rsidR="00D43E16" w:rsidRPr="00C427A1" w:rsidRDefault="00D43E16" w:rsidP="00D43E16">
            <w:pPr>
              <w:pStyle w:val="af1"/>
              <w:jc w:val="left"/>
            </w:pPr>
            <w:r w:rsidRPr="00C427A1">
              <w:lastRenderedPageBreak/>
              <w:t>признак автоматического режима</w:t>
            </w:r>
          </w:p>
        </w:tc>
        <w:tc>
          <w:tcPr>
            <w:tcW w:w="834" w:type="dxa"/>
            <w:vAlign w:val="center"/>
          </w:tcPr>
          <w:p w14:paraId="08061861" w14:textId="77777777" w:rsidR="00D43E16" w:rsidRPr="00C427A1" w:rsidRDefault="00D43E16" w:rsidP="00D43E16">
            <w:pPr>
              <w:pStyle w:val="af1"/>
              <w:jc w:val="center"/>
            </w:pPr>
            <w:r w:rsidRPr="00C427A1">
              <w:t>1001</w:t>
            </w:r>
          </w:p>
        </w:tc>
        <w:tc>
          <w:tcPr>
            <w:tcW w:w="972" w:type="dxa"/>
            <w:shd w:val="clear" w:color="auto" w:fill="auto"/>
            <w:noWrap/>
            <w:vAlign w:val="center"/>
          </w:tcPr>
          <w:p w14:paraId="6CE1F829" w14:textId="77777777" w:rsidR="00D43E16" w:rsidRPr="00C427A1" w:rsidRDefault="00D43E16" w:rsidP="00D43E16">
            <w:pPr>
              <w:pStyle w:val="af1"/>
              <w:jc w:val="center"/>
            </w:pPr>
            <w:r w:rsidRPr="00C427A1">
              <w:t>1</w:t>
            </w:r>
          </w:p>
        </w:tc>
        <w:tc>
          <w:tcPr>
            <w:tcW w:w="1109" w:type="dxa"/>
            <w:vAlign w:val="center"/>
          </w:tcPr>
          <w:p w14:paraId="33FA1C34" w14:textId="77777777" w:rsidR="00D43E16" w:rsidRPr="00C427A1" w:rsidRDefault="00D43E16" w:rsidP="00D43E16">
            <w:pPr>
              <w:pStyle w:val="af1"/>
              <w:jc w:val="center"/>
            </w:pPr>
            <w:r w:rsidRPr="00C427A1">
              <w:t>ПЭ</w:t>
            </w:r>
          </w:p>
        </w:tc>
        <w:tc>
          <w:tcPr>
            <w:tcW w:w="972" w:type="dxa"/>
            <w:vAlign w:val="center"/>
          </w:tcPr>
          <w:p w14:paraId="1D18D288" w14:textId="77777777" w:rsidR="00D43E16" w:rsidRPr="00C427A1" w:rsidRDefault="00D43E16" w:rsidP="00D43E16">
            <w:pPr>
              <w:pStyle w:val="af1"/>
              <w:jc w:val="center"/>
            </w:pPr>
            <w:r w:rsidRPr="00C427A1">
              <w:t>Нет</w:t>
            </w:r>
          </w:p>
        </w:tc>
        <w:tc>
          <w:tcPr>
            <w:tcW w:w="973" w:type="dxa"/>
            <w:vAlign w:val="center"/>
          </w:tcPr>
          <w:p w14:paraId="5C516480" w14:textId="77777777" w:rsidR="00D43E16" w:rsidRPr="00C427A1" w:rsidRDefault="00D43E16" w:rsidP="00D43E16">
            <w:pPr>
              <w:pStyle w:val="af1"/>
              <w:jc w:val="center"/>
            </w:pPr>
            <w:r w:rsidRPr="00C427A1">
              <w:t>5л</w:t>
            </w:r>
          </w:p>
        </w:tc>
        <w:tc>
          <w:tcPr>
            <w:tcW w:w="972" w:type="dxa"/>
          </w:tcPr>
          <w:p w14:paraId="39896C13" w14:textId="77777777" w:rsidR="00D43E16" w:rsidRPr="00C427A1" w:rsidRDefault="00D43E16" w:rsidP="00D43E16">
            <w:pPr>
              <w:pStyle w:val="af1"/>
              <w:jc w:val="center"/>
            </w:pPr>
            <w:r w:rsidRPr="00C427A1">
              <w:t>4</w:t>
            </w:r>
          </w:p>
        </w:tc>
        <w:tc>
          <w:tcPr>
            <w:tcW w:w="1109" w:type="dxa"/>
            <w:vAlign w:val="center"/>
          </w:tcPr>
          <w:p w14:paraId="6803EC1E" w14:textId="77777777" w:rsidR="00D43E16" w:rsidRPr="00C427A1" w:rsidRDefault="00D43E16" w:rsidP="00D43E16">
            <w:pPr>
              <w:pStyle w:val="af1"/>
              <w:jc w:val="center"/>
            </w:pPr>
            <w:r w:rsidRPr="00C427A1">
              <w:t>3</w:t>
            </w:r>
          </w:p>
        </w:tc>
      </w:tr>
      <w:tr w:rsidR="00C427A1" w:rsidRPr="00C427A1" w14:paraId="0EC8BF67" w14:textId="77777777" w:rsidTr="00697179">
        <w:trPr>
          <w:trHeight w:val="302"/>
        </w:trPr>
        <w:tc>
          <w:tcPr>
            <w:tcW w:w="7561" w:type="dxa"/>
            <w:shd w:val="clear" w:color="auto" w:fill="auto"/>
            <w:noWrap/>
          </w:tcPr>
          <w:p w14:paraId="2A4ECBE2" w14:textId="77777777" w:rsidR="00D43E16" w:rsidRPr="00C427A1" w:rsidRDefault="00D43E16" w:rsidP="00D43E16">
            <w:pPr>
              <w:pStyle w:val="af1"/>
              <w:jc w:val="left"/>
            </w:pPr>
            <w:r w:rsidRPr="00C427A1">
              <w:t>признак ККТ для расчетов только в Интернет</w:t>
            </w:r>
          </w:p>
        </w:tc>
        <w:tc>
          <w:tcPr>
            <w:tcW w:w="834" w:type="dxa"/>
            <w:vAlign w:val="center"/>
          </w:tcPr>
          <w:p w14:paraId="2BF05E5E" w14:textId="77777777" w:rsidR="00D43E16" w:rsidRPr="00C427A1" w:rsidRDefault="00D43E16" w:rsidP="00D43E16">
            <w:pPr>
              <w:pStyle w:val="af1"/>
              <w:jc w:val="center"/>
            </w:pPr>
            <w:r w:rsidRPr="00C427A1">
              <w:t>1108</w:t>
            </w:r>
          </w:p>
        </w:tc>
        <w:tc>
          <w:tcPr>
            <w:tcW w:w="972" w:type="dxa"/>
            <w:shd w:val="clear" w:color="auto" w:fill="auto"/>
            <w:noWrap/>
            <w:vAlign w:val="center"/>
          </w:tcPr>
          <w:p w14:paraId="3F60F7A4" w14:textId="77777777" w:rsidR="00D43E16" w:rsidRPr="00C427A1" w:rsidRDefault="00D43E16" w:rsidP="00D43E16">
            <w:pPr>
              <w:pStyle w:val="af1"/>
              <w:jc w:val="center"/>
            </w:pPr>
            <w:r w:rsidRPr="00C427A1">
              <w:t>1</w:t>
            </w:r>
          </w:p>
        </w:tc>
        <w:tc>
          <w:tcPr>
            <w:tcW w:w="1109" w:type="dxa"/>
            <w:vAlign w:val="center"/>
          </w:tcPr>
          <w:p w14:paraId="060930F6" w14:textId="77777777" w:rsidR="00D43E16" w:rsidRPr="00C427A1" w:rsidRDefault="00D43E16" w:rsidP="00D43E16">
            <w:pPr>
              <w:pStyle w:val="af1"/>
              <w:jc w:val="center"/>
            </w:pPr>
            <w:r w:rsidRPr="00C427A1">
              <w:t>ПЭ</w:t>
            </w:r>
          </w:p>
        </w:tc>
        <w:tc>
          <w:tcPr>
            <w:tcW w:w="972" w:type="dxa"/>
            <w:vAlign w:val="center"/>
          </w:tcPr>
          <w:p w14:paraId="29A813CD" w14:textId="77777777" w:rsidR="00D43E16" w:rsidRPr="00C427A1" w:rsidRDefault="00D43E16" w:rsidP="00D43E16">
            <w:pPr>
              <w:pStyle w:val="af1"/>
              <w:jc w:val="center"/>
            </w:pPr>
            <w:r w:rsidRPr="00C427A1">
              <w:t>Нет</w:t>
            </w:r>
          </w:p>
        </w:tc>
        <w:tc>
          <w:tcPr>
            <w:tcW w:w="973" w:type="dxa"/>
            <w:vAlign w:val="center"/>
          </w:tcPr>
          <w:p w14:paraId="300C6F6C" w14:textId="77777777" w:rsidR="00D43E16" w:rsidRPr="00C427A1" w:rsidRDefault="00D43E16" w:rsidP="00D43E16">
            <w:pPr>
              <w:pStyle w:val="af1"/>
              <w:jc w:val="center"/>
            </w:pPr>
            <w:r w:rsidRPr="00C427A1">
              <w:t>5л</w:t>
            </w:r>
          </w:p>
        </w:tc>
        <w:tc>
          <w:tcPr>
            <w:tcW w:w="972" w:type="dxa"/>
          </w:tcPr>
          <w:p w14:paraId="681B54CE" w14:textId="77777777" w:rsidR="00D43E16" w:rsidRPr="00C427A1" w:rsidRDefault="00D43E16" w:rsidP="00D43E16">
            <w:pPr>
              <w:pStyle w:val="af1"/>
              <w:jc w:val="center"/>
            </w:pPr>
            <w:r w:rsidRPr="00C427A1">
              <w:t>4</w:t>
            </w:r>
          </w:p>
        </w:tc>
        <w:tc>
          <w:tcPr>
            <w:tcW w:w="1109" w:type="dxa"/>
            <w:vAlign w:val="center"/>
          </w:tcPr>
          <w:p w14:paraId="7B91431E" w14:textId="77777777" w:rsidR="00D43E16" w:rsidRPr="00C427A1" w:rsidRDefault="00D43E16" w:rsidP="00D43E16">
            <w:pPr>
              <w:pStyle w:val="af1"/>
              <w:jc w:val="center"/>
            </w:pPr>
            <w:r w:rsidRPr="00C427A1">
              <w:t>3</w:t>
            </w:r>
          </w:p>
        </w:tc>
      </w:tr>
      <w:tr w:rsidR="00C427A1" w:rsidRPr="00C427A1" w14:paraId="7B74D810" w14:textId="77777777" w:rsidTr="00697179">
        <w:trPr>
          <w:trHeight w:val="302"/>
        </w:trPr>
        <w:tc>
          <w:tcPr>
            <w:tcW w:w="7561" w:type="dxa"/>
            <w:shd w:val="clear" w:color="auto" w:fill="auto"/>
            <w:noWrap/>
            <w:hideMark/>
          </w:tcPr>
          <w:p w14:paraId="46637C4E" w14:textId="77777777" w:rsidR="00D43E16" w:rsidRPr="00C427A1" w:rsidRDefault="00D43E16" w:rsidP="00D43E16">
            <w:pPr>
              <w:pStyle w:val="af1"/>
              <w:jc w:val="left"/>
            </w:pPr>
            <w:r w:rsidRPr="00C427A1">
              <w:t>номер автомата</w:t>
            </w:r>
          </w:p>
        </w:tc>
        <w:tc>
          <w:tcPr>
            <w:tcW w:w="834" w:type="dxa"/>
            <w:vAlign w:val="center"/>
          </w:tcPr>
          <w:p w14:paraId="71A4846A" w14:textId="77777777" w:rsidR="00D43E16" w:rsidRPr="00C427A1" w:rsidRDefault="00D43E16" w:rsidP="00D43E16">
            <w:pPr>
              <w:pStyle w:val="af1"/>
              <w:jc w:val="center"/>
              <w:rPr>
                <w:lang w:val="en-US"/>
              </w:rPr>
            </w:pPr>
            <w:r w:rsidRPr="00C427A1">
              <w:rPr>
                <w:lang w:val="en-US"/>
              </w:rPr>
              <w:t>1036</w:t>
            </w:r>
          </w:p>
        </w:tc>
        <w:tc>
          <w:tcPr>
            <w:tcW w:w="972" w:type="dxa"/>
            <w:shd w:val="clear" w:color="auto" w:fill="auto"/>
            <w:noWrap/>
            <w:vAlign w:val="center"/>
          </w:tcPr>
          <w:p w14:paraId="4F78CCAB" w14:textId="77777777" w:rsidR="00D43E16" w:rsidRPr="00C427A1" w:rsidRDefault="00D43E16" w:rsidP="00D43E16">
            <w:pPr>
              <w:pStyle w:val="af1"/>
              <w:jc w:val="center"/>
            </w:pPr>
            <w:r w:rsidRPr="00C427A1">
              <w:t>2</w:t>
            </w:r>
          </w:p>
        </w:tc>
        <w:tc>
          <w:tcPr>
            <w:tcW w:w="1109" w:type="dxa"/>
            <w:vAlign w:val="center"/>
          </w:tcPr>
          <w:p w14:paraId="6850A731" w14:textId="77777777" w:rsidR="00D43E16" w:rsidRPr="00C427A1" w:rsidRDefault="00D43E16" w:rsidP="00D43E16">
            <w:pPr>
              <w:pStyle w:val="af1"/>
              <w:jc w:val="center"/>
            </w:pPr>
            <w:r w:rsidRPr="00C427A1">
              <w:t>ПЭ</w:t>
            </w:r>
          </w:p>
        </w:tc>
        <w:tc>
          <w:tcPr>
            <w:tcW w:w="972" w:type="dxa"/>
            <w:vAlign w:val="center"/>
          </w:tcPr>
          <w:p w14:paraId="792AF24A" w14:textId="77777777" w:rsidR="00D43E16" w:rsidRPr="00C427A1" w:rsidRDefault="00D43E16" w:rsidP="00D43E16">
            <w:pPr>
              <w:pStyle w:val="af1"/>
              <w:jc w:val="center"/>
            </w:pPr>
            <w:r w:rsidRPr="00C427A1">
              <w:t>Нет</w:t>
            </w:r>
          </w:p>
        </w:tc>
        <w:tc>
          <w:tcPr>
            <w:tcW w:w="973" w:type="dxa"/>
            <w:vAlign w:val="center"/>
          </w:tcPr>
          <w:p w14:paraId="7F9E0BDF" w14:textId="77777777" w:rsidR="00D43E16" w:rsidRPr="00C427A1" w:rsidRDefault="00D43E16" w:rsidP="00D43E16">
            <w:pPr>
              <w:pStyle w:val="af1"/>
              <w:jc w:val="center"/>
            </w:pPr>
            <w:r w:rsidRPr="00C427A1">
              <w:t>5л</w:t>
            </w:r>
          </w:p>
        </w:tc>
        <w:tc>
          <w:tcPr>
            <w:tcW w:w="972" w:type="dxa"/>
          </w:tcPr>
          <w:p w14:paraId="6D3A681D" w14:textId="77777777" w:rsidR="00D43E16" w:rsidRPr="00C427A1" w:rsidRDefault="00D43E16" w:rsidP="00D43E16">
            <w:pPr>
              <w:pStyle w:val="af1"/>
              <w:jc w:val="center"/>
            </w:pPr>
            <w:r w:rsidRPr="00C427A1">
              <w:t>4</w:t>
            </w:r>
          </w:p>
        </w:tc>
        <w:tc>
          <w:tcPr>
            <w:tcW w:w="1109" w:type="dxa"/>
            <w:vAlign w:val="center"/>
          </w:tcPr>
          <w:p w14:paraId="74B91558" w14:textId="77777777" w:rsidR="00D43E16" w:rsidRPr="00C427A1" w:rsidRDefault="00D43E16" w:rsidP="00D43E16">
            <w:pPr>
              <w:pStyle w:val="af1"/>
              <w:jc w:val="center"/>
            </w:pPr>
            <w:r w:rsidRPr="00C427A1">
              <w:t>5, 8</w:t>
            </w:r>
          </w:p>
        </w:tc>
      </w:tr>
      <w:tr w:rsidR="00C427A1" w:rsidRPr="00C427A1" w14:paraId="42A8A59E" w14:textId="77777777" w:rsidTr="00697179">
        <w:trPr>
          <w:trHeight w:val="302"/>
        </w:trPr>
        <w:tc>
          <w:tcPr>
            <w:tcW w:w="7561" w:type="dxa"/>
            <w:tcBorders>
              <w:top w:val="single" w:sz="4" w:space="0" w:color="auto"/>
              <w:left w:val="single" w:sz="4" w:space="0" w:color="auto"/>
              <w:bottom w:val="single" w:sz="4" w:space="0" w:color="auto"/>
              <w:right w:val="single" w:sz="4" w:space="0" w:color="auto"/>
            </w:tcBorders>
            <w:shd w:val="clear" w:color="auto" w:fill="auto"/>
            <w:noWrap/>
          </w:tcPr>
          <w:p w14:paraId="4C91CAD5" w14:textId="77777777" w:rsidR="00D43E16" w:rsidRPr="00C427A1" w:rsidRDefault="00D43E16" w:rsidP="00D43E16">
            <w:pPr>
              <w:pStyle w:val="af1"/>
              <w:jc w:val="left"/>
            </w:pPr>
            <w:r w:rsidRPr="00C427A1">
              <w:t>продажа подакцизного товара</w:t>
            </w:r>
          </w:p>
        </w:tc>
        <w:tc>
          <w:tcPr>
            <w:tcW w:w="834" w:type="dxa"/>
            <w:tcBorders>
              <w:top w:val="single" w:sz="4" w:space="0" w:color="auto"/>
              <w:left w:val="single" w:sz="4" w:space="0" w:color="auto"/>
              <w:bottom w:val="single" w:sz="4" w:space="0" w:color="auto"/>
              <w:right w:val="single" w:sz="4" w:space="0" w:color="auto"/>
            </w:tcBorders>
            <w:vAlign w:val="center"/>
          </w:tcPr>
          <w:p w14:paraId="101F3250" w14:textId="77777777" w:rsidR="00D43E16" w:rsidRPr="00C427A1" w:rsidRDefault="00D43E16" w:rsidP="00D43E16">
            <w:pPr>
              <w:pStyle w:val="af1"/>
              <w:jc w:val="center"/>
            </w:pPr>
            <w:r w:rsidRPr="00C427A1">
              <w:t>1207</w:t>
            </w:r>
          </w:p>
        </w:tc>
        <w:tc>
          <w:tcPr>
            <w:tcW w:w="9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D9CDE1" w14:textId="77777777" w:rsidR="00D43E16" w:rsidRPr="00C427A1" w:rsidRDefault="00D43E16" w:rsidP="00D43E16">
            <w:pPr>
              <w:pStyle w:val="af1"/>
              <w:jc w:val="center"/>
            </w:pPr>
            <w:r w:rsidRPr="00C427A1">
              <w:t>5</w:t>
            </w:r>
          </w:p>
        </w:tc>
        <w:tc>
          <w:tcPr>
            <w:tcW w:w="1109" w:type="dxa"/>
            <w:tcBorders>
              <w:top w:val="single" w:sz="4" w:space="0" w:color="auto"/>
              <w:left w:val="single" w:sz="4" w:space="0" w:color="auto"/>
              <w:bottom w:val="single" w:sz="4" w:space="0" w:color="auto"/>
              <w:right w:val="single" w:sz="4" w:space="0" w:color="auto"/>
            </w:tcBorders>
            <w:vAlign w:val="center"/>
          </w:tcPr>
          <w:p w14:paraId="19BBE7AA" w14:textId="77777777" w:rsidR="00D43E16" w:rsidRPr="00C427A1" w:rsidRDefault="00D43E16" w:rsidP="00D43E16">
            <w:pPr>
              <w:pStyle w:val="af1"/>
              <w:jc w:val="center"/>
            </w:pPr>
            <w:r w:rsidRPr="00C427A1">
              <w:t>ПЭ</w:t>
            </w:r>
          </w:p>
        </w:tc>
        <w:tc>
          <w:tcPr>
            <w:tcW w:w="972" w:type="dxa"/>
            <w:tcBorders>
              <w:top w:val="single" w:sz="4" w:space="0" w:color="auto"/>
              <w:left w:val="single" w:sz="4" w:space="0" w:color="auto"/>
              <w:bottom w:val="single" w:sz="4" w:space="0" w:color="auto"/>
              <w:right w:val="single" w:sz="4" w:space="0" w:color="auto"/>
            </w:tcBorders>
            <w:vAlign w:val="center"/>
          </w:tcPr>
          <w:p w14:paraId="58B31DB4" w14:textId="77777777" w:rsidR="00D43E16" w:rsidRPr="00C427A1" w:rsidRDefault="00D43E16" w:rsidP="00D43E16">
            <w:pPr>
              <w:pStyle w:val="af1"/>
              <w:jc w:val="center"/>
            </w:pPr>
            <w:r w:rsidRPr="00C427A1">
              <w:t>Нет</w:t>
            </w:r>
          </w:p>
        </w:tc>
        <w:tc>
          <w:tcPr>
            <w:tcW w:w="973" w:type="dxa"/>
            <w:tcBorders>
              <w:top w:val="single" w:sz="4" w:space="0" w:color="auto"/>
              <w:left w:val="single" w:sz="4" w:space="0" w:color="auto"/>
              <w:bottom w:val="single" w:sz="4" w:space="0" w:color="auto"/>
              <w:right w:val="single" w:sz="4" w:space="0" w:color="auto"/>
            </w:tcBorders>
            <w:vAlign w:val="center"/>
          </w:tcPr>
          <w:p w14:paraId="6A875E07" w14:textId="77777777" w:rsidR="00D43E16" w:rsidRPr="00C427A1" w:rsidRDefault="00D43E16" w:rsidP="00D43E16">
            <w:pPr>
              <w:pStyle w:val="af1"/>
              <w:jc w:val="center"/>
            </w:pPr>
            <w:r w:rsidRPr="00C427A1">
              <w:t>5л</w:t>
            </w:r>
          </w:p>
        </w:tc>
        <w:tc>
          <w:tcPr>
            <w:tcW w:w="972" w:type="dxa"/>
            <w:tcBorders>
              <w:top w:val="single" w:sz="4" w:space="0" w:color="auto"/>
              <w:left w:val="single" w:sz="4" w:space="0" w:color="auto"/>
              <w:bottom w:val="single" w:sz="4" w:space="0" w:color="auto"/>
              <w:right w:val="single" w:sz="4" w:space="0" w:color="auto"/>
            </w:tcBorders>
          </w:tcPr>
          <w:p w14:paraId="662F1200" w14:textId="01B05177" w:rsidR="00D43E16" w:rsidRPr="00C427A1" w:rsidRDefault="00D43E16" w:rsidP="00D43E16">
            <w:pPr>
              <w:pStyle w:val="af1"/>
              <w:jc w:val="center"/>
            </w:pPr>
            <w:r w:rsidRPr="00C427A1">
              <w:t>4</w:t>
            </w:r>
          </w:p>
        </w:tc>
        <w:tc>
          <w:tcPr>
            <w:tcW w:w="1109" w:type="dxa"/>
            <w:tcBorders>
              <w:top w:val="single" w:sz="4" w:space="0" w:color="auto"/>
              <w:left w:val="single" w:sz="4" w:space="0" w:color="auto"/>
              <w:bottom w:val="single" w:sz="4" w:space="0" w:color="auto"/>
              <w:right w:val="single" w:sz="4" w:space="0" w:color="auto"/>
            </w:tcBorders>
            <w:vAlign w:val="center"/>
          </w:tcPr>
          <w:p w14:paraId="36D27393" w14:textId="77777777" w:rsidR="00D43E16" w:rsidRPr="00C427A1" w:rsidRDefault="00D43E16" w:rsidP="00D43E16">
            <w:pPr>
              <w:pStyle w:val="af1"/>
              <w:jc w:val="center"/>
            </w:pPr>
            <w:r w:rsidRPr="00C427A1">
              <w:t>3, 10</w:t>
            </w:r>
          </w:p>
        </w:tc>
      </w:tr>
      <w:tr w:rsidR="00C427A1" w:rsidRPr="00C427A1" w14:paraId="31C6A684" w14:textId="77777777" w:rsidTr="00697179">
        <w:trPr>
          <w:trHeight w:val="302"/>
        </w:trPr>
        <w:tc>
          <w:tcPr>
            <w:tcW w:w="7561" w:type="dxa"/>
            <w:tcBorders>
              <w:top w:val="single" w:sz="4" w:space="0" w:color="auto"/>
              <w:left w:val="single" w:sz="4" w:space="0" w:color="auto"/>
              <w:bottom w:val="single" w:sz="4" w:space="0" w:color="auto"/>
              <w:right w:val="single" w:sz="4" w:space="0" w:color="auto"/>
            </w:tcBorders>
            <w:shd w:val="clear" w:color="auto" w:fill="auto"/>
            <w:noWrap/>
          </w:tcPr>
          <w:p w14:paraId="5AE688B8" w14:textId="77777777" w:rsidR="00D43E16" w:rsidRPr="00C427A1" w:rsidRDefault="00D43E16" w:rsidP="00D43E16">
            <w:pPr>
              <w:pStyle w:val="af1"/>
              <w:jc w:val="left"/>
            </w:pPr>
            <w:r w:rsidRPr="00C427A1">
              <w:t>признак расчетов за услуги</w:t>
            </w:r>
          </w:p>
        </w:tc>
        <w:tc>
          <w:tcPr>
            <w:tcW w:w="834" w:type="dxa"/>
            <w:tcBorders>
              <w:top w:val="single" w:sz="4" w:space="0" w:color="auto"/>
              <w:left w:val="single" w:sz="4" w:space="0" w:color="auto"/>
              <w:bottom w:val="single" w:sz="4" w:space="0" w:color="auto"/>
              <w:right w:val="single" w:sz="4" w:space="0" w:color="auto"/>
            </w:tcBorders>
            <w:vAlign w:val="center"/>
          </w:tcPr>
          <w:p w14:paraId="5917F161" w14:textId="77777777" w:rsidR="00D43E16" w:rsidRPr="00C427A1" w:rsidRDefault="00D43E16" w:rsidP="00D43E16">
            <w:pPr>
              <w:pStyle w:val="af1"/>
              <w:jc w:val="center"/>
            </w:pPr>
            <w:r w:rsidRPr="00C427A1">
              <w:t>1109</w:t>
            </w:r>
          </w:p>
        </w:tc>
        <w:tc>
          <w:tcPr>
            <w:tcW w:w="9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93FDB8" w14:textId="77777777" w:rsidR="00D43E16" w:rsidRPr="00C427A1" w:rsidRDefault="00D43E16" w:rsidP="00D43E16">
            <w:pPr>
              <w:pStyle w:val="af1"/>
              <w:jc w:val="center"/>
            </w:pPr>
            <w:r w:rsidRPr="00C427A1">
              <w:t>7</w:t>
            </w:r>
          </w:p>
        </w:tc>
        <w:tc>
          <w:tcPr>
            <w:tcW w:w="1109" w:type="dxa"/>
            <w:tcBorders>
              <w:top w:val="single" w:sz="4" w:space="0" w:color="auto"/>
              <w:left w:val="single" w:sz="4" w:space="0" w:color="auto"/>
              <w:bottom w:val="single" w:sz="4" w:space="0" w:color="auto"/>
              <w:right w:val="single" w:sz="4" w:space="0" w:color="auto"/>
            </w:tcBorders>
            <w:vAlign w:val="center"/>
          </w:tcPr>
          <w:p w14:paraId="76792966" w14:textId="77777777" w:rsidR="00D43E16" w:rsidRPr="00C427A1" w:rsidRDefault="00D43E16" w:rsidP="00D43E16">
            <w:pPr>
              <w:pStyle w:val="af1"/>
              <w:jc w:val="center"/>
            </w:pPr>
            <w:r w:rsidRPr="00C427A1">
              <w:t>ПЭ</w:t>
            </w:r>
          </w:p>
        </w:tc>
        <w:tc>
          <w:tcPr>
            <w:tcW w:w="972" w:type="dxa"/>
            <w:tcBorders>
              <w:top w:val="single" w:sz="4" w:space="0" w:color="auto"/>
              <w:left w:val="single" w:sz="4" w:space="0" w:color="auto"/>
              <w:bottom w:val="single" w:sz="4" w:space="0" w:color="auto"/>
              <w:right w:val="single" w:sz="4" w:space="0" w:color="auto"/>
            </w:tcBorders>
            <w:vAlign w:val="center"/>
          </w:tcPr>
          <w:p w14:paraId="213618AE" w14:textId="77777777" w:rsidR="00D43E16" w:rsidRPr="00C427A1" w:rsidRDefault="00D43E16" w:rsidP="00D43E16">
            <w:pPr>
              <w:pStyle w:val="af1"/>
              <w:jc w:val="center"/>
            </w:pPr>
            <w:r w:rsidRPr="00C427A1">
              <w:t>Нет</w:t>
            </w:r>
          </w:p>
        </w:tc>
        <w:tc>
          <w:tcPr>
            <w:tcW w:w="973" w:type="dxa"/>
            <w:tcBorders>
              <w:top w:val="single" w:sz="4" w:space="0" w:color="auto"/>
              <w:left w:val="single" w:sz="4" w:space="0" w:color="auto"/>
              <w:bottom w:val="single" w:sz="4" w:space="0" w:color="auto"/>
              <w:right w:val="single" w:sz="4" w:space="0" w:color="auto"/>
            </w:tcBorders>
            <w:vAlign w:val="center"/>
          </w:tcPr>
          <w:p w14:paraId="335D90F8" w14:textId="77777777" w:rsidR="00D43E16" w:rsidRPr="00C427A1" w:rsidRDefault="00D43E16" w:rsidP="00D43E16">
            <w:pPr>
              <w:pStyle w:val="af1"/>
              <w:jc w:val="center"/>
            </w:pPr>
            <w:r w:rsidRPr="00C427A1">
              <w:t>5л</w:t>
            </w:r>
          </w:p>
        </w:tc>
        <w:tc>
          <w:tcPr>
            <w:tcW w:w="972" w:type="dxa"/>
            <w:tcBorders>
              <w:top w:val="single" w:sz="4" w:space="0" w:color="auto"/>
              <w:left w:val="single" w:sz="4" w:space="0" w:color="auto"/>
              <w:bottom w:val="single" w:sz="4" w:space="0" w:color="auto"/>
              <w:right w:val="single" w:sz="4" w:space="0" w:color="auto"/>
            </w:tcBorders>
          </w:tcPr>
          <w:p w14:paraId="278F580E" w14:textId="77777777" w:rsidR="00D43E16" w:rsidRPr="00C427A1" w:rsidRDefault="00D43E16" w:rsidP="00D43E16">
            <w:pPr>
              <w:pStyle w:val="af1"/>
              <w:jc w:val="center"/>
            </w:pPr>
            <w:r w:rsidRPr="00C427A1">
              <w:t>4</w:t>
            </w:r>
          </w:p>
        </w:tc>
        <w:tc>
          <w:tcPr>
            <w:tcW w:w="1109" w:type="dxa"/>
            <w:tcBorders>
              <w:top w:val="single" w:sz="4" w:space="0" w:color="auto"/>
              <w:left w:val="single" w:sz="4" w:space="0" w:color="auto"/>
              <w:bottom w:val="single" w:sz="4" w:space="0" w:color="auto"/>
              <w:right w:val="single" w:sz="4" w:space="0" w:color="auto"/>
            </w:tcBorders>
            <w:vAlign w:val="center"/>
          </w:tcPr>
          <w:p w14:paraId="4131E262" w14:textId="77777777" w:rsidR="00D43E16" w:rsidRPr="00C427A1" w:rsidRDefault="00D43E16" w:rsidP="00D43E16">
            <w:pPr>
              <w:pStyle w:val="af1"/>
              <w:jc w:val="center"/>
            </w:pPr>
            <w:r w:rsidRPr="00C427A1">
              <w:t>3</w:t>
            </w:r>
          </w:p>
        </w:tc>
      </w:tr>
      <w:tr w:rsidR="00C427A1" w:rsidRPr="00C427A1" w14:paraId="72424A8B" w14:textId="77777777" w:rsidTr="00697179">
        <w:trPr>
          <w:trHeight w:val="302"/>
        </w:trPr>
        <w:tc>
          <w:tcPr>
            <w:tcW w:w="7561" w:type="dxa"/>
            <w:tcBorders>
              <w:top w:val="single" w:sz="4" w:space="0" w:color="auto"/>
              <w:left w:val="single" w:sz="4" w:space="0" w:color="auto"/>
              <w:bottom w:val="single" w:sz="4" w:space="0" w:color="auto"/>
              <w:right w:val="single" w:sz="4" w:space="0" w:color="auto"/>
            </w:tcBorders>
            <w:shd w:val="clear" w:color="auto" w:fill="auto"/>
            <w:noWrap/>
          </w:tcPr>
          <w:p w14:paraId="2CEED26C" w14:textId="77777777" w:rsidR="00D43E16" w:rsidRPr="00C427A1" w:rsidRDefault="00D43E16" w:rsidP="00D43E16">
            <w:pPr>
              <w:pStyle w:val="af1"/>
              <w:jc w:val="left"/>
            </w:pPr>
            <w:r w:rsidRPr="00C427A1">
              <w:t>признак проведения азартных игр</w:t>
            </w:r>
          </w:p>
        </w:tc>
        <w:tc>
          <w:tcPr>
            <w:tcW w:w="834" w:type="dxa"/>
            <w:tcBorders>
              <w:top w:val="single" w:sz="4" w:space="0" w:color="auto"/>
              <w:left w:val="single" w:sz="4" w:space="0" w:color="auto"/>
              <w:bottom w:val="single" w:sz="4" w:space="0" w:color="auto"/>
              <w:right w:val="single" w:sz="4" w:space="0" w:color="auto"/>
            </w:tcBorders>
            <w:vAlign w:val="center"/>
          </w:tcPr>
          <w:p w14:paraId="610B431D" w14:textId="77777777" w:rsidR="00D43E16" w:rsidRPr="00C427A1" w:rsidRDefault="00D43E16" w:rsidP="00D43E16">
            <w:pPr>
              <w:pStyle w:val="af1"/>
              <w:jc w:val="center"/>
            </w:pPr>
            <w:r w:rsidRPr="00C427A1">
              <w:t>1193</w:t>
            </w:r>
          </w:p>
        </w:tc>
        <w:tc>
          <w:tcPr>
            <w:tcW w:w="9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1A8D20" w14:textId="77777777" w:rsidR="00D43E16" w:rsidRPr="00C427A1" w:rsidRDefault="00D43E16" w:rsidP="00D43E16">
            <w:pPr>
              <w:pStyle w:val="af1"/>
              <w:jc w:val="center"/>
            </w:pPr>
            <w:r w:rsidRPr="00C427A1">
              <w:t>5</w:t>
            </w:r>
          </w:p>
        </w:tc>
        <w:tc>
          <w:tcPr>
            <w:tcW w:w="1109" w:type="dxa"/>
            <w:tcBorders>
              <w:top w:val="single" w:sz="4" w:space="0" w:color="auto"/>
              <w:left w:val="single" w:sz="4" w:space="0" w:color="auto"/>
              <w:bottom w:val="single" w:sz="4" w:space="0" w:color="auto"/>
              <w:right w:val="single" w:sz="4" w:space="0" w:color="auto"/>
            </w:tcBorders>
            <w:vAlign w:val="center"/>
          </w:tcPr>
          <w:p w14:paraId="7DA4B314" w14:textId="77777777" w:rsidR="00D43E16" w:rsidRPr="00C427A1" w:rsidRDefault="00D43E16" w:rsidP="00D43E16">
            <w:pPr>
              <w:pStyle w:val="af1"/>
              <w:jc w:val="center"/>
            </w:pPr>
            <w:r w:rsidRPr="00C427A1">
              <w:t>ПЭ</w:t>
            </w:r>
          </w:p>
        </w:tc>
        <w:tc>
          <w:tcPr>
            <w:tcW w:w="972" w:type="dxa"/>
            <w:tcBorders>
              <w:top w:val="single" w:sz="4" w:space="0" w:color="auto"/>
              <w:left w:val="single" w:sz="4" w:space="0" w:color="auto"/>
              <w:bottom w:val="single" w:sz="4" w:space="0" w:color="auto"/>
              <w:right w:val="single" w:sz="4" w:space="0" w:color="auto"/>
            </w:tcBorders>
            <w:vAlign w:val="center"/>
          </w:tcPr>
          <w:p w14:paraId="3276F7C8" w14:textId="77777777" w:rsidR="00D43E16" w:rsidRPr="00C427A1" w:rsidRDefault="00D43E16" w:rsidP="00D43E16">
            <w:pPr>
              <w:pStyle w:val="af1"/>
              <w:jc w:val="center"/>
            </w:pPr>
            <w:r w:rsidRPr="00C427A1">
              <w:t>Нет</w:t>
            </w:r>
          </w:p>
        </w:tc>
        <w:tc>
          <w:tcPr>
            <w:tcW w:w="973" w:type="dxa"/>
            <w:tcBorders>
              <w:top w:val="single" w:sz="4" w:space="0" w:color="auto"/>
              <w:left w:val="single" w:sz="4" w:space="0" w:color="auto"/>
              <w:bottom w:val="single" w:sz="4" w:space="0" w:color="auto"/>
              <w:right w:val="single" w:sz="4" w:space="0" w:color="auto"/>
            </w:tcBorders>
            <w:vAlign w:val="center"/>
          </w:tcPr>
          <w:p w14:paraId="190C94B1" w14:textId="77777777" w:rsidR="00D43E16" w:rsidRPr="00C427A1" w:rsidRDefault="00D43E16" w:rsidP="00D43E16">
            <w:pPr>
              <w:pStyle w:val="af1"/>
              <w:jc w:val="center"/>
            </w:pPr>
            <w:r w:rsidRPr="00C427A1">
              <w:t>5л</w:t>
            </w:r>
          </w:p>
        </w:tc>
        <w:tc>
          <w:tcPr>
            <w:tcW w:w="972" w:type="dxa"/>
            <w:tcBorders>
              <w:top w:val="single" w:sz="4" w:space="0" w:color="auto"/>
              <w:left w:val="single" w:sz="4" w:space="0" w:color="auto"/>
              <w:bottom w:val="single" w:sz="4" w:space="0" w:color="auto"/>
              <w:right w:val="single" w:sz="4" w:space="0" w:color="auto"/>
            </w:tcBorders>
          </w:tcPr>
          <w:p w14:paraId="12B10665" w14:textId="77777777" w:rsidR="00D43E16" w:rsidRPr="00C427A1" w:rsidRDefault="00D43E16" w:rsidP="00D43E16">
            <w:pPr>
              <w:pStyle w:val="af1"/>
              <w:jc w:val="center"/>
            </w:pPr>
            <w:r w:rsidRPr="00C427A1">
              <w:t>4</w:t>
            </w:r>
          </w:p>
        </w:tc>
        <w:tc>
          <w:tcPr>
            <w:tcW w:w="1109" w:type="dxa"/>
            <w:tcBorders>
              <w:top w:val="single" w:sz="4" w:space="0" w:color="auto"/>
              <w:left w:val="single" w:sz="4" w:space="0" w:color="auto"/>
              <w:bottom w:val="single" w:sz="4" w:space="0" w:color="auto"/>
              <w:right w:val="single" w:sz="4" w:space="0" w:color="auto"/>
            </w:tcBorders>
            <w:vAlign w:val="center"/>
          </w:tcPr>
          <w:p w14:paraId="2C4F1E18" w14:textId="77777777" w:rsidR="00D43E16" w:rsidRPr="00C427A1" w:rsidRDefault="00D43E16" w:rsidP="00D43E16">
            <w:pPr>
              <w:pStyle w:val="af1"/>
              <w:jc w:val="center"/>
            </w:pPr>
            <w:r w:rsidRPr="00C427A1">
              <w:t>3</w:t>
            </w:r>
          </w:p>
        </w:tc>
      </w:tr>
      <w:tr w:rsidR="00C427A1" w:rsidRPr="00C427A1" w14:paraId="73A644C4" w14:textId="77777777" w:rsidTr="00697179">
        <w:trPr>
          <w:trHeight w:val="302"/>
        </w:trPr>
        <w:tc>
          <w:tcPr>
            <w:tcW w:w="7561" w:type="dxa"/>
            <w:tcBorders>
              <w:top w:val="single" w:sz="4" w:space="0" w:color="auto"/>
              <w:left w:val="single" w:sz="4" w:space="0" w:color="auto"/>
              <w:bottom w:val="single" w:sz="4" w:space="0" w:color="auto"/>
              <w:right w:val="single" w:sz="4" w:space="0" w:color="auto"/>
            </w:tcBorders>
            <w:shd w:val="clear" w:color="auto" w:fill="auto"/>
            <w:noWrap/>
          </w:tcPr>
          <w:p w14:paraId="7432AFCD" w14:textId="77777777" w:rsidR="00D43E16" w:rsidRPr="00C427A1" w:rsidRDefault="00D43E16" w:rsidP="00D43E16">
            <w:pPr>
              <w:pStyle w:val="af1"/>
              <w:jc w:val="left"/>
            </w:pPr>
            <w:r w:rsidRPr="00C427A1">
              <w:t>признак проведения лотереи</w:t>
            </w:r>
          </w:p>
        </w:tc>
        <w:tc>
          <w:tcPr>
            <w:tcW w:w="834" w:type="dxa"/>
            <w:tcBorders>
              <w:top w:val="single" w:sz="4" w:space="0" w:color="auto"/>
              <w:left w:val="single" w:sz="4" w:space="0" w:color="auto"/>
              <w:bottom w:val="single" w:sz="4" w:space="0" w:color="auto"/>
              <w:right w:val="single" w:sz="4" w:space="0" w:color="auto"/>
            </w:tcBorders>
            <w:vAlign w:val="center"/>
          </w:tcPr>
          <w:p w14:paraId="578F4EAC" w14:textId="77777777" w:rsidR="00D43E16" w:rsidRPr="00C427A1" w:rsidRDefault="00D43E16" w:rsidP="00D43E16">
            <w:pPr>
              <w:pStyle w:val="af1"/>
              <w:jc w:val="center"/>
            </w:pPr>
            <w:r w:rsidRPr="00C427A1">
              <w:t>1126</w:t>
            </w:r>
          </w:p>
        </w:tc>
        <w:tc>
          <w:tcPr>
            <w:tcW w:w="9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C9F86C" w14:textId="77777777" w:rsidR="00D43E16" w:rsidRPr="00C427A1" w:rsidRDefault="00D43E16" w:rsidP="00D43E16">
            <w:pPr>
              <w:pStyle w:val="af1"/>
              <w:jc w:val="center"/>
            </w:pPr>
            <w:r w:rsidRPr="00C427A1">
              <w:t>5</w:t>
            </w:r>
          </w:p>
        </w:tc>
        <w:tc>
          <w:tcPr>
            <w:tcW w:w="1109" w:type="dxa"/>
            <w:tcBorders>
              <w:top w:val="single" w:sz="4" w:space="0" w:color="auto"/>
              <w:left w:val="single" w:sz="4" w:space="0" w:color="auto"/>
              <w:bottom w:val="single" w:sz="4" w:space="0" w:color="auto"/>
              <w:right w:val="single" w:sz="4" w:space="0" w:color="auto"/>
            </w:tcBorders>
            <w:vAlign w:val="center"/>
          </w:tcPr>
          <w:p w14:paraId="724C1C33" w14:textId="77777777" w:rsidR="00D43E16" w:rsidRPr="00C427A1" w:rsidRDefault="00D43E16" w:rsidP="00D43E16">
            <w:pPr>
              <w:pStyle w:val="af1"/>
              <w:jc w:val="center"/>
            </w:pPr>
            <w:r w:rsidRPr="00C427A1">
              <w:t>ПЭ</w:t>
            </w:r>
          </w:p>
        </w:tc>
        <w:tc>
          <w:tcPr>
            <w:tcW w:w="972" w:type="dxa"/>
            <w:tcBorders>
              <w:top w:val="single" w:sz="4" w:space="0" w:color="auto"/>
              <w:left w:val="single" w:sz="4" w:space="0" w:color="auto"/>
              <w:bottom w:val="single" w:sz="4" w:space="0" w:color="auto"/>
              <w:right w:val="single" w:sz="4" w:space="0" w:color="auto"/>
            </w:tcBorders>
            <w:vAlign w:val="center"/>
          </w:tcPr>
          <w:p w14:paraId="6CE2CFFA" w14:textId="77777777" w:rsidR="00D43E16" w:rsidRPr="00C427A1" w:rsidRDefault="00D43E16" w:rsidP="00D43E16">
            <w:pPr>
              <w:pStyle w:val="af1"/>
              <w:jc w:val="center"/>
            </w:pPr>
            <w:r w:rsidRPr="00C427A1">
              <w:t>Нет</w:t>
            </w:r>
          </w:p>
        </w:tc>
        <w:tc>
          <w:tcPr>
            <w:tcW w:w="973" w:type="dxa"/>
            <w:tcBorders>
              <w:top w:val="single" w:sz="4" w:space="0" w:color="auto"/>
              <w:left w:val="single" w:sz="4" w:space="0" w:color="auto"/>
              <w:bottom w:val="single" w:sz="4" w:space="0" w:color="auto"/>
              <w:right w:val="single" w:sz="4" w:space="0" w:color="auto"/>
            </w:tcBorders>
            <w:vAlign w:val="center"/>
          </w:tcPr>
          <w:p w14:paraId="5451A8F9" w14:textId="77777777" w:rsidR="00D43E16" w:rsidRPr="00C427A1" w:rsidRDefault="00D43E16" w:rsidP="00D43E16">
            <w:pPr>
              <w:pStyle w:val="af1"/>
              <w:jc w:val="center"/>
            </w:pPr>
            <w:r w:rsidRPr="00C427A1">
              <w:t>5л</w:t>
            </w:r>
          </w:p>
        </w:tc>
        <w:tc>
          <w:tcPr>
            <w:tcW w:w="972" w:type="dxa"/>
            <w:tcBorders>
              <w:top w:val="single" w:sz="4" w:space="0" w:color="auto"/>
              <w:left w:val="single" w:sz="4" w:space="0" w:color="auto"/>
              <w:bottom w:val="single" w:sz="4" w:space="0" w:color="auto"/>
              <w:right w:val="single" w:sz="4" w:space="0" w:color="auto"/>
            </w:tcBorders>
          </w:tcPr>
          <w:p w14:paraId="5BCC3BBC" w14:textId="77777777" w:rsidR="00D43E16" w:rsidRPr="00C427A1" w:rsidRDefault="00D43E16" w:rsidP="00D43E16">
            <w:pPr>
              <w:pStyle w:val="af1"/>
              <w:jc w:val="center"/>
            </w:pPr>
            <w:r w:rsidRPr="00C427A1">
              <w:t>4</w:t>
            </w:r>
          </w:p>
        </w:tc>
        <w:tc>
          <w:tcPr>
            <w:tcW w:w="1109" w:type="dxa"/>
            <w:tcBorders>
              <w:top w:val="single" w:sz="4" w:space="0" w:color="auto"/>
              <w:left w:val="single" w:sz="4" w:space="0" w:color="auto"/>
              <w:bottom w:val="single" w:sz="4" w:space="0" w:color="auto"/>
              <w:right w:val="single" w:sz="4" w:space="0" w:color="auto"/>
            </w:tcBorders>
            <w:vAlign w:val="center"/>
          </w:tcPr>
          <w:p w14:paraId="451C8EFC" w14:textId="77777777" w:rsidR="00D43E16" w:rsidRPr="00C427A1" w:rsidRDefault="00D43E16" w:rsidP="00D43E16">
            <w:pPr>
              <w:pStyle w:val="af1"/>
              <w:jc w:val="center"/>
            </w:pPr>
            <w:r w:rsidRPr="00C427A1">
              <w:t>3</w:t>
            </w:r>
          </w:p>
        </w:tc>
      </w:tr>
      <w:tr w:rsidR="00C427A1" w:rsidRPr="00C427A1" w14:paraId="3B3AB387" w14:textId="77777777" w:rsidTr="00697179">
        <w:trPr>
          <w:trHeight w:val="302"/>
        </w:trPr>
        <w:tc>
          <w:tcPr>
            <w:tcW w:w="7561" w:type="dxa"/>
            <w:tcBorders>
              <w:top w:val="single" w:sz="4" w:space="0" w:color="auto"/>
              <w:left w:val="single" w:sz="4" w:space="0" w:color="auto"/>
              <w:bottom w:val="single" w:sz="4" w:space="0" w:color="auto"/>
              <w:right w:val="single" w:sz="4" w:space="0" w:color="auto"/>
            </w:tcBorders>
            <w:shd w:val="clear" w:color="auto" w:fill="auto"/>
            <w:noWrap/>
          </w:tcPr>
          <w:p w14:paraId="4CA910A2" w14:textId="24A318CB" w:rsidR="00D43E16" w:rsidRPr="00C427A1" w:rsidRDefault="00D43E16" w:rsidP="00D43E16">
            <w:pPr>
              <w:pStyle w:val="af1"/>
              <w:jc w:val="left"/>
            </w:pPr>
            <w:r w:rsidRPr="00C427A1">
              <w:t>признак агента</w:t>
            </w:r>
          </w:p>
        </w:tc>
        <w:tc>
          <w:tcPr>
            <w:tcW w:w="834" w:type="dxa"/>
            <w:tcBorders>
              <w:top w:val="single" w:sz="4" w:space="0" w:color="auto"/>
              <w:left w:val="single" w:sz="4" w:space="0" w:color="auto"/>
              <w:bottom w:val="single" w:sz="4" w:space="0" w:color="auto"/>
              <w:right w:val="single" w:sz="4" w:space="0" w:color="auto"/>
            </w:tcBorders>
            <w:vAlign w:val="center"/>
          </w:tcPr>
          <w:p w14:paraId="0CEFF364" w14:textId="77777777" w:rsidR="00D43E16" w:rsidRPr="00C427A1" w:rsidRDefault="00D43E16" w:rsidP="00D43E16">
            <w:pPr>
              <w:pStyle w:val="af1"/>
              <w:jc w:val="center"/>
            </w:pPr>
            <w:r w:rsidRPr="00C427A1">
              <w:t>1057</w:t>
            </w:r>
          </w:p>
        </w:tc>
        <w:tc>
          <w:tcPr>
            <w:tcW w:w="9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590351" w14:textId="77777777" w:rsidR="00D43E16" w:rsidRPr="00C427A1" w:rsidRDefault="00D43E16" w:rsidP="00D43E16">
            <w:pPr>
              <w:pStyle w:val="af1"/>
              <w:jc w:val="center"/>
            </w:pPr>
            <w:r w:rsidRPr="00C427A1">
              <w:t>4</w:t>
            </w:r>
          </w:p>
        </w:tc>
        <w:tc>
          <w:tcPr>
            <w:tcW w:w="1109" w:type="dxa"/>
            <w:tcBorders>
              <w:top w:val="single" w:sz="4" w:space="0" w:color="auto"/>
              <w:left w:val="single" w:sz="4" w:space="0" w:color="auto"/>
              <w:bottom w:val="single" w:sz="4" w:space="0" w:color="auto"/>
              <w:right w:val="single" w:sz="4" w:space="0" w:color="auto"/>
            </w:tcBorders>
            <w:vAlign w:val="center"/>
          </w:tcPr>
          <w:p w14:paraId="2DE118E9" w14:textId="77777777" w:rsidR="00D43E16" w:rsidRPr="00C427A1" w:rsidRDefault="00D43E16" w:rsidP="00D43E16">
            <w:pPr>
              <w:pStyle w:val="af1"/>
              <w:jc w:val="center"/>
            </w:pPr>
            <w:r w:rsidRPr="00C427A1">
              <w:t>ПЭ</w:t>
            </w:r>
          </w:p>
        </w:tc>
        <w:tc>
          <w:tcPr>
            <w:tcW w:w="972" w:type="dxa"/>
            <w:tcBorders>
              <w:top w:val="single" w:sz="4" w:space="0" w:color="auto"/>
              <w:left w:val="single" w:sz="4" w:space="0" w:color="auto"/>
              <w:bottom w:val="single" w:sz="4" w:space="0" w:color="auto"/>
              <w:right w:val="single" w:sz="4" w:space="0" w:color="auto"/>
            </w:tcBorders>
            <w:vAlign w:val="center"/>
          </w:tcPr>
          <w:p w14:paraId="2F857E6F" w14:textId="77777777" w:rsidR="00D43E16" w:rsidRPr="00C427A1" w:rsidRDefault="00D43E16" w:rsidP="00D43E16">
            <w:pPr>
              <w:pStyle w:val="af1"/>
              <w:jc w:val="center"/>
            </w:pPr>
            <w:r w:rsidRPr="00C427A1">
              <w:t>Нет</w:t>
            </w:r>
          </w:p>
        </w:tc>
        <w:tc>
          <w:tcPr>
            <w:tcW w:w="973" w:type="dxa"/>
            <w:tcBorders>
              <w:top w:val="single" w:sz="4" w:space="0" w:color="auto"/>
              <w:left w:val="single" w:sz="4" w:space="0" w:color="auto"/>
              <w:bottom w:val="single" w:sz="4" w:space="0" w:color="auto"/>
              <w:right w:val="single" w:sz="4" w:space="0" w:color="auto"/>
            </w:tcBorders>
            <w:vAlign w:val="center"/>
          </w:tcPr>
          <w:p w14:paraId="2F502F5C" w14:textId="77777777" w:rsidR="00D43E16" w:rsidRPr="00C427A1" w:rsidRDefault="00D43E16" w:rsidP="00D43E16">
            <w:pPr>
              <w:pStyle w:val="af1"/>
              <w:jc w:val="center"/>
            </w:pPr>
            <w:r w:rsidRPr="00C427A1">
              <w:t>5л</w:t>
            </w:r>
          </w:p>
        </w:tc>
        <w:tc>
          <w:tcPr>
            <w:tcW w:w="972" w:type="dxa"/>
            <w:tcBorders>
              <w:top w:val="single" w:sz="4" w:space="0" w:color="auto"/>
              <w:left w:val="single" w:sz="4" w:space="0" w:color="auto"/>
              <w:bottom w:val="single" w:sz="4" w:space="0" w:color="auto"/>
              <w:right w:val="single" w:sz="4" w:space="0" w:color="auto"/>
            </w:tcBorders>
          </w:tcPr>
          <w:p w14:paraId="32359764" w14:textId="77777777" w:rsidR="00D43E16" w:rsidRPr="00C427A1" w:rsidRDefault="00D43E16" w:rsidP="00D43E16">
            <w:pPr>
              <w:pStyle w:val="af1"/>
              <w:jc w:val="center"/>
            </w:pPr>
            <w:r w:rsidRPr="00C427A1">
              <w:t>4</w:t>
            </w:r>
          </w:p>
        </w:tc>
        <w:tc>
          <w:tcPr>
            <w:tcW w:w="1109" w:type="dxa"/>
            <w:tcBorders>
              <w:top w:val="single" w:sz="4" w:space="0" w:color="auto"/>
              <w:left w:val="single" w:sz="4" w:space="0" w:color="auto"/>
              <w:bottom w:val="single" w:sz="4" w:space="0" w:color="auto"/>
              <w:right w:val="single" w:sz="4" w:space="0" w:color="auto"/>
            </w:tcBorders>
            <w:vAlign w:val="center"/>
          </w:tcPr>
          <w:p w14:paraId="4CFDAF4B" w14:textId="77777777" w:rsidR="00D43E16" w:rsidRPr="00C427A1" w:rsidRDefault="00D43E16" w:rsidP="00D43E16">
            <w:pPr>
              <w:pStyle w:val="af1"/>
              <w:jc w:val="center"/>
            </w:pPr>
            <w:r w:rsidRPr="00C427A1">
              <w:t>3</w:t>
            </w:r>
          </w:p>
        </w:tc>
      </w:tr>
      <w:tr w:rsidR="00C427A1" w:rsidRPr="00C427A1" w14:paraId="5A611552" w14:textId="77777777" w:rsidTr="00697179">
        <w:trPr>
          <w:trHeight w:val="302"/>
        </w:trPr>
        <w:tc>
          <w:tcPr>
            <w:tcW w:w="7561" w:type="dxa"/>
            <w:shd w:val="clear" w:color="auto" w:fill="auto"/>
            <w:noWrap/>
          </w:tcPr>
          <w:p w14:paraId="56060F5E" w14:textId="77777777" w:rsidR="00D43E16" w:rsidRPr="00C427A1" w:rsidRDefault="00D43E16" w:rsidP="00D43E16">
            <w:pPr>
              <w:pStyle w:val="af1"/>
              <w:jc w:val="left"/>
            </w:pPr>
            <w:r w:rsidRPr="00C427A1">
              <w:t>заводской номер ККТ</w:t>
            </w:r>
          </w:p>
        </w:tc>
        <w:tc>
          <w:tcPr>
            <w:tcW w:w="834" w:type="dxa"/>
            <w:vAlign w:val="center"/>
          </w:tcPr>
          <w:p w14:paraId="4188745F" w14:textId="77777777" w:rsidR="00D43E16" w:rsidRPr="00C427A1" w:rsidRDefault="00D43E16" w:rsidP="00D43E16">
            <w:pPr>
              <w:pStyle w:val="af1"/>
              <w:jc w:val="center"/>
            </w:pPr>
            <w:r w:rsidRPr="00C427A1">
              <w:t>1013</w:t>
            </w:r>
          </w:p>
        </w:tc>
        <w:tc>
          <w:tcPr>
            <w:tcW w:w="972" w:type="dxa"/>
            <w:shd w:val="clear" w:color="auto" w:fill="auto"/>
            <w:noWrap/>
            <w:vAlign w:val="center"/>
          </w:tcPr>
          <w:p w14:paraId="2AE53794" w14:textId="1772BDBF" w:rsidR="00D43E16" w:rsidRPr="00C427A1" w:rsidRDefault="00697179" w:rsidP="00D43E16">
            <w:pPr>
              <w:pStyle w:val="af1"/>
              <w:jc w:val="center"/>
            </w:pPr>
            <w:r>
              <w:t>3</w:t>
            </w:r>
          </w:p>
        </w:tc>
        <w:tc>
          <w:tcPr>
            <w:tcW w:w="1109" w:type="dxa"/>
            <w:vAlign w:val="center"/>
          </w:tcPr>
          <w:p w14:paraId="36920527" w14:textId="77777777" w:rsidR="00D43E16" w:rsidRPr="00C427A1" w:rsidRDefault="00D43E16" w:rsidP="00D43E16">
            <w:pPr>
              <w:pStyle w:val="af1"/>
              <w:jc w:val="center"/>
            </w:pPr>
            <w:r w:rsidRPr="00C427A1">
              <w:t>ПЭ</w:t>
            </w:r>
          </w:p>
        </w:tc>
        <w:tc>
          <w:tcPr>
            <w:tcW w:w="972" w:type="dxa"/>
            <w:vAlign w:val="center"/>
          </w:tcPr>
          <w:p w14:paraId="1ADC8196" w14:textId="77777777" w:rsidR="00D43E16" w:rsidRPr="00C427A1" w:rsidRDefault="00D43E16" w:rsidP="00D43E16">
            <w:pPr>
              <w:pStyle w:val="af1"/>
              <w:jc w:val="center"/>
            </w:pPr>
            <w:r w:rsidRPr="00C427A1">
              <w:t>Нет</w:t>
            </w:r>
          </w:p>
        </w:tc>
        <w:tc>
          <w:tcPr>
            <w:tcW w:w="973" w:type="dxa"/>
            <w:vAlign w:val="center"/>
          </w:tcPr>
          <w:p w14:paraId="186417DC" w14:textId="77777777" w:rsidR="00D43E16" w:rsidRPr="00C427A1" w:rsidRDefault="00D43E16" w:rsidP="00D43E16">
            <w:pPr>
              <w:pStyle w:val="af1"/>
              <w:jc w:val="center"/>
            </w:pPr>
            <w:r w:rsidRPr="00C427A1">
              <w:t>5л</w:t>
            </w:r>
          </w:p>
        </w:tc>
        <w:tc>
          <w:tcPr>
            <w:tcW w:w="972" w:type="dxa"/>
          </w:tcPr>
          <w:p w14:paraId="52F40785" w14:textId="77777777" w:rsidR="00D43E16" w:rsidRPr="00C427A1" w:rsidRDefault="00D43E16" w:rsidP="00D43E16">
            <w:pPr>
              <w:pStyle w:val="af1"/>
              <w:jc w:val="center"/>
            </w:pPr>
            <w:r w:rsidRPr="00C427A1">
              <w:t>4</w:t>
            </w:r>
          </w:p>
        </w:tc>
        <w:tc>
          <w:tcPr>
            <w:tcW w:w="1109" w:type="dxa"/>
            <w:vAlign w:val="center"/>
          </w:tcPr>
          <w:p w14:paraId="76D166C9" w14:textId="3136F9AE" w:rsidR="00D43E16" w:rsidRPr="00C427A1" w:rsidRDefault="00697179" w:rsidP="00D43E16">
            <w:pPr>
              <w:pStyle w:val="af1"/>
              <w:jc w:val="center"/>
            </w:pPr>
            <w:r>
              <w:t>13</w:t>
            </w:r>
          </w:p>
        </w:tc>
      </w:tr>
      <w:tr w:rsidR="00C427A1" w:rsidRPr="00C427A1" w14:paraId="29267894" w14:textId="77777777" w:rsidTr="00697179">
        <w:trPr>
          <w:trHeight w:val="302"/>
        </w:trPr>
        <w:tc>
          <w:tcPr>
            <w:tcW w:w="7561" w:type="dxa"/>
            <w:shd w:val="clear" w:color="auto" w:fill="auto"/>
            <w:noWrap/>
            <w:hideMark/>
          </w:tcPr>
          <w:p w14:paraId="597BBEA2" w14:textId="77777777" w:rsidR="00D43E16" w:rsidRPr="00C427A1" w:rsidRDefault="00D43E16" w:rsidP="00D43E16">
            <w:pPr>
              <w:pStyle w:val="af1"/>
              <w:jc w:val="left"/>
            </w:pPr>
            <w:r w:rsidRPr="00C427A1">
              <w:t>кассир</w:t>
            </w:r>
          </w:p>
        </w:tc>
        <w:tc>
          <w:tcPr>
            <w:tcW w:w="834" w:type="dxa"/>
            <w:vAlign w:val="center"/>
          </w:tcPr>
          <w:p w14:paraId="7B4D3081" w14:textId="77777777" w:rsidR="00D43E16" w:rsidRPr="00C427A1" w:rsidRDefault="00D43E16" w:rsidP="00D43E16">
            <w:pPr>
              <w:pStyle w:val="af1"/>
              <w:jc w:val="center"/>
            </w:pPr>
            <w:r w:rsidRPr="00C427A1">
              <w:t>1021</w:t>
            </w:r>
          </w:p>
        </w:tc>
        <w:tc>
          <w:tcPr>
            <w:tcW w:w="972" w:type="dxa"/>
            <w:shd w:val="clear" w:color="auto" w:fill="auto"/>
            <w:noWrap/>
            <w:vAlign w:val="center"/>
          </w:tcPr>
          <w:p w14:paraId="5B4AB508" w14:textId="6410F092" w:rsidR="00D43E16" w:rsidRPr="00C427A1" w:rsidRDefault="00E6171D" w:rsidP="00D43E16">
            <w:pPr>
              <w:pStyle w:val="af1"/>
              <w:jc w:val="center"/>
            </w:pPr>
            <w:r>
              <w:t>2</w:t>
            </w:r>
          </w:p>
        </w:tc>
        <w:tc>
          <w:tcPr>
            <w:tcW w:w="1109" w:type="dxa"/>
            <w:vAlign w:val="center"/>
          </w:tcPr>
          <w:p w14:paraId="5C0FCA99" w14:textId="77777777" w:rsidR="00D43E16" w:rsidRPr="00C427A1" w:rsidRDefault="00D43E16" w:rsidP="00D43E16">
            <w:pPr>
              <w:pStyle w:val="af1"/>
              <w:jc w:val="center"/>
            </w:pPr>
            <w:r w:rsidRPr="00C427A1">
              <w:t>ПЭ</w:t>
            </w:r>
          </w:p>
        </w:tc>
        <w:tc>
          <w:tcPr>
            <w:tcW w:w="972" w:type="dxa"/>
            <w:vAlign w:val="center"/>
          </w:tcPr>
          <w:p w14:paraId="64DC2F7D" w14:textId="77777777" w:rsidR="00D43E16" w:rsidRPr="00C427A1" w:rsidRDefault="00D43E16" w:rsidP="00D43E16">
            <w:pPr>
              <w:pStyle w:val="af1"/>
              <w:jc w:val="center"/>
            </w:pPr>
            <w:r w:rsidRPr="00C427A1">
              <w:t>Нет</w:t>
            </w:r>
          </w:p>
        </w:tc>
        <w:tc>
          <w:tcPr>
            <w:tcW w:w="973" w:type="dxa"/>
            <w:vAlign w:val="center"/>
          </w:tcPr>
          <w:p w14:paraId="6E16BB6E" w14:textId="77777777" w:rsidR="00D43E16" w:rsidRPr="00C427A1" w:rsidRDefault="00D43E16" w:rsidP="00D43E16">
            <w:pPr>
              <w:pStyle w:val="af1"/>
              <w:jc w:val="center"/>
            </w:pPr>
            <w:r w:rsidRPr="00C427A1">
              <w:t>5л</w:t>
            </w:r>
          </w:p>
        </w:tc>
        <w:tc>
          <w:tcPr>
            <w:tcW w:w="972" w:type="dxa"/>
          </w:tcPr>
          <w:p w14:paraId="79214FD0" w14:textId="77777777" w:rsidR="00D43E16" w:rsidRPr="00C427A1" w:rsidRDefault="00D43E16" w:rsidP="00D43E16">
            <w:pPr>
              <w:pStyle w:val="af1"/>
              <w:jc w:val="center"/>
            </w:pPr>
            <w:r w:rsidRPr="00C427A1">
              <w:t>4</w:t>
            </w:r>
          </w:p>
        </w:tc>
        <w:tc>
          <w:tcPr>
            <w:tcW w:w="1109" w:type="dxa"/>
            <w:vAlign w:val="center"/>
          </w:tcPr>
          <w:p w14:paraId="0DFFCB49" w14:textId="77777777" w:rsidR="00D43E16" w:rsidRPr="00C427A1" w:rsidRDefault="00D43E16" w:rsidP="00D43E16">
            <w:pPr>
              <w:pStyle w:val="af1"/>
              <w:jc w:val="center"/>
            </w:pPr>
            <w:r w:rsidRPr="00C427A1">
              <w:t>2, 8</w:t>
            </w:r>
          </w:p>
        </w:tc>
      </w:tr>
      <w:tr w:rsidR="00C427A1" w:rsidRPr="00C427A1" w14:paraId="2F1F1C1B" w14:textId="77777777" w:rsidTr="00697179">
        <w:trPr>
          <w:trHeight w:val="302"/>
        </w:trPr>
        <w:tc>
          <w:tcPr>
            <w:tcW w:w="7561" w:type="dxa"/>
            <w:shd w:val="clear" w:color="auto" w:fill="auto"/>
            <w:noWrap/>
            <w:hideMark/>
          </w:tcPr>
          <w:p w14:paraId="43EC7D10" w14:textId="77777777" w:rsidR="00D43E16" w:rsidRPr="00C427A1" w:rsidRDefault="00D43E16" w:rsidP="00D43E16">
            <w:pPr>
              <w:pStyle w:val="af1"/>
              <w:jc w:val="left"/>
            </w:pPr>
            <w:r w:rsidRPr="00C427A1">
              <w:t>ИНН кассира</w:t>
            </w:r>
          </w:p>
        </w:tc>
        <w:tc>
          <w:tcPr>
            <w:tcW w:w="834" w:type="dxa"/>
            <w:vAlign w:val="center"/>
          </w:tcPr>
          <w:p w14:paraId="6286AA99" w14:textId="77777777" w:rsidR="00D43E16" w:rsidRPr="00C427A1" w:rsidRDefault="00D43E16" w:rsidP="00D43E16">
            <w:pPr>
              <w:pStyle w:val="af1"/>
              <w:jc w:val="center"/>
            </w:pPr>
            <w:r w:rsidRPr="00C427A1">
              <w:t>1203</w:t>
            </w:r>
          </w:p>
        </w:tc>
        <w:tc>
          <w:tcPr>
            <w:tcW w:w="972" w:type="dxa"/>
            <w:shd w:val="clear" w:color="auto" w:fill="auto"/>
            <w:noWrap/>
            <w:vAlign w:val="center"/>
          </w:tcPr>
          <w:p w14:paraId="634B9CFA" w14:textId="77777777" w:rsidR="00D43E16" w:rsidRPr="00C427A1" w:rsidRDefault="00D43E16" w:rsidP="00D43E16">
            <w:pPr>
              <w:pStyle w:val="af1"/>
              <w:jc w:val="center"/>
            </w:pPr>
            <w:r w:rsidRPr="00C427A1">
              <w:t>4</w:t>
            </w:r>
          </w:p>
        </w:tc>
        <w:tc>
          <w:tcPr>
            <w:tcW w:w="1109" w:type="dxa"/>
            <w:vAlign w:val="center"/>
          </w:tcPr>
          <w:p w14:paraId="66D20426" w14:textId="509F6241" w:rsidR="00D43E16" w:rsidRPr="00C427A1" w:rsidRDefault="00D43E16" w:rsidP="00D43E16">
            <w:pPr>
              <w:pStyle w:val="af1"/>
              <w:jc w:val="center"/>
            </w:pPr>
            <w:r w:rsidRPr="00C427A1">
              <w:t>Э</w:t>
            </w:r>
          </w:p>
        </w:tc>
        <w:tc>
          <w:tcPr>
            <w:tcW w:w="972" w:type="dxa"/>
            <w:vAlign w:val="center"/>
          </w:tcPr>
          <w:p w14:paraId="21F62423" w14:textId="77777777" w:rsidR="00D43E16" w:rsidRPr="00C427A1" w:rsidRDefault="00D43E16" w:rsidP="00D43E16">
            <w:pPr>
              <w:pStyle w:val="af1"/>
              <w:jc w:val="center"/>
            </w:pPr>
            <w:r w:rsidRPr="00C427A1">
              <w:t>Нет</w:t>
            </w:r>
          </w:p>
        </w:tc>
        <w:tc>
          <w:tcPr>
            <w:tcW w:w="973" w:type="dxa"/>
            <w:vAlign w:val="center"/>
          </w:tcPr>
          <w:p w14:paraId="7AD50FA1" w14:textId="77777777" w:rsidR="00D43E16" w:rsidRPr="00C427A1" w:rsidRDefault="00D43E16" w:rsidP="00D43E16">
            <w:pPr>
              <w:pStyle w:val="af1"/>
              <w:jc w:val="center"/>
            </w:pPr>
            <w:r w:rsidRPr="00C427A1">
              <w:t>5л</w:t>
            </w:r>
          </w:p>
        </w:tc>
        <w:tc>
          <w:tcPr>
            <w:tcW w:w="972" w:type="dxa"/>
          </w:tcPr>
          <w:p w14:paraId="5AC5872D" w14:textId="77777777" w:rsidR="00D43E16" w:rsidRPr="00C427A1" w:rsidRDefault="00D43E16" w:rsidP="00D43E16">
            <w:pPr>
              <w:pStyle w:val="af1"/>
              <w:jc w:val="center"/>
            </w:pPr>
            <w:r w:rsidRPr="00C427A1">
              <w:t>4</w:t>
            </w:r>
          </w:p>
        </w:tc>
        <w:tc>
          <w:tcPr>
            <w:tcW w:w="1109" w:type="dxa"/>
            <w:vAlign w:val="center"/>
          </w:tcPr>
          <w:p w14:paraId="66DFB491" w14:textId="77777777" w:rsidR="00D43E16" w:rsidRPr="00C427A1" w:rsidRDefault="00D43E16" w:rsidP="00D43E16">
            <w:pPr>
              <w:pStyle w:val="af1"/>
              <w:jc w:val="center"/>
            </w:pPr>
            <w:r w:rsidRPr="00C427A1">
              <w:t>2, 8</w:t>
            </w:r>
          </w:p>
        </w:tc>
      </w:tr>
      <w:tr w:rsidR="00C427A1" w:rsidRPr="00C427A1" w14:paraId="114C731A" w14:textId="77777777" w:rsidTr="00697179">
        <w:trPr>
          <w:trHeight w:val="302"/>
        </w:trPr>
        <w:tc>
          <w:tcPr>
            <w:tcW w:w="7561" w:type="dxa"/>
            <w:shd w:val="clear" w:color="auto" w:fill="auto"/>
            <w:noWrap/>
          </w:tcPr>
          <w:p w14:paraId="57861432" w14:textId="77777777" w:rsidR="00D43E16" w:rsidRPr="00C427A1" w:rsidRDefault="00D43E16" w:rsidP="00D43E16">
            <w:pPr>
              <w:pStyle w:val="af1"/>
              <w:jc w:val="left"/>
            </w:pPr>
            <w:r w:rsidRPr="00C427A1">
              <w:t>адрес расчетов</w:t>
            </w:r>
          </w:p>
        </w:tc>
        <w:tc>
          <w:tcPr>
            <w:tcW w:w="834" w:type="dxa"/>
            <w:vAlign w:val="center"/>
          </w:tcPr>
          <w:p w14:paraId="4DC19A94" w14:textId="77777777" w:rsidR="00D43E16" w:rsidRPr="00C427A1" w:rsidRDefault="00D43E16" w:rsidP="00D43E16">
            <w:pPr>
              <w:pStyle w:val="af1"/>
              <w:jc w:val="center"/>
            </w:pPr>
            <w:r w:rsidRPr="00C427A1">
              <w:t>1009</w:t>
            </w:r>
          </w:p>
        </w:tc>
        <w:tc>
          <w:tcPr>
            <w:tcW w:w="972" w:type="dxa"/>
            <w:shd w:val="clear" w:color="auto" w:fill="auto"/>
            <w:noWrap/>
            <w:vAlign w:val="center"/>
          </w:tcPr>
          <w:p w14:paraId="1754067F" w14:textId="77777777" w:rsidR="00D43E16" w:rsidRPr="00C427A1" w:rsidRDefault="00D43E16" w:rsidP="00D43E16">
            <w:pPr>
              <w:pStyle w:val="af1"/>
              <w:jc w:val="center"/>
            </w:pPr>
            <w:r w:rsidRPr="00C427A1">
              <w:t>1</w:t>
            </w:r>
          </w:p>
        </w:tc>
        <w:tc>
          <w:tcPr>
            <w:tcW w:w="1109" w:type="dxa"/>
            <w:vAlign w:val="center"/>
          </w:tcPr>
          <w:p w14:paraId="0D89EABD" w14:textId="77777777" w:rsidR="00D43E16" w:rsidRPr="00C427A1" w:rsidRDefault="00D43E16" w:rsidP="00D43E16">
            <w:pPr>
              <w:pStyle w:val="af1"/>
              <w:jc w:val="center"/>
            </w:pPr>
            <w:r w:rsidRPr="00C427A1">
              <w:t>ПЭ</w:t>
            </w:r>
          </w:p>
        </w:tc>
        <w:tc>
          <w:tcPr>
            <w:tcW w:w="972" w:type="dxa"/>
            <w:vAlign w:val="center"/>
          </w:tcPr>
          <w:p w14:paraId="7EFF1BC3" w14:textId="77777777" w:rsidR="00D43E16" w:rsidRPr="00C427A1" w:rsidRDefault="00D43E16" w:rsidP="00D43E16">
            <w:pPr>
              <w:pStyle w:val="af1"/>
              <w:jc w:val="center"/>
            </w:pPr>
            <w:r w:rsidRPr="00C427A1">
              <w:t>Нет</w:t>
            </w:r>
          </w:p>
        </w:tc>
        <w:tc>
          <w:tcPr>
            <w:tcW w:w="973" w:type="dxa"/>
            <w:vAlign w:val="center"/>
          </w:tcPr>
          <w:p w14:paraId="1BD91681" w14:textId="77777777" w:rsidR="00D43E16" w:rsidRPr="00C427A1" w:rsidRDefault="00D43E16" w:rsidP="00D43E16">
            <w:pPr>
              <w:pStyle w:val="af1"/>
              <w:jc w:val="center"/>
            </w:pPr>
            <w:r w:rsidRPr="00C427A1">
              <w:t>5л</w:t>
            </w:r>
          </w:p>
        </w:tc>
        <w:tc>
          <w:tcPr>
            <w:tcW w:w="972" w:type="dxa"/>
          </w:tcPr>
          <w:p w14:paraId="724126B5" w14:textId="77777777" w:rsidR="00D43E16" w:rsidRPr="00C427A1" w:rsidRDefault="00D43E16" w:rsidP="00D43E16">
            <w:pPr>
              <w:pStyle w:val="af1"/>
              <w:jc w:val="center"/>
            </w:pPr>
            <w:r w:rsidRPr="00C427A1">
              <w:t>4</w:t>
            </w:r>
          </w:p>
        </w:tc>
        <w:tc>
          <w:tcPr>
            <w:tcW w:w="1109" w:type="dxa"/>
            <w:vAlign w:val="center"/>
          </w:tcPr>
          <w:p w14:paraId="4876D169" w14:textId="77777777" w:rsidR="00D43E16" w:rsidRPr="00C427A1" w:rsidRDefault="00D43E16" w:rsidP="00D43E16">
            <w:pPr>
              <w:pStyle w:val="af1"/>
              <w:jc w:val="center"/>
            </w:pPr>
            <w:r w:rsidRPr="00C427A1">
              <w:t>–</w:t>
            </w:r>
          </w:p>
        </w:tc>
      </w:tr>
      <w:tr w:rsidR="00C427A1" w:rsidRPr="00C427A1" w14:paraId="5CB24C2D" w14:textId="77777777" w:rsidTr="00697179">
        <w:trPr>
          <w:trHeight w:val="302"/>
        </w:trPr>
        <w:tc>
          <w:tcPr>
            <w:tcW w:w="7561" w:type="dxa"/>
            <w:shd w:val="clear" w:color="auto" w:fill="auto"/>
            <w:noWrap/>
          </w:tcPr>
          <w:p w14:paraId="3CE86AA3" w14:textId="77777777" w:rsidR="00D43E16" w:rsidRPr="00C427A1" w:rsidRDefault="00D43E16" w:rsidP="00D43E16">
            <w:pPr>
              <w:pStyle w:val="af1"/>
              <w:jc w:val="left"/>
            </w:pPr>
            <w:r w:rsidRPr="00C427A1">
              <w:t>место расчетов</w:t>
            </w:r>
          </w:p>
        </w:tc>
        <w:tc>
          <w:tcPr>
            <w:tcW w:w="834" w:type="dxa"/>
            <w:vAlign w:val="center"/>
          </w:tcPr>
          <w:p w14:paraId="3B4FBFEA" w14:textId="77777777" w:rsidR="00D43E16" w:rsidRPr="00C427A1" w:rsidRDefault="00D43E16" w:rsidP="00D43E16">
            <w:pPr>
              <w:pStyle w:val="af1"/>
              <w:jc w:val="center"/>
            </w:pPr>
            <w:r w:rsidRPr="00C427A1">
              <w:t>1187</w:t>
            </w:r>
          </w:p>
        </w:tc>
        <w:tc>
          <w:tcPr>
            <w:tcW w:w="972" w:type="dxa"/>
            <w:shd w:val="clear" w:color="auto" w:fill="auto"/>
            <w:noWrap/>
            <w:vAlign w:val="center"/>
          </w:tcPr>
          <w:p w14:paraId="7D823F88" w14:textId="77777777" w:rsidR="00D43E16" w:rsidRPr="00C427A1" w:rsidRDefault="00D43E16" w:rsidP="00D43E16">
            <w:pPr>
              <w:pStyle w:val="af1"/>
              <w:jc w:val="center"/>
            </w:pPr>
            <w:r w:rsidRPr="00C427A1">
              <w:t>3</w:t>
            </w:r>
          </w:p>
        </w:tc>
        <w:tc>
          <w:tcPr>
            <w:tcW w:w="1109" w:type="dxa"/>
            <w:vAlign w:val="center"/>
          </w:tcPr>
          <w:p w14:paraId="08CC4835" w14:textId="77777777" w:rsidR="00D43E16" w:rsidRPr="00C427A1" w:rsidRDefault="00D43E16" w:rsidP="00D43E16">
            <w:pPr>
              <w:pStyle w:val="af1"/>
              <w:jc w:val="center"/>
            </w:pPr>
            <w:r w:rsidRPr="00C427A1">
              <w:t>ПЭ</w:t>
            </w:r>
          </w:p>
        </w:tc>
        <w:tc>
          <w:tcPr>
            <w:tcW w:w="972" w:type="dxa"/>
            <w:vAlign w:val="center"/>
          </w:tcPr>
          <w:p w14:paraId="1FFAE037" w14:textId="77777777" w:rsidR="00D43E16" w:rsidRPr="00C427A1" w:rsidRDefault="00D43E16" w:rsidP="00D43E16">
            <w:pPr>
              <w:pStyle w:val="af1"/>
              <w:jc w:val="center"/>
            </w:pPr>
            <w:r w:rsidRPr="00C427A1">
              <w:t>Нет</w:t>
            </w:r>
          </w:p>
        </w:tc>
        <w:tc>
          <w:tcPr>
            <w:tcW w:w="973" w:type="dxa"/>
            <w:vAlign w:val="center"/>
          </w:tcPr>
          <w:p w14:paraId="767851FA" w14:textId="77777777" w:rsidR="00D43E16" w:rsidRPr="00C427A1" w:rsidRDefault="00D43E16" w:rsidP="00D43E16">
            <w:pPr>
              <w:pStyle w:val="af1"/>
              <w:jc w:val="center"/>
            </w:pPr>
            <w:r w:rsidRPr="00C427A1">
              <w:t>5л</w:t>
            </w:r>
          </w:p>
        </w:tc>
        <w:tc>
          <w:tcPr>
            <w:tcW w:w="972" w:type="dxa"/>
          </w:tcPr>
          <w:p w14:paraId="00EDE646" w14:textId="77777777" w:rsidR="00D43E16" w:rsidRPr="00C427A1" w:rsidRDefault="00D43E16" w:rsidP="00D43E16">
            <w:pPr>
              <w:pStyle w:val="af1"/>
              <w:jc w:val="center"/>
            </w:pPr>
            <w:r w:rsidRPr="00C427A1">
              <w:t>4</w:t>
            </w:r>
          </w:p>
        </w:tc>
        <w:tc>
          <w:tcPr>
            <w:tcW w:w="1109" w:type="dxa"/>
            <w:vAlign w:val="center"/>
          </w:tcPr>
          <w:p w14:paraId="41A7C80C" w14:textId="77777777" w:rsidR="00D43E16" w:rsidRPr="00C427A1" w:rsidRDefault="00D43E16" w:rsidP="00D43E16">
            <w:pPr>
              <w:pStyle w:val="af1"/>
              <w:jc w:val="center"/>
            </w:pPr>
            <w:r w:rsidRPr="00C427A1">
              <w:t>–</w:t>
            </w:r>
          </w:p>
        </w:tc>
      </w:tr>
      <w:tr w:rsidR="00697179" w:rsidRPr="00C427A1" w14:paraId="046DA0FB" w14:textId="77777777" w:rsidTr="00697179">
        <w:trPr>
          <w:trHeight w:val="302"/>
        </w:trPr>
        <w:tc>
          <w:tcPr>
            <w:tcW w:w="7561" w:type="dxa"/>
            <w:shd w:val="clear" w:color="auto" w:fill="auto"/>
            <w:noWrap/>
          </w:tcPr>
          <w:p w14:paraId="528249F2" w14:textId="198B3F7C" w:rsidR="00697179" w:rsidRPr="00C427A1" w:rsidRDefault="00697179" w:rsidP="00697179">
            <w:pPr>
              <w:pStyle w:val="af1"/>
              <w:jc w:val="left"/>
            </w:pPr>
            <w:r w:rsidRPr="001463D2">
              <w:t>адрес сайта ФНС</w:t>
            </w:r>
          </w:p>
        </w:tc>
        <w:tc>
          <w:tcPr>
            <w:tcW w:w="834" w:type="dxa"/>
          </w:tcPr>
          <w:p w14:paraId="6B5BA5BF" w14:textId="0E0F3FFB" w:rsidR="00697179" w:rsidRPr="00C427A1" w:rsidRDefault="00697179" w:rsidP="00697179">
            <w:pPr>
              <w:pStyle w:val="af1"/>
              <w:jc w:val="center"/>
            </w:pPr>
            <w:r w:rsidRPr="001463D2">
              <w:t>1060</w:t>
            </w:r>
          </w:p>
        </w:tc>
        <w:tc>
          <w:tcPr>
            <w:tcW w:w="972" w:type="dxa"/>
            <w:shd w:val="clear" w:color="auto" w:fill="auto"/>
            <w:noWrap/>
          </w:tcPr>
          <w:p w14:paraId="35F2929D" w14:textId="7A16420B" w:rsidR="00697179" w:rsidRPr="00C427A1" w:rsidRDefault="00697179" w:rsidP="00697179">
            <w:pPr>
              <w:pStyle w:val="af1"/>
              <w:jc w:val="center"/>
            </w:pPr>
            <w:r w:rsidRPr="001463D2">
              <w:t>4</w:t>
            </w:r>
          </w:p>
        </w:tc>
        <w:tc>
          <w:tcPr>
            <w:tcW w:w="1109" w:type="dxa"/>
          </w:tcPr>
          <w:p w14:paraId="35EF5F30" w14:textId="42F0933C" w:rsidR="00697179" w:rsidRPr="00C427A1" w:rsidRDefault="00697179" w:rsidP="00697179">
            <w:pPr>
              <w:pStyle w:val="af1"/>
              <w:jc w:val="center"/>
            </w:pPr>
            <w:r w:rsidRPr="001463D2">
              <w:t>ПЭ</w:t>
            </w:r>
          </w:p>
        </w:tc>
        <w:tc>
          <w:tcPr>
            <w:tcW w:w="972" w:type="dxa"/>
          </w:tcPr>
          <w:p w14:paraId="3B237939" w14:textId="224D4CB9" w:rsidR="00697179" w:rsidRPr="00C427A1" w:rsidRDefault="00697179" w:rsidP="00697179">
            <w:pPr>
              <w:pStyle w:val="af1"/>
              <w:jc w:val="center"/>
            </w:pPr>
            <w:r w:rsidRPr="001463D2">
              <w:t>Нет</w:t>
            </w:r>
          </w:p>
        </w:tc>
        <w:tc>
          <w:tcPr>
            <w:tcW w:w="973" w:type="dxa"/>
          </w:tcPr>
          <w:p w14:paraId="5AEE4FCE" w14:textId="0A852C94" w:rsidR="00697179" w:rsidRPr="00C427A1" w:rsidRDefault="00697179" w:rsidP="00697179">
            <w:pPr>
              <w:pStyle w:val="af1"/>
              <w:jc w:val="center"/>
            </w:pPr>
            <w:r w:rsidRPr="001463D2">
              <w:t>5л</w:t>
            </w:r>
          </w:p>
        </w:tc>
        <w:tc>
          <w:tcPr>
            <w:tcW w:w="972" w:type="dxa"/>
          </w:tcPr>
          <w:p w14:paraId="03787259" w14:textId="320BD54D" w:rsidR="00697179" w:rsidRPr="00C427A1" w:rsidRDefault="00697179" w:rsidP="00697179">
            <w:pPr>
              <w:pStyle w:val="af1"/>
              <w:jc w:val="center"/>
            </w:pPr>
            <w:r w:rsidRPr="001463D2">
              <w:t>4</w:t>
            </w:r>
          </w:p>
        </w:tc>
        <w:tc>
          <w:tcPr>
            <w:tcW w:w="1109" w:type="dxa"/>
          </w:tcPr>
          <w:p w14:paraId="3EC77203" w14:textId="0B02B2E8" w:rsidR="00697179" w:rsidRPr="00C427A1" w:rsidRDefault="00697179" w:rsidP="00697179">
            <w:pPr>
              <w:pStyle w:val="af1"/>
              <w:jc w:val="center"/>
            </w:pPr>
            <w:r w:rsidRPr="001463D2">
              <w:t>14</w:t>
            </w:r>
          </w:p>
        </w:tc>
      </w:tr>
      <w:tr w:rsidR="00697179" w:rsidRPr="00C427A1" w14:paraId="56B174FF" w14:textId="77777777" w:rsidTr="00697179">
        <w:trPr>
          <w:trHeight w:val="302"/>
        </w:trPr>
        <w:tc>
          <w:tcPr>
            <w:tcW w:w="7561" w:type="dxa"/>
            <w:shd w:val="clear" w:color="auto" w:fill="auto"/>
            <w:noWrap/>
          </w:tcPr>
          <w:p w14:paraId="7009A9AF" w14:textId="01963026" w:rsidR="00697179" w:rsidRPr="00C427A1" w:rsidRDefault="00697179" w:rsidP="00697179">
            <w:pPr>
              <w:pStyle w:val="af1"/>
              <w:jc w:val="left"/>
            </w:pPr>
            <w:r w:rsidRPr="001463D2">
              <w:t>адрес электронной почты отправителя чека</w:t>
            </w:r>
          </w:p>
        </w:tc>
        <w:tc>
          <w:tcPr>
            <w:tcW w:w="834" w:type="dxa"/>
          </w:tcPr>
          <w:p w14:paraId="3DBF853A" w14:textId="79C1C851" w:rsidR="00697179" w:rsidRPr="00C427A1" w:rsidRDefault="00697179" w:rsidP="00697179">
            <w:pPr>
              <w:pStyle w:val="af1"/>
              <w:jc w:val="center"/>
            </w:pPr>
            <w:r w:rsidRPr="001463D2">
              <w:t>1117</w:t>
            </w:r>
          </w:p>
        </w:tc>
        <w:tc>
          <w:tcPr>
            <w:tcW w:w="972" w:type="dxa"/>
            <w:shd w:val="clear" w:color="auto" w:fill="auto"/>
            <w:noWrap/>
          </w:tcPr>
          <w:p w14:paraId="7766D636" w14:textId="1A2EB335" w:rsidR="00697179" w:rsidRPr="00C427A1" w:rsidRDefault="00697179" w:rsidP="00697179">
            <w:pPr>
              <w:pStyle w:val="af1"/>
              <w:jc w:val="center"/>
            </w:pPr>
            <w:r w:rsidRPr="001463D2">
              <w:t>4</w:t>
            </w:r>
          </w:p>
        </w:tc>
        <w:tc>
          <w:tcPr>
            <w:tcW w:w="1109" w:type="dxa"/>
          </w:tcPr>
          <w:p w14:paraId="3F34D525" w14:textId="0C9DA6F0" w:rsidR="00697179" w:rsidRPr="00C427A1" w:rsidRDefault="00697179" w:rsidP="00697179">
            <w:pPr>
              <w:pStyle w:val="af1"/>
              <w:jc w:val="center"/>
            </w:pPr>
            <w:r w:rsidRPr="001463D2">
              <w:t>ПЭ</w:t>
            </w:r>
          </w:p>
        </w:tc>
        <w:tc>
          <w:tcPr>
            <w:tcW w:w="972" w:type="dxa"/>
          </w:tcPr>
          <w:p w14:paraId="68E1CC46" w14:textId="1719FEE3" w:rsidR="00697179" w:rsidRPr="00C427A1" w:rsidRDefault="00697179" w:rsidP="00697179">
            <w:pPr>
              <w:pStyle w:val="af1"/>
              <w:jc w:val="center"/>
            </w:pPr>
            <w:r w:rsidRPr="001463D2">
              <w:t>Нет</w:t>
            </w:r>
          </w:p>
        </w:tc>
        <w:tc>
          <w:tcPr>
            <w:tcW w:w="973" w:type="dxa"/>
          </w:tcPr>
          <w:p w14:paraId="39667F7C" w14:textId="5B53F8B2" w:rsidR="00697179" w:rsidRPr="00C427A1" w:rsidRDefault="00697179" w:rsidP="00697179">
            <w:pPr>
              <w:pStyle w:val="af1"/>
              <w:jc w:val="center"/>
            </w:pPr>
            <w:r w:rsidRPr="001463D2">
              <w:t>5л</w:t>
            </w:r>
          </w:p>
        </w:tc>
        <w:tc>
          <w:tcPr>
            <w:tcW w:w="972" w:type="dxa"/>
          </w:tcPr>
          <w:p w14:paraId="2C357AA9" w14:textId="3F78A147" w:rsidR="00697179" w:rsidRPr="00C427A1" w:rsidRDefault="00697179" w:rsidP="00697179">
            <w:pPr>
              <w:pStyle w:val="af1"/>
              <w:jc w:val="center"/>
            </w:pPr>
            <w:r w:rsidRPr="001463D2">
              <w:t>4</w:t>
            </w:r>
          </w:p>
        </w:tc>
        <w:tc>
          <w:tcPr>
            <w:tcW w:w="1109" w:type="dxa"/>
          </w:tcPr>
          <w:p w14:paraId="1AAF6B3B" w14:textId="11CFE7C1" w:rsidR="00697179" w:rsidRPr="00C427A1" w:rsidRDefault="00697179" w:rsidP="00697179">
            <w:pPr>
              <w:pStyle w:val="af1"/>
              <w:jc w:val="center"/>
            </w:pPr>
            <w:r w:rsidRPr="001463D2">
              <w:t>14</w:t>
            </w:r>
          </w:p>
        </w:tc>
      </w:tr>
      <w:tr w:rsidR="00C427A1" w:rsidRPr="00C427A1" w14:paraId="0BC9B808" w14:textId="77777777" w:rsidTr="00697179">
        <w:trPr>
          <w:trHeight w:val="302"/>
        </w:trPr>
        <w:tc>
          <w:tcPr>
            <w:tcW w:w="7561" w:type="dxa"/>
            <w:shd w:val="clear" w:color="auto" w:fill="auto"/>
            <w:noWrap/>
          </w:tcPr>
          <w:p w14:paraId="3F213B28" w14:textId="77777777" w:rsidR="00D43E16" w:rsidRPr="00C427A1" w:rsidRDefault="00D43E16" w:rsidP="00D43E16">
            <w:pPr>
              <w:pStyle w:val="af1"/>
              <w:jc w:val="left"/>
            </w:pPr>
            <w:r w:rsidRPr="00C427A1">
              <w:t>ИНН ОФД</w:t>
            </w:r>
          </w:p>
        </w:tc>
        <w:tc>
          <w:tcPr>
            <w:tcW w:w="834" w:type="dxa"/>
            <w:vAlign w:val="center"/>
          </w:tcPr>
          <w:p w14:paraId="78E73B14" w14:textId="77777777" w:rsidR="00D43E16" w:rsidRPr="00C427A1" w:rsidRDefault="00D43E16" w:rsidP="00D43E16">
            <w:pPr>
              <w:pStyle w:val="af1"/>
              <w:jc w:val="center"/>
            </w:pPr>
            <w:r w:rsidRPr="00C427A1">
              <w:t>1017</w:t>
            </w:r>
          </w:p>
        </w:tc>
        <w:tc>
          <w:tcPr>
            <w:tcW w:w="972" w:type="dxa"/>
            <w:shd w:val="clear" w:color="auto" w:fill="auto"/>
            <w:noWrap/>
            <w:vAlign w:val="center"/>
          </w:tcPr>
          <w:p w14:paraId="59D26E64" w14:textId="77777777" w:rsidR="00D43E16" w:rsidRPr="00C427A1" w:rsidRDefault="00D43E16" w:rsidP="00D43E16">
            <w:pPr>
              <w:pStyle w:val="af1"/>
              <w:jc w:val="center"/>
            </w:pPr>
            <w:r w:rsidRPr="00C427A1">
              <w:t>2</w:t>
            </w:r>
          </w:p>
        </w:tc>
        <w:tc>
          <w:tcPr>
            <w:tcW w:w="1109" w:type="dxa"/>
            <w:vAlign w:val="center"/>
          </w:tcPr>
          <w:p w14:paraId="78E1E38B" w14:textId="77777777" w:rsidR="00D43E16" w:rsidRPr="00C427A1" w:rsidRDefault="00D43E16" w:rsidP="00D43E16">
            <w:pPr>
              <w:pStyle w:val="af1"/>
              <w:jc w:val="center"/>
            </w:pPr>
            <w:r w:rsidRPr="00C427A1">
              <w:t>ПЭ</w:t>
            </w:r>
          </w:p>
        </w:tc>
        <w:tc>
          <w:tcPr>
            <w:tcW w:w="972" w:type="dxa"/>
            <w:vAlign w:val="center"/>
          </w:tcPr>
          <w:p w14:paraId="0CE336F2" w14:textId="77777777" w:rsidR="00D43E16" w:rsidRPr="00C427A1" w:rsidRDefault="00D43E16" w:rsidP="00D43E16">
            <w:pPr>
              <w:pStyle w:val="af1"/>
              <w:jc w:val="center"/>
            </w:pPr>
            <w:r w:rsidRPr="00C427A1">
              <w:t>Нет</w:t>
            </w:r>
          </w:p>
        </w:tc>
        <w:tc>
          <w:tcPr>
            <w:tcW w:w="973" w:type="dxa"/>
            <w:vAlign w:val="center"/>
          </w:tcPr>
          <w:p w14:paraId="03BFA7AD" w14:textId="77777777" w:rsidR="00D43E16" w:rsidRPr="00C427A1" w:rsidRDefault="00D43E16" w:rsidP="00D43E16">
            <w:pPr>
              <w:pStyle w:val="af1"/>
              <w:jc w:val="center"/>
            </w:pPr>
            <w:r w:rsidRPr="00C427A1">
              <w:t>5л</w:t>
            </w:r>
          </w:p>
        </w:tc>
        <w:tc>
          <w:tcPr>
            <w:tcW w:w="972" w:type="dxa"/>
          </w:tcPr>
          <w:p w14:paraId="6A904F71" w14:textId="648F6139" w:rsidR="00D43E16" w:rsidRPr="00C427A1" w:rsidRDefault="00D43E16" w:rsidP="00D43E16">
            <w:pPr>
              <w:pStyle w:val="af1"/>
              <w:jc w:val="center"/>
            </w:pPr>
            <w:r w:rsidRPr="00C427A1">
              <w:t>1, 4</w:t>
            </w:r>
          </w:p>
        </w:tc>
        <w:tc>
          <w:tcPr>
            <w:tcW w:w="1109" w:type="dxa"/>
            <w:vAlign w:val="center"/>
          </w:tcPr>
          <w:p w14:paraId="3D4499B6" w14:textId="77777777" w:rsidR="00D43E16" w:rsidRPr="00C427A1" w:rsidRDefault="00D43E16" w:rsidP="00D43E16">
            <w:pPr>
              <w:pStyle w:val="af1"/>
              <w:jc w:val="center"/>
            </w:pPr>
            <w:r w:rsidRPr="00C427A1">
              <w:t>6, 9</w:t>
            </w:r>
          </w:p>
        </w:tc>
      </w:tr>
      <w:tr w:rsidR="00C427A1" w:rsidRPr="00C427A1" w14:paraId="44EE2AB4" w14:textId="77777777" w:rsidTr="00697179">
        <w:trPr>
          <w:trHeight w:val="302"/>
        </w:trPr>
        <w:tc>
          <w:tcPr>
            <w:tcW w:w="7561" w:type="dxa"/>
            <w:tcBorders>
              <w:top w:val="single" w:sz="4" w:space="0" w:color="auto"/>
              <w:left w:val="single" w:sz="4" w:space="0" w:color="auto"/>
              <w:bottom w:val="single" w:sz="4" w:space="0" w:color="auto"/>
              <w:right w:val="single" w:sz="4" w:space="0" w:color="auto"/>
            </w:tcBorders>
            <w:shd w:val="clear" w:color="auto" w:fill="auto"/>
            <w:noWrap/>
          </w:tcPr>
          <w:p w14:paraId="54A5C75F" w14:textId="77777777" w:rsidR="00D43E16" w:rsidRPr="00C427A1" w:rsidRDefault="00D43E16" w:rsidP="00D43E16">
            <w:pPr>
              <w:pStyle w:val="af1"/>
              <w:jc w:val="left"/>
            </w:pPr>
            <w:r w:rsidRPr="00C427A1">
              <w:t>наименование ОФД</w:t>
            </w:r>
          </w:p>
        </w:tc>
        <w:tc>
          <w:tcPr>
            <w:tcW w:w="834" w:type="dxa"/>
            <w:tcBorders>
              <w:top w:val="single" w:sz="4" w:space="0" w:color="auto"/>
              <w:left w:val="single" w:sz="4" w:space="0" w:color="auto"/>
              <w:bottom w:val="single" w:sz="4" w:space="0" w:color="auto"/>
              <w:right w:val="single" w:sz="4" w:space="0" w:color="auto"/>
            </w:tcBorders>
            <w:vAlign w:val="center"/>
          </w:tcPr>
          <w:p w14:paraId="76DE77C0" w14:textId="77777777" w:rsidR="00D43E16" w:rsidRPr="00C427A1" w:rsidRDefault="00D43E16" w:rsidP="00D43E16">
            <w:pPr>
              <w:pStyle w:val="af1"/>
              <w:jc w:val="center"/>
            </w:pPr>
            <w:r w:rsidRPr="00C427A1">
              <w:t>1046</w:t>
            </w:r>
          </w:p>
        </w:tc>
        <w:tc>
          <w:tcPr>
            <w:tcW w:w="9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A504B3" w14:textId="3CB16252" w:rsidR="00D43E16" w:rsidRPr="00697179" w:rsidRDefault="00697179" w:rsidP="00D43E16">
            <w:pPr>
              <w:pStyle w:val="af1"/>
              <w:jc w:val="center"/>
            </w:pPr>
            <w:r>
              <w:t>4</w:t>
            </w:r>
          </w:p>
        </w:tc>
        <w:tc>
          <w:tcPr>
            <w:tcW w:w="1109" w:type="dxa"/>
            <w:tcBorders>
              <w:top w:val="single" w:sz="4" w:space="0" w:color="auto"/>
              <w:left w:val="single" w:sz="4" w:space="0" w:color="auto"/>
              <w:bottom w:val="single" w:sz="4" w:space="0" w:color="auto"/>
              <w:right w:val="single" w:sz="4" w:space="0" w:color="auto"/>
            </w:tcBorders>
            <w:vAlign w:val="center"/>
          </w:tcPr>
          <w:p w14:paraId="08B21BED" w14:textId="77777777" w:rsidR="00D43E16" w:rsidRPr="00C427A1" w:rsidRDefault="00D43E16" w:rsidP="00D43E16">
            <w:pPr>
              <w:pStyle w:val="af1"/>
              <w:jc w:val="center"/>
            </w:pPr>
            <w:r w:rsidRPr="00C427A1">
              <w:t>ПЭ</w:t>
            </w:r>
          </w:p>
        </w:tc>
        <w:tc>
          <w:tcPr>
            <w:tcW w:w="972" w:type="dxa"/>
            <w:tcBorders>
              <w:top w:val="single" w:sz="4" w:space="0" w:color="auto"/>
              <w:left w:val="single" w:sz="4" w:space="0" w:color="auto"/>
              <w:bottom w:val="single" w:sz="4" w:space="0" w:color="auto"/>
              <w:right w:val="single" w:sz="4" w:space="0" w:color="auto"/>
            </w:tcBorders>
            <w:vAlign w:val="center"/>
          </w:tcPr>
          <w:p w14:paraId="33E5FEDB" w14:textId="77777777" w:rsidR="00D43E16" w:rsidRPr="00C427A1" w:rsidRDefault="00D43E16" w:rsidP="00D43E16">
            <w:pPr>
              <w:pStyle w:val="af1"/>
              <w:jc w:val="center"/>
            </w:pPr>
            <w:r w:rsidRPr="00C427A1">
              <w:t>Нет</w:t>
            </w:r>
          </w:p>
        </w:tc>
        <w:tc>
          <w:tcPr>
            <w:tcW w:w="973" w:type="dxa"/>
            <w:tcBorders>
              <w:top w:val="single" w:sz="4" w:space="0" w:color="auto"/>
              <w:left w:val="single" w:sz="4" w:space="0" w:color="auto"/>
              <w:bottom w:val="single" w:sz="4" w:space="0" w:color="auto"/>
              <w:right w:val="single" w:sz="4" w:space="0" w:color="auto"/>
            </w:tcBorders>
            <w:vAlign w:val="center"/>
          </w:tcPr>
          <w:p w14:paraId="196EF466" w14:textId="77777777" w:rsidR="00D43E16" w:rsidRPr="00C427A1" w:rsidRDefault="00D43E16" w:rsidP="00D43E16">
            <w:pPr>
              <w:pStyle w:val="af1"/>
              <w:jc w:val="center"/>
            </w:pPr>
            <w:r w:rsidRPr="00C427A1">
              <w:t>5л</w:t>
            </w:r>
          </w:p>
        </w:tc>
        <w:tc>
          <w:tcPr>
            <w:tcW w:w="972" w:type="dxa"/>
            <w:tcBorders>
              <w:top w:val="single" w:sz="4" w:space="0" w:color="auto"/>
              <w:left w:val="single" w:sz="4" w:space="0" w:color="auto"/>
              <w:bottom w:val="single" w:sz="4" w:space="0" w:color="auto"/>
              <w:right w:val="single" w:sz="4" w:space="0" w:color="auto"/>
            </w:tcBorders>
          </w:tcPr>
          <w:p w14:paraId="50A2A28E" w14:textId="77777777" w:rsidR="00D43E16" w:rsidRPr="00C427A1" w:rsidRDefault="00D43E16" w:rsidP="00D43E16">
            <w:pPr>
              <w:pStyle w:val="af1"/>
              <w:jc w:val="center"/>
            </w:pPr>
            <w:r w:rsidRPr="00C427A1">
              <w:t>4</w:t>
            </w:r>
          </w:p>
        </w:tc>
        <w:tc>
          <w:tcPr>
            <w:tcW w:w="1109" w:type="dxa"/>
            <w:tcBorders>
              <w:top w:val="single" w:sz="4" w:space="0" w:color="auto"/>
              <w:left w:val="single" w:sz="4" w:space="0" w:color="auto"/>
              <w:bottom w:val="single" w:sz="4" w:space="0" w:color="auto"/>
              <w:right w:val="single" w:sz="4" w:space="0" w:color="auto"/>
            </w:tcBorders>
            <w:vAlign w:val="center"/>
          </w:tcPr>
          <w:p w14:paraId="0A42EF97" w14:textId="77777777" w:rsidR="00D43E16" w:rsidRPr="00C427A1" w:rsidRDefault="00D43E16" w:rsidP="00D43E16">
            <w:pPr>
              <w:pStyle w:val="af1"/>
              <w:jc w:val="center"/>
            </w:pPr>
            <w:r w:rsidRPr="00C427A1">
              <w:t>6, 9</w:t>
            </w:r>
          </w:p>
        </w:tc>
      </w:tr>
      <w:tr w:rsidR="00C427A1" w:rsidRPr="00C427A1" w14:paraId="10882CFB" w14:textId="77777777" w:rsidTr="00697179">
        <w:trPr>
          <w:trHeight w:val="302"/>
        </w:trPr>
        <w:tc>
          <w:tcPr>
            <w:tcW w:w="7561" w:type="dxa"/>
            <w:tcBorders>
              <w:top w:val="single" w:sz="4" w:space="0" w:color="auto"/>
              <w:left w:val="single" w:sz="4" w:space="0" w:color="auto"/>
              <w:bottom w:val="single" w:sz="4" w:space="0" w:color="auto"/>
              <w:right w:val="single" w:sz="4" w:space="0" w:color="auto"/>
            </w:tcBorders>
            <w:shd w:val="clear" w:color="auto" w:fill="auto"/>
            <w:noWrap/>
          </w:tcPr>
          <w:p w14:paraId="7FE913BA" w14:textId="77777777" w:rsidR="00D43E16" w:rsidRPr="00C427A1" w:rsidRDefault="00D43E16" w:rsidP="00D43E16">
            <w:pPr>
              <w:pStyle w:val="af1"/>
              <w:jc w:val="left"/>
            </w:pPr>
            <w:r w:rsidRPr="00C427A1">
              <w:t>версия ККТ</w:t>
            </w:r>
          </w:p>
        </w:tc>
        <w:tc>
          <w:tcPr>
            <w:tcW w:w="834" w:type="dxa"/>
            <w:tcBorders>
              <w:top w:val="single" w:sz="4" w:space="0" w:color="auto"/>
              <w:left w:val="single" w:sz="4" w:space="0" w:color="auto"/>
              <w:bottom w:val="single" w:sz="4" w:space="0" w:color="auto"/>
              <w:right w:val="single" w:sz="4" w:space="0" w:color="auto"/>
            </w:tcBorders>
            <w:vAlign w:val="center"/>
          </w:tcPr>
          <w:p w14:paraId="2BA6CCB2" w14:textId="77777777" w:rsidR="00D43E16" w:rsidRPr="00C427A1" w:rsidRDefault="00D43E16" w:rsidP="00D43E16">
            <w:pPr>
              <w:pStyle w:val="af1"/>
              <w:jc w:val="center"/>
            </w:pPr>
            <w:r w:rsidRPr="00C427A1">
              <w:t>1188</w:t>
            </w:r>
          </w:p>
        </w:tc>
        <w:tc>
          <w:tcPr>
            <w:tcW w:w="9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078189" w14:textId="77777777" w:rsidR="00D43E16" w:rsidRPr="00C427A1" w:rsidRDefault="00D43E16" w:rsidP="00D43E16">
            <w:pPr>
              <w:pStyle w:val="af1"/>
              <w:jc w:val="center"/>
            </w:pPr>
            <w:r w:rsidRPr="00C427A1">
              <w:t>3</w:t>
            </w:r>
          </w:p>
        </w:tc>
        <w:tc>
          <w:tcPr>
            <w:tcW w:w="1109" w:type="dxa"/>
            <w:tcBorders>
              <w:top w:val="single" w:sz="4" w:space="0" w:color="auto"/>
              <w:left w:val="single" w:sz="4" w:space="0" w:color="auto"/>
              <w:bottom w:val="single" w:sz="4" w:space="0" w:color="auto"/>
              <w:right w:val="single" w:sz="4" w:space="0" w:color="auto"/>
            </w:tcBorders>
            <w:vAlign w:val="center"/>
          </w:tcPr>
          <w:p w14:paraId="70013970" w14:textId="77777777" w:rsidR="00D43E16" w:rsidRPr="00C427A1" w:rsidRDefault="00D43E16" w:rsidP="00D43E16">
            <w:pPr>
              <w:pStyle w:val="af1"/>
              <w:jc w:val="center"/>
            </w:pPr>
            <w:r w:rsidRPr="00C427A1">
              <w:t>ПЭ</w:t>
            </w:r>
          </w:p>
        </w:tc>
        <w:tc>
          <w:tcPr>
            <w:tcW w:w="972" w:type="dxa"/>
            <w:tcBorders>
              <w:top w:val="single" w:sz="4" w:space="0" w:color="auto"/>
              <w:left w:val="single" w:sz="4" w:space="0" w:color="auto"/>
              <w:bottom w:val="single" w:sz="4" w:space="0" w:color="auto"/>
              <w:right w:val="single" w:sz="4" w:space="0" w:color="auto"/>
            </w:tcBorders>
            <w:vAlign w:val="center"/>
          </w:tcPr>
          <w:p w14:paraId="7A056144" w14:textId="77777777" w:rsidR="00D43E16" w:rsidRPr="00C427A1" w:rsidRDefault="00D43E16" w:rsidP="00D43E16">
            <w:pPr>
              <w:pStyle w:val="af1"/>
              <w:jc w:val="center"/>
            </w:pPr>
            <w:r w:rsidRPr="00C427A1">
              <w:t>Нет</w:t>
            </w:r>
          </w:p>
        </w:tc>
        <w:tc>
          <w:tcPr>
            <w:tcW w:w="973" w:type="dxa"/>
            <w:tcBorders>
              <w:top w:val="single" w:sz="4" w:space="0" w:color="auto"/>
              <w:left w:val="single" w:sz="4" w:space="0" w:color="auto"/>
              <w:bottom w:val="single" w:sz="4" w:space="0" w:color="auto"/>
              <w:right w:val="single" w:sz="4" w:space="0" w:color="auto"/>
            </w:tcBorders>
            <w:vAlign w:val="center"/>
          </w:tcPr>
          <w:p w14:paraId="3B7156FA" w14:textId="77777777" w:rsidR="00D43E16" w:rsidRPr="00C427A1" w:rsidRDefault="00D43E16" w:rsidP="00D43E16">
            <w:pPr>
              <w:pStyle w:val="af1"/>
              <w:jc w:val="center"/>
            </w:pPr>
            <w:r w:rsidRPr="00C427A1">
              <w:t>5л</w:t>
            </w:r>
          </w:p>
        </w:tc>
        <w:tc>
          <w:tcPr>
            <w:tcW w:w="972" w:type="dxa"/>
            <w:tcBorders>
              <w:top w:val="single" w:sz="4" w:space="0" w:color="auto"/>
              <w:left w:val="single" w:sz="4" w:space="0" w:color="auto"/>
              <w:bottom w:val="single" w:sz="4" w:space="0" w:color="auto"/>
              <w:right w:val="single" w:sz="4" w:space="0" w:color="auto"/>
            </w:tcBorders>
          </w:tcPr>
          <w:p w14:paraId="0622969B" w14:textId="77777777" w:rsidR="00D43E16" w:rsidRPr="00C427A1" w:rsidRDefault="00D43E16" w:rsidP="00D43E16">
            <w:pPr>
              <w:pStyle w:val="af1"/>
              <w:jc w:val="center"/>
            </w:pPr>
            <w:r w:rsidRPr="00C427A1">
              <w:t>4</w:t>
            </w:r>
          </w:p>
        </w:tc>
        <w:tc>
          <w:tcPr>
            <w:tcW w:w="1109" w:type="dxa"/>
            <w:tcBorders>
              <w:top w:val="single" w:sz="4" w:space="0" w:color="auto"/>
              <w:left w:val="single" w:sz="4" w:space="0" w:color="auto"/>
              <w:bottom w:val="single" w:sz="4" w:space="0" w:color="auto"/>
              <w:right w:val="single" w:sz="4" w:space="0" w:color="auto"/>
            </w:tcBorders>
            <w:vAlign w:val="center"/>
          </w:tcPr>
          <w:p w14:paraId="77F86D5B" w14:textId="77777777" w:rsidR="00D43E16" w:rsidRPr="00C427A1" w:rsidRDefault="00D43E16" w:rsidP="00D43E16">
            <w:pPr>
              <w:pStyle w:val="af1"/>
              <w:jc w:val="center"/>
            </w:pPr>
            <w:r w:rsidRPr="00C427A1">
              <w:t>–</w:t>
            </w:r>
          </w:p>
        </w:tc>
      </w:tr>
      <w:tr w:rsidR="00C427A1" w:rsidRPr="00C427A1" w14:paraId="5DC27E34" w14:textId="77777777" w:rsidTr="00697179">
        <w:trPr>
          <w:trHeight w:val="302"/>
        </w:trPr>
        <w:tc>
          <w:tcPr>
            <w:tcW w:w="7561" w:type="dxa"/>
            <w:tcBorders>
              <w:top w:val="single" w:sz="4" w:space="0" w:color="auto"/>
              <w:left w:val="single" w:sz="4" w:space="0" w:color="auto"/>
              <w:bottom w:val="single" w:sz="4" w:space="0" w:color="auto"/>
              <w:right w:val="single" w:sz="4" w:space="0" w:color="auto"/>
            </w:tcBorders>
            <w:shd w:val="clear" w:color="auto" w:fill="auto"/>
            <w:noWrap/>
          </w:tcPr>
          <w:p w14:paraId="53324278" w14:textId="77777777" w:rsidR="00D43E16" w:rsidRPr="00C427A1" w:rsidRDefault="00D43E16" w:rsidP="00D43E16">
            <w:pPr>
              <w:pStyle w:val="af1"/>
              <w:jc w:val="left"/>
            </w:pPr>
            <w:r w:rsidRPr="00C427A1">
              <w:t>версия ФФД ККТ</w:t>
            </w:r>
          </w:p>
        </w:tc>
        <w:tc>
          <w:tcPr>
            <w:tcW w:w="834" w:type="dxa"/>
            <w:tcBorders>
              <w:top w:val="single" w:sz="4" w:space="0" w:color="auto"/>
              <w:left w:val="single" w:sz="4" w:space="0" w:color="auto"/>
              <w:bottom w:val="single" w:sz="4" w:space="0" w:color="auto"/>
              <w:right w:val="single" w:sz="4" w:space="0" w:color="auto"/>
            </w:tcBorders>
            <w:vAlign w:val="center"/>
          </w:tcPr>
          <w:p w14:paraId="4A2CD2A8" w14:textId="77777777" w:rsidR="00D43E16" w:rsidRPr="00C427A1" w:rsidRDefault="00D43E16" w:rsidP="00D43E16">
            <w:pPr>
              <w:pStyle w:val="af1"/>
              <w:jc w:val="center"/>
            </w:pPr>
            <w:r w:rsidRPr="00C427A1">
              <w:t>1189</w:t>
            </w:r>
          </w:p>
        </w:tc>
        <w:tc>
          <w:tcPr>
            <w:tcW w:w="9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9A4170" w14:textId="77777777" w:rsidR="00D43E16" w:rsidRPr="00C427A1" w:rsidRDefault="00D43E16" w:rsidP="00D43E16">
            <w:pPr>
              <w:pStyle w:val="af1"/>
              <w:jc w:val="center"/>
            </w:pPr>
            <w:r w:rsidRPr="00C427A1">
              <w:t>3</w:t>
            </w:r>
          </w:p>
        </w:tc>
        <w:tc>
          <w:tcPr>
            <w:tcW w:w="1109" w:type="dxa"/>
            <w:tcBorders>
              <w:top w:val="single" w:sz="4" w:space="0" w:color="auto"/>
              <w:left w:val="single" w:sz="4" w:space="0" w:color="auto"/>
              <w:bottom w:val="single" w:sz="4" w:space="0" w:color="auto"/>
              <w:right w:val="single" w:sz="4" w:space="0" w:color="auto"/>
            </w:tcBorders>
            <w:vAlign w:val="center"/>
          </w:tcPr>
          <w:p w14:paraId="1CCD2754" w14:textId="77777777" w:rsidR="00D43E16" w:rsidRPr="00C427A1" w:rsidRDefault="00D43E16" w:rsidP="00D43E16">
            <w:pPr>
              <w:pStyle w:val="af1"/>
              <w:jc w:val="center"/>
            </w:pPr>
            <w:r w:rsidRPr="00C427A1">
              <w:t>ПЭ</w:t>
            </w:r>
          </w:p>
        </w:tc>
        <w:tc>
          <w:tcPr>
            <w:tcW w:w="972" w:type="dxa"/>
            <w:tcBorders>
              <w:top w:val="single" w:sz="4" w:space="0" w:color="auto"/>
              <w:left w:val="single" w:sz="4" w:space="0" w:color="auto"/>
              <w:bottom w:val="single" w:sz="4" w:space="0" w:color="auto"/>
              <w:right w:val="single" w:sz="4" w:space="0" w:color="auto"/>
            </w:tcBorders>
            <w:vAlign w:val="center"/>
          </w:tcPr>
          <w:p w14:paraId="056A797E" w14:textId="77777777" w:rsidR="00D43E16" w:rsidRPr="00C427A1" w:rsidRDefault="00D43E16" w:rsidP="00D43E16">
            <w:pPr>
              <w:pStyle w:val="af1"/>
              <w:jc w:val="center"/>
            </w:pPr>
            <w:r w:rsidRPr="00C427A1">
              <w:t>Нет</w:t>
            </w:r>
          </w:p>
        </w:tc>
        <w:tc>
          <w:tcPr>
            <w:tcW w:w="973" w:type="dxa"/>
            <w:tcBorders>
              <w:top w:val="single" w:sz="4" w:space="0" w:color="auto"/>
              <w:left w:val="single" w:sz="4" w:space="0" w:color="auto"/>
              <w:bottom w:val="single" w:sz="4" w:space="0" w:color="auto"/>
              <w:right w:val="single" w:sz="4" w:space="0" w:color="auto"/>
            </w:tcBorders>
            <w:vAlign w:val="center"/>
          </w:tcPr>
          <w:p w14:paraId="60C37E2F" w14:textId="77777777" w:rsidR="00D43E16" w:rsidRPr="00C427A1" w:rsidRDefault="00D43E16" w:rsidP="00D43E16">
            <w:pPr>
              <w:pStyle w:val="af1"/>
              <w:jc w:val="center"/>
            </w:pPr>
            <w:r w:rsidRPr="00C427A1">
              <w:t>5л</w:t>
            </w:r>
          </w:p>
        </w:tc>
        <w:tc>
          <w:tcPr>
            <w:tcW w:w="972" w:type="dxa"/>
            <w:tcBorders>
              <w:top w:val="single" w:sz="4" w:space="0" w:color="auto"/>
              <w:left w:val="single" w:sz="4" w:space="0" w:color="auto"/>
              <w:bottom w:val="single" w:sz="4" w:space="0" w:color="auto"/>
              <w:right w:val="single" w:sz="4" w:space="0" w:color="auto"/>
            </w:tcBorders>
          </w:tcPr>
          <w:p w14:paraId="46CCBFBE" w14:textId="77777777" w:rsidR="00D43E16" w:rsidRPr="00C427A1" w:rsidRDefault="00D43E16" w:rsidP="00D43E16">
            <w:pPr>
              <w:pStyle w:val="af1"/>
              <w:jc w:val="center"/>
            </w:pPr>
            <w:r w:rsidRPr="00C427A1">
              <w:t>4</w:t>
            </w:r>
          </w:p>
        </w:tc>
        <w:tc>
          <w:tcPr>
            <w:tcW w:w="1109" w:type="dxa"/>
            <w:tcBorders>
              <w:top w:val="single" w:sz="4" w:space="0" w:color="auto"/>
              <w:left w:val="single" w:sz="4" w:space="0" w:color="auto"/>
              <w:bottom w:val="single" w:sz="4" w:space="0" w:color="auto"/>
              <w:right w:val="single" w:sz="4" w:space="0" w:color="auto"/>
            </w:tcBorders>
            <w:vAlign w:val="center"/>
          </w:tcPr>
          <w:p w14:paraId="37E4C0BA" w14:textId="77777777" w:rsidR="00D43E16" w:rsidRPr="00C427A1" w:rsidRDefault="00D43E16" w:rsidP="00D43E16">
            <w:pPr>
              <w:pStyle w:val="af1"/>
              <w:jc w:val="center"/>
            </w:pPr>
            <w:r w:rsidRPr="00C427A1">
              <w:t>4</w:t>
            </w:r>
          </w:p>
        </w:tc>
      </w:tr>
      <w:tr w:rsidR="00C427A1" w:rsidRPr="00C427A1" w14:paraId="0C601360" w14:textId="77777777" w:rsidTr="00697179">
        <w:trPr>
          <w:trHeight w:val="302"/>
        </w:trPr>
        <w:tc>
          <w:tcPr>
            <w:tcW w:w="7561" w:type="dxa"/>
            <w:tcBorders>
              <w:top w:val="single" w:sz="4" w:space="0" w:color="auto"/>
              <w:left w:val="single" w:sz="4" w:space="0" w:color="auto"/>
              <w:bottom w:val="single" w:sz="4" w:space="0" w:color="auto"/>
              <w:right w:val="single" w:sz="4" w:space="0" w:color="auto"/>
            </w:tcBorders>
            <w:shd w:val="clear" w:color="auto" w:fill="auto"/>
            <w:noWrap/>
          </w:tcPr>
          <w:p w14:paraId="09707A8B" w14:textId="77777777" w:rsidR="00D43E16" w:rsidRPr="00C427A1" w:rsidRDefault="00D43E16" w:rsidP="00D43E16">
            <w:pPr>
              <w:pStyle w:val="af1"/>
              <w:jc w:val="left"/>
            </w:pPr>
            <w:r w:rsidRPr="00C427A1">
              <w:t>версия ФФД ФН</w:t>
            </w:r>
          </w:p>
        </w:tc>
        <w:tc>
          <w:tcPr>
            <w:tcW w:w="834" w:type="dxa"/>
            <w:tcBorders>
              <w:top w:val="single" w:sz="4" w:space="0" w:color="auto"/>
              <w:left w:val="single" w:sz="4" w:space="0" w:color="auto"/>
              <w:bottom w:val="single" w:sz="4" w:space="0" w:color="auto"/>
              <w:right w:val="single" w:sz="4" w:space="0" w:color="auto"/>
            </w:tcBorders>
            <w:vAlign w:val="center"/>
          </w:tcPr>
          <w:p w14:paraId="3B19DE51" w14:textId="77777777" w:rsidR="00D43E16" w:rsidRPr="00C427A1" w:rsidRDefault="00D43E16" w:rsidP="00D43E16">
            <w:pPr>
              <w:pStyle w:val="af1"/>
              <w:jc w:val="center"/>
            </w:pPr>
            <w:r w:rsidRPr="00C427A1">
              <w:t>1190</w:t>
            </w:r>
          </w:p>
        </w:tc>
        <w:tc>
          <w:tcPr>
            <w:tcW w:w="9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72AFA0" w14:textId="77777777" w:rsidR="00D43E16" w:rsidRPr="00C427A1" w:rsidRDefault="00D43E16" w:rsidP="00D43E16">
            <w:pPr>
              <w:pStyle w:val="af1"/>
              <w:jc w:val="center"/>
            </w:pPr>
            <w:r w:rsidRPr="00C427A1">
              <w:t>5</w:t>
            </w:r>
          </w:p>
        </w:tc>
        <w:tc>
          <w:tcPr>
            <w:tcW w:w="1109" w:type="dxa"/>
            <w:tcBorders>
              <w:top w:val="single" w:sz="4" w:space="0" w:color="auto"/>
              <w:left w:val="single" w:sz="4" w:space="0" w:color="auto"/>
              <w:bottom w:val="single" w:sz="4" w:space="0" w:color="auto"/>
              <w:right w:val="single" w:sz="4" w:space="0" w:color="auto"/>
            </w:tcBorders>
            <w:vAlign w:val="center"/>
          </w:tcPr>
          <w:p w14:paraId="4CC88409" w14:textId="77777777" w:rsidR="00D43E16" w:rsidRPr="00C427A1" w:rsidRDefault="00D43E16" w:rsidP="00D43E16">
            <w:pPr>
              <w:pStyle w:val="af1"/>
              <w:jc w:val="center"/>
            </w:pPr>
            <w:r w:rsidRPr="00C427A1">
              <w:t>ПЭ</w:t>
            </w:r>
          </w:p>
        </w:tc>
        <w:tc>
          <w:tcPr>
            <w:tcW w:w="972" w:type="dxa"/>
            <w:tcBorders>
              <w:top w:val="single" w:sz="4" w:space="0" w:color="auto"/>
              <w:left w:val="single" w:sz="4" w:space="0" w:color="auto"/>
              <w:bottom w:val="single" w:sz="4" w:space="0" w:color="auto"/>
              <w:right w:val="single" w:sz="4" w:space="0" w:color="auto"/>
            </w:tcBorders>
            <w:vAlign w:val="center"/>
          </w:tcPr>
          <w:p w14:paraId="437E3139" w14:textId="77777777" w:rsidR="00D43E16" w:rsidRPr="00C427A1" w:rsidRDefault="00D43E16" w:rsidP="00D43E16">
            <w:pPr>
              <w:pStyle w:val="af1"/>
              <w:jc w:val="center"/>
            </w:pPr>
            <w:r w:rsidRPr="00C427A1">
              <w:t>Нет</w:t>
            </w:r>
          </w:p>
        </w:tc>
        <w:tc>
          <w:tcPr>
            <w:tcW w:w="973" w:type="dxa"/>
            <w:tcBorders>
              <w:top w:val="single" w:sz="4" w:space="0" w:color="auto"/>
              <w:left w:val="single" w:sz="4" w:space="0" w:color="auto"/>
              <w:bottom w:val="single" w:sz="4" w:space="0" w:color="auto"/>
              <w:right w:val="single" w:sz="4" w:space="0" w:color="auto"/>
            </w:tcBorders>
            <w:vAlign w:val="center"/>
          </w:tcPr>
          <w:p w14:paraId="5B333D62" w14:textId="77777777" w:rsidR="00D43E16" w:rsidRPr="00C427A1" w:rsidRDefault="00D43E16" w:rsidP="00D43E16">
            <w:pPr>
              <w:pStyle w:val="af1"/>
              <w:jc w:val="center"/>
            </w:pPr>
            <w:r w:rsidRPr="00C427A1">
              <w:t>5л</w:t>
            </w:r>
          </w:p>
        </w:tc>
        <w:tc>
          <w:tcPr>
            <w:tcW w:w="972" w:type="dxa"/>
            <w:tcBorders>
              <w:top w:val="single" w:sz="4" w:space="0" w:color="auto"/>
              <w:left w:val="single" w:sz="4" w:space="0" w:color="auto"/>
              <w:bottom w:val="single" w:sz="4" w:space="0" w:color="auto"/>
              <w:right w:val="single" w:sz="4" w:space="0" w:color="auto"/>
            </w:tcBorders>
          </w:tcPr>
          <w:p w14:paraId="57C6C519" w14:textId="77777777" w:rsidR="00D43E16" w:rsidRPr="00C427A1" w:rsidRDefault="00D43E16" w:rsidP="00D43E16">
            <w:pPr>
              <w:pStyle w:val="af1"/>
              <w:jc w:val="center"/>
            </w:pPr>
            <w:r w:rsidRPr="00C427A1">
              <w:t>4</w:t>
            </w:r>
          </w:p>
        </w:tc>
        <w:tc>
          <w:tcPr>
            <w:tcW w:w="1109" w:type="dxa"/>
            <w:tcBorders>
              <w:top w:val="single" w:sz="4" w:space="0" w:color="auto"/>
              <w:left w:val="single" w:sz="4" w:space="0" w:color="auto"/>
              <w:bottom w:val="single" w:sz="4" w:space="0" w:color="auto"/>
              <w:right w:val="single" w:sz="4" w:space="0" w:color="auto"/>
            </w:tcBorders>
            <w:vAlign w:val="center"/>
          </w:tcPr>
          <w:p w14:paraId="7F842A84" w14:textId="77777777" w:rsidR="00D43E16" w:rsidRPr="00C427A1" w:rsidRDefault="00D43E16" w:rsidP="00D43E16">
            <w:pPr>
              <w:pStyle w:val="af1"/>
              <w:jc w:val="center"/>
            </w:pPr>
            <w:r w:rsidRPr="00C427A1">
              <w:t>4</w:t>
            </w:r>
          </w:p>
        </w:tc>
      </w:tr>
      <w:tr w:rsidR="00C427A1" w:rsidRPr="00C427A1" w14:paraId="20181448" w14:textId="77777777" w:rsidTr="00697179">
        <w:trPr>
          <w:trHeight w:val="302"/>
        </w:trPr>
        <w:tc>
          <w:tcPr>
            <w:tcW w:w="7561" w:type="dxa"/>
            <w:shd w:val="clear" w:color="auto" w:fill="auto"/>
            <w:noWrap/>
          </w:tcPr>
          <w:p w14:paraId="5CD40272" w14:textId="77777777" w:rsidR="00D43E16" w:rsidRPr="00C427A1" w:rsidRDefault="00D43E16" w:rsidP="00D43E16">
            <w:pPr>
              <w:pStyle w:val="af1"/>
              <w:jc w:val="left"/>
            </w:pPr>
            <w:r w:rsidRPr="00C427A1">
              <w:t>ресурс ключей ФП</w:t>
            </w:r>
          </w:p>
        </w:tc>
        <w:tc>
          <w:tcPr>
            <w:tcW w:w="834" w:type="dxa"/>
            <w:vAlign w:val="center"/>
          </w:tcPr>
          <w:p w14:paraId="4C6EAE93" w14:textId="77777777" w:rsidR="00D43E16" w:rsidRPr="00C427A1" w:rsidRDefault="00D43E16" w:rsidP="00D43E16">
            <w:pPr>
              <w:pStyle w:val="af1"/>
              <w:jc w:val="center"/>
            </w:pPr>
            <w:r w:rsidRPr="00C427A1">
              <w:t>1213</w:t>
            </w:r>
          </w:p>
        </w:tc>
        <w:tc>
          <w:tcPr>
            <w:tcW w:w="972" w:type="dxa"/>
            <w:shd w:val="clear" w:color="auto" w:fill="auto"/>
            <w:noWrap/>
            <w:vAlign w:val="center"/>
          </w:tcPr>
          <w:p w14:paraId="4D2C0B1A" w14:textId="77777777" w:rsidR="00D43E16" w:rsidRPr="00C427A1" w:rsidRDefault="00D43E16" w:rsidP="00D43E16">
            <w:pPr>
              <w:pStyle w:val="af1"/>
              <w:jc w:val="center"/>
            </w:pPr>
            <w:r w:rsidRPr="00C427A1">
              <w:t>5</w:t>
            </w:r>
          </w:p>
        </w:tc>
        <w:tc>
          <w:tcPr>
            <w:tcW w:w="1109" w:type="dxa"/>
            <w:vAlign w:val="center"/>
          </w:tcPr>
          <w:p w14:paraId="2DB2CC26" w14:textId="77777777" w:rsidR="00D43E16" w:rsidRPr="00C427A1" w:rsidRDefault="00D43E16" w:rsidP="00D43E16">
            <w:pPr>
              <w:pStyle w:val="af1"/>
              <w:jc w:val="center"/>
            </w:pPr>
            <w:r w:rsidRPr="00C427A1">
              <w:t>ПЭ</w:t>
            </w:r>
          </w:p>
        </w:tc>
        <w:tc>
          <w:tcPr>
            <w:tcW w:w="972" w:type="dxa"/>
            <w:vAlign w:val="center"/>
          </w:tcPr>
          <w:p w14:paraId="3F4E9044" w14:textId="77777777" w:rsidR="00D43E16" w:rsidRPr="00C427A1" w:rsidRDefault="00D43E16" w:rsidP="00D43E16">
            <w:pPr>
              <w:pStyle w:val="af1"/>
              <w:jc w:val="center"/>
            </w:pPr>
            <w:r w:rsidRPr="00C427A1">
              <w:t>Нет</w:t>
            </w:r>
          </w:p>
        </w:tc>
        <w:tc>
          <w:tcPr>
            <w:tcW w:w="973" w:type="dxa"/>
            <w:vAlign w:val="center"/>
          </w:tcPr>
          <w:p w14:paraId="44015EF7" w14:textId="77777777" w:rsidR="00D43E16" w:rsidRPr="00C427A1" w:rsidRDefault="00D43E16" w:rsidP="00D43E16">
            <w:pPr>
              <w:pStyle w:val="af1"/>
              <w:jc w:val="center"/>
            </w:pPr>
            <w:r w:rsidRPr="00C427A1">
              <w:t>5л</w:t>
            </w:r>
          </w:p>
        </w:tc>
        <w:tc>
          <w:tcPr>
            <w:tcW w:w="972" w:type="dxa"/>
          </w:tcPr>
          <w:p w14:paraId="03A4F08B" w14:textId="77777777" w:rsidR="00D43E16" w:rsidRPr="00C427A1" w:rsidRDefault="00D43E16" w:rsidP="00D43E16">
            <w:pPr>
              <w:pStyle w:val="af1"/>
              <w:jc w:val="center"/>
            </w:pPr>
            <w:r w:rsidRPr="00C427A1">
              <w:t>4</w:t>
            </w:r>
          </w:p>
        </w:tc>
        <w:tc>
          <w:tcPr>
            <w:tcW w:w="1109" w:type="dxa"/>
            <w:vAlign w:val="center"/>
          </w:tcPr>
          <w:p w14:paraId="69ACAA8F" w14:textId="77777777" w:rsidR="00D43E16" w:rsidRPr="00C427A1" w:rsidRDefault="00D43E16" w:rsidP="00D43E16">
            <w:pPr>
              <w:pStyle w:val="af1"/>
              <w:jc w:val="center"/>
            </w:pPr>
            <w:r w:rsidRPr="00C427A1">
              <w:t>–</w:t>
            </w:r>
          </w:p>
        </w:tc>
      </w:tr>
      <w:tr w:rsidR="00C427A1" w:rsidRPr="00C427A1" w14:paraId="790CDEDD" w14:textId="77777777" w:rsidTr="00697179">
        <w:trPr>
          <w:trHeight w:val="302"/>
        </w:trPr>
        <w:tc>
          <w:tcPr>
            <w:tcW w:w="7561" w:type="dxa"/>
            <w:shd w:val="clear" w:color="auto" w:fill="auto"/>
            <w:noWrap/>
          </w:tcPr>
          <w:p w14:paraId="56CEC9F3" w14:textId="77777777" w:rsidR="00D43E16" w:rsidRPr="00C427A1" w:rsidRDefault="00D43E16" w:rsidP="00D43E16">
            <w:pPr>
              <w:pStyle w:val="af1"/>
              <w:jc w:val="left"/>
            </w:pPr>
            <w:r w:rsidRPr="00C427A1">
              <w:t>номер ФД</w:t>
            </w:r>
          </w:p>
        </w:tc>
        <w:tc>
          <w:tcPr>
            <w:tcW w:w="834" w:type="dxa"/>
            <w:vAlign w:val="center"/>
          </w:tcPr>
          <w:p w14:paraId="5626472B" w14:textId="77777777" w:rsidR="00D43E16" w:rsidRPr="00C427A1" w:rsidRDefault="00D43E16" w:rsidP="00D43E16">
            <w:pPr>
              <w:pStyle w:val="af1"/>
              <w:jc w:val="center"/>
            </w:pPr>
            <w:r w:rsidRPr="00C427A1">
              <w:t>1040</w:t>
            </w:r>
          </w:p>
        </w:tc>
        <w:tc>
          <w:tcPr>
            <w:tcW w:w="972" w:type="dxa"/>
            <w:shd w:val="clear" w:color="auto" w:fill="auto"/>
            <w:noWrap/>
            <w:vAlign w:val="center"/>
          </w:tcPr>
          <w:p w14:paraId="158518F0" w14:textId="77777777" w:rsidR="00D43E16" w:rsidRPr="00C427A1" w:rsidRDefault="00D43E16" w:rsidP="00D43E16">
            <w:pPr>
              <w:pStyle w:val="af1"/>
              <w:jc w:val="center"/>
            </w:pPr>
            <w:r w:rsidRPr="00C427A1">
              <w:t>1</w:t>
            </w:r>
          </w:p>
        </w:tc>
        <w:tc>
          <w:tcPr>
            <w:tcW w:w="1109" w:type="dxa"/>
            <w:vAlign w:val="center"/>
          </w:tcPr>
          <w:p w14:paraId="2E1A5A46" w14:textId="77777777" w:rsidR="00D43E16" w:rsidRPr="00C427A1" w:rsidRDefault="00D43E16" w:rsidP="00D43E16">
            <w:pPr>
              <w:pStyle w:val="af1"/>
              <w:jc w:val="center"/>
            </w:pPr>
            <w:r w:rsidRPr="00C427A1">
              <w:t>ПЭ</w:t>
            </w:r>
          </w:p>
        </w:tc>
        <w:tc>
          <w:tcPr>
            <w:tcW w:w="972" w:type="dxa"/>
            <w:vAlign w:val="center"/>
          </w:tcPr>
          <w:p w14:paraId="4405F3EA" w14:textId="77777777" w:rsidR="00D43E16" w:rsidRPr="00C427A1" w:rsidRDefault="00D43E16" w:rsidP="00D43E16">
            <w:pPr>
              <w:pStyle w:val="af1"/>
              <w:jc w:val="center"/>
            </w:pPr>
            <w:r w:rsidRPr="00C427A1">
              <w:t>Нет</w:t>
            </w:r>
          </w:p>
        </w:tc>
        <w:tc>
          <w:tcPr>
            <w:tcW w:w="973" w:type="dxa"/>
            <w:vAlign w:val="center"/>
          </w:tcPr>
          <w:p w14:paraId="336B3299" w14:textId="77777777" w:rsidR="00D43E16" w:rsidRPr="00C427A1" w:rsidRDefault="00D43E16" w:rsidP="00D43E16">
            <w:pPr>
              <w:pStyle w:val="af1"/>
              <w:jc w:val="center"/>
            </w:pPr>
            <w:r w:rsidRPr="00C427A1">
              <w:t>5л</w:t>
            </w:r>
          </w:p>
        </w:tc>
        <w:tc>
          <w:tcPr>
            <w:tcW w:w="972" w:type="dxa"/>
          </w:tcPr>
          <w:p w14:paraId="3280E236" w14:textId="77777777" w:rsidR="00D43E16" w:rsidRPr="00C427A1" w:rsidRDefault="00D43E16" w:rsidP="00D43E16">
            <w:pPr>
              <w:pStyle w:val="af1"/>
              <w:jc w:val="center"/>
            </w:pPr>
            <w:r w:rsidRPr="00C427A1">
              <w:t>1, 4</w:t>
            </w:r>
          </w:p>
        </w:tc>
        <w:tc>
          <w:tcPr>
            <w:tcW w:w="1109" w:type="dxa"/>
            <w:vAlign w:val="center"/>
          </w:tcPr>
          <w:p w14:paraId="1573082A" w14:textId="530819F0" w:rsidR="00D43E16" w:rsidRPr="00C427A1" w:rsidRDefault="00697179" w:rsidP="00D43E16">
            <w:pPr>
              <w:pStyle w:val="af1"/>
              <w:jc w:val="center"/>
            </w:pPr>
            <w:r>
              <w:t>11</w:t>
            </w:r>
          </w:p>
        </w:tc>
      </w:tr>
      <w:tr w:rsidR="00C427A1" w:rsidRPr="00C427A1" w14:paraId="1EE2708A" w14:textId="77777777" w:rsidTr="00697179">
        <w:trPr>
          <w:trHeight w:val="302"/>
        </w:trPr>
        <w:tc>
          <w:tcPr>
            <w:tcW w:w="7561" w:type="dxa"/>
            <w:shd w:val="clear" w:color="auto" w:fill="auto"/>
            <w:noWrap/>
          </w:tcPr>
          <w:p w14:paraId="7DCEB98B" w14:textId="77777777" w:rsidR="00D43E16" w:rsidRPr="00C427A1" w:rsidRDefault="00D43E16" w:rsidP="00D43E16">
            <w:pPr>
              <w:pStyle w:val="af1"/>
              <w:jc w:val="left"/>
            </w:pPr>
            <w:r w:rsidRPr="00C427A1">
              <w:t>номер ФН</w:t>
            </w:r>
          </w:p>
        </w:tc>
        <w:tc>
          <w:tcPr>
            <w:tcW w:w="834" w:type="dxa"/>
          </w:tcPr>
          <w:p w14:paraId="7EB11409" w14:textId="77777777" w:rsidR="00D43E16" w:rsidRPr="00C427A1" w:rsidRDefault="00D43E16" w:rsidP="00D43E16">
            <w:pPr>
              <w:pStyle w:val="af1"/>
              <w:jc w:val="center"/>
            </w:pPr>
            <w:r w:rsidRPr="00C427A1">
              <w:t>1041</w:t>
            </w:r>
          </w:p>
        </w:tc>
        <w:tc>
          <w:tcPr>
            <w:tcW w:w="972" w:type="dxa"/>
            <w:shd w:val="clear" w:color="auto" w:fill="auto"/>
            <w:noWrap/>
          </w:tcPr>
          <w:p w14:paraId="6A5A97ED" w14:textId="77777777" w:rsidR="00D43E16" w:rsidRPr="00C427A1" w:rsidRDefault="00D43E16" w:rsidP="00D43E16">
            <w:pPr>
              <w:pStyle w:val="af1"/>
              <w:jc w:val="center"/>
            </w:pPr>
            <w:r w:rsidRPr="00C427A1">
              <w:t>1</w:t>
            </w:r>
          </w:p>
        </w:tc>
        <w:tc>
          <w:tcPr>
            <w:tcW w:w="1109" w:type="dxa"/>
          </w:tcPr>
          <w:p w14:paraId="30834646" w14:textId="77777777" w:rsidR="00D43E16" w:rsidRPr="00C427A1" w:rsidRDefault="00D43E16" w:rsidP="00D43E16">
            <w:pPr>
              <w:pStyle w:val="af1"/>
              <w:jc w:val="center"/>
            </w:pPr>
            <w:r w:rsidRPr="00C427A1">
              <w:t>ПЭ</w:t>
            </w:r>
          </w:p>
        </w:tc>
        <w:tc>
          <w:tcPr>
            <w:tcW w:w="972" w:type="dxa"/>
          </w:tcPr>
          <w:p w14:paraId="372BC9D7" w14:textId="77777777" w:rsidR="00D43E16" w:rsidRPr="00C427A1" w:rsidRDefault="00D43E16" w:rsidP="00D43E16">
            <w:pPr>
              <w:pStyle w:val="af1"/>
              <w:jc w:val="center"/>
            </w:pPr>
            <w:r w:rsidRPr="00C427A1">
              <w:t>Нет</w:t>
            </w:r>
          </w:p>
        </w:tc>
        <w:tc>
          <w:tcPr>
            <w:tcW w:w="973" w:type="dxa"/>
          </w:tcPr>
          <w:p w14:paraId="25EB11DA" w14:textId="77777777" w:rsidR="00D43E16" w:rsidRPr="00C427A1" w:rsidRDefault="00D43E16" w:rsidP="00D43E16">
            <w:pPr>
              <w:pStyle w:val="af1"/>
              <w:jc w:val="center"/>
            </w:pPr>
            <w:r w:rsidRPr="00C427A1">
              <w:t>5л</w:t>
            </w:r>
          </w:p>
        </w:tc>
        <w:tc>
          <w:tcPr>
            <w:tcW w:w="972" w:type="dxa"/>
          </w:tcPr>
          <w:p w14:paraId="46189C61" w14:textId="77777777" w:rsidR="00D43E16" w:rsidRPr="00C427A1" w:rsidRDefault="00D43E16" w:rsidP="00D43E16">
            <w:pPr>
              <w:pStyle w:val="af1"/>
              <w:jc w:val="center"/>
            </w:pPr>
            <w:r w:rsidRPr="00C427A1">
              <w:t>1, 4</w:t>
            </w:r>
          </w:p>
        </w:tc>
        <w:tc>
          <w:tcPr>
            <w:tcW w:w="1109" w:type="dxa"/>
          </w:tcPr>
          <w:p w14:paraId="39341A51" w14:textId="77777777" w:rsidR="00D43E16" w:rsidRPr="00C427A1" w:rsidRDefault="00D43E16" w:rsidP="00D43E16">
            <w:pPr>
              <w:pStyle w:val="af1"/>
              <w:jc w:val="center"/>
            </w:pPr>
            <w:r w:rsidRPr="00C427A1">
              <w:t>–</w:t>
            </w:r>
          </w:p>
        </w:tc>
      </w:tr>
      <w:tr w:rsidR="00C427A1" w:rsidRPr="00C427A1" w14:paraId="3A74378C" w14:textId="77777777" w:rsidTr="00697179">
        <w:trPr>
          <w:trHeight w:val="418"/>
        </w:trPr>
        <w:tc>
          <w:tcPr>
            <w:tcW w:w="7561" w:type="dxa"/>
            <w:shd w:val="clear" w:color="auto" w:fill="auto"/>
            <w:noWrap/>
          </w:tcPr>
          <w:p w14:paraId="7004332C" w14:textId="77777777" w:rsidR="00D43E16" w:rsidRPr="00C427A1" w:rsidRDefault="00D43E16" w:rsidP="00D43E16">
            <w:pPr>
              <w:pStyle w:val="af1"/>
              <w:jc w:val="left"/>
            </w:pPr>
            <w:r w:rsidRPr="00C427A1">
              <w:t>ФПД (1)</w:t>
            </w:r>
          </w:p>
        </w:tc>
        <w:tc>
          <w:tcPr>
            <w:tcW w:w="834" w:type="dxa"/>
            <w:vAlign w:val="center"/>
          </w:tcPr>
          <w:p w14:paraId="6C2C2567" w14:textId="77777777" w:rsidR="00D43E16" w:rsidRPr="00C427A1" w:rsidRDefault="00D43E16" w:rsidP="00D43E16">
            <w:pPr>
              <w:pStyle w:val="af1"/>
              <w:jc w:val="center"/>
            </w:pPr>
            <w:r w:rsidRPr="00C427A1">
              <w:t>1077</w:t>
            </w:r>
          </w:p>
        </w:tc>
        <w:tc>
          <w:tcPr>
            <w:tcW w:w="972" w:type="dxa"/>
            <w:shd w:val="clear" w:color="auto" w:fill="auto"/>
            <w:noWrap/>
            <w:vAlign w:val="center"/>
          </w:tcPr>
          <w:p w14:paraId="74A3DB86" w14:textId="77777777" w:rsidR="00D43E16" w:rsidRPr="00C427A1" w:rsidRDefault="00D43E16" w:rsidP="00D43E16">
            <w:pPr>
              <w:pStyle w:val="af1"/>
              <w:jc w:val="center"/>
            </w:pPr>
            <w:r w:rsidRPr="00C427A1">
              <w:t>1</w:t>
            </w:r>
          </w:p>
        </w:tc>
        <w:tc>
          <w:tcPr>
            <w:tcW w:w="1109" w:type="dxa"/>
            <w:vAlign w:val="center"/>
          </w:tcPr>
          <w:p w14:paraId="4D298E4D" w14:textId="77777777" w:rsidR="00D43E16" w:rsidRPr="00C427A1" w:rsidRDefault="00D43E16" w:rsidP="00D43E16">
            <w:pPr>
              <w:pStyle w:val="af1"/>
              <w:jc w:val="center"/>
            </w:pPr>
            <w:r w:rsidRPr="00C427A1">
              <w:t>ПЭ</w:t>
            </w:r>
          </w:p>
        </w:tc>
        <w:tc>
          <w:tcPr>
            <w:tcW w:w="972" w:type="dxa"/>
            <w:vAlign w:val="center"/>
          </w:tcPr>
          <w:p w14:paraId="4E450C18" w14:textId="77777777" w:rsidR="00D43E16" w:rsidRPr="00C427A1" w:rsidRDefault="00D43E16" w:rsidP="00D43E16">
            <w:pPr>
              <w:pStyle w:val="af1"/>
              <w:jc w:val="center"/>
            </w:pPr>
            <w:r w:rsidRPr="00C427A1">
              <w:t>Нет</w:t>
            </w:r>
          </w:p>
        </w:tc>
        <w:tc>
          <w:tcPr>
            <w:tcW w:w="973" w:type="dxa"/>
            <w:vAlign w:val="center"/>
          </w:tcPr>
          <w:p w14:paraId="49EDD2AE" w14:textId="77777777" w:rsidR="00D43E16" w:rsidRPr="00C427A1" w:rsidRDefault="00D43E16" w:rsidP="00D43E16">
            <w:pPr>
              <w:pStyle w:val="af1"/>
              <w:jc w:val="center"/>
            </w:pPr>
            <w:r w:rsidRPr="00C427A1">
              <w:t>5л</w:t>
            </w:r>
          </w:p>
        </w:tc>
        <w:tc>
          <w:tcPr>
            <w:tcW w:w="972" w:type="dxa"/>
            <w:vAlign w:val="center"/>
          </w:tcPr>
          <w:p w14:paraId="43B82E82" w14:textId="77777777" w:rsidR="00D43E16" w:rsidRPr="00C427A1" w:rsidRDefault="00D43E16" w:rsidP="00D43E16">
            <w:pPr>
              <w:pStyle w:val="af1"/>
              <w:jc w:val="center"/>
            </w:pPr>
            <w:r w:rsidRPr="00C427A1">
              <w:t>4</w:t>
            </w:r>
          </w:p>
        </w:tc>
        <w:tc>
          <w:tcPr>
            <w:tcW w:w="1109" w:type="dxa"/>
            <w:vAlign w:val="center"/>
          </w:tcPr>
          <w:p w14:paraId="0BDD0E24" w14:textId="77777777" w:rsidR="00D43E16" w:rsidRPr="00C427A1" w:rsidRDefault="00D43E16" w:rsidP="00D43E16">
            <w:pPr>
              <w:pStyle w:val="af1"/>
              <w:jc w:val="center"/>
            </w:pPr>
            <w:r w:rsidRPr="00C427A1">
              <w:t>–</w:t>
            </w:r>
          </w:p>
        </w:tc>
      </w:tr>
      <w:tr w:rsidR="00C427A1" w:rsidRPr="00C427A1" w14:paraId="7A65A2F3" w14:textId="77777777" w:rsidTr="00697179">
        <w:trPr>
          <w:trHeight w:val="418"/>
        </w:trPr>
        <w:tc>
          <w:tcPr>
            <w:tcW w:w="7561" w:type="dxa"/>
            <w:shd w:val="clear" w:color="auto" w:fill="auto"/>
            <w:noWrap/>
          </w:tcPr>
          <w:p w14:paraId="1783BFBE" w14:textId="77777777" w:rsidR="00D43E16" w:rsidRPr="00C427A1" w:rsidRDefault="00D43E16" w:rsidP="00D43E16">
            <w:pPr>
              <w:pStyle w:val="af1"/>
              <w:jc w:val="left"/>
            </w:pPr>
            <w:r w:rsidRPr="00C427A1">
              <w:t>ФПС (4)</w:t>
            </w:r>
          </w:p>
        </w:tc>
        <w:tc>
          <w:tcPr>
            <w:tcW w:w="834" w:type="dxa"/>
            <w:vAlign w:val="center"/>
          </w:tcPr>
          <w:p w14:paraId="345F933F" w14:textId="77777777" w:rsidR="00D43E16" w:rsidRPr="00C427A1" w:rsidRDefault="00D43E16" w:rsidP="00D43E16">
            <w:pPr>
              <w:pStyle w:val="af1"/>
              <w:jc w:val="center"/>
            </w:pPr>
            <w:r w:rsidRPr="00C427A1">
              <w:t>–</w:t>
            </w:r>
          </w:p>
        </w:tc>
        <w:tc>
          <w:tcPr>
            <w:tcW w:w="972" w:type="dxa"/>
            <w:shd w:val="clear" w:color="auto" w:fill="auto"/>
            <w:noWrap/>
            <w:vAlign w:val="center"/>
          </w:tcPr>
          <w:p w14:paraId="51A0ACB4" w14:textId="77777777" w:rsidR="00D43E16" w:rsidRPr="00C427A1" w:rsidRDefault="00D43E16" w:rsidP="00D43E16">
            <w:pPr>
              <w:pStyle w:val="af1"/>
              <w:jc w:val="center"/>
            </w:pPr>
            <w:r w:rsidRPr="00C427A1">
              <w:t>1</w:t>
            </w:r>
          </w:p>
        </w:tc>
        <w:tc>
          <w:tcPr>
            <w:tcW w:w="1109" w:type="dxa"/>
            <w:vAlign w:val="center"/>
          </w:tcPr>
          <w:p w14:paraId="1C0E66E9" w14:textId="77777777" w:rsidR="00D43E16" w:rsidRPr="00C427A1" w:rsidRDefault="00D43E16" w:rsidP="00D43E16">
            <w:pPr>
              <w:pStyle w:val="af1"/>
              <w:jc w:val="center"/>
            </w:pPr>
            <w:r w:rsidRPr="00C427A1">
              <w:t>Э</w:t>
            </w:r>
          </w:p>
        </w:tc>
        <w:tc>
          <w:tcPr>
            <w:tcW w:w="972" w:type="dxa"/>
            <w:vAlign w:val="center"/>
          </w:tcPr>
          <w:p w14:paraId="6F8EB33C" w14:textId="77777777" w:rsidR="00D43E16" w:rsidRPr="00C427A1" w:rsidRDefault="00D43E16" w:rsidP="00D43E16">
            <w:pPr>
              <w:pStyle w:val="af1"/>
              <w:jc w:val="center"/>
            </w:pPr>
            <w:r w:rsidRPr="00C427A1">
              <w:t>Нет</w:t>
            </w:r>
          </w:p>
        </w:tc>
        <w:tc>
          <w:tcPr>
            <w:tcW w:w="973" w:type="dxa"/>
            <w:vAlign w:val="center"/>
          </w:tcPr>
          <w:p w14:paraId="507F06A6" w14:textId="77777777" w:rsidR="00D43E16" w:rsidRPr="00C427A1" w:rsidRDefault="00D43E16" w:rsidP="00D43E16">
            <w:pPr>
              <w:pStyle w:val="af1"/>
              <w:jc w:val="center"/>
            </w:pPr>
            <w:r w:rsidRPr="00C427A1">
              <w:t>5л</w:t>
            </w:r>
          </w:p>
        </w:tc>
        <w:tc>
          <w:tcPr>
            <w:tcW w:w="972" w:type="dxa"/>
            <w:vAlign w:val="center"/>
          </w:tcPr>
          <w:p w14:paraId="342EDFE7" w14:textId="77777777" w:rsidR="00D43E16" w:rsidRPr="00C427A1" w:rsidRDefault="00D43E16" w:rsidP="00D43E16">
            <w:pPr>
              <w:pStyle w:val="af1"/>
              <w:jc w:val="center"/>
            </w:pPr>
            <w:r w:rsidRPr="00C427A1">
              <w:t>–</w:t>
            </w:r>
          </w:p>
        </w:tc>
        <w:tc>
          <w:tcPr>
            <w:tcW w:w="1109" w:type="dxa"/>
            <w:vAlign w:val="center"/>
          </w:tcPr>
          <w:p w14:paraId="05507358" w14:textId="77777777" w:rsidR="00D43E16" w:rsidRPr="00C427A1" w:rsidRDefault="00D43E16" w:rsidP="00D43E16">
            <w:pPr>
              <w:pStyle w:val="af1"/>
              <w:jc w:val="center"/>
              <w:rPr>
                <w:lang w:val="en-US"/>
              </w:rPr>
            </w:pPr>
            <w:r w:rsidRPr="00C427A1">
              <w:t>–</w:t>
            </w:r>
          </w:p>
        </w:tc>
      </w:tr>
    </w:tbl>
    <w:p w14:paraId="28293605" w14:textId="77777777" w:rsidR="00987BE7" w:rsidRPr="00C427A1" w:rsidRDefault="00987BE7" w:rsidP="003B7C69">
      <w:pPr>
        <w:pStyle w:val="af1"/>
        <w:rPr>
          <w:b/>
        </w:rPr>
      </w:pPr>
    </w:p>
    <w:tbl>
      <w:tblPr>
        <w:tblStyle w:val="af0"/>
        <w:tblW w:w="4962"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4"/>
        <w:gridCol w:w="13513"/>
      </w:tblGrid>
      <w:tr w:rsidR="00C427A1" w:rsidRPr="00C427A1" w14:paraId="317F0B4B" w14:textId="77777777" w:rsidTr="006A7A5A">
        <w:tc>
          <w:tcPr>
            <w:tcW w:w="15068" w:type="dxa"/>
            <w:gridSpan w:val="2"/>
          </w:tcPr>
          <w:p w14:paraId="500A2D77" w14:textId="56A08EC5" w:rsidR="00344C15" w:rsidRPr="00C427A1" w:rsidRDefault="00E0059D" w:rsidP="003B7C69">
            <w:pPr>
              <w:pStyle w:val="af1"/>
              <w:ind w:right="32"/>
            </w:pPr>
            <w:r w:rsidRPr="00C427A1">
              <w:rPr>
                <w:spacing w:val="30"/>
              </w:rPr>
              <w:t>Примечания:</w:t>
            </w:r>
          </w:p>
        </w:tc>
      </w:tr>
      <w:tr w:rsidR="00C427A1" w:rsidRPr="00C427A1" w14:paraId="7D8D5042" w14:textId="77777777" w:rsidTr="006A7A5A">
        <w:tc>
          <w:tcPr>
            <w:tcW w:w="665" w:type="dxa"/>
            <w:hideMark/>
          </w:tcPr>
          <w:p w14:paraId="71E106A6" w14:textId="77777777" w:rsidR="00344C15" w:rsidRPr="00C427A1" w:rsidRDefault="00344C15" w:rsidP="003B7C69">
            <w:pPr>
              <w:pStyle w:val="af1"/>
              <w:ind w:right="-1243"/>
              <w:rPr>
                <w:spacing w:val="30"/>
              </w:rPr>
            </w:pPr>
            <w:r w:rsidRPr="00C427A1">
              <w:rPr>
                <w:spacing w:val="30"/>
              </w:rPr>
              <w:lastRenderedPageBreak/>
              <w:t>1.</w:t>
            </w:r>
          </w:p>
        </w:tc>
        <w:tc>
          <w:tcPr>
            <w:tcW w:w="14403" w:type="dxa"/>
            <w:hideMark/>
          </w:tcPr>
          <w:p w14:paraId="189DECAC" w14:textId="4A2A7FA4" w:rsidR="00344C15" w:rsidRPr="00C427A1" w:rsidRDefault="00344C15" w:rsidP="003B7C69">
            <w:pPr>
              <w:pStyle w:val="af1"/>
              <w:ind w:right="32"/>
            </w:pPr>
            <w:r w:rsidRPr="00C427A1">
              <w:t xml:space="preserve">Реквизит «дата, время» </w:t>
            </w:r>
            <w:r w:rsidR="005023EE" w:rsidRPr="00C427A1">
              <w:t xml:space="preserve">(тег 1012) </w:t>
            </w:r>
            <w:r w:rsidRPr="00C427A1">
              <w:t>указывает реальное время в месте (по адресу) осуществления расчетов, указанн</w:t>
            </w:r>
            <w:r w:rsidR="00D9096D">
              <w:t>ому в Отчете о регистрации ККТ.</w:t>
            </w:r>
          </w:p>
        </w:tc>
      </w:tr>
      <w:tr w:rsidR="00C427A1" w:rsidRPr="00C427A1" w14:paraId="3FE10AF1" w14:textId="77777777" w:rsidTr="006A7A5A">
        <w:tc>
          <w:tcPr>
            <w:tcW w:w="665" w:type="dxa"/>
          </w:tcPr>
          <w:p w14:paraId="314CE2A6" w14:textId="77777777" w:rsidR="00344C15" w:rsidRPr="00C427A1" w:rsidRDefault="00344C15" w:rsidP="003B7C69">
            <w:pPr>
              <w:pStyle w:val="af1"/>
              <w:ind w:right="-1243"/>
              <w:rPr>
                <w:spacing w:val="30"/>
              </w:rPr>
            </w:pPr>
            <w:r w:rsidRPr="00C427A1">
              <w:rPr>
                <w:spacing w:val="30"/>
              </w:rPr>
              <w:t>2.</w:t>
            </w:r>
          </w:p>
        </w:tc>
        <w:tc>
          <w:tcPr>
            <w:tcW w:w="14403" w:type="dxa"/>
          </w:tcPr>
          <w:p w14:paraId="237E5073" w14:textId="15D47A2B" w:rsidR="00344C15" w:rsidRPr="00C427A1" w:rsidRDefault="00E6171D" w:rsidP="00E6171D">
            <w:pPr>
              <w:pStyle w:val="af1"/>
            </w:pPr>
            <w:r w:rsidRPr="00E6171D">
              <w:t>Реквизит «кассир» (тег 1021) содержит фамилию, имя, отчество (при наличии), должность, а реквизит «ИНН кассира» (тег 1203) содержит ИНН (при наличии) лица, уполномоченного пользователем для формирования ФД. Реквизит «кассир» (тег 1021) может не включаться в состав ФД в случае применения ККТ для расчетов, осуществляемых с использованием автоматических устройств для расчетов. В случае, если у кассира отсутствует ИНН, реквизит «ИНН кассира» (тег 1203) в ФД не включается.</w:t>
            </w:r>
          </w:p>
        </w:tc>
      </w:tr>
      <w:tr w:rsidR="00C427A1" w:rsidRPr="00C427A1" w14:paraId="599AC595" w14:textId="77777777" w:rsidTr="008F3026">
        <w:tc>
          <w:tcPr>
            <w:tcW w:w="665" w:type="dxa"/>
          </w:tcPr>
          <w:p w14:paraId="376D9E1C" w14:textId="77777777" w:rsidR="006A7A5A" w:rsidRPr="00C427A1" w:rsidRDefault="006A7A5A" w:rsidP="003B7C69">
            <w:pPr>
              <w:pStyle w:val="af1"/>
              <w:ind w:right="-1243"/>
              <w:rPr>
                <w:spacing w:val="30"/>
              </w:rPr>
            </w:pPr>
            <w:r w:rsidRPr="00C427A1">
              <w:rPr>
                <w:spacing w:val="30"/>
              </w:rPr>
              <w:t>3.</w:t>
            </w:r>
          </w:p>
        </w:tc>
        <w:tc>
          <w:tcPr>
            <w:tcW w:w="14403" w:type="dxa"/>
          </w:tcPr>
          <w:p w14:paraId="03577ADB" w14:textId="77777777" w:rsidR="006A7A5A" w:rsidRPr="00C427A1" w:rsidRDefault="006A7A5A" w:rsidP="003B7C69">
            <w:pPr>
              <w:pStyle w:val="af1"/>
              <w:ind w:right="32"/>
            </w:pPr>
            <w:r w:rsidRPr="00C427A1">
              <w:t>Реквизиты «признак автономного режима» (тег 1002), «признак АС БСО» (тег 1110), «признак шифрования» (тег 1056), «признак автоматического режима» (тег 1001), «признак ККТ для расчетов только в Интернет» (тег 1108), «признак расчетов за услуги» (тег 1109) и «признак торговли подакцизными товарами» (тег 1207)</w:t>
            </w:r>
            <w:r w:rsidR="00B64892" w:rsidRPr="00C427A1">
              <w:t xml:space="preserve">, «признак проведения азартных игр» (тег 1193), «признак проведения лотереи» (тег 1126), «признак установки принтера в автомате» (тег 1221) </w:t>
            </w:r>
            <w:r w:rsidRPr="00C427A1">
              <w:t xml:space="preserve">включаются в состав </w:t>
            </w:r>
            <w:r w:rsidR="00082C6F" w:rsidRPr="00C427A1">
              <w:t>ФД</w:t>
            </w:r>
            <w:r w:rsidRPr="00C427A1">
              <w:t xml:space="preserve"> с единичным значением при наличии соответствующих причин и с нулевым значением в случае отсутствия этих причин.</w:t>
            </w:r>
          </w:p>
          <w:p w14:paraId="785B1753" w14:textId="6AAA6689" w:rsidR="006A7A5A" w:rsidRPr="00C427A1" w:rsidRDefault="002D3F51" w:rsidP="003B7C69">
            <w:pPr>
              <w:pStyle w:val="af1"/>
              <w:ind w:right="32"/>
            </w:pPr>
            <w:r w:rsidRPr="00C427A1">
              <w:t>Реквизиты «номер автомата» (тег 1036) и «</w:t>
            </w:r>
            <w:r w:rsidR="00964146" w:rsidRPr="00C427A1">
              <w:t>признак агента</w:t>
            </w:r>
            <w:r w:rsidRPr="00C427A1">
              <w:t>» (тег 1057) включаются в состав ФД при на</w:t>
            </w:r>
            <w:r w:rsidR="00D9096D">
              <w:t>личии соответствующих причин.</w:t>
            </w:r>
          </w:p>
        </w:tc>
      </w:tr>
      <w:tr w:rsidR="00C427A1" w:rsidRPr="00C427A1" w14:paraId="389DC9FC" w14:textId="77777777" w:rsidTr="006A7A5A">
        <w:tc>
          <w:tcPr>
            <w:tcW w:w="665" w:type="dxa"/>
          </w:tcPr>
          <w:p w14:paraId="219ADDD7" w14:textId="77777777" w:rsidR="00344C15" w:rsidRPr="00C427A1" w:rsidRDefault="00344C15" w:rsidP="003B7C69">
            <w:pPr>
              <w:pStyle w:val="af1"/>
              <w:ind w:right="-1243"/>
              <w:rPr>
                <w:spacing w:val="30"/>
              </w:rPr>
            </w:pPr>
            <w:r w:rsidRPr="00C427A1">
              <w:rPr>
                <w:spacing w:val="30"/>
              </w:rPr>
              <w:t>4.</w:t>
            </w:r>
          </w:p>
        </w:tc>
        <w:tc>
          <w:tcPr>
            <w:tcW w:w="14403" w:type="dxa"/>
          </w:tcPr>
          <w:p w14:paraId="43AC008C" w14:textId="262C8CD5" w:rsidR="00344C15" w:rsidRPr="00C427A1" w:rsidRDefault="004A18B2" w:rsidP="003B7C69">
            <w:pPr>
              <w:pStyle w:val="af1"/>
              <w:ind w:right="32"/>
            </w:pPr>
            <w:r w:rsidRPr="00C427A1">
              <w:t>Значения р</w:t>
            </w:r>
            <w:r w:rsidR="00344C15" w:rsidRPr="00C427A1">
              <w:t>еквизит</w:t>
            </w:r>
            <w:r w:rsidRPr="00C427A1">
              <w:t>а</w:t>
            </w:r>
            <w:r w:rsidR="00AC74D9" w:rsidRPr="00C427A1">
              <w:t xml:space="preserve"> «версия Ф</w:t>
            </w:r>
            <w:r w:rsidR="00344C15" w:rsidRPr="00C427A1">
              <w:t>ФД</w:t>
            </w:r>
            <w:r w:rsidR="00AC74D9" w:rsidRPr="00C427A1">
              <w:t xml:space="preserve"> ККТ</w:t>
            </w:r>
            <w:r w:rsidR="00344C15" w:rsidRPr="00C427A1">
              <w:t xml:space="preserve">» (тег 1189) </w:t>
            </w:r>
            <w:r w:rsidRPr="00C427A1">
              <w:t>записывается в ККТ при ее изготовлении и при изменении программного обеспечения ККТ, значение реквизита «версия ФФД ФН» (тег 1190) записывается в Ф</w:t>
            </w:r>
            <w:r w:rsidR="00882545" w:rsidRPr="00C427A1">
              <w:t>Н при его изготовлении. Значения</w:t>
            </w:r>
            <w:r w:rsidRPr="00C427A1">
              <w:t xml:space="preserve"> реквизит</w:t>
            </w:r>
            <w:r w:rsidR="00882545" w:rsidRPr="00C427A1">
              <w:t>ов</w:t>
            </w:r>
            <w:r w:rsidRPr="00C427A1">
              <w:t xml:space="preserve"> «версия ФФД ККТ» (тег 1189) и «версия ФФД ФН» (тег 1190) включа</w:t>
            </w:r>
            <w:r w:rsidR="00882545" w:rsidRPr="00C427A1">
              <w:t>ю</w:t>
            </w:r>
            <w:r w:rsidRPr="00C427A1">
              <w:t xml:space="preserve">тся в состав ФД </w:t>
            </w:r>
            <w:r w:rsidR="005023EE" w:rsidRPr="00C427A1">
              <w:t xml:space="preserve">автоматически, </w:t>
            </w:r>
            <w:r w:rsidRPr="00C427A1">
              <w:t xml:space="preserve">по значениям указанных реквизитов, </w:t>
            </w:r>
            <w:r w:rsidR="00D65670" w:rsidRPr="00C427A1">
              <w:t>записанных в ККТ и в ФН.</w:t>
            </w:r>
          </w:p>
        </w:tc>
      </w:tr>
      <w:tr w:rsidR="00C427A1" w:rsidRPr="00C427A1" w14:paraId="5DCAAC11" w14:textId="77777777" w:rsidTr="006A7A5A">
        <w:tc>
          <w:tcPr>
            <w:tcW w:w="665" w:type="dxa"/>
          </w:tcPr>
          <w:p w14:paraId="185A9B32" w14:textId="77777777" w:rsidR="00344C15" w:rsidRPr="00C427A1" w:rsidRDefault="00344C15" w:rsidP="003B7C69">
            <w:pPr>
              <w:pStyle w:val="af1"/>
              <w:ind w:right="-1243"/>
              <w:rPr>
                <w:spacing w:val="30"/>
              </w:rPr>
            </w:pPr>
            <w:r w:rsidRPr="00C427A1">
              <w:rPr>
                <w:spacing w:val="30"/>
              </w:rPr>
              <w:t>5.</w:t>
            </w:r>
          </w:p>
        </w:tc>
        <w:tc>
          <w:tcPr>
            <w:tcW w:w="14403" w:type="dxa"/>
          </w:tcPr>
          <w:p w14:paraId="1B566E1A" w14:textId="6DC7ABB7" w:rsidR="00344C15" w:rsidRPr="00C427A1" w:rsidRDefault="00344C15" w:rsidP="003B7C69">
            <w:pPr>
              <w:pStyle w:val="af1"/>
              <w:ind w:right="32"/>
            </w:pPr>
            <w:r w:rsidRPr="00C427A1">
              <w:t>Реквизит «номер автомата» (тег 1036) должен содержаться в составе ФД при применении ККТ в сост</w:t>
            </w:r>
            <w:r w:rsidR="00D9096D">
              <w:t>аве автоматического устройства.</w:t>
            </w:r>
          </w:p>
        </w:tc>
      </w:tr>
      <w:tr w:rsidR="00C427A1" w:rsidRPr="00C427A1" w14:paraId="381B33E9" w14:textId="77777777" w:rsidTr="006A7A5A">
        <w:tc>
          <w:tcPr>
            <w:tcW w:w="665" w:type="dxa"/>
          </w:tcPr>
          <w:p w14:paraId="4337F319" w14:textId="77777777" w:rsidR="00344C15" w:rsidRPr="00C427A1" w:rsidRDefault="00344C15" w:rsidP="003B7C69">
            <w:pPr>
              <w:pStyle w:val="af1"/>
              <w:ind w:right="-1243"/>
              <w:rPr>
                <w:spacing w:val="30"/>
              </w:rPr>
            </w:pPr>
            <w:r w:rsidRPr="00C427A1">
              <w:rPr>
                <w:spacing w:val="30"/>
              </w:rPr>
              <w:t>6.</w:t>
            </w:r>
          </w:p>
        </w:tc>
        <w:tc>
          <w:tcPr>
            <w:tcW w:w="14403" w:type="dxa"/>
          </w:tcPr>
          <w:p w14:paraId="4A444516" w14:textId="06536941" w:rsidR="005023EE" w:rsidRPr="00C427A1" w:rsidRDefault="00344C15" w:rsidP="003B7C69">
            <w:pPr>
              <w:pStyle w:val="af1"/>
              <w:ind w:right="32"/>
            </w:pPr>
            <w:r w:rsidRPr="00C427A1">
              <w:t xml:space="preserve">Реквизиты «ИНН ОФД» (тег 1017) и «наименование ОФД» (тег 1046) обязательны в случае применения ККТ в </w:t>
            </w:r>
            <w:r w:rsidR="005023EE" w:rsidRPr="00C427A1">
              <w:t>режиме передачи данных.</w:t>
            </w:r>
            <w:r w:rsidR="00491A85" w:rsidRPr="00C427A1">
              <w:t xml:space="preserve"> </w:t>
            </w:r>
            <w:r w:rsidR="00697179" w:rsidRPr="00697179">
              <w:t>В случае если ККТ применяется в автономном режиме, реквизит «ИНН ОФД» (тег 1017) должен иметь значение равное «000000000000».</w:t>
            </w:r>
          </w:p>
        </w:tc>
      </w:tr>
      <w:tr w:rsidR="00C427A1" w:rsidRPr="00C427A1" w14:paraId="1C3AF634" w14:textId="77777777" w:rsidTr="006A7A5A">
        <w:tc>
          <w:tcPr>
            <w:tcW w:w="665" w:type="dxa"/>
          </w:tcPr>
          <w:p w14:paraId="06A34019" w14:textId="77777777" w:rsidR="007969D2" w:rsidRPr="00C427A1" w:rsidRDefault="007969D2" w:rsidP="003B7C69">
            <w:pPr>
              <w:pStyle w:val="af1"/>
              <w:ind w:right="-1243"/>
              <w:rPr>
                <w:spacing w:val="30"/>
              </w:rPr>
            </w:pPr>
            <w:r w:rsidRPr="00C427A1">
              <w:rPr>
                <w:spacing w:val="30"/>
              </w:rPr>
              <w:t>7.</w:t>
            </w:r>
          </w:p>
        </w:tc>
        <w:tc>
          <w:tcPr>
            <w:tcW w:w="14403" w:type="dxa"/>
          </w:tcPr>
          <w:p w14:paraId="5E7A7DDA" w14:textId="5C80899E" w:rsidR="007969D2" w:rsidRPr="00C427A1" w:rsidRDefault="007969D2" w:rsidP="00D9096D">
            <w:pPr>
              <w:pStyle w:val="af1"/>
              <w:ind w:right="32"/>
            </w:pPr>
            <w:r w:rsidRPr="00C427A1">
              <w:t xml:space="preserve">Реквизит «системы налогообложения» (тег 1062) должен содержать сведения о системах налогообложения, которые могут применяться пользователем при применении регистрируемого экземпляра ККТ, в соответствии правилами, указанными в </w:t>
            </w:r>
            <w:r w:rsidR="00D9096D">
              <w:t>т</w:t>
            </w:r>
            <w:r w:rsidR="00E835C8" w:rsidRPr="00C427A1">
              <w:t xml:space="preserve">аблице </w:t>
            </w:r>
            <w:r w:rsidR="007D2B78" w:rsidRPr="00C427A1">
              <w:t>9</w:t>
            </w:r>
            <w:r w:rsidR="00D9096D">
              <w:t>.</w:t>
            </w:r>
          </w:p>
        </w:tc>
      </w:tr>
      <w:tr w:rsidR="00C427A1" w:rsidRPr="00C427A1" w14:paraId="5251F644" w14:textId="77777777" w:rsidTr="006A7A5A">
        <w:tc>
          <w:tcPr>
            <w:tcW w:w="665" w:type="dxa"/>
          </w:tcPr>
          <w:p w14:paraId="1D03F2D9" w14:textId="77777777" w:rsidR="00423E8F" w:rsidRPr="00C427A1" w:rsidRDefault="00423E8F" w:rsidP="003B7C69">
            <w:pPr>
              <w:pStyle w:val="af1"/>
              <w:ind w:right="-1243"/>
              <w:rPr>
                <w:spacing w:val="30"/>
              </w:rPr>
            </w:pPr>
            <w:r w:rsidRPr="00C427A1">
              <w:t>8.</w:t>
            </w:r>
          </w:p>
        </w:tc>
        <w:tc>
          <w:tcPr>
            <w:tcW w:w="14403" w:type="dxa"/>
          </w:tcPr>
          <w:p w14:paraId="72340FE0" w14:textId="226F7B13" w:rsidR="00423E8F" w:rsidRPr="00C427A1" w:rsidRDefault="00423E8F" w:rsidP="00D9096D">
            <w:pPr>
              <w:pStyle w:val="af1"/>
            </w:pPr>
            <w:r w:rsidRPr="00C427A1">
              <w:t xml:space="preserve">При наличии в составе </w:t>
            </w:r>
            <w:r w:rsidR="002A3C80" w:rsidRPr="00C427A1">
              <w:t xml:space="preserve">ФД </w:t>
            </w:r>
            <w:r w:rsidRPr="00C427A1">
              <w:t>реквизита «признак автоматического режима» (тег 1001) ФД должен содержать реквизит «номер автомата» (тег 1036</w:t>
            </w:r>
            <w:r w:rsidR="00860340" w:rsidRPr="00C427A1">
              <w:t>)</w:t>
            </w:r>
            <w:r w:rsidR="00D9096D">
              <w:t>.</w:t>
            </w:r>
          </w:p>
        </w:tc>
      </w:tr>
      <w:tr w:rsidR="00C427A1" w:rsidRPr="00C427A1" w14:paraId="1FA0E80D" w14:textId="77777777" w:rsidTr="006A7A5A">
        <w:tc>
          <w:tcPr>
            <w:tcW w:w="665" w:type="dxa"/>
          </w:tcPr>
          <w:p w14:paraId="2D616C24" w14:textId="77777777" w:rsidR="00BB32F2" w:rsidRPr="00C427A1" w:rsidRDefault="00423E8F" w:rsidP="003B7C69">
            <w:pPr>
              <w:pStyle w:val="af1"/>
              <w:ind w:right="-1243"/>
              <w:rPr>
                <w:spacing w:val="30"/>
              </w:rPr>
            </w:pPr>
            <w:r w:rsidRPr="00C427A1">
              <w:rPr>
                <w:spacing w:val="30"/>
              </w:rPr>
              <w:lastRenderedPageBreak/>
              <w:t>9</w:t>
            </w:r>
            <w:r w:rsidR="00BB32F2" w:rsidRPr="00C427A1">
              <w:rPr>
                <w:spacing w:val="30"/>
              </w:rPr>
              <w:t>.</w:t>
            </w:r>
          </w:p>
        </w:tc>
        <w:tc>
          <w:tcPr>
            <w:tcW w:w="14403" w:type="dxa"/>
          </w:tcPr>
          <w:p w14:paraId="45671BC3" w14:textId="49B98A0F" w:rsidR="00BB32F2" w:rsidRPr="00C427A1" w:rsidRDefault="00BB32F2" w:rsidP="008A32FF">
            <w:pPr>
              <w:pStyle w:val="af1"/>
              <w:widowControl w:val="0"/>
            </w:pPr>
            <w:r w:rsidRPr="00C427A1">
              <w:t xml:space="preserve">При наличии в составе </w:t>
            </w:r>
            <w:r w:rsidR="002A3C80" w:rsidRPr="00C427A1">
              <w:t xml:space="preserve">ФД </w:t>
            </w:r>
            <w:r w:rsidRPr="00C427A1">
              <w:t xml:space="preserve">реквизита «признак автономного режима» (тег 1002) </w:t>
            </w:r>
            <w:r w:rsidR="00082C6F" w:rsidRPr="00C427A1">
              <w:t>со значением</w:t>
            </w:r>
            <w:r w:rsidR="008A32FF" w:rsidRPr="00C427A1">
              <w:t>,</w:t>
            </w:r>
            <w:r w:rsidR="00082C6F" w:rsidRPr="00C427A1">
              <w:t xml:space="preserve"> равным «1», </w:t>
            </w:r>
            <w:r w:rsidRPr="00C427A1">
              <w:t xml:space="preserve">ФД может не содержать реквизиты «ИНН ОФД» (тег 1017) и «наименование ОФД» (тег 1046), реквизит «признак шифрования» (тег 1056) не может принимать значение, равное «1». </w:t>
            </w:r>
            <w:r w:rsidR="00082C6F" w:rsidRPr="00C427A1">
              <w:t xml:space="preserve">При наличии в составе </w:t>
            </w:r>
            <w:r w:rsidR="002A3C80" w:rsidRPr="00C427A1">
              <w:t xml:space="preserve">ФД </w:t>
            </w:r>
            <w:r w:rsidR="00082C6F" w:rsidRPr="00C427A1">
              <w:t>реквизита «признак автономного режима» (тег 1002) со значением</w:t>
            </w:r>
            <w:r w:rsidR="008A32FF" w:rsidRPr="00C427A1">
              <w:t>,</w:t>
            </w:r>
            <w:r w:rsidR="00082C6F" w:rsidRPr="00C427A1">
              <w:t xml:space="preserve"> равным «0»</w:t>
            </w:r>
            <w:r w:rsidR="00430DCA">
              <w:t>,</w:t>
            </w:r>
            <w:r w:rsidR="00B840C9" w:rsidRPr="00C427A1">
              <w:t xml:space="preserve"> </w:t>
            </w:r>
            <w:r w:rsidRPr="00C427A1">
              <w:t>ККТ примен</w:t>
            </w:r>
            <w:r w:rsidR="00D9096D">
              <w:t>яется в режиме передачи данных.</w:t>
            </w:r>
          </w:p>
        </w:tc>
      </w:tr>
      <w:tr w:rsidR="00C427A1" w:rsidRPr="00C427A1" w14:paraId="3DA6D1DC" w14:textId="77777777" w:rsidTr="006A7A5A">
        <w:tc>
          <w:tcPr>
            <w:tcW w:w="665" w:type="dxa"/>
          </w:tcPr>
          <w:p w14:paraId="7AF2F6E3" w14:textId="77777777" w:rsidR="00BB32F2" w:rsidRPr="00C427A1" w:rsidRDefault="00423E8F" w:rsidP="003B7C69">
            <w:pPr>
              <w:pStyle w:val="af1"/>
              <w:ind w:right="-1243"/>
              <w:rPr>
                <w:spacing w:val="30"/>
              </w:rPr>
            </w:pPr>
            <w:r w:rsidRPr="00C427A1">
              <w:rPr>
                <w:spacing w:val="30"/>
              </w:rPr>
              <w:t>10</w:t>
            </w:r>
            <w:r w:rsidR="00BB32F2" w:rsidRPr="00C427A1">
              <w:rPr>
                <w:spacing w:val="30"/>
              </w:rPr>
              <w:t>.</w:t>
            </w:r>
          </w:p>
        </w:tc>
        <w:tc>
          <w:tcPr>
            <w:tcW w:w="14403" w:type="dxa"/>
          </w:tcPr>
          <w:p w14:paraId="67623562" w14:textId="4BA3D8E8" w:rsidR="00BB32F2" w:rsidRPr="00C427A1" w:rsidRDefault="00BB32F2" w:rsidP="008A32FF">
            <w:pPr>
              <w:pStyle w:val="af1"/>
              <w:widowControl w:val="0"/>
            </w:pPr>
            <w:r w:rsidRPr="00C427A1">
              <w:t>В случае если значение реквизита «продажа подакцизного товара» (тег 1207) равно «0», то кассовый чек (БСО) не может содержать сведения о подакцизных товарах.</w:t>
            </w:r>
          </w:p>
        </w:tc>
      </w:tr>
    </w:tbl>
    <w:tbl>
      <w:tblPr>
        <w:tblStyle w:val="41"/>
        <w:tblW w:w="4863" w:type="pct"/>
        <w:tblInd w:w="2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1"/>
        <w:gridCol w:w="13294"/>
      </w:tblGrid>
      <w:tr w:rsidR="00697179" w:rsidRPr="001463D2" w14:paraId="296BE7AB" w14:textId="77777777" w:rsidTr="00430DCA">
        <w:tc>
          <w:tcPr>
            <w:tcW w:w="601" w:type="dxa"/>
          </w:tcPr>
          <w:p w14:paraId="19D2397B" w14:textId="77777777" w:rsidR="00697179" w:rsidRPr="001463D2" w:rsidRDefault="00697179" w:rsidP="00697179">
            <w:pPr>
              <w:pStyle w:val="af1"/>
              <w:ind w:left="-74" w:right="-1243"/>
              <w:rPr>
                <w:spacing w:val="30"/>
              </w:rPr>
            </w:pPr>
            <w:r w:rsidRPr="001463D2">
              <w:rPr>
                <w:spacing w:val="30"/>
              </w:rPr>
              <w:t>11.</w:t>
            </w:r>
          </w:p>
        </w:tc>
        <w:tc>
          <w:tcPr>
            <w:tcW w:w="13503" w:type="dxa"/>
          </w:tcPr>
          <w:p w14:paraId="30F3D058" w14:textId="71AC3756" w:rsidR="00697179" w:rsidRPr="001463D2" w:rsidRDefault="00697179" w:rsidP="00430DCA">
            <w:pPr>
              <w:pStyle w:val="af1"/>
              <w:widowControl w:val="0"/>
              <w:ind w:left="-108"/>
            </w:pPr>
            <w:r w:rsidRPr="001463D2">
              <w:t xml:space="preserve">Реквизит «номер ФД» (тег 1040) отчета о регистрации и отчета об изменении параметров регистрации в связи </w:t>
            </w:r>
            <w:proofErr w:type="gramStart"/>
            <w:r w:rsidRPr="001463D2">
              <w:t>с заменой фискального накопителя</w:t>
            </w:r>
            <w:proofErr w:type="gramEnd"/>
            <w:r w:rsidRPr="001463D2">
              <w:t xml:space="preserve"> должен иметь значение</w:t>
            </w:r>
            <w:r w:rsidR="00430DCA">
              <w:t>,</w:t>
            </w:r>
            <w:r w:rsidRPr="001463D2">
              <w:t xml:space="preserve"> равное «1».</w:t>
            </w:r>
          </w:p>
          <w:p w14:paraId="148C7D57" w14:textId="111A6E4E" w:rsidR="00697179" w:rsidRPr="001463D2" w:rsidRDefault="00697179" w:rsidP="00430DCA">
            <w:pPr>
              <w:pStyle w:val="af1"/>
              <w:widowControl w:val="0"/>
              <w:ind w:left="-108"/>
            </w:pPr>
            <w:r w:rsidRPr="001463D2">
              <w:t>В случае если до формирования отчета об изменении параметров регистрации был сформирован только отчет о регистрации или отчет об изменении параметров регистрации, то такой отчет об изменении параметров регистрации в целях настоящ</w:t>
            </w:r>
            <w:r w:rsidR="00430DCA">
              <w:t>их</w:t>
            </w:r>
            <w:r w:rsidRPr="001463D2">
              <w:t xml:space="preserve"> </w:t>
            </w:r>
            <w:r w:rsidR="00430DCA">
              <w:t>форматов</w:t>
            </w:r>
            <w:r w:rsidRPr="001463D2">
              <w:t xml:space="preserve"> приравнивается к отчету о регистрации, если значение реквизита «номер ФД» (тег 1040)</w:t>
            </w:r>
            <w:r w:rsidR="00430DCA">
              <w:t>,</w:t>
            </w:r>
            <w:r w:rsidRPr="001463D2">
              <w:t xml:space="preserve"> равное «1»</w:t>
            </w:r>
            <w:r w:rsidR="00430DCA">
              <w:t>,</w:t>
            </w:r>
            <w:r w:rsidRPr="001463D2">
              <w:t xml:space="preserve"> было</w:t>
            </w:r>
            <w:r w:rsidR="00430DCA">
              <w:t xml:space="preserve"> указано в отчете о регистрации</w:t>
            </w:r>
            <w:r w:rsidRPr="001463D2">
              <w:t xml:space="preserve"> или к отчету об изменении параметров регистрации в связи с заменой фискального накопителя, если значение реквизита «номер ФД» (тег 1040)</w:t>
            </w:r>
            <w:r w:rsidR="00430DCA">
              <w:t>,</w:t>
            </w:r>
            <w:r w:rsidRPr="001463D2">
              <w:t xml:space="preserve"> равное «1»</w:t>
            </w:r>
            <w:r w:rsidR="00430DCA">
              <w:t>,</w:t>
            </w:r>
            <w:r w:rsidRPr="001463D2">
              <w:t xml:space="preserve"> было указано в отчете об изменении параметров регистрации в связи с заменой фискального накопителя.</w:t>
            </w:r>
          </w:p>
          <w:p w14:paraId="61B2F4F3" w14:textId="3E4F807C" w:rsidR="00697179" w:rsidRPr="001463D2" w:rsidRDefault="00697179" w:rsidP="00430DCA">
            <w:pPr>
              <w:pStyle w:val="af1"/>
              <w:widowControl w:val="0"/>
              <w:ind w:left="-108"/>
            </w:pPr>
            <w:r w:rsidRPr="001463D2">
              <w:t>При регистрации и перерегистрации контрольно-кассовой техники, до получения пользователем карточки регистрации контрольно-кассовой техники, формирование иных ФД, кроме отчета о регистрации или отчета об изменении параметров регистрации, не допускается.</w:t>
            </w:r>
          </w:p>
        </w:tc>
      </w:tr>
      <w:tr w:rsidR="00697179" w:rsidRPr="001463D2" w14:paraId="4901AC81" w14:textId="77777777" w:rsidTr="00430DCA">
        <w:tc>
          <w:tcPr>
            <w:tcW w:w="601" w:type="dxa"/>
          </w:tcPr>
          <w:p w14:paraId="2BA35959" w14:textId="77777777" w:rsidR="00697179" w:rsidRPr="001463D2" w:rsidRDefault="00697179" w:rsidP="00697179">
            <w:pPr>
              <w:pStyle w:val="af1"/>
              <w:ind w:right="-1243" w:hanging="74"/>
              <w:rPr>
                <w:spacing w:val="30"/>
              </w:rPr>
            </w:pPr>
            <w:r w:rsidRPr="001463D2">
              <w:rPr>
                <w:spacing w:val="30"/>
              </w:rPr>
              <w:t>12.</w:t>
            </w:r>
          </w:p>
        </w:tc>
        <w:tc>
          <w:tcPr>
            <w:tcW w:w="13503" w:type="dxa"/>
          </w:tcPr>
          <w:p w14:paraId="34A77716" w14:textId="3E06517F" w:rsidR="00697179" w:rsidRPr="001463D2" w:rsidRDefault="00697179" w:rsidP="00430DCA">
            <w:pPr>
              <w:pStyle w:val="af1"/>
              <w:ind w:left="-108"/>
            </w:pPr>
            <w:r w:rsidRPr="001463D2">
              <w:t>В случае если отчет о регистрации или отчет об изменении параметров регистрации содержит реквизит «номер версии ФФД» (тег 1209), имеющий значение</w:t>
            </w:r>
            <w:r w:rsidR="00430DCA">
              <w:t>,</w:t>
            </w:r>
            <w:r w:rsidRPr="001463D2">
              <w:t xml:space="preserve"> равное «3», то отчет об изменении параметров регистрации, за исключением отчета об изменении параметров регистрации, сформированного в связи с заменой фискального накопителя, с реквизитом «признак автономного режима» (тег 1002), имеющим значение «1», не может быть сформирован, если до момента формирования этого отчета об изменении параметров регистрации ККТ применялась в режиме передачи данных и для всех ФД, сформированных ККТ в режиме передачи данных, не были получены подтверждения оператора, за исключением случая если предыдущими ФД, сформированными ККТ, были только отчет о регистрации или отчеты об изменении параметров регистрации. При этом: </w:t>
            </w:r>
          </w:p>
          <w:p w14:paraId="179052F9" w14:textId="77777777" w:rsidR="00697179" w:rsidRPr="001463D2" w:rsidRDefault="00697179" w:rsidP="00430DCA">
            <w:pPr>
              <w:pStyle w:val="af1"/>
              <w:ind w:left="-108" w:right="32"/>
            </w:pPr>
            <w:r w:rsidRPr="001463D2">
              <w:lastRenderedPageBreak/>
              <w:t>в случае если ФД, сформированными ФН, были только отчет о регистрации или отчеты об изменении параметров регистрации и в последнем из этих документов реквизит «признак автономного режима» (тег 1002) имел значение «0», то все эти документы подлежат передаче ОФД;</w:t>
            </w:r>
          </w:p>
          <w:p w14:paraId="16CBD4FB" w14:textId="77777777" w:rsidR="00697179" w:rsidRPr="001463D2" w:rsidRDefault="00697179" w:rsidP="00430DCA">
            <w:pPr>
              <w:pStyle w:val="af1"/>
              <w:ind w:left="-108" w:right="32"/>
            </w:pPr>
            <w:r w:rsidRPr="001463D2">
              <w:t>в случае если ФД, сформированными ФН, были только отчет о регистрации или отчеты об изменении параметров регистрации и в последнем из этих документов реквизит «признак автономного режима» (тег 1002) имел значение «1», то все эти документы могут не передаваться ОФД;</w:t>
            </w:r>
          </w:p>
          <w:p w14:paraId="24B64F57" w14:textId="5B135ACF" w:rsidR="00697179" w:rsidRPr="001463D2" w:rsidRDefault="00697179" w:rsidP="00430DCA">
            <w:pPr>
              <w:pStyle w:val="af1"/>
              <w:ind w:left="-108" w:right="32"/>
            </w:pPr>
            <w:r w:rsidRPr="001463D2">
              <w:t>в случае если в момент перевода ККТ из режима передачи данных в автономный режим или перевода из автономного режима в режим передачи данных, было сформировано несколько отчетов об изменении параметров регистрации и в последнем из этих документов реквизит «признак автономного режима» (тег 1002) имел значение «1», то все эти документы могут не передаваться ОФД;</w:t>
            </w:r>
          </w:p>
          <w:p w14:paraId="270D6C54" w14:textId="108F96E3" w:rsidR="00697179" w:rsidRPr="001463D2" w:rsidRDefault="00697179" w:rsidP="003551D0">
            <w:pPr>
              <w:pStyle w:val="af1"/>
              <w:ind w:left="-108" w:right="32"/>
            </w:pPr>
            <w:r w:rsidRPr="001463D2">
              <w:t>в случае если в момент перевода ККТ из режима передачи данных в автономный режим или перевода из автономного режима в режим передачи данных, было сформировано несколько отчетов об изменении параметров регистрации и в последнем из этих документов реквизит «признак автономного режима» (тег 1002) имел значение «0», то все эти документы подлежат передаче ОФД.</w:t>
            </w:r>
          </w:p>
        </w:tc>
      </w:tr>
      <w:tr w:rsidR="00697179" w:rsidRPr="001463D2" w14:paraId="384B32E9" w14:textId="77777777" w:rsidTr="00430DCA">
        <w:tc>
          <w:tcPr>
            <w:tcW w:w="601" w:type="dxa"/>
          </w:tcPr>
          <w:p w14:paraId="6043BBF9" w14:textId="77777777" w:rsidR="00697179" w:rsidRPr="001463D2" w:rsidRDefault="00697179" w:rsidP="00697179">
            <w:pPr>
              <w:pStyle w:val="af1"/>
              <w:ind w:right="-1243" w:hanging="74"/>
              <w:rPr>
                <w:spacing w:val="30"/>
              </w:rPr>
            </w:pPr>
            <w:r w:rsidRPr="001463D2">
              <w:lastRenderedPageBreak/>
              <w:t>13.</w:t>
            </w:r>
          </w:p>
        </w:tc>
        <w:tc>
          <w:tcPr>
            <w:tcW w:w="13503" w:type="dxa"/>
          </w:tcPr>
          <w:p w14:paraId="0AAD6011" w14:textId="3E2128E7" w:rsidR="00697179" w:rsidRPr="001463D2" w:rsidRDefault="00697179" w:rsidP="00430DCA">
            <w:pPr>
              <w:pStyle w:val="af1"/>
              <w:ind w:hanging="39"/>
            </w:pPr>
            <w:r w:rsidRPr="001463D2">
              <w:t>В случае если отчет о регистрации или отчет об изменении параметров регистрации не содержит реквизит «номер версии ФФД» (тег 1209), то указанный ФД может не содержать реквизит «заводской номер ККТ» (тег 1013).</w:t>
            </w:r>
          </w:p>
        </w:tc>
      </w:tr>
      <w:tr w:rsidR="00697179" w:rsidRPr="001463D2" w14:paraId="673D8CDE" w14:textId="77777777" w:rsidTr="00430DCA">
        <w:tc>
          <w:tcPr>
            <w:tcW w:w="601" w:type="dxa"/>
          </w:tcPr>
          <w:p w14:paraId="37ECDA1B" w14:textId="13714098" w:rsidR="00697179" w:rsidRPr="001463D2" w:rsidRDefault="00697179" w:rsidP="00697179">
            <w:pPr>
              <w:pStyle w:val="af1"/>
              <w:ind w:right="-1243" w:hanging="74"/>
            </w:pPr>
            <w:r w:rsidRPr="001463D2">
              <w:t>14</w:t>
            </w:r>
            <w:r w:rsidR="00430DCA">
              <w:t>.</w:t>
            </w:r>
          </w:p>
        </w:tc>
        <w:tc>
          <w:tcPr>
            <w:tcW w:w="13503" w:type="dxa"/>
          </w:tcPr>
          <w:p w14:paraId="1477FFE6" w14:textId="5AD0B627" w:rsidR="00697179" w:rsidRPr="001463D2" w:rsidRDefault="00697179" w:rsidP="00430DCA">
            <w:pPr>
              <w:pStyle w:val="af1"/>
              <w:ind w:hanging="39"/>
            </w:pPr>
            <w:r w:rsidRPr="001463D2">
              <w:t>При формировании ФД ККТ, применяемой в автономном режиме, реквизи</w:t>
            </w:r>
            <w:r w:rsidR="00430DCA">
              <w:t>ты «адрес сайта ФНС» (тег 1060)</w:t>
            </w:r>
            <w:r w:rsidRPr="001463D2">
              <w:t xml:space="preserve"> и «адрес электронной почты отправителя чека» (тег 1117) могут не указываться.</w:t>
            </w:r>
          </w:p>
          <w:p w14:paraId="5AA0D5F9" w14:textId="77777777" w:rsidR="00697179" w:rsidRPr="001463D2" w:rsidRDefault="00697179" w:rsidP="00430DCA">
            <w:pPr>
              <w:pStyle w:val="af1"/>
              <w:ind w:hanging="39"/>
            </w:pPr>
          </w:p>
        </w:tc>
      </w:tr>
    </w:tbl>
    <w:p w14:paraId="43CDB5EB" w14:textId="6A17FA89" w:rsidR="008C7EEC" w:rsidRPr="00C427A1" w:rsidRDefault="00CD343A" w:rsidP="003B7C69">
      <w:pPr>
        <w:spacing w:before="0" w:after="0"/>
      </w:pPr>
      <w:r w:rsidRPr="00C427A1">
        <w:t xml:space="preserve">12. </w:t>
      </w:r>
      <w:r w:rsidR="008C7EEC" w:rsidRPr="00C427A1">
        <w:t xml:space="preserve">Отчет об изменении параметров регистрации </w:t>
      </w:r>
      <w:r w:rsidR="00172C81" w:rsidRPr="00C427A1">
        <w:t xml:space="preserve">помимо реквизитов, указанных для отчета о регистрации, </w:t>
      </w:r>
      <w:r w:rsidR="008C7EEC" w:rsidRPr="00C427A1">
        <w:t xml:space="preserve">должен содержать следующие реквизиты, указанные в </w:t>
      </w:r>
      <w:r w:rsidR="00D9096D">
        <w:t>т</w:t>
      </w:r>
      <w:r w:rsidR="00E835C8" w:rsidRPr="00C427A1">
        <w:t xml:space="preserve">аблице </w:t>
      </w:r>
      <w:r w:rsidR="007D2B78" w:rsidRPr="00C427A1">
        <w:t>8</w:t>
      </w:r>
      <w:r w:rsidR="008C7EEC" w:rsidRPr="00C427A1">
        <w:t>.</w:t>
      </w:r>
    </w:p>
    <w:p w14:paraId="45C8DFC6" w14:textId="049CB0BC" w:rsidR="008C7EEC" w:rsidRDefault="00E835C8" w:rsidP="003B7C69">
      <w:pPr>
        <w:spacing w:before="0" w:after="0"/>
        <w:jc w:val="right"/>
      </w:pPr>
      <w:r w:rsidRPr="00C427A1">
        <w:t xml:space="preserve">Таблица </w:t>
      </w:r>
      <w:r w:rsidR="007D2B78" w:rsidRPr="00C427A1">
        <w:t>8</w:t>
      </w:r>
    </w:p>
    <w:p w14:paraId="5148D77B" w14:textId="77777777" w:rsidR="00D9096D" w:rsidRDefault="00D9096D" w:rsidP="00D9096D">
      <w:pPr>
        <w:spacing w:before="0" w:after="0"/>
        <w:jc w:val="center"/>
      </w:pPr>
      <w:r w:rsidRPr="0063302A">
        <w:t>Реквизиты, содержащиеся в отчете об изменении параметров регистрации</w:t>
      </w:r>
    </w:p>
    <w:p w14:paraId="3E7B7B2D" w14:textId="727F6A7D" w:rsidR="00D9096D" w:rsidRPr="00C427A1" w:rsidRDefault="00D9096D" w:rsidP="003B7C69">
      <w:pPr>
        <w:spacing w:before="0" w:after="0"/>
        <w:jc w:val="right"/>
      </w:pPr>
      <w:r>
        <w:t xml:space="preserve">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02"/>
        <w:gridCol w:w="1287"/>
        <w:gridCol w:w="1499"/>
        <w:gridCol w:w="1709"/>
        <w:gridCol w:w="1499"/>
        <w:gridCol w:w="2077"/>
        <w:gridCol w:w="1242"/>
        <w:gridCol w:w="1361"/>
      </w:tblGrid>
      <w:tr w:rsidR="00C427A1" w:rsidRPr="00C427A1" w14:paraId="0F397AF7" w14:textId="77777777" w:rsidTr="00177FF8">
        <w:trPr>
          <w:trHeight w:val="317"/>
          <w:jc w:val="center"/>
        </w:trPr>
        <w:tc>
          <w:tcPr>
            <w:tcW w:w="3808" w:type="dxa"/>
            <w:shd w:val="clear" w:color="auto" w:fill="auto"/>
            <w:vAlign w:val="center"/>
            <w:hideMark/>
          </w:tcPr>
          <w:p w14:paraId="463D7BE2" w14:textId="77777777" w:rsidR="008C7EEC" w:rsidRPr="00C427A1" w:rsidRDefault="008C7EEC" w:rsidP="003B2073">
            <w:pPr>
              <w:pStyle w:val="af1"/>
              <w:jc w:val="center"/>
              <w:rPr>
                <w:b/>
              </w:rPr>
            </w:pPr>
            <w:r w:rsidRPr="00C427A1">
              <w:rPr>
                <w:b/>
              </w:rPr>
              <w:t>Наименование реквизита</w:t>
            </w:r>
          </w:p>
        </w:tc>
        <w:tc>
          <w:tcPr>
            <w:tcW w:w="1351" w:type="dxa"/>
            <w:vAlign w:val="center"/>
          </w:tcPr>
          <w:p w14:paraId="3FC6557C" w14:textId="77777777" w:rsidR="008C7EEC" w:rsidRPr="00C427A1" w:rsidRDefault="008C7EEC" w:rsidP="003B2073">
            <w:pPr>
              <w:pStyle w:val="af1"/>
              <w:jc w:val="center"/>
              <w:rPr>
                <w:b/>
              </w:rPr>
            </w:pPr>
            <w:r w:rsidRPr="00C427A1">
              <w:rPr>
                <w:b/>
              </w:rPr>
              <w:t>Тег</w:t>
            </w:r>
          </w:p>
        </w:tc>
        <w:tc>
          <w:tcPr>
            <w:tcW w:w="1576" w:type="dxa"/>
            <w:shd w:val="clear" w:color="auto" w:fill="auto"/>
            <w:vAlign w:val="center"/>
          </w:tcPr>
          <w:p w14:paraId="36CA3B5B" w14:textId="77777777" w:rsidR="008C7EEC" w:rsidRPr="00C427A1" w:rsidRDefault="008C7EEC" w:rsidP="003B2073">
            <w:pPr>
              <w:pStyle w:val="af1"/>
              <w:jc w:val="center"/>
              <w:rPr>
                <w:b/>
              </w:rPr>
            </w:pPr>
            <w:r w:rsidRPr="00C427A1">
              <w:rPr>
                <w:b/>
              </w:rPr>
              <w:t>Обяз.</w:t>
            </w:r>
          </w:p>
        </w:tc>
        <w:tc>
          <w:tcPr>
            <w:tcW w:w="1799" w:type="dxa"/>
            <w:vAlign w:val="center"/>
          </w:tcPr>
          <w:p w14:paraId="0753EC93" w14:textId="77777777" w:rsidR="008C7EEC" w:rsidRPr="00C427A1" w:rsidRDefault="008C7EEC" w:rsidP="003B2073">
            <w:pPr>
              <w:pStyle w:val="af1"/>
              <w:jc w:val="center"/>
              <w:rPr>
                <w:b/>
              </w:rPr>
            </w:pPr>
            <w:r w:rsidRPr="00C427A1">
              <w:rPr>
                <w:b/>
              </w:rPr>
              <w:t>Форм.</w:t>
            </w:r>
          </w:p>
        </w:tc>
        <w:tc>
          <w:tcPr>
            <w:tcW w:w="1576" w:type="dxa"/>
            <w:vAlign w:val="center"/>
          </w:tcPr>
          <w:p w14:paraId="39A78710" w14:textId="77777777" w:rsidR="008C7EEC" w:rsidRPr="00C427A1" w:rsidRDefault="008C7EEC" w:rsidP="003B2073">
            <w:pPr>
              <w:pStyle w:val="af1"/>
              <w:jc w:val="center"/>
              <w:rPr>
                <w:b/>
              </w:rPr>
            </w:pPr>
            <w:r w:rsidRPr="00C427A1">
              <w:rPr>
                <w:b/>
              </w:rPr>
              <w:t>Повт.</w:t>
            </w:r>
          </w:p>
        </w:tc>
        <w:tc>
          <w:tcPr>
            <w:tcW w:w="2189" w:type="dxa"/>
            <w:vAlign w:val="center"/>
          </w:tcPr>
          <w:p w14:paraId="6AF54B79" w14:textId="77777777" w:rsidR="008C7EEC" w:rsidRPr="00C427A1" w:rsidRDefault="008C7EEC" w:rsidP="003B2073">
            <w:pPr>
              <w:pStyle w:val="af1"/>
              <w:jc w:val="center"/>
              <w:rPr>
                <w:b/>
              </w:rPr>
            </w:pPr>
            <w:r w:rsidRPr="00C427A1">
              <w:rPr>
                <w:b/>
              </w:rPr>
              <w:t>Хран.</w:t>
            </w:r>
          </w:p>
        </w:tc>
        <w:tc>
          <w:tcPr>
            <w:tcW w:w="1304" w:type="dxa"/>
            <w:vAlign w:val="center"/>
          </w:tcPr>
          <w:p w14:paraId="5F5D58EA" w14:textId="77777777" w:rsidR="008C7EEC" w:rsidRPr="00C427A1" w:rsidRDefault="008C7EEC" w:rsidP="003B2073">
            <w:pPr>
              <w:pStyle w:val="af1"/>
              <w:jc w:val="center"/>
              <w:rPr>
                <w:b/>
              </w:rPr>
            </w:pPr>
            <w:r w:rsidRPr="00C427A1">
              <w:rPr>
                <w:b/>
              </w:rPr>
              <w:t>ФП</w:t>
            </w:r>
          </w:p>
        </w:tc>
        <w:tc>
          <w:tcPr>
            <w:tcW w:w="1430" w:type="dxa"/>
            <w:vAlign w:val="center"/>
          </w:tcPr>
          <w:p w14:paraId="1B2901DF" w14:textId="77777777" w:rsidR="008C7EEC" w:rsidRPr="00C427A1" w:rsidRDefault="008C7EEC" w:rsidP="003B2073">
            <w:pPr>
              <w:pStyle w:val="af1"/>
              <w:jc w:val="center"/>
              <w:rPr>
                <w:b/>
              </w:rPr>
            </w:pPr>
            <w:r w:rsidRPr="00C427A1">
              <w:rPr>
                <w:b/>
              </w:rPr>
              <w:t>№прим.</w:t>
            </w:r>
          </w:p>
        </w:tc>
      </w:tr>
      <w:tr w:rsidR="00C427A1" w:rsidRPr="00C427A1" w14:paraId="049E4163" w14:textId="77777777" w:rsidTr="00B74F40">
        <w:trPr>
          <w:trHeight w:val="418"/>
          <w:jc w:val="center"/>
        </w:trPr>
        <w:tc>
          <w:tcPr>
            <w:tcW w:w="3808" w:type="dxa"/>
            <w:shd w:val="clear" w:color="auto" w:fill="auto"/>
            <w:noWrap/>
            <w:vAlign w:val="center"/>
          </w:tcPr>
          <w:p w14:paraId="2B2F1CFD" w14:textId="77777777" w:rsidR="008C7EEC" w:rsidRPr="00C427A1" w:rsidRDefault="008C7EEC" w:rsidP="003B7C69">
            <w:pPr>
              <w:pStyle w:val="af1"/>
              <w:jc w:val="left"/>
            </w:pPr>
            <w:r w:rsidRPr="00C427A1">
              <w:t>код причины перерегистрации</w:t>
            </w:r>
          </w:p>
        </w:tc>
        <w:tc>
          <w:tcPr>
            <w:tcW w:w="1351" w:type="dxa"/>
            <w:vAlign w:val="center"/>
          </w:tcPr>
          <w:p w14:paraId="4977E5C9" w14:textId="77777777" w:rsidR="008C7EEC" w:rsidRPr="00C427A1" w:rsidRDefault="008C7EEC" w:rsidP="003B7C69">
            <w:pPr>
              <w:pStyle w:val="af1"/>
              <w:jc w:val="center"/>
            </w:pPr>
            <w:r w:rsidRPr="00C427A1">
              <w:t>1101</w:t>
            </w:r>
          </w:p>
        </w:tc>
        <w:tc>
          <w:tcPr>
            <w:tcW w:w="1576" w:type="dxa"/>
            <w:shd w:val="clear" w:color="auto" w:fill="auto"/>
            <w:noWrap/>
            <w:vAlign w:val="center"/>
          </w:tcPr>
          <w:p w14:paraId="17B71BA0" w14:textId="77777777" w:rsidR="008C7EEC" w:rsidRPr="00C427A1" w:rsidRDefault="00021E8C" w:rsidP="003B7C69">
            <w:pPr>
              <w:pStyle w:val="af1"/>
              <w:jc w:val="center"/>
            </w:pPr>
            <w:r w:rsidRPr="00C427A1">
              <w:t>2</w:t>
            </w:r>
          </w:p>
        </w:tc>
        <w:tc>
          <w:tcPr>
            <w:tcW w:w="1799" w:type="dxa"/>
            <w:vAlign w:val="center"/>
          </w:tcPr>
          <w:p w14:paraId="66AB872A" w14:textId="77777777" w:rsidR="008C7EEC" w:rsidRPr="00C427A1" w:rsidRDefault="008C7EEC" w:rsidP="003B7C69">
            <w:pPr>
              <w:pStyle w:val="af1"/>
              <w:jc w:val="center"/>
            </w:pPr>
            <w:r w:rsidRPr="00C427A1">
              <w:t>ПЭ</w:t>
            </w:r>
          </w:p>
        </w:tc>
        <w:tc>
          <w:tcPr>
            <w:tcW w:w="1576" w:type="dxa"/>
            <w:vAlign w:val="center"/>
          </w:tcPr>
          <w:p w14:paraId="5D6D3F61" w14:textId="77777777" w:rsidR="008C7EEC" w:rsidRPr="00C427A1" w:rsidRDefault="008C7EEC" w:rsidP="003B7C69">
            <w:pPr>
              <w:pStyle w:val="af1"/>
              <w:jc w:val="center"/>
            </w:pPr>
            <w:r w:rsidRPr="00C427A1">
              <w:t>Да</w:t>
            </w:r>
          </w:p>
        </w:tc>
        <w:tc>
          <w:tcPr>
            <w:tcW w:w="2189" w:type="dxa"/>
            <w:vAlign w:val="center"/>
          </w:tcPr>
          <w:p w14:paraId="4325665F" w14:textId="77777777" w:rsidR="008C7EEC" w:rsidRPr="00C427A1" w:rsidRDefault="008C7EEC" w:rsidP="003B7C69">
            <w:pPr>
              <w:pStyle w:val="af1"/>
              <w:jc w:val="center"/>
            </w:pPr>
            <w:r w:rsidRPr="00C427A1">
              <w:t>5л</w:t>
            </w:r>
          </w:p>
        </w:tc>
        <w:tc>
          <w:tcPr>
            <w:tcW w:w="1304" w:type="dxa"/>
            <w:vAlign w:val="center"/>
          </w:tcPr>
          <w:p w14:paraId="0CD52734" w14:textId="31EE8646" w:rsidR="008C7EEC" w:rsidRPr="00C427A1" w:rsidRDefault="00F81270" w:rsidP="009D21E5">
            <w:pPr>
              <w:pStyle w:val="af1"/>
              <w:jc w:val="center"/>
            </w:pPr>
            <w:r w:rsidRPr="00C427A1">
              <w:t>4</w:t>
            </w:r>
          </w:p>
        </w:tc>
        <w:tc>
          <w:tcPr>
            <w:tcW w:w="1430" w:type="dxa"/>
            <w:vAlign w:val="center"/>
          </w:tcPr>
          <w:p w14:paraId="684D9D73" w14:textId="77777777" w:rsidR="008C7EEC" w:rsidRPr="00C427A1" w:rsidRDefault="008C7EEC" w:rsidP="003B7C69">
            <w:pPr>
              <w:pStyle w:val="af1"/>
              <w:jc w:val="center"/>
            </w:pPr>
            <w:r w:rsidRPr="00C427A1">
              <w:t>1</w:t>
            </w:r>
          </w:p>
        </w:tc>
      </w:tr>
      <w:tr w:rsidR="00C427A1" w:rsidRPr="00C427A1" w14:paraId="1FAE034F" w14:textId="77777777" w:rsidTr="00B74F40">
        <w:trPr>
          <w:trHeight w:val="418"/>
          <w:jc w:val="center"/>
        </w:trPr>
        <w:tc>
          <w:tcPr>
            <w:tcW w:w="3808" w:type="dxa"/>
            <w:shd w:val="clear" w:color="auto" w:fill="auto"/>
            <w:noWrap/>
            <w:vAlign w:val="center"/>
          </w:tcPr>
          <w:p w14:paraId="463F2910" w14:textId="77777777" w:rsidR="008C7EEC" w:rsidRPr="00C427A1" w:rsidRDefault="008C7EEC" w:rsidP="003B7C69">
            <w:pPr>
              <w:pStyle w:val="af1"/>
              <w:jc w:val="left"/>
            </w:pPr>
            <w:r w:rsidRPr="00C427A1">
              <w:lastRenderedPageBreak/>
              <w:t>коды причин изменения сведений о ККТ</w:t>
            </w:r>
          </w:p>
        </w:tc>
        <w:tc>
          <w:tcPr>
            <w:tcW w:w="1351" w:type="dxa"/>
            <w:vAlign w:val="center"/>
          </w:tcPr>
          <w:p w14:paraId="00172A33" w14:textId="77777777" w:rsidR="008C7EEC" w:rsidRPr="00C427A1" w:rsidRDefault="008C7EEC" w:rsidP="003B7C69">
            <w:pPr>
              <w:pStyle w:val="af1"/>
              <w:jc w:val="center"/>
            </w:pPr>
            <w:r w:rsidRPr="00C427A1">
              <w:t>1205</w:t>
            </w:r>
          </w:p>
        </w:tc>
        <w:tc>
          <w:tcPr>
            <w:tcW w:w="1576" w:type="dxa"/>
            <w:shd w:val="clear" w:color="auto" w:fill="auto"/>
            <w:noWrap/>
            <w:vAlign w:val="center"/>
          </w:tcPr>
          <w:p w14:paraId="13BAA2C6" w14:textId="77777777" w:rsidR="008C7EEC" w:rsidRPr="00C427A1" w:rsidRDefault="00021E8C" w:rsidP="003B7C69">
            <w:pPr>
              <w:pStyle w:val="af1"/>
              <w:jc w:val="center"/>
            </w:pPr>
            <w:r w:rsidRPr="00C427A1">
              <w:t>6</w:t>
            </w:r>
          </w:p>
        </w:tc>
        <w:tc>
          <w:tcPr>
            <w:tcW w:w="1799" w:type="dxa"/>
            <w:vAlign w:val="center"/>
          </w:tcPr>
          <w:p w14:paraId="7A033AE7" w14:textId="77777777" w:rsidR="008C7EEC" w:rsidRPr="00C427A1" w:rsidRDefault="008C7EEC" w:rsidP="003B7C69">
            <w:pPr>
              <w:pStyle w:val="af1"/>
              <w:jc w:val="center"/>
            </w:pPr>
            <w:r w:rsidRPr="00C427A1">
              <w:t>ПЭ</w:t>
            </w:r>
          </w:p>
        </w:tc>
        <w:tc>
          <w:tcPr>
            <w:tcW w:w="1576" w:type="dxa"/>
            <w:vAlign w:val="center"/>
          </w:tcPr>
          <w:p w14:paraId="68F7A785" w14:textId="77777777" w:rsidR="008C7EEC" w:rsidRPr="00C427A1" w:rsidRDefault="008C7EEC" w:rsidP="003B7C69">
            <w:pPr>
              <w:pStyle w:val="af1"/>
              <w:jc w:val="center"/>
            </w:pPr>
            <w:r w:rsidRPr="00C427A1">
              <w:t>Да</w:t>
            </w:r>
          </w:p>
        </w:tc>
        <w:tc>
          <w:tcPr>
            <w:tcW w:w="2189" w:type="dxa"/>
            <w:vAlign w:val="center"/>
          </w:tcPr>
          <w:p w14:paraId="7FE28DD4" w14:textId="77777777" w:rsidR="008C7EEC" w:rsidRPr="00C427A1" w:rsidRDefault="008C7EEC" w:rsidP="003B7C69">
            <w:pPr>
              <w:pStyle w:val="af1"/>
              <w:jc w:val="center"/>
            </w:pPr>
            <w:r w:rsidRPr="00C427A1">
              <w:t>5л</w:t>
            </w:r>
          </w:p>
        </w:tc>
        <w:tc>
          <w:tcPr>
            <w:tcW w:w="1304" w:type="dxa"/>
            <w:vAlign w:val="center"/>
          </w:tcPr>
          <w:p w14:paraId="3167E92A" w14:textId="6D1591EF" w:rsidR="008C7EEC" w:rsidRPr="00C427A1" w:rsidRDefault="00F81270" w:rsidP="009D21E5">
            <w:pPr>
              <w:pStyle w:val="af1"/>
              <w:jc w:val="center"/>
            </w:pPr>
            <w:r w:rsidRPr="00C427A1">
              <w:t>4</w:t>
            </w:r>
          </w:p>
        </w:tc>
        <w:tc>
          <w:tcPr>
            <w:tcW w:w="1430" w:type="dxa"/>
            <w:vAlign w:val="center"/>
          </w:tcPr>
          <w:p w14:paraId="7A68C081" w14:textId="77777777" w:rsidR="008C7EEC" w:rsidRPr="00C427A1" w:rsidRDefault="00720B11" w:rsidP="003B7C69">
            <w:pPr>
              <w:pStyle w:val="af1"/>
              <w:jc w:val="center"/>
            </w:pPr>
            <w:r w:rsidRPr="00C427A1">
              <w:t>2</w:t>
            </w:r>
          </w:p>
        </w:tc>
      </w:tr>
      <w:tr w:rsidR="00C427A1" w:rsidRPr="00C427A1" w14:paraId="01C463F3" w14:textId="77777777" w:rsidTr="00B74F40">
        <w:trPr>
          <w:trHeight w:val="418"/>
          <w:jc w:val="center"/>
        </w:trPr>
        <w:tc>
          <w:tcPr>
            <w:tcW w:w="3808" w:type="dxa"/>
            <w:shd w:val="clear" w:color="auto" w:fill="auto"/>
            <w:noWrap/>
            <w:vAlign w:val="center"/>
          </w:tcPr>
          <w:p w14:paraId="71C1BDA5" w14:textId="77777777" w:rsidR="008C7EEC" w:rsidRPr="00C427A1" w:rsidRDefault="008C7EEC" w:rsidP="003B7C69">
            <w:pPr>
              <w:pStyle w:val="af1"/>
            </w:pPr>
            <w:r w:rsidRPr="00C427A1">
              <w:t>счетчики итогов ФН</w:t>
            </w:r>
          </w:p>
        </w:tc>
        <w:tc>
          <w:tcPr>
            <w:tcW w:w="1351" w:type="dxa"/>
            <w:vAlign w:val="center"/>
          </w:tcPr>
          <w:p w14:paraId="30955BE0" w14:textId="77777777" w:rsidR="008C7EEC" w:rsidRPr="00C427A1" w:rsidRDefault="008C7EEC" w:rsidP="003B7C69">
            <w:pPr>
              <w:pStyle w:val="af1"/>
              <w:jc w:val="center"/>
            </w:pPr>
            <w:r w:rsidRPr="00C427A1">
              <w:t>1157</w:t>
            </w:r>
          </w:p>
        </w:tc>
        <w:tc>
          <w:tcPr>
            <w:tcW w:w="1576" w:type="dxa"/>
            <w:shd w:val="clear" w:color="auto" w:fill="auto"/>
            <w:noWrap/>
            <w:vAlign w:val="center"/>
          </w:tcPr>
          <w:p w14:paraId="6CF280CE" w14:textId="659E61AE" w:rsidR="008C7EEC" w:rsidRPr="00C427A1" w:rsidRDefault="00596BC4" w:rsidP="00596BC4">
            <w:pPr>
              <w:pStyle w:val="af1"/>
              <w:jc w:val="center"/>
            </w:pPr>
            <w:r w:rsidRPr="00C427A1">
              <w:t>6</w:t>
            </w:r>
          </w:p>
        </w:tc>
        <w:tc>
          <w:tcPr>
            <w:tcW w:w="1799" w:type="dxa"/>
            <w:vAlign w:val="center"/>
          </w:tcPr>
          <w:p w14:paraId="2E445646" w14:textId="77777777" w:rsidR="008C7EEC" w:rsidRPr="00C427A1" w:rsidRDefault="008C7EEC" w:rsidP="003B7C69">
            <w:pPr>
              <w:pStyle w:val="af1"/>
              <w:jc w:val="center"/>
            </w:pPr>
            <w:r w:rsidRPr="00C427A1">
              <w:t>ПЭ</w:t>
            </w:r>
          </w:p>
        </w:tc>
        <w:tc>
          <w:tcPr>
            <w:tcW w:w="1576" w:type="dxa"/>
            <w:vAlign w:val="center"/>
          </w:tcPr>
          <w:p w14:paraId="0EAE8397" w14:textId="77777777" w:rsidR="008C7EEC" w:rsidRPr="00C427A1" w:rsidRDefault="008C7EEC" w:rsidP="003B7C69">
            <w:pPr>
              <w:pStyle w:val="af1"/>
              <w:jc w:val="center"/>
            </w:pPr>
            <w:r w:rsidRPr="00C427A1">
              <w:t>Нет</w:t>
            </w:r>
          </w:p>
        </w:tc>
        <w:tc>
          <w:tcPr>
            <w:tcW w:w="2189" w:type="dxa"/>
            <w:vAlign w:val="center"/>
          </w:tcPr>
          <w:p w14:paraId="57FAE842" w14:textId="77777777" w:rsidR="008C7EEC" w:rsidRPr="00C427A1" w:rsidRDefault="008C7EEC" w:rsidP="003B7C69">
            <w:pPr>
              <w:pStyle w:val="af1"/>
              <w:jc w:val="center"/>
            </w:pPr>
            <w:r w:rsidRPr="00C427A1">
              <w:t>5л</w:t>
            </w:r>
          </w:p>
        </w:tc>
        <w:tc>
          <w:tcPr>
            <w:tcW w:w="1304" w:type="dxa"/>
            <w:vAlign w:val="center"/>
          </w:tcPr>
          <w:p w14:paraId="4FAD12DA" w14:textId="65F7EAB9" w:rsidR="008C7EEC" w:rsidRPr="00C427A1" w:rsidRDefault="00F81270" w:rsidP="009D21E5">
            <w:pPr>
              <w:pStyle w:val="af1"/>
              <w:jc w:val="center"/>
            </w:pPr>
            <w:r w:rsidRPr="00C427A1">
              <w:t>4</w:t>
            </w:r>
          </w:p>
        </w:tc>
        <w:tc>
          <w:tcPr>
            <w:tcW w:w="1430" w:type="dxa"/>
            <w:vAlign w:val="center"/>
          </w:tcPr>
          <w:p w14:paraId="3DB91E18" w14:textId="08162E8D" w:rsidR="008C7EEC" w:rsidRPr="00C427A1" w:rsidRDefault="00596BC4" w:rsidP="00596BC4">
            <w:pPr>
              <w:pStyle w:val="af1"/>
              <w:jc w:val="center"/>
            </w:pPr>
            <w:r w:rsidRPr="00C427A1">
              <w:t>3</w:t>
            </w:r>
          </w:p>
        </w:tc>
      </w:tr>
    </w:tbl>
    <w:p w14:paraId="663B23F6" w14:textId="77777777" w:rsidR="00B74F40" w:rsidRPr="00C427A1" w:rsidRDefault="00B74F40" w:rsidP="003B7C69">
      <w:pPr>
        <w:spacing w:before="0" w:after="0"/>
      </w:pPr>
    </w:p>
    <w:tbl>
      <w:tblPr>
        <w:tblW w:w="5000" w:type="pct"/>
        <w:tblLayout w:type="fixed"/>
        <w:tblLook w:val="04A0" w:firstRow="1" w:lastRow="0" w:firstColumn="1" w:lastColumn="0" w:noHBand="0" w:noVBand="1"/>
      </w:tblPr>
      <w:tblGrid>
        <w:gridCol w:w="654"/>
        <w:gridCol w:w="13632"/>
      </w:tblGrid>
      <w:tr w:rsidR="00C427A1" w:rsidRPr="00C427A1" w14:paraId="6B5F6437" w14:textId="77777777" w:rsidTr="00856E1D">
        <w:trPr>
          <w:cantSplit/>
        </w:trPr>
        <w:tc>
          <w:tcPr>
            <w:tcW w:w="14286" w:type="dxa"/>
            <w:gridSpan w:val="2"/>
          </w:tcPr>
          <w:p w14:paraId="05DF878A" w14:textId="294DE643" w:rsidR="00B74F40" w:rsidRPr="00C427A1" w:rsidRDefault="00B74F40" w:rsidP="00E0059D">
            <w:pPr>
              <w:spacing w:before="0" w:after="0"/>
              <w:ind w:firstLine="0"/>
            </w:pPr>
            <w:r w:rsidRPr="00C427A1">
              <w:t>Примечани</w:t>
            </w:r>
            <w:r w:rsidR="00E0059D" w:rsidRPr="00C427A1">
              <w:t>я:</w:t>
            </w:r>
          </w:p>
        </w:tc>
      </w:tr>
      <w:tr w:rsidR="00C427A1" w:rsidRPr="00C427A1" w14:paraId="259D58AA" w14:textId="77777777" w:rsidTr="00856E1D">
        <w:trPr>
          <w:cantSplit/>
        </w:trPr>
        <w:tc>
          <w:tcPr>
            <w:tcW w:w="654" w:type="dxa"/>
          </w:tcPr>
          <w:p w14:paraId="45947CD4" w14:textId="77777777" w:rsidR="00B74F40" w:rsidRPr="00C427A1" w:rsidRDefault="00B74F40" w:rsidP="003B7C69">
            <w:pPr>
              <w:spacing w:before="0" w:after="0"/>
              <w:ind w:firstLine="0"/>
            </w:pPr>
            <w:r w:rsidRPr="00C427A1">
              <w:t>1.</w:t>
            </w:r>
          </w:p>
        </w:tc>
        <w:tc>
          <w:tcPr>
            <w:tcW w:w="13632" w:type="dxa"/>
          </w:tcPr>
          <w:p w14:paraId="5F1AE3AD" w14:textId="14E94611" w:rsidR="00B74F40" w:rsidRPr="00C427A1" w:rsidRDefault="00B74F40" w:rsidP="003B7C69">
            <w:pPr>
              <w:spacing w:before="0" w:after="0"/>
              <w:ind w:firstLine="0"/>
            </w:pPr>
            <w:r w:rsidRPr="00C427A1">
              <w:t xml:space="preserve">Реквизит «код причины перерегистрации» (тег 1101) включается в состав отчета об изменении параметров регистрации при наличии причин изменения параметров регистрации, указанных в </w:t>
            </w:r>
            <w:r w:rsidR="000B6ABF">
              <w:t>т</w:t>
            </w:r>
            <w:r w:rsidR="00E835C8" w:rsidRPr="00C427A1">
              <w:t xml:space="preserve">аблице </w:t>
            </w:r>
            <w:r w:rsidRPr="00C427A1">
              <w:t>1</w:t>
            </w:r>
            <w:r w:rsidR="007D1C4E" w:rsidRPr="00C427A1">
              <w:t>5</w:t>
            </w:r>
            <w:r w:rsidRPr="00C427A1">
              <w:t>, и только в том случае</w:t>
            </w:r>
            <w:r w:rsidR="008A32FF" w:rsidRPr="00C427A1">
              <w:t>,</w:t>
            </w:r>
            <w:r w:rsidRPr="00C427A1">
              <w:t xml:space="preserve"> если указанный отчет об изменении параметров регистрации не содержит реквизит «номер версии ФФД» (тег 1209) или содержит реквизит «номер версии ФФД» и его значение равно </w:t>
            </w:r>
            <w:r w:rsidR="00394F2E" w:rsidRPr="00C427A1">
              <w:t>«</w:t>
            </w:r>
            <w:r w:rsidRPr="00C427A1">
              <w:t>2</w:t>
            </w:r>
            <w:r w:rsidR="00394F2E" w:rsidRPr="00C427A1">
              <w:t>»</w:t>
            </w:r>
            <w:r w:rsidR="00D9096D">
              <w:t>.</w:t>
            </w:r>
          </w:p>
        </w:tc>
      </w:tr>
      <w:tr w:rsidR="00C427A1" w:rsidRPr="00C427A1" w14:paraId="7555F25A" w14:textId="77777777" w:rsidTr="00856E1D">
        <w:trPr>
          <w:cantSplit/>
        </w:trPr>
        <w:tc>
          <w:tcPr>
            <w:tcW w:w="654" w:type="dxa"/>
          </w:tcPr>
          <w:p w14:paraId="42654635" w14:textId="77777777" w:rsidR="00596BC4" w:rsidRPr="00C427A1" w:rsidRDefault="00596BC4" w:rsidP="00E655C4">
            <w:pPr>
              <w:spacing w:before="0" w:after="0"/>
              <w:ind w:firstLine="0"/>
            </w:pPr>
            <w:r w:rsidRPr="00C427A1">
              <w:t>2.</w:t>
            </w:r>
          </w:p>
        </w:tc>
        <w:tc>
          <w:tcPr>
            <w:tcW w:w="13632" w:type="dxa"/>
          </w:tcPr>
          <w:p w14:paraId="265711E3" w14:textId="148BA70E" w:rsidR="00596BC4" w:rsidRPr="00C427A1" w:rsidRDefault="00596BC4" w:rsidP="00E655C4">
            <w:pPr>
              <w:spacing w:before="0" w:after="0"/>
              <w:ind w:firstLine="0"/>
            </w:pPr>
            <w:r w:rsidRPr="00C427A1">
              <w:t xml:space="preserve">Реквизит «коды причин изменения сведений о ККТ» (тег 1205) включается в состав отчета об изменении параметров регистрации при наличии причин изменения параметров регистрации, указанных в </w:t>
            </w:r>
            <w:r w:rsidR="000B6ABF">
              <w:t>т</w:t>
            </w:r>
            <w:r w:rsidR="00E835C8" w:rsidRPr="00C427A1">
              <w:t xml:space="preserve">аблице </w:t>
            </w:r>
            <w:r w:rsidRPr="00C427A1">
              <w:t>1</w:t>
            </w:r>
            <w:r w:rsidR="00DD7CA8" w:rsidRPr="00C427A1">
              <w:t>6</w:t>
            </w:r>
            <w:r w:rsidRPr="00C427A1">
              <w:t>, и только в том случае</w:t>
            </w:r>
            <w:r w:rsidR="008A32FF" w:rsidRPr="00C427A1">
              <w:t>,</w:t>
            </w:r>
            <w:r w:rsidRPr="00C427A1">
              <w:t xml:space="preserve"> если указанный отчет об изменении параметров регистрации содержит реквизит «номер версии ФФД» (тег 1209), который имеет значение, равное </w:t>
            </w:r>
            <w:r w:rsidR="00394F2E" w:rsidRPr="00C427A1">
              <w:t>«</w:t>
            </w:r>
            <w:r w:rsidRPr="00C427A1">
              <w:t>3</w:t>
            </w:r>
            <w:r w:rsidR="00394F2E" w:rsidRPr="00C427A1">
              <w:t>»</w:t>
            </w:r>
            <w:r w:rsidR="00D9096D">
              <w:t>.</w:t>
            </w:r>
          </w:p>
        </w:tc>
      </w:tr>
      <w:tr w:rsidR="00C427A1" w:rsidRPr="00C427A1" w14:paraId="79B45838" w14:textId="77777777" w:rsidTr="00596BC4">
        <w:trPr>
          <w:cantSplit/>
        </w:trPr>
        <w:tc>
          <w:tcPr>
            <w:tcW w:w="654" w:type="dxa"/>
          </w:tcPr>
          <w:p w14:paraId="205F2C0E" w14:textId="0056459B" w:rsidR="00B74F40" w:rsidRPr="00C427A1" w:rsidRDefault="00596BC4" w:rsidP="00596BC4">
            <w:pPr>
              <w:spacing w:before="0" w:after="0"/>
              <w:ind w:firstLine="0"/>
            </w:pPr>
            <w:r w:rsidRPr="00C427A1">
              <w:t>3</w:t>
            </w:r>
            <w:r w:rsidR="00B74F40" w:rsidRPr="00C427A1">
              <w:t>.</w:t>
            </w:r>
          </w:p>
        </w:tc>
        <w:tc>
          <w:tcPr>
            <w:tcW w:w="13632" w:type="dxa"/>
          </w:tcPr>
          <w:p w14:paraId="25D1B909" w14:textId="6160395B" w:rsidR="00B74F40" w:rsidRPr="00C427A1" w:rsidRDefault="007A3C95" w:rsidP="007A3C95">
            <w:pPr>
              <w:spacing w:before="0" w:after="0"/>
              <w:ind w:firstLine="0"/>
            </w:pPr>
            <w:r w:rsidRPr="00C427A1">
              <w:t>От</w:t>
            </w:r>
            <w:r w:rsidR="00596BC4" w:rsidRPr="00C427A1">
              <w:t>чет об изменении параметров регистрации, сформированный в связи с заменой фискального накопителя</w:t>
            </w:r>
            <w:r w:rsidRPr="00C427A1">
              <w:t>,</w:t>
            </w:r>
            <w:r w:rsidR="00596BC4" w:rsidRPr="00C427A1">
              <w:t xml:space="preserve"> не должен содержать реквизит </w:t>
            </w:r>
            <w:r w:rsidRPr="00C427A1">
              <w:t>«счетчики итогов ФН» (тег 1157).</w:t>
            </w:r>
          </w:p>
        </w:tc>
      </w:tr>
    </w:tbl>
    <w:p w14:paraId="16A96743" w14:textId="77777777" w:rsidR="00B74F40" w:rsidRPr="00C427A1" w:rsidRDefault="00B74F40" w:rsidP="003B7C69">
      <w:pPr>
        <w:spacing w:before="0" w:after="0"/>
      </w:pPr>
    </w:p>
    <w:p w14:paraId="7BEB462F" w14:textId="75EF8A2A" w:rsidR="00E26935" w:rsidRPr="00C427A1" w:rsidRDefault="00987277" w:rsidP="003B7C69">
      <w:pPr>
        <w:spacing w:before="0" w:after="0"/>
      </w:pPr>
      <w:r w:rsidRPr="00C427A1">
        <w:t>1</w:t>
      </w:r>
      <w:r w:rsidR="00957343" w:rsidRPr="00C427A1">
        <w:t>3</w:t>
      </w:r>
      <w:r w:rsidR="009B7447" w:rsidRPr="00C427A1">
        <w:t xml:space="preserve">. </w:t>
      </w:r>
      <w:r w:rsidR="00390E5B" w:rsidRPr="00C427A1">
        <w:t>Способ кодирования</w:t>
      </w:r>
      <w:r w:rsidR="00CD196C" w:rsidRPr="00C427A1">
        <w:t xml:space="preserve"> </w:t>
      </w:r>
      <w:r w:rsidR="00390E5B" w:rsidRPr="00C427A1">
        <w:t>типа систем налогообложения в</w:t>
      </w:r>
      <w:r w:rsidR="00CD196C" w:rsidRPr="00C427A1">
        <w:t xml:space="preserve"> реквизит</w:t>
      </w:r>
      <w:r w:rsidR="00390E5B" w:rsidRPr="00C427A1">
        <w:t>ах</w:t>
      </w:r>
      <w:r w:rsidR="00CD196C" w:rsidRPr="00C427A1">
        <w:t xml:space="preserve"> </w:t>
      </w:r>
      <w:r w:rsidR="00E26935" w:rsidRPr="00C427A1">
        <w:t>«систем</w:t>
      </w:r>
      <w:r w:rsidR="00FA3F92" w:rsidRPr="00C427A1">
        <w:t>ы</w:t>
      </w:r>
      <w:r w:rsidR="00E26935" w:rsidRPr="00C427A1">
        <w:t xml:space="preserve"> налогообложения» </w:t>
      </w:r>
      <w:r w:rsidR="00045606" w:rsidRPr="00C427A1">
        <w:t xml:space="preserve">(тег </w:t>
      </w:r>
      <w:r w:rsidR="00390E5B" w:rsidRPr="00C427A1">
        <w:t>1062) и</w:t>
      </w:r>
      <w:r w:rsidR="00EA3B6C" w:rsidRPr="00C427A1">
        <w:t xml:space="preserve"> «применяемая система налогообложения» (тег 1055)</w:t>
      </w:r>
      <w:r w:rsidR="00390E5B" w:rsidRPr="00C427A1">
        <w:t>, а также описание форматов этих</w:t>
      </w:r>
      <w:r w:rsidR="00517F21" w:rsidRPr="00C427A1">
        <w:t xml:space="preserve"> </w:t>
      </w:r>
      <w:r w:rsidR="00CD196C" w:rsidRPr="00C427A1">
        <w:t>реквизит</w:t>
      </w:r>
      <w:r w:rsidR="00390E5B" w:rsidRPr="00C427A1">
        <w:t>ов</w:t>
      </w:r>
      <w:r w:rsidR="00CD196C" w:rsidRPr="00C427A1">
        <w:t xml:space="preserve"> ФД в печатной форме</w:t>
      </w:r>
      <w:r w:rsidR="00EA3B6C" w:rsidRPr="00C427A1">
        <w:t xml:space="preserve"> </w:t>
      </w:r>
      <w:r w:rsidR="00542CBD" w:rsidRPr="00C427A1">
        <w:t>указан</w:t>
      </w:r>
      <w:r w:rsidR="00CD196C" w:rsidRPr="00C427A1">
        <w:t>ы</w:t>
      </w:r>
      <w:r w:rsidR="00E26935" w:rsidRPr="00C427A1">
        <w:t xml:space="preserve"> в </w:t>
      </w:r>
      <w:r w:rsidR="00D9096D">
        <w:t>т</w:t>
      </w:r>
      <w:r w:rsidR="00E835C8" w:rsidRPr="00C427A1">
        <w:t xml:space="preserve">аблице </w:t>
      </w:r>
      <w:r w:rsidR="007D2B78" w:rsidRPr="00C427A1">
        <w:t>9</w:t>
      </w:r>
      <w:r w:rsidR="00E26935" w:rsidRPr="00C427A1">
        <w:t>.</w:t>
      </w:r>
    </w:p>
    <w:p w14:paraId="0BF078E8" w14:textId="069E55FE" w:rsidR="00626BEC" w:rsidRDefault="00E835C8" w:rsidP="003B7C69">
      <w:pPr>
        <w:pStyle w:val="af1"/>
        <w:keepNext/>
        <w:jc w:val="right"/>
      </w:pPr>
      <w:r w:rsidRPr="00C427A1">
        <w:t xml:space="preserve">Таблица </w:t>
      </w:r>
      <w:r w:rsidR="007D2B78" w:rsidRPr="00C427A1">
        <w:t>9</w:t>
      </w:r>
    </w:p>
    <w:p w14:paraId="450EDFCE" w14:textId="03D779B6" w:rsidR="00D9096D" w:rsidRDefault="00D9096D" w:rsidP="00FE400D">
      <w:pPr>
        <w:pStyle w:val="af1"/>
        <w:keepNext/>
        <w:jc w:val="center"/>
      </w:pPr>
      <w:r w:rsidRPr="00C427A1">
        <w:t>Способ кодирования типа систем налогообложения в реквизитах «системы налогообложения» и «применяемая система налогообложения», а также описание форматов этих реквизитов ФД в печатной форме</w:t>
      </w:r>
    </w:p>
    <w:p w14:paraId="7C64ECA4" w14:textId="77777777" w:rsidR="00FE400D" w:rsidRPr="00C427A1" w:rsidRDefault="00FE400D" w:rsidP="00FE400D">
      <w:pPr>
        <w:pStyle w:val="af1"/>
        <w:keepNext/>
        <w:jc w:val="cente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1"/>
        <w:gridCol w:w="8010"/>
        <w:gridCol w:w="4195"/>
      </w:tblGrid>
      <w:tr w:rsidR="00C427A1" w:rsidRPr="00C427A1" w14:paraId="7A474E4B" w14:textId="77777777" w:rsidTr="00D008EF">
        <w:trPr>
          <w:trHeight w:val="20"/>
          <w:jc w:val="center"/>
        </w:trPr>
        <w:tc>
          <w:tcPr>
            <w:tcW w:w="1893" w:type="dxa"/>
          </w:tcPr>
          <w:p w14:paraId="235B0B43" w14:textId="77777777" w:rsidR="00F243E6" w:rsidRPr="00C427A1" w:rsidRDefault="00F243E6" w:rsidP="003B2073">
            <w:pPr>
              <w:pStyle w:val="af1"/>
              <w:keepNext/>
              <w:widowControl w:val="0"/>
              <w:jc w:val="center"/>
              <w:rPr>
                <w:b/>
              </w:rPr>
            </w:pPr>
            <w:r w:rsidRPr="00C427A1">
              <w:rPr>
                <w:b/>
              </w:rPr>
              <w:t>Номер бита</w:t>
            </w:r>
          </w:p>
        </w:tc>
        <w:tc>
          <w:tcPr>
            <w:tcW w:w="7322" w:type="dxa"/>
          </w:tcPr>
          <w:p w14:paraId="76CBDEE8" w14:textId="77777777" w:rsidR="00F243E6" w:rsidRPr="00C427A1" w:rsidRDefault="00F243E6" w:rsidP="003B2073">
            <w:pPr>
              <w:pStyle w:val="af1"/>
              <w:keepNext/>
              <w:widowControl w:val="0"/>
              <w:jc w:val="center"/>
              <w:rPr>
                <w:b/>
              </w:rPr>
            </w:pPr>
            <w:r w:rsidRPr="00C427A1">
              <w:rPr>
                <w:b/>
              </w:rPr>
              <w:t>Тип системы налогообложения</w:t>
            </w:r>
          </w:p>
        </w:tc>
        <w:tc>
          <w:tcPr>
            <w:tcW w:w="3835" w:type="dxa"/>
          </w:tcPr>
          <w:p w14:paraId="063354C2" w14:textId="77777777" w:rsidR="00F243E6" w:rsidRPr="00C427A1" w:rsidRDefault="00F243E6" w:rsidP="003B2073">
            <w:pPr>
              <w:pStyle w:val="af1"/>
              <w:keepNext/>
              <w:widowControl w:val="0"/>
              <w:jc w:val="center"/>
              <w:rPr>
                <w:b/>
              </w:rPr>
            </w:pPr>
            <w:r w:rsidRPr="00C427A1">
              <w:rPr>
                <w:b/>
              </w:rPr>
              <w:t>Формат ПФ</w:t>
            </w:r>
          </w:p>
        </w:tc>
      </w:tr>
      <w:tr w:rsidR="00C427A1" w:rsidRPr="00C427A1" w14:paraId="3C39A64E" w14:textId="77777777" w:rsidTr="00D008EF">
        <w:trPr>
          <w:trHeight w:val="20"/>
          <w:jc w:val="center"/>
        </w:trPr>
        <w:tc>
          <w:tcPr>
            <w:tcW w:w="1893" w:type="dxa"/>
          </w:tcPr>
          <w:p w14:paraId="1C939FD0" w14:textId="77777777" w:rsidR="00F243E6" w:rsidRPr="00C427A1" w:rsidRDefault="00F243E6" w:rsidP="003B7C69">
            <w:pPr>
              <w:pStyle w:val="af1"/>
              <w:widowControl w:val="0"/>
              <w:jc w:val="center"/>
            </w:pPr>
            <w:r w:rsidRPr="00C427A1">
              <w:t>0</w:t>
            </w:r>
          </w:p>
        </w:tc>
        <w:tc>
          <w:tcPr>
            <w:tcW w:w="7322" w:type="dxa"/>
          </w:tcPr>
          <w:p w14:paraId="6666BF1C" w14:textId="77777777" w:rsidR="00F243E6" w:rsidRPr="00C427A1" w:rsidRDefault="00F243E6" w:rsidP="003B7C69">
            <w:pPr>
              <w:pStyle w:val="af1"/>
              <w:widowControl w:val="0"/>
            </w:pPr>
            <w:r w:rsidRPr="00C427A1">
              <w:t>Общая</w:t>
            </w:r>
          </w:p>
        </w:tc>
        <w:tc>
          <w:tcPr>
            <w:tcW w:w="3835" w:type="dxa"/>
          </w:tcPr>
          <w:p w14:paraId="0EBE7921" w14:textId="77777777" w:rsidR="00F243E6" w:rsidRPr="00C427A1" w:rsidRDefault="00F243E6" w:rsidP="003B7C69">
            <w:pPr>
              <w:pStyle w:val="af1"/>
              <w:widowControl w:val="0"/>
            </w:pPr>
            <w:r w:rsidRPr="00C427A1">
              <w:t>ОСН</w:t>
            </w:r>
          </w:p>
        </w:tc>
      </w:tr>
      <w:tr w:rsidR="00C427A1" w:rsidRPr="00C427A1" w14:paraId="42263727" w14:textId="77777777" w:rsidTr="00D008EF">
        <w:trPr>
          <w:trHeight w:val="20"/>
          <w:jc w:val="center"/>
        </w:trPr>
        <w:tc>
          <w:tcPr>
            <w:tcW w:w="1893" w:type="dxa"/>
          </w:tcPr>
          <w:p w14:paraId="0AADC479" w14:textId="77777777" w:rsidR="00F243E6" w:rsidRPr="00C427A1" w:rsidRDefault="00F243E6" w:rsidP="003B7C69">
            <w:pPr>
              <w:pStyle w:val="af1"/>
              <w:widowControl w:val="0"/>
              <w:jc w:val="center"/>
            </w:pPr>
            <w:r w:rsidRPr="00C427A1">
              <w:t>1</w:t>
            </w:r>
          </w:p>
        </w:tc>
        <w:tc>
          <w:tcPr>
            <w:tcW w:w="7322" w:type="dxa"/>
          </w:tcPr>
          <w:p w14:paraId="47570A08" w14:textId="77777777" w:rsidR="00F243E6" w:rsidRPr="00C427A1" w:rsidRDefault="00F243E6" w:rsidP="003B7C69">
            <w:pPr>
              <w:pStyle w:val="af1"/>
              <w:widowControl w:val="0"/>
            </w:pPr>
            <w:r w:rsidRPr="00C427A1">
              <w:t xml:space="preserve">Упрощенная </w:t>
            </w:r>
            <w:r w:rsidR="00021E8C" w:rsidRPr="00C427A1">
              <w:t>д</w:t>
            </w:r>
            <w:r w:rsidRPr="00C427A1">
              <w:t>оход</w:t>
            </w:r>
          </w:p>
        </w:tc>
        <w:tc>
          <w:tcPr>
            <w:tcW w:w="3835" w:type="dxa"/>
          </w:tcPr>
          <w:p w14:paraId="7128B7F5" w14:textId="77777777" w:rsidR="00F243E6" w:rsidRPr="00C427A1" w:rsidRDefault="00F243E6" w:rsidP="003B7C69">
            <w:pPr>
              <w:pStyle w:val="af1"/>
              <w:widowControl w:val="0"/>
            </w:pPr>
            <w:r w:rsidRPr="00C427A1">
              <w:t>УСН доход</w:t>
            </w:r>
          </w:p>
        </w:tc>
      </w:tr>
      <w:tr w:rsidR="00C427A1" w:rsidRPr="00C427A1" w14:paraId="119A7587" w14:textId="77777777" w:rsidTr="00D008EF">
        <w:trPr>
          <w:trHeight w:val="20"/>
          <w:jc w:val="center"/>
        </w:trPr>
        <w:tc>
          <w:tcPr>
            <w:tcW w:w="1893" w:type="dxa"/>
          </w:tcPr>
          <w:p w14:paraId="4F1EA477" w14:textId="77777777" w:rsidR="00F243E6" w:rsidRPr="00C427A1" w:rsidRDefault="00F243E6" w:rsidP="003B7C69">
            <w:pPr>
              <w:pStyle w:val="af1"/>
              <w:widowControl w:val="0"/>
              <w:jc w:val="center"/>
            </w:pPr>
            <w:r w:rsidRPr="00C427A1">
              <w:t>2</w:t>
            </w:r>
          </w:p>
        </w:tc>
        <w:tc>
          <w:tcPr>
            <w:tcW w:w="7322" w:type="dxa"/>
          </w:tcPr>
          <w:p w14:paraId="65984624" w14:textId="77777777" w:rsidR="00F243E6" w:rsidRPr="00C427A1" w:rsidRDefault="00F243E6" w:rsidP="003B7C69">
            <w:pPr>
              <w:pStyle w:val="af1"/>
              <w:widowControl w:val="0"/>
            </w:pPr>
            <w:r w:rsidRPr="00C427A1">
              <w:t xml:space="preserve">Упрощенная </w:t>
            </w:r>
            <w:r w:rsidR="00967950" w:rsidRPr="00C427A1">
              <w:t>д</w:t>
            </w:r>
            <w:r w:rsidRPr="00C427A1">
              <w:t xml:space="preserve">оход минус </w:t>
            </w:r>
            <w:r w:rsidR="00967950" w:rsidRPr="00C427A1">
              <w:t>р</w:t>
            </w:r>
            <w:r w:rsidRPr="00C427A1">
              <w:t>асход</w:t>
            </w:r>
          </w:p>
        </w:tc>
        <w:tc>
          <w:tcPr>
            <w:tcW w:w="3835" w:type="dxa"/>
          </w:tcPr>
          <w:p w14:paraId="1DC7B5E9" w14:textId="77777777" w:rsidR="00F243E6" w:rsidRPr="00C427A1" w:rsidRDefault="00F243E6" w:rsidP="003B7C69">
            <w:pPr>
              <w:pStyle w:val="af1"/>
              <w:widowControl w:val="0"/>
            </w:pPr>
            <w:r w:rsidRPr="00C427A1">
              <w:t>УСН доход - расход</w:t>
            </w:r>
          </w:p>
        </w:tc>
      </w:tr>
      <w:tr w:rsidR="00C427A1" w:rsidRPr="00C427A1" w14:paraId="34DCFB69" w14:textId="77777777" w:rsidTr="00D008EF">
        <w:trPr>
          <w:trHeight w:val="20"/>
          <w:jc w:val="center"/>
        </w:trPr>
        <w:tc>
          <w:tcPr>
            <w:tcW w:w="1893" w:type="dxa"/>
          </w:tcPr>
          <w:p w14:paraId="6D9B7343" w14:textId="77777777" w:rsidR="00F243E6" w:rsidRPr="00C427A1" w:rsidRDefault="00F243E6" w:rsidP="003B7C69">
            <w:pPr>
              <w:pStyle w:val="af1"/>
              <w:widowControl w:val="0"/>
              <w:jc w:val="center"/>
            </w:pPr>
            <w:r w:rsidRPr="00C427A1">
              <w:t>3</w:t>
            </w:r>
          </w:p>
        </w:tc>
        <w:tc>
          <w:tcPr>
            <w:tcW w:w="7322" w:type="dxa"/>
          </w:tcPr>
          <w:p w14:paraId="7FA1CC85" w14:textId="77777777" w:rsidR="00F243E6" w:rsidRPr="00C427A1" w:rsidRDefault="00F243E6" w:rsidP="003B7C69">
            <w:pPr>
              <w:pStyle w:val="af1"/>
              <w:widowControl w:val="0"/>
            </w:pPr>
            <w:r w:rsidRPr="00C427A1">
              <w:t>Единый налог на вмененный доход</w:t>
            </w:r>
          </w:p>
        </w:tc>
        <w:tc>
          <w:tcPr>
            <w:tcW w:w="3835" w:type="dxa"/>
          </w:tcPr>
          <w:p w14:paraId="7D2FFBD4" w14:textId="77777777" w:rsidR="00F243E6" w:rsidRPr="00C427A1" w:rsidRDefault="00F243E6" w:rsidP="003B7C69">
            <w:pPr>
              <w:pStyle w:val="af1"/>
              <w:widowControl w:val="0"/>
            </w:pPr>
            <w:r w:rsidRPr="00C427A1">
              <w:t>ЕНВД</w:t>
            </w:r>
          </w:p>
        </w:tc>
      </w:tr>
      <w:tr w:rsidR="00C427A1" w:rsidRPr="00C427A1" w14:paraId="11974C0C" w14:textId="77777777" w:rsidTr="00D008EF">
        <w:trPr>
          <w:trHeight w:val="20"/>
          <w:jc w:val="center"/>
        </w:trPr>
        <w:tc>
          <w:tcPr>
            <w:tcW w:w="1893" w:type="dxa"/>
          </w:tcPr>
          <w:p w14:paraId="1CA5CDAD" w14:textId="77777777" w:rsidR="00F243E6" w:rsidRPr="00C427A1" w:rsidRDefault="00F243E6" w:rsidP="003B7C69">
            <w:pPr>
              <w:pStyle w:val="af1"/>
              <w:widowControl w:val="0"/>
              <w:jc w:val="center"/>
            </w:pPr>
            <w:r w:rsidRPr="00C427A1">
              <w:t>4</w:t>
            </w:r>
          </w:p>
        </w:tc>
        <w:tc>
          <w:tcPr>
            <w:tcW w:w="7322" w:type="dxa"/>
          </w:tcPr>
          <w:p w14:paraId="1FD03A38" w14:textId="77777777" w:rsidR="00F243E6" w:rsidRPr="00C427A1" w:rsidRDefault="00F243E6" w:rsidP="003B7C69">
            <w:pPr>
              <w:pStyle w:val="af1"/>
              <w:widowControl w:val="0"/>
            </w:pPr>
            <w:r w:rsidRPr="00C427A1">
              <w:t>Единый сельскохозяйственный налог</w:t>
            </w:r>
          </w:p>
        </w:tc>
        <w:tc>
          <w:tcPr>
            <w:tcW w:w="3835" w:type="dxa"/>
          </w:tcPr>
          <w:p w14:paraId="12563E0E" w14:textId="77777777" w:rsidR="00F243E6" w:rsidRPr="00C427A1" w:rsidRDefault="00F243E6" w:rsidP="003B7C69">
            <w:pPr>
              <w:pStyle w:val="af1"/>
              <w:widowControl w:val="0"/>
            </w:pPr>
            <w:r w:rsidRPr="00C427A1">
              <w:t>ЕСН</w:t>
            </w:r>
          </w:p>
        </w:tc>
      </w:tr>
      <w:tr w:rsidR="00C427A1" w:rsidRPr="00C427A1" w14:paraId="387334E6" w14:textId="77777777" w:rsidTr="00D008EF">
        <w:trPr>
          <w:trHeight w:val="20"/>
          <w:jc w:val="center"/>
        </w:trPr>
        <w:tc>
          <w:tcPr>
            <w:tcW w:w="1893" w:type="dxa"/>
          </w:tcPr>
          <w:p w14:paraId="744D1B3C" w14:textId="77777777" w:rsidR="00F243E6" w:rsidRPr="00C427A1" w:rsidRDefault="00F243E6" w:rsidP="003B7C69">
            <w:pPr>
              <w:pStyle w:val="af1"/>
              <w:widowControl w:val="0"/>
              <w:jc w:val="center"/>
            </w:pPr>
            <w:r w:rsidRPr="00C427A1">
              <w:lastRenderedPageBreak/>
              <w:t>5</w:t>
            </w:r>
          </w:p>
        </w:tc>
        <w:tc>
          <w:tcPr>
            <w:tcW w:w="7322" w:type="dxa"/>
          </w:tcPr>
          <w:p w14:paraId="4D1AB373" w14:textId="77777777" w:rsidR="00F243E6" w:rsidRPr="00C427A1" w:rsidRDefault="00F243E6" w:rsidP="003B7C69">
            <w:pPr>
              <w:pStyle w:val="af1"/>
              <w:widowControl w:val="0"/>
            </w:pPr>
            <w:r w:rsidRPr="00C427A1">
              <w:t>Патентная система налогообложения</w:t>
            </w:r>
          </w:p>
        </w:tc>
        <w:tc>
          <w:tcPr>
            <w:tcW w:w="3835" w:type="dxa"/>
          </w:tcPr>
          <w:p w14:paraId="146316ED" w14:textId="77777777" w:rsidR="00F243E6" w:rsidRPr="00C427A1" w:rsidRDefault="00F243E6" w:rsidP="003B7C69">
            <w:pPr>
              <w:pStyle w:val="af1"/>
              <w:widowControl w:val="0"/>
            </w:pPr>
            <w:r w:rsidRPr="00C427A1">
              <w:t>Патент</w:t>
            </w:r>
          </w:p>
        </w:tc>
      </w:tr>
    </w:tbl>
    <w:p w14:paraId="36C13B3D" w14:textId="77777777" w:rsidR="00CE59CF" w:rsidRPr="00C427A1" w:rsidRDefault="00CE59CF" w:rsidP="003B7C69">
      <w:pPr>
        <w:pStyle w:val="af1"/>
      </w:pPr>
    </w:p>
    <w:tbl>
      <w:tblPr>
        <w:tblStyle w:val="31"/>
        <w:tblW w:w="5000"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0"/>
        <w:gridCol w:w="13486"/>
      </w:tblGrid>
      <w:tr w:rsidR="00C427A1" w:rsidRPr="00C427A1" w14:paraId="60C24DA5" w14:textId="77777777" w:rsidTr="00390E5B">
        <w:tc>
          <w:tcPr>
            <w:tcW w:w="15183" w:type="dxa"/>
            <w:gridSpan w:val="2"/>
          </w:tcPr>
          <w:p w14:paraId="2E0A6B47" w14:textId="77777777" w:rsidR="005D5F53" w:rsidRPr="00C427A1" w:rsidRDefault="005D5F53" w:rsidP="003B7C69">
            <w:pPr>
              <w:keepNext/>
              <w:overflowPunct w:val="0"/>
              <w:spacing w:before="0" w:after="0"/>
              <w:ind w:right="34" w:firstLine="0"/>
              <w:textAlignment w:val="baseline"/>
            </w:pPr>
            <w:r w:rsidRPr="00C427A1">
              <w:rPr>
                <w:spacing w:val="30"/>
              </w:rPr>
              <w:t>Примечания:</w:t>
            </w:r>
          </w:p>
        </w:tc>
      </w:tr>
      <w:tr w:rsidR="00C427A1" w:rsidRPr="00C427A1" w14:paraId="39DEDB28" w14:textId="77777777" w:rsidTr="00390E5B">
        <w:tc>
          <w:tcPr>
            <w:tcW w:w="825" w:type="dxa"/>
          </w:tcPr>
          <w:p w14:paraId="19299E64" w14:textId="77777777" w:rsidR="005D5F53" w:rsidRPr="00C427A1" w:rsidRDefault="005D5F53" w:rsidP="003B7C69">
            <w:pPr>
              <w:overflowPunct w:val="0"/>
              <w:spacing w:before="0" w:after="0"/>
              <w:ind w:right="-1243" w:firstLine="0"/>
              <w:textAlignment w:val="baseline"/>
              <w:rPr>
                <w:spacing w:val="30"/>
              </w:rPr>
            </w:pPr>
            <w:r w:rsidRPr="00C427A1">
              <w:rPr>
                <w:spacing w:val="30"/>
              </w:rPr>
              <w:t>1.</w:t>
            </w:r>
          </w:p>
        </w:tc>
        <w:tc>
          <w:tcPr>
            <w:tcW w:w="14358" w:type="dxa"/>
            <w:hideMark/>
          </w:tcPr>
          <w:p w14:paraId="703EF235" w14:textId="6A3DB7D2" w:rsidR="00B74F40" w:rsidRPr="00C427A1" w:rsidRDefault="005D5F53" w:rsidP="003B7C69">
            <w:pPr>
              <w:overflowPunct w:val="0"/>
              <w:spacing w:before="0" w:after="0"/>
              <w:ind w:right="32" w:firstLine="0"/>
              <w:textAlignment w:val="baseline"/>
            </w:pPr>
            <w:r w:rsidRPr="00C427A1">
              <w:t xml:space="preserve">Значение бита (колонка «Номер бита») в байте </w:t>
            </w:r>
            <w:r w:rsidR="005C3291" w:rsidRPr="00C427A1">
              <w:t xml:space="preserve">данных </w:t>
            </w:r>
            <w:r w:rsidRPr="00C427A1">
              <w:t>реквизита «системы налогообложения» (тег 1062)</w:t>
            </w:r>
            <w:r w:rsidR="00430DCA">
              <w:t>,</w:t>
            </w:r>
            <w:r w:rsidRPr="00C427A1">
              <w:t xml:space="preserve"> равное «1»</w:t>
            </w:r>
            <w:r w:rsidR="00430DCA">
              <w:t>,</w:t>
            </w:r>
            <w:r w:rsidRPr="00C427A1">
              <w:t xml:space="preserve"> указывает, что пользователем ККТ при осуществлении расчетов применяется система налогообложения, указанная в колонке «Тип системы налогообложения» </w:t>
            </w:r>
            <w:r w:rsidR="000B6ABF">
              <w:t>т</w:t>
            </w:r>
            <w:r w:rsidR="00901861">
              <w:t>аблицы</w:t>
            </w:r>
            <w:r w:rsidR="00E835C8" w:rsidRPr="00C427A1">
              <w:t xml:space="preserve"> </w:t>
            </w:r>
            <w:r w:rsidR="007D2B78" w:rsidRPr="00C427A1">
              <w:t>9</w:t>
            </w:r>
            <w:r w:rsidR="000B6ABF">
              <w:t>.</w:t>
            </w:r>
          </w:p>
        </w:tc>
      </w:tr>
      <w:tr w:rsidR="00C427A1" w:rsidRPr="00C427A1" w14:paraId="517F15F7" w14:textId="77777777" w:rsidTr="00390E5B">
        <w:tc>
          <w:tcPr>
            <w:tcW w:w="825" w:type="dxa"/>
          </w:tcPr>
          <w:p w14:paraId="358A69C5" w14:textId="77777777" w:rsidR="005D5F53" w:rsidRPr="00C427A1" w:rsidRDefault="005D5F53" w:rsidP="003B7C69">
            <w:pPr>
              <w:overflowPunct w:val="0"/>
              <w:spacing w:before="0" w:after="0"/>
              <w:ind w:right="-1243" w:firstLine="0"/>
              <w:textAlignment w:val="baseline"/>
              <w:rPr>
                <w:spacing w:val="30"/>
              </w:rPr>
            </w:pPr>
            <w:r w:rsidRPr="00C427A1">
              <w:rPr>
                <w:spacing w:val="30"/>
              </w:rPr>
              <w:t>2.</w:t>
            </w:r>
          </w:p>
        </w:tc>
        <w:tc>
          <w:tcPr>
            <w:tcW w:w="14358" w:type="dxa"/>
          </w:tcPr>
          <w:p w14:paraId="1A08750C" w14:textId="4CA56FF9" w:rsidR="005D5F53" w:rsidRPr="00C427A1" w:rsidRDefault="005D5F53" w:rsidP="000B6ABF">
            <w:pPr>
              <w:overflowPunct w:val="0"/>
              <w:spacing w:before="0" w:after="0"/>
              <w:ind w:right="32" w:firstLine="0"/>
              <w:textAlignment w:val="baseline"/>
            </w:pPr>
            <w:r w:rsidRPr="00C427A1">
              <w:t>В случае применения пользователем ККТ нескольких систем налогообложения, значение соответствующих битов в байте реквизита «системы налогообложения» (тег 1062) должно быть равно «1». В отчете о регистрации и в отчете об изменении параметров регистрации реквизиты «системы налогообложения» (тег 1062) со значение</w:t>
            </w:r>
            <w:r w:rsidR="008A32FF" w:rsidRPr="00C427A1">
              <w:t>м,</w:t>
            </w:r>
            <w:r w:rsidRPr="00C427A1">
              <w:t xml:space="preserve"> равным «1»</w:t>
            </w:r>
            <w:r w:rsidR="008A32FF" w:rsidRPr="00C427A1">
              <w:t>,</w:t>
            </w:r>
            <w:r w:rsidRPr="00C427A1">
              <w:t xml:space="preserve"> печатаются в виде текста согласно колонке «Формат ПФ» </w:t>
            </w:r>
            <w:r w:rsidR="000B6ABF">
              <w:t>т</w:t>
            </w:r>
            <w:r w:rsidR="00901861">
              <w:t>аблицы</w:t>
            </w:r>
            <w:r w:rsidR="00E835C8" w:rsidRPr="00C427A1">
              <w:t xml:space="preserve"> </w:t>
            </w:r>
            <w:r w:rsidR="007D2B78" w:rsidRPr="00C427A1">
              <w:t>9</w:t>
            </w:r>
            <w:r w:rsidRPr="00C427A1">
              <w:t>. Обозначения нескольких систем налогообложения печатаются через запятую.</w:t>
            </w:r>
          </w:p>
        </w:tc>
      </w:tr>
      <w:tr w:rsidR="00C427A1" w:rsidRPr="00C427A1" w14:paraId="00C1C8F7" w14:textId="77777777" w:rsidTr="00390E5B">
        <w:tc>
          <w:tcPr>
            <w:tcW w:w="825" w:type="dxa"/>
          </w:tcPr>
          <w:p w14:paraId="137A7EF2" w14:textId="77777777" w:rsidR="005D5F53" w:rsidRPr="00C427A1" w:rsidRDefault="005D5F53" w:rsidP="003B7C69">
            <w:pPr>
              <w:overflowPunct w:val="0"/>
              <w:spacing w:before="0" w:after="0"/>
              <w:ind w:right="-1243" w:firstLine="0"/>
              <w:textAlignment w:val="baseline"/>
              <w:rPr>
                <w:spacing w:val="30"/>
              </w:rPr>
            </w:pPr>
            <w:r w:rsidRPr="00C427A1">
              <w:rPr>
                <w:spacing w:val="30"/>
              </w:rPr>
              <w:t>3.</w:t>
            </w:r>
          </w:p>
        </w:tc>
        <w:tc>
          <w:tcPr>
            <w:tcW w:w="14358" w:type="dxa"/>
          </w:tcPr>
          <w:p w14:paraId="5D64D810" w14:textId="26D5B230" w:rsidR="005D5F53" w:rsidRPr="00C427A1" w:rsidRDefault="005D5F53" w:rsidP="003B7C69">
            <w:pPr>
              <w:overflowPunct w:val="0"/>
              <w:spacing w:before="0" w:after="0"/>
              <w:ind w:right="32" w:firstLine="0"/>
              <w:textAlignment w:val="baseline"/>
            </w:pPr>
            <w:r w:rsidRPr="00C427A1">
              <w:t>Значение только одного бита (колонка «Номер бита») в байте реквизита «применяемая система налогообложения» (тег 1055) может принимать значение</w:t>
            </w:r>
            <w:r w:rsidR="008A32FF" w:rsidRPr="00C427A1">
              <w:t>,</w:t>
            </w:r>
            <w:r w:rsidRPr="00C427A1">
              <w:t xml:space="preserve"> равное «1», определяя, что данная система налогообложения была применена пользователем при осуществлении расчета, сведения о которой содержатся в кассовом чеке (БСО, кассовом чеке коррекции или БСО коррекции).</w:t>
            </w:r>
          </w:p>
        </w:tc>
      </w:tr>
      <w:tr w:rsidR="00C427A1" w:rsidRPr="00C427A1" w14:paraId="5DF1B433" w14:textId="77777777" w:rsidTr="00390E5B">
        <w:tc>
          <w:tcPr>
            <w:tcW w:w="825" w:type="dxa"/>
          </w:tcPr>
          <w:p w14:paraId="25475578" w14:textId="77777777" w:rsidR="00390E5B" w:rsidRPr="00C427A1" w:rsidRDefault="00390E5B" w:rsidP="003B7C69">
            <w:pPr>
              <w:overflowPunct w:val="0"/>
              <w:spacing w:before="0" w:after="0"/>
              <w:ind w:right="-1243" w:firstLine="0"/>
              <w:textAlignment w:val="baseline"/>
              <w:rPr>
                <w:spacing w:val="30"/>
              </w:rPr>
            </w:pPr>
            <w:r w:rsidRPr="00C427A1">
              <w:rPr>
                <w:spacing w:val="30"/>
              </w:rPr>
              <w:t>4.</w:t>
            </w:r>
          </w:p>
        </w:tc>
        <w:tc>
          <w:tcPr>
            <w:tcW w:w="14358" w:type="dxa"/>
          </w:tcPr>
          <w:p w14:paraId="3CA696BD" w14:textId="79FAE48F" w:rsidR="00390E5B" w:rsidRPr="00C427A1" w:rsidRDefault="00390E5B" w:rsidP="003B7C69">
            <w:pPr>
              <w:overflowPunct w:val="0"/>
              <w:spacing w:before="0" w:after="0"/>
              <w:ind w:right="32" w:firstLine="0"/>
              <w:textAlignment w:val="baseline"/>
            </w:pPr>
            <w:r w:rsidRPr="00C427A1">
              <w:t>Значение любого бита (колонка «Номер бита») в байте реквизита «системы налогообложения» (тег 1062) или в байте реквизита «применяемая система налогообложения» (тег 1055), равно</w:t>
            </w:r>
            <w:r w:rsidR="008A32FF" w:rsidRPr="00C427A1">
              <w:t>е</w:t>
            </w:r>
            <w:r w:rsidRPr="00C427A1">
              <w:t xml:space="preserve"> «0»</w:t>
            </w:r>
            <w:r w:rsidR="008A32FF" w:rsidRPr="00C427A1">
              <w:t>,</w:t>
            </w:r>
            <w:r w:rsidRPr="00C427A1">
              <w:t xml:space="preserve"> указывает, что при осуществлении расчетов данная система налогообложения не применя</w:t>
            </w:r>
            <w:r w:rsidR="00967950" w:rsidRPr="00C427A1">
              <w:t>ется</w:t>
            </w:r>
            <w:r w:rsidRPr="00C427A1">
              <w:t xml:space="preserve"> пользователем ККТ.</w:t>
            </w:r>
          </w:p>
        </w:tc>
      </w:tr>
      <w:tr w:rsidR="00C427A1" w:rsidRPr="00C427A1" w14:paraId="22D7574E" w14:textId="77777777" w:rsidTr="00390E5B">
        <w:tc>
          <w:tcPr>
            <w:tcW w:w="825" w:type="dxa"/>
          </w:tcPr>
          <w:p w14:paraId="1C9B0177" w14:textId="77777777" w:rsidR="005D5F53" w:rsidRPr="00C427A1" w:rsidRDefault="00390E5B" w:rsidP="003B7C69">
            <w:pPr>
              <w:overflowPunct w:val="0"/>
              <w:spacing w:before="0" w:after="0"/>
              <w:ind w:right="-1243" w:firstLine="0"/>
              <w:textAlignment w:val="baseline"/>
              <w:rPr>
                <w:spacing w:val="30"/>
              </w:rPr>
            </w:pPr>
            <w:r w:rsidRPr="00C427A1">
              <w:rPr>
                <w:spacing w:val="30"/>
              </w:rPr>
              <w:t>5</w:t>
            </w:r>
            <w:r w:rsidR="005D5F53" w:rsidRPr="00C427A1">
              <w:rPr>
                <w:spacing w:val="30"/>
              </w:rPr>
              <w:t>.</w:t>
            </w:r>
          </w:p>
        </w:tc>
        <w:tc>
          <w:tcPr>
            <w:tcW w:w="14358" w:type="dxa"/>
          </w:tcPr>
          <w:p w14:paraId="0193EC27" w14:textId="291F369D" w:rsidR="005D5F53" w:rsidRPr="00C427A1" w:rsidRDefault="00390E5B" w:rsidP="003B7C69">
            <w:pPr>
              <w:overflowPunct w:val="0"/>
              <w:spacing w:before="0" w:after="0"/>
              <w:ind w:right="32" w:firstLine="0"/>
              <w:textAlignment w:val="baseline"/>
            </w:pPr>
            <w:r w:rsidRPr="00C427A1">
              <w:t xml:space="preserve">Биты с номерами 6 и 7 </w:t>
            </w:r>
            <w:r w:rsidR="00967950" w:rsidRPr="00C427A1">
              <w:t xml:space="preserve">всегда </w:t>
            </w:r>
            <w:r w:rsidRPr="00C427A1">
              <w:t>имеют значение</w:t>
            </w:r>
            <w:r w:rsidR="008A32FF" w:rsidRPr="00C427A1">
              <w:t>,</w:t>
            </w:r>
            <w:r w:rsidRPr="00C427A1">
              <w:t xml:space="preserve"> равное «0»</w:t>
            </w:r>
            <w:r w:rsidR="005D5F53" w:rsidRPr="00C427A1">
              <w:t>.</w:t>
            </w:r>
          </w:p>
        </w:tc>
      </w:tr>
    </w:tbl>
    <w:p w14:paraId="3A3D1B96" w14:textId="77777777" w:rsidR="005D5F53" w:rsidRPr="00C427A1" w:rsidRDefault="005D5F53" w:rsidP="003B7C69">
      <w:pPr>
        <w:spacing w:before="0" w:after="0"/>
      </w:pPr>
    </w:p>
    <w:p w14:paraId="55581D13" w14:textId="4D7B590F" w:rsidR="009071C7" w:rsidRPr="00C427A1" w:rsidRDefault="00CE5FF4" w:rsidP="003B7C69">
      <w:pPr>
        <w:spacing w:before="0" w:after="0"/>
      </w:pPr>
      <w:r w:rsidRPr="00C427A1">
        <w:t>1</w:t>
      </w:r>
      <w:r w:rsidR="00957343" w:rsidRPr="00C427A1">
        <w:t>4</w:t>
      </w:r>
      <w:r w:rsidR="009B7447" w:rsidRPr="00C427A1">
        <w:t xml:space="preserve">. </w:t>
      </w:r>
      <w:r w:rsidR="009071C7" w:rsidRPr="00C427A1">
        <w:t>Значения реквизита «</w:t>
      </w:r>
      <w:r w:rsidR="00964146" w:rsidRPr="00C427A1">
        <w:t>признак агента</w:t>
      </w:r>
      <w:r w:rsidR="009071C7" w:rsidRPr="00C427A1">
        <w:t>»</w:t>
      </w:r>
      <w:r w:rsidR="00A548F8" w:rsidRPr="00C427A1">
        <w:t xml:space="preserve"> </w:t>
      </w:r>
      <w:r w:rsidR="00045606" w:rsidRPr="00C427A1">
        <w:t xml:space="preserve">(тег 1057) </w:t>
      </w:r>
      <w:r w:rsidR="00A548F8" w:rsidRPr="00C427A1">
        <w:t xml:space="preserve">и </w:t>
      </w:r>
      <w:r w:rsidR="00706D41" w:rsidRPr="00C427A1">
        <w:t xml:space="preserve">описание формата данных этого реквизита </w:t>
      </w:r>
      <w:r w:rsidR="005109F5" w:rsidRPr="00C427A1">
        <w:t xml:space="preserve">в </w:t>
      </w:r>
      <w:r w:rsidR="00706D41" w:rsidRPr="00C427A1">
        <w:t xml:space="preserve">ФД в печатной форме </w:t>
      </w:r>
      <w:r w:rsidR="009B7447" w:rsidRPr="00C427A1">
        <w:t xml:space="preserve">указаны в </w:t>
      </w:r>
      <w:r w:rsidR="00FE400D">
        <w:t>т</w:t>
      </w:r>
      <w:r w:rsidR="00E835C8" w:rsidRPr="00C427A1">
        <w:t xml:space="preserve">аблице </w:t>
      </w:r>
      <w:r w:rsidR="007D2B78" w:rsidRPr="00C427A1">
        <w:t>10</w:t>
      </w:r>
      <w:r w:rsidR="009071C7" w:rsidRPr="00C427A1">
        <w:t>.</w:t>
      </w:r>
    </w:p>
    <w:p w14:paraId="30604050" w14:textId="78341969" w:rsidR="009071C7" w:rsidRDefault="00E835C8" w:rsidP="003B7C69">
      <w:pPr>
        <w:pStyle w:val="af1"/>
        <w:jc w:val="right"/>
      </w:pPr>
      <w:r w:rsidRPr="00C427A1">
        <w:t xml:space="preserve">Таблица </w:t>
      </w:r>
      <w:r w:rsidR="007D2B78" w:rsidRPr="00C427A1">
        <w:t>10</w:t>
      </w:r>
    </w:p>
    <w:p w14:paraId="0EF1AC29" w14:textId="384117E0" w:rsidR="00FE400D" w:rsidRDefault="00FE400D" w:rsidP="00FE400D">
      <w:pPr>
        <w:pStyle w:val="af1"/>
        <w:jc w:val="center"/>
      </w:pPr>
      <w:r w:rsidRPr="00C427A1">
        <w:t>Значения реквизита «признак агента» и описание формата данных этого реквизита в ФД в печатной форме</w:t>
      </w:r>
    </w:p>
    <w:p w14:paraId="343DBB47" w14:textId="77777777" w:rsidR="00FE400D" w:rsidRPr="00C427A1" w:rsidRDefault="00FE400D" w:rsidP="003B7C69">
      <w:pPr>
        <w:pStyle w:val="af1"/>
        <w:jc w:val="right"/>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5"/>
        <w:gridCol w:w="9567"/>
        <w:gridCol w:w="3434"/>
      </w:tblGrid>
      <w:tr w:rsidR="00C427A1" w:rsidRPr="00C427A1" w14:paraId="12079825" w14:textId="77777777" w:rsidTr="00D008EF">
        <w:trPr>
          <w:trHeight w:val="20"/>
          <w:jc w:val="center"/>
        </w:trPr>
        <w:tc>
          <w:tcPr>
            <w:tcW w:w="1293" w:type="dxa"/>
          </w:tcPr>
          <w:p w14:paraId="779011CE" w14:textId="77777777" w:rsidR="00F243E6" w:rsidRPr="00C427A1" w:rsidRDefault="00F243E6" w:rsidP="003B2073">
            <w:pPr>
              <w:pStyle w:val="af1"/>
              <w:keepNext/>
              <w:widowControl w:val="0"/>
              <w:jc w:val="center"/>
              <w:rPr>
                <w:b/>
              </w:rPr>
            </w:pPr>
            <w:r w:rsidRPr="00C427A1">
              <w:rPr>
                <w:b/>
              </w:rPr>
              <w:t>Номер бита</w:t>
            </w:r>
          </w:p>
        </w:tc>
        <w:tc>
          <w:tcPr>
            <w:tcW w:w="9722" w:type="dxa"/>
          </w:tcPr>
          <w:p w14:paraId="6D07F662" w14:textId="77777777" w:rsidR="00F243E6" w:rsidRPr="00C427A1" w:rsidRDefault="00F243E6" w:rsidP="003B2073">
            <w:pPr>
              <w:pStyle w:val="af1"/>
              <w:keepNext/>
              <w:widowControl w:val="0"/>
              <w:jc w:val="center"/>
              <w:rPr>
                <w:b/>
              </w:rPr>
            </w:pPr>
            <w:r w:rsidRPr="00C427A1">
              <w:rPr>
                <w:b/>
              </w:rPr>
              <w:t>Основание для присвоения кода реквизиту</w:t>
            </w:r>
          </w:p>
        </w:tc>
        <w:tc>
          <w:tcPr>
            <w:tcW w:w="3487" w:type="dxa"/>
          </w:tcPr>
          <w:p w14:paraId="6583F2D4" w14:textId="77777777" w:rsidR="00F243E6" w:rsidRPr="00C427A1" w:rsidRDefault="00F243E6" w:rsidP="003B2073">
            <w:pPr>
              <w:pStyle w:val="af1"/>
              <w:keepNext/>
              <w:widowControl w:val="0"/>
              <w:jc w:val="center"/>
              <w:rPr>
                <w:b/>
              </w:rPr>
            </w:pPr>
            <w:r w:rsidRPr="00C427A1">
              <w:rPr>
                <w:b/>
              </w:rPr>
              <w:t>Формат ПФ</w:t>
            </w:r>
          </w:p>
        </w:tc>
      </w:tr>
      <w:tr w:rsidR="00C427A1" w:rsidRPr="00C427A1" w14:paraId="3996C5C4" w14:textId="77777777" w:rsidTr="00D008EF">
        <w:trPr>
          <w:trHeight w:val="20"/>
          <w:jc w:val="center"/>
        </w:trPr>
        <w:tc>
          <w:tcPr>
            <w:tcW w:w="1293" w:type="dxa"/>
          </w:tcPr>
          <w:p w14:paraId="486470D9" w14:textId="77777777" w:rsidR="00F243E6" w:rsidRPr="00C427A1" w:rsidRDefault="00F243E6" w:rsidP="003B7C69">
            <w:pPr>
              <w:pStyle w:val="af1"/>
              <w:widowControl w:val="0"/>
              <w:jc w:val="center"/>
            </w:pPr>
            <w:r w:rsidRPr="00C427A1">
              <w:t>0</w:t>
            </w:r>
          </w:p>
        </w:tc>
        <w:tc>
          <w:tcPr>
            <w:tcW w:w="9722" w:type="dxa"/>
          </w:tcPr>
          <w:p w14:paraId="504A1185" w14:textId="37EDBE82" w:rsidR="00F243E6" w:rsidRPr="00C427A1" w:rsidRDefault="00F243E6" w:rsidP="003B7C69">
            <w:pPr>
              <w:pStyle w:val="af1"/>
              <w:widowControl w:val="0"/>
              <w:jc w:val="left"/>
            </w:pPr>
            <w:r w:rsidRPr="00C427A1">
              <w:t xml:space="preserve">Оказание услуг покупателю (клиенту) </w:t>
            </w:r>
            <w:r w:rsidR="003F6457" w:rsidRPr="00C427A1">
              <w:t xml:space="preserve">пользователем, являющимся </w:t>
            </w:r>
            <w:r w:rsidRPr="00C427A1">
              <w:t>банковским платежным агентом</w:t>
            </w:r>
          </w:p>
        </w:tc>
        <w:tc>
          <w:tcPr>
            <w:tcW w:w="3487" w:type="dxa"/>
          </w:tcPr>
          <w:p w14:paraId="448EE93E" w14:textId="77777777" w:rsidR="00F243E6" w:rsidRPr="00C427A1" w:rsidRDefault="00F243E6" w:rsidP="003B7C69">
            <w:pPr>
              <w:pStyle w:val="af1"/>
              <w:widowControl w:val="0"/>
              <w:jc w:val="left"/>
            </w:pPr>
            <w:r w:rsidRPr="00C427A1">
              <w:t>«БАНК.</w:t>
            </w:r>
            <w:r w:rsidR="00967950" w:rsidRPr="00C427A1">
              <w:t xml:space="preserve"> </w:t>
            </w:r>
            <w:r w:rsidRPr="00C427A1">
              <w:t>ПЛ.</w:t>
            </w:r>
            <w:r w:rsidR="00967950" w:rsidRPr="00C427A1">
              <w:t xml:space="preserve"> </w:t>
            </w:r>
            <w:r w:rsidRPr="00C427A1">
              <w:t>АГЕНТ»</w:t>
            </w:r>
          </w:p>
        </w:tc>
      </w:tr>
      <w:tr w:rsidR="00C427A1" w:rsidRPr="00C427A1" w14:paraId="236ABCEA" w14:textId="77777777" w:rsidTr="00D008EF">
        <w:trPr>
          <w:trHeight w:val="20"/>
          <w:jc w:val="center"/>
        </w:trPr>
        <w:tc>
          <w:tcPr>
            <w:tcW w:w="1293" w:type="dxa"/>
          </w:tcPr>
          <w:p w14:paraId="682DCCAA" w14:textId="77777777" w:rsidR="00F243E6" w:rsidRPr="00C427A1" w:rsidRDefault="00F243E6" w:rsidP="003B7C69">
            <w:pPr>
              <w:pStyle w:val="af1"/>
              <w:widowControl w:val="0"/>
              <w:jc w:val="center"/>
            </w:pPr>
            <w:r w:rsidRPr="00C427A1">
              <w:lastRenderedPageBreak/>
              <w:t>1</w:t>
            </w:r>
          </w:p>
        </w:tc>
        <w:tc>
          <w:tcPr>
            <w:tcW w:w="9722" w:type="dxa"/>
          </w:tcPr>
          <w:p w14:paraId="40117524" w14:textId="564F10D0" w:rsidR="00F243E6" w:rsidRPr="00C427A1" w:rsidRDefault="00F243E6" w:rsidP="003B7C69">
            <w:pPr>
              <w:pStyle w:val="af1"/>
              <w:widowControl w:val="0"/>
              <w:jc w:val="left"/>
            </w:pPr>
            <w:r w:rsidRPr="00C427A1">
              <w:t xml:space="preserve">Оказание услуг покупателю (клиенту) </w:t>
            </w:r>
            <w:r w:rsidR="003F6457" w:rsidRPr="00C427A1">
              <w:t xml:space="preserve">пользователем, являющимся </w:t>
            </w:r>
            <w:r w:rsidRPr="00C427A1">
              <w:t>банковским платежным субагентом</w:t>
            </w:r>
          </w:p>
        </w:tc>
        <w:tc>
          <w:tcPr>
            <w:tcW w:w="3487" w:type="dxa"/>
          </w:tcPr>
          <w:p w14:paraId="78C7C8AE" w14:textId="77777777" w:rsidR="00F243E6" w:rsidRPr="00C427A1" w:rsidRDefault="00F243E6" w:rsidP="003B7C69">
            <w:pPr>
              <w:pStyle w:val="af1"/>
              <w:widowControl w:val="0"/>
              <w:jc w:val="left"/>
            </w:pPr>
            <w:r w:rsidRPr="00C427A1">
              <w:t>«БАНК.</w:t>
            </w:r>
            <w:r w:rsidR="00967950" w:rsidRPr="00C427A1">
              <w:t xml:space="preserve"> </w:t>
            </w:r>
            <w:r w:rsidRPr="00C427A1">
              <w:t>ПЛ.</w:t>
            </w:r>
            <w:r w:rsidR="00967950" w:rsidRPr="00C427A1">
              <w:t xml:space="preserve"> </w:t>
            </w:r>
            <w:r w:rsidRPr="00C427A1">
              <w:t>СУБАГЕНТ»</w:t>
            </w:r>
          </w:p>
        </w:tc>
      </w:tr>
      <w:tr w:rsidR="00C427A1" w:rsidRPr="00C427A1" w14:paraId="15FC19E6" w14:textId="77777777" w:rsidTr="00D008EF">
        <w:trPr>
          <w:trHeight w:val="20"/>
          <w:jc w:val="center"/>
        </w:trPr>
        <w:tc>
          <w:tcPr>
            <w:tcW w:w="1293" w:type="dxa"/>
          </w:tcPr>
          <w:p w14:paraId="50DE20AB" w14:textId="77777777" w:rsidR="00F243E6" w:rsidRPr="00C427A1" w:rsidRDefault="00F243E6" w:rsidP="003B7C69">
            <w:pPr>
              <w:pStyle w:val="af1"/>
              <w:widowControl w:val="0"/>
              <w:jc w:val="center"/>
            </w:pPr>
            <w:r w:rsidRPr="00C427A1">
              <w:t>2</w:t>
            </w:r>
          </w:p>
        </w:tc>
        <w:tc>
          <w:tcPr>
            <w:tcW w:w="9722" w:type="dxa"/>
          </w:tcPr>
          <w:p w14:paraId="74981AC8" w14:textId="3244F253" w:rsidR="00F243E6" w:rsidRPr="00C427A1" w:rsidRDefault="00F243E6" w:rsidP="003B7C69">
            <w:pPr>
              <w:pStyle w:val="af1"/>
              <w:widowControl w:val="0"/>
              <w:jc w:val="left"/>
            </w:pPr>
            <w:r w:rsidRPr="00C427A1">
              <w:t xml:space="preserve">Оказание услуг покупателю (клиенту) </w:t>
            </w:r>
            <w:r w:rsidR="003F6457" w:rsidRPr="00C427A1">
              <w:t xml:space="preserve">пользователем, являющимся </w:t>
            </w:r>
            <w:r w:rsidRPr="00C427A1">
              <w:t>платежным агентом</w:t>
            </w:r>
          </w:p>
        </w:tc>
        <w:tc>
          <w:tcPr>
            <w:tcW w:w="3487" w:type="dxa"/>
          </w:tcPr>
          <w:p w14:paraId="0A48629F" w14:textId="77777777" w:rsidR="00F243E6" w:rsidRPr="00C427A1" w:rsidRDefault="00F243E6" w:rsidP="003B7C69">
            <w:pPr>
              <w:pStyle w:val="af1"/>
              <w:widowControl w:val="0"/>
              <w:jc w:val="left"/>
            </w:pPr>
            <w:r w:rsidRPr="00C427A1">
              <w:t>«ПЛ.</w:t>
            </w:r>
            <w:r w:rsidR="00967950" w:rsidRPr="00C427A1">
              <w:t xml:space="preserve"> </w:t>
            </w:r>
            <w:r w:rsidRPr="00C427A1">
              <w:t>АГЕНТ»</w:t>
            </w:r>
          </w:p>
        </w:tc>
      </w:tr>
      <w:tr w:rsidR="00C427A1" w:rsidRPr="00C427A1" w14:paraId="79188A55" w14:textId="77777777" w:rsidTr="00D008EF">
        <w:trPr>
          <w:trHeight w:val="20"/>
          <w:jc w:val="center"/>
        </w:trPr>
        <w:tc>
          <w:tcPr>
            <w:tcW w:w="1293" w:type="dxa"/>
          </w:tcPr>
          <w:p w14:paraId="037A3F83" w14:textId="77777777" w:rsidR="00F243E6" w:rsidRPr="00C427A1" w:rsidRDefault="00F243E6" w:rsidP="003B7C69">
            <w:pPr>
              <w:pStyle w:val="af1"/>
              <w:widowControl w:val="0"/>
              <w:jc w:val="center"/>
            </w:pPr>
            <w:r w:rsidRPr="00C427A1">
              <w:t>3</w:t>
            </w:r>
          </w:p>
        </w:tc>
        <w:tc>
          <w:tcPr>
            <w:tcW w:w="9722" w:type="dxa"/>
          </w:tcPr>
          <w:p w14:paraId="03E3257D" w14:textId="1A11302C" w:rsidR="00F243E6" w:rsidRPr="00C427A1" w:rsidRDefault="00F243E6" w:rsidP="003B7C69">
            <w:pPr>
              <w:pStyle w:val="af1"/>
              <w:widowControl w:val="0"/>
              <w:jc w:val="left"/>
            </w:pPr>
            <w:r w:rsidRPr="00C427A1">
              <w:t xml:space="preserve">Оказание услуг покупателю (клиенту) </w:t>
            </w:r>
            <w:r w:rsidR="003F6457" w:rsidRPr="00C427A1">
              <w:t xml:space="preserve">пользователем, являющимся </w:t>
            </w:r>
            <w:r w:rsidRPr="00C427A1">
              <w:t>платежным субагентом</w:t>
            </w:r>
          </w:p>
        </w:tc>
        <w:tc>
          <w:tcPr>
            <w:tcW w:w="3487" w:type="dxa"/>
          </w:tcPr>
          <w:p w14:paraId="3C21D5EC" w14:textId="77777777" w:rsidR="00F243E6" w:rsidRPr="00C427A1" w:rsidRDefault="00F243E6" w:rsidP="003B7C69">
            <w:pPr>
              <w:pStyle w:val="af1"/>
              <w:widowControl w:val="0"/>
              <w:jc w:val="left"/>
            </w:pPr>
            <w:r w:rsidRPr="00C427A1">
              <w:t>«ПЛ.</w:t>
            </w:r>
            <w:r w:rsidR="00967950" w:rsidRPr="00C427A1">
              <w:t xml:space="preserve"> </w:t>
            </w:r>
            <w:r w:rsidRPr="00C427A1">
              <w:t>СУБАГЕНТ»</w:t>
            </w:r>
          </w:p>
        </w:tc>
      </w:tr>
      <w:tr w:rsidR="00C427A1" w:rsidRPr="00C427A1" w14:paraId="37AFD754" w14:textId="77777777" w:rsidTr="00D008EF">
        <w:trPr>
          <w:trHeight w:val="20"/>
          <w:jc w:val="center"/>
        </w:trPr>
        <w:tc>
          <w:tcPr>
            <w:tcW w:w="1293" w:type="dxa"/>
          </w:tcPr>
          <w:p w14:paraId="6F8A3149" w14:textId="77777777" w:rsidR="001C0EF9" w:rsidRPr="00C427A1" w:rsidRDefault="001C0EF9" w:rsidP="00965545">
            <w:pPr>
              <w:pStyle w:val="af1"/>
              <w:widowControl w:val="0"/>
              <w:jc w:val="center"/>
            </w:pPr>
            <w:r w:rsidRPr="00C427A1">
              <w:t>4</w:t>
            </w:r>
          </w:p>
        </w:tc>
        <w:tc>
          <w:tcPr>
            <w:tcW w:w="9722" w:type="dxa"/>
          </w:tcPr>
          <w:p w14:paraId="2391B08A" w14:textId="3108949C" w:rsidR="001C0EF9" w:rsidRPr="00C427A1" w:rsidRDefault="001E1201" w:rsidP="00C0294D">
            <w:pPr>
              <w:pStyle w:val="af1"/>
              <w:widowControl w:val="0"/>
              <w:jc w:val="left"/>
            </w:pPr>
            <w:r w:rsidRPr="00C427A1">
              <w:t>Осуществление расчета с покупателем (клиентом)</w:t>
            </w:r>
            <w:r w:rsidR="00C0294D" w:rsidRPr="00C427A1">
              <w:t xml:space="preserve"> пользователем, являющимся </w:t>
            </w:r>
            <w:r w:rsidR="001C0EF9" w:rsidRPr="00C427A1">
              <w:t>поверенным</w:t>
            </w:r>
          </w:p>
        </w:tc>
        <w:tc>
          <w:tcPr>
            <w:tcW w:w="3487" w:type="dxa"/>
          </w:tcPr>
          <w:p w14:paraId="272E5642" w14:textId="3876BB42" w:rsidR="001C0EF9" w:rsidRPr="00C427A1" w:rsidRDefault="001C0EF9" w:rsidP="00C32228">
            <w:pPr>
              <w:pStyle w:val="af1"/>
              <w:widowControl w:val="0"/>
              <w:jc w:val="left"/>
            </w:pPr>
            <w:r w:rsidRPr="00C427A1">
              <w:t>«ПОВЕРЕННЫЙ»</w:t>
            </w:r>
          </w:p>
        </w:tc>
      </w:tr>
      <w:tr w:rsidR="00C427A1" w:rsidRPr="00C427A1" w14:paraId="7693C0AF" w14:textId="77777777" w:rsidTr="00D008EF">
        <w:trPr>
          <w:trHeight w:val="20"/>
          <w:jc w:val="center"/>
        </w:trPr>
        <w:tc>
          <w:tcPr>
            <w:tcW w:w="1293" w:type="dxa"/>
          </w:tcPr>
          <w:p w14:paraId="79A18D9B" w14:textId="5B94E856" w:rsidR="00C32228" w:rsidRPr="00C427A1" w:rsidRDefault="00C32228" w:rsidP="00965545">
            <w:pPr>
              <w:pStyle w:val="af1"/>
              <w:widowControl w:val="0"/>
              <w:jc w:val="center"/>
            </w:pPr>
            <w:r w:rsidRPr="00C427A1">
              <w:t>5</w:t>
            </w:r>
          </w:p>
        </w:tc>
        <w:tc>
          <w:tcPr>
            <w:tcW w:w="9722" w:type="dxa"/>
          </w:tcPr>
          <w:p w14:paraId="45C2692C" w14:textId="3FA88CB4" w:rsidR="00C32228" w:rsidRPr="00C427A1" w:rsidRDefault="00C32228" w:rsidP="00C0294D">
            <w:pPr>
              <w:pStyle w:val="af1"/>
              <w:widowControl w:val="0"/>
              <w:jc w:val="left"/>
            </w:pPr>
            <w:r w:rsidRPr="00C427A1">
              <w:t>Осуществление расчета с покупателем (клиентом)</w:t>
            </w:r>
            <w:r w:rsidR="00C0294D" w:rsidRPr="00C427A1">
              <w:t xml:space="preserve"> пользователем, являющимся</w:t>
            </w:r>
            <w:r w:rsidRPr="00C427A1">
              <w:t xml:space="preserve"> комиссионером</w:t>
            </w:r>
          </w:p>
        </w:tc>
        <w:tc>
          <w:tcPr>
            <w:tcW w:w="3487" w:type="dxa"/>
          </w:tcPr>
          <w:p w14:paraId="4E498C2F" w14:textId="003E6962" w:rsidR="00C32228" w:rsidRPr="00C427A1" w:rsidRDefault="00C32228" w:rsidP="00C32228">
            <w:pPr>
              <w:pStyle w:val="af1"/>
              <w:widowControl w:val="0"/>
              <w:jc w:val="left"/>
            </w:pPr>
            <w:r w:rsidRPr="00C427A1">
              <w:t>«КОМИССИОНЕР»</w:t>
            </w:r>
          </w:p>
        </w:tc>
      </w:tr>
      <w:tr w:rsidR="00C427A1" w:rsidRPr="00C427A1" w14:paraId="02CE72BE" w14:textId="77777777" w:rsidTr="00D008EF">
        <w:trPr>
          <w:trHeight w:val="20"/>
          <w:jc w:val="center"/>
        </w:trPr>
        <w:tc>
          <w:tcPr>
            <w:tcW w:w="1293" w:type="dxa"/>
          </w:tcPr>
          <w:p w14:paraId="3E36D785" w14:textId="7AA20EBE" w:rsidR="00C32228" w:rsidRPr="00C427A1" w:rsidRDefault="00C32228" w:rsidP="00965545">
            <w:pPr>
              <w:pStyle w:val="af1"/>
              <w:widowControl w:val="0"/>
              <w:jc w:val="center"/>
            </w:pPr>
            <w:r w:rsidRPr="00C427A1">
              <w:t>6</w:t>
            </w:r>
          </w:p>
        </w:tc>
        <w:tc>
          <w:tcPr>
            <w:tcW w:w="9722" w:type="dxa"/>
          </w:tcPr>
          <w:p w14:paraId="58F6ED1F" w14:textId="6347B538" w:rsidR="00C32228" w:rsidRPr="00C427A1" w:rsidRDefault="00C32228" w:rsidP="00C0294D">
            <w:pPr>
              <w:pStyle w:val="af1"/>
              <w:widowControl w:val="0"/>
              <w:jc w:val="left"/>
            </w:pPr>
            <w:r w:rsidRPr="00C427A1">
              <w:t xml:space="preserve">Осуществление расчета с покупателем (клиентом) </w:t>
            </w:r>
            <w:r w:rsidR="003F6457" w:rsidRPr="00C427A1">
              <w:t xml:space="preserve">пользователем, являющимся агентом и </w:t>
            </w:r>
            <w:r w:rsidRPr="00C427A1">
              <w:t>не являющимся банковским платежным агентом (субагентом), платежным агентом (субагентом),</w:t>
            </w:r>
            <w:r w:rsidR="002263B0" w:rsidRPr="00C427A1">
              <w:t xml:space="preserve"> </w:t>
            </w:r>
            <w:r w:rsidRPr="00C427A1">
              <w:t>поверенным, комиссионером</w:t>
            </w:r>
          </w:p>
        </w:tc>
        <w:tc>
          <w:tcPr>
            <w:tcW w:w="3487" w:type="dxa"/>
          </w:tcPr>
          <w:p w14:paraId="13F39601" w14:textId="6D43B3EB" w:rsidR="00C32228" w:rsidRPr="00C427A1" w:rsidRDefault="00C32228" w:rsidP="001E1201">
            <w:pPr>
              <w:pStyle w:val="af1"/>
              <w:widowControl w:val="0"/>
              <w:jc w:val="left"/>
            </w:pPr>
            <w:r w:rsidRPr="00C427A1">
              <w:t>«АГЕНТ»</w:t>
            </w:r>
          </w:p>
        </w:tc>
      </w:tr>
    </w:tbl>
    <w:p w14:paraId="3D7FE9A6" w14:textId="77777777" w:rsidR="00633497" w:rsidRPr="00C427A1" w:rsidRDefault="00633497" w:rsidP="003B7C69">
      <w:pPr>
        <w:pStyle w:val="af1"/>
      </w:pPr>
    </w:p>
    <w:tbl>
      <w:tblPr>
        <w:tblStyle w:val="af0"/>
        <w:tblW w:w="5000"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0"/>
        <w:gridCol w:w="13486"/>
      </w:tblGrid>
      <w:tr w:rsidR="00C427A1" w:rsidRPr="00C427A1" w14:paraId="1D6087F3" w14:textId="77777777" w:rsidTr="00D43E16">
        <w:tc>
          <w:tcPr>
            <w:tcW w:w="14286" w:type="dxa"/>
            <w:gridSpan w:val="2"/>
          </w:tcPr>
          <w:p w14:paraId="6F334810" w14:textId="77777777" w:rsidR="00633497" w:rsidRPr="00C427A1" w:rsidRDefault="00633497" w:rsidP="003B7C69">
            <w:pPr>
              <w:pStyle w:val="af1"/>
              <w:keepNext/>
              <w:ind w:right="34"/>
            </w:pPr>
            <w:r w:rsidRPr="00C427A1">
              <w:rPr>
                <w:spacing w:val="30"/>
              </w:rPr>
              <w:t>Примечания:</w:t>
            </w:r>
          </w:p>
        </w:tc>
      </w:tr>
      <w:tr w:rsidR="00C427A1" w:rsidRPr="00C427A1" w14:paraId="0580577C" w14:textId="77777777" w:rsidTr="00D43E16">
        <w:tc>
          <w:tcPr>
            <w:tcW w:w="800" w:type="dxa"/>
          </w:tcPr>
          <w:p w14:paraId="1B4C2BC1" w14:textId="77777777" w:rsidR="00633497" w:rsidRPr="00C427A1" w:rsidRDefault="00633497" w:rsidP="003B7C69">
            <w:pPr>
              <w:pStyle w:val="af1"/>
              <w:ind w:right="-1243"/>
              <w:rPr>
                <w:spacing w:val="30"/>
              </w:rPr>
            </w:pPr>
            <w:r w:rsidRPr="00C427A1">
              <w:rPr>
                <w:spacing w:val="30"/>
              </w:rPr>
              <w:t>1.</w:t>
            </w:r>
          </w:p>
        </w:tc>
        <w:tc>
          <w:tcPr>
            <w:tcW w:w="13486" w:type="dxa"/>
            <w:hideMark/>
          </w:tcPr>
          <w:p w14:paraId="66B69509" w14:textId="5CC1E64D" w:rsidR="00D43E16" w:rsidRPr="00C427A1" w:rsidRDefault="00D43E16" w:rsidP="00D43E16">
            <w:pPr>
              <w:pStyle w:val="af1"/>
              <w:ind w:right="32"/>
            </w:pPr>
            <w:r w:rsidRPr="00C427A1">
              <w:t>Значение бита (колонка «Номер бита») в байте реквизита «признак агента» (тег 1057), равное «1»</w:t>
            </w:r>
            <w:r w:rsidR="00430DCA">
              <w:t>,</w:t>
            </w:r>
            <w:r w:rsidRPr="00C427A1">
              <w:t xml:space="preserve"> в отчете о регистрации и в отчете об изменении параметров регистрации указывает, что пользователь может осуществлять расчеты, являясь соответствующим агентом. В кассовом чеке (БСО) соответствующий бит реквизита «признак агента» (тег 1057) должен указывать, что пользователь осуществляет расчет, являясь соответствующим агентом.</w:t>
            </w:r>
          </w:p>
        </w:tc>
      </w:tr>
      <w:tr w:rsidR="00C427A1" w:rsidRPr="00C427A1" w14:paraId="14C7AEF0" w14:textId="77777777" w:rsidTr="00D43E16">
        <w:tc>
          <w:tcPr>
            <w:tcW w:w="800" w:type="dxa"/>
          </w:tcPr>
          <w:p w14:paraId="33F025B8" w14:textId="25D68E89" w:rsidR="00633497" w:rsidRPr="00C427A1" w:rsidRDefault="00D43E16" w:rsidP="003B7C69">
            <w:pPr>
              <w:pStyle w:val="af1"/>
              <w:ind w:right="-1243"/>
              <w:rPr>
                <w:spacing w:val="30"/>
              </w:rPr>
            </w:pPr>
            <w:r w:rsidRPr="00C427A1">
              <w:rPr>
                <w:spacing w:val="30"/>
              </w:rPr>
              <w:t>2</w:t>
            </w:r>
            <w:r w:rsidR="00633497" w:rsidRPr="00C427A1">
              <w:rPr>
                <w:spacing w:val="30"/>
              </w:rPr>
              <w:t>.</w:t>
            </w:r>
          </w:p>
        </w:tc>
        <w:tc>
          <w:tcPr>
            <w:tcW w:w="13486" w:type="dxa"/>
          </w:tcPr>
          <w:p w14:paraId="1EE3C5EF" w14:textId="15AD1136" w:rsidR="001E5044" w:rsidRPr="00C427A1" w:rsidRDefault="00390E5B" w:rsidP="003B7C69">
            <w:pPr>
              <w:pStyle w:val="af1"/>
              <w:ind w:right="32"/>
            </w:pPr>
            <w:r w:rsidRPr="00C427A1">
              <w:t>Бит с номер</w:t>
            </w:r>
            <w:r w:rsidR="00557D40" w:rsidRPr="00C427A1">
              <w:t>о</w:t>
            </w:r>
            <w:r w:rsidRPr="00C427A1">
              <w:t xml:space="preserve">м 7 </w:t>
            </w:r>
            <w:r w:rsidR="00967950" w:rsidRPr="00C427A1">
              <w:t xml:space="preserve">всегда </w:t>
            </w:r>
            <w:r w:rsidRPr="00C427A1">
              <w:t>име</w:t>
            </w:r>
            <w:r w:rsidR="00557D40" w:rsidRPr="00C427A1">
              <w:t>е</w:t>
            </w:r>
            <w:r w:rsidRPr="00C427A1">
              <w:t>т значение «0».</w:t>
            </w:r>
          </w:p>
          <w:p w14:paraId="232D1D3F" w14:textId="77777777" w:rsidR="00B840C9" w:rsidRPr="00C427A1" w:rsidRDefault="00B840C9" w:rsidP="003B7C69">
            <w:pPr>
              <w:pStyle w:val="af1"/>
              <w:ind w:right="32"/>
            </w:pPr>
          </w:p>
        </w:tc>
      </w:tr>
    </w:tbl>
    <w:p w14:paraId="46C30399" w14:textId="56047EA2" w:rsidR="009807C1" w:rsidRPr="00C427A1" w:rsidRDefault="00C51647" w:rsidP="003B7C69">
      <w:pPr>
        <w:pStyle w:val="ConsPlusNormal"/>
        <w:ind w:firstLine="851"/>
        <w:jc w:val="both"/>
      </w:pPr>
      <w:r w:rsidRPr="00C427A1">
        <w:t>1</w:t>
      </w:r>
      <w:r w:rsidR="00CD343A" w:rsidRPr="00C427A1">
        <w:t>5</w:t>
      </w:r>
      <w:r w:rsidR="001874E2" w:rsidRPr="00C427A1">
        <w:t>.</w:t>
      </w:r>
      <w:r w:rsidR="00DA3EE2" w:rsidRPr="00C427A1">
        <w:t> </w:t>
      </w:r>
      <w:r w:rsidR="004778A8" w:rsidRPr="00C427A1">
        <w:t>Н</w:t>
      </w:r>
      <w:r w:rsidR="00907320" w:rsidRPr="00C427A1">
        <w:t>ачально</w:t>
      </w:r>
      <w:r w:rsidR="004778A8" w:rsidRPr="00C427A1">
        <w:t>е</w:t>
      </w:r>
      <w:r w:rsidR="00907320" w:rsidRPr="00C427A1">
        <w:t xml:space="preserve"> </w:t>
      </w:r>
      <w:r w:rsidR="00A71E4D" w:rsidRPr="00C427A1">
        <w:t>значени</w:t>
      </w:r>
      <w:r w:rsidR="004778A8" w:rsidRPr="00C427A1">
        <w:t>е</w:t>
      </w:r>
      <w:r w:rsidR="00A71E4D" w:rsidRPr="00C427A1">
        <w:t xml:space="preserve"> реквизита «</w:t>
      </w:r>
      <w:r w:rsidR="00A92AA6" w:rsidRPr="00C427A1">
        <w:t>ресурс ключей ФП</w:t>
      </w:r>
      <w:r w:rsidR="00A71E4D" w:rsidRPr="00C427A1">
        <w:t xml:space="preserve">» (тег 1213) </w:t>
      </w:r>
      <w:r w:rsidR="002D3F51" w:rsidRPr="00C427A1">
        <w:t xml:space="preserve">формируется </w:t>
      </w:r>
      <w:r w:rsidR="00A71E4D" w:rsidRPr="00C427A1">
        <w:t xml:space="preserve">автоматически </w:t>
      </w:r>
      <w:r w:rsidR="000F62DA" w:rsidRPr="00C427A1">
        <w:t xml:space="preserve">в момент формирования отчета о регистрации </w:t>
      </w:r>
      <w:r w:rsidR="00A71E4D" w:rsidRPr="00C427A1">
        <w:t xml:space="preserve">или отчета </w:t>
      </w:r>
      <w:r w:rsidR="000F62DA" w:rsidRPr="00C427A1">
        <w:t>об изменении параметров регистрации</w:t>
      </w:r>
      <w:r w:rsidR="0053431B" w:rsidRPr="00C427A1">
        <w:t xml:space="preserve"> на основании</w:t>
      </w:r>
      <w:r w:rsidR="000F62DA" w:rsidRPr="00C427A1">
        <w:t xml:space="preserve"> </w:t>
      </w:r>
      <w:r w:rsidR="0053431B" w:rsidRPr="00C427A1">
        <w:t>параметров ФН, зафиксированных</w:t>
      </w:r>
      <w:r w:rsidR="00A71E4D" w:rsidRPr="00C427A1">
        <w:t xml:space="preserve"> в ФН изготовителем ФН</w:t>
      </w:r>
      <w:r w:rsidR="00E14439" w:rsidRPr="00C427A1">
        <w:t>.</w:t>
      </w:r>
    </w:p>
    <w:p w14:paraId="426DDAAD" w14:textId="0FA1F921" w:rsidR="001A632E" w:rsidRPr="00C427A1" w:rsidRDefault="00CC45C6" w:rsidP="003B7C69">
      <w:pPr>
        <w:spacing w:before="0" w:after="0"/>
      </w:pPr>
      <w:r w:rsidRPr="00C427A1">
        <w:t>1</w:t>
      </w:r>
      <w:r w:rsidR="00CD343A" w:rsidRPr="00C427A1">
        <w:t>6</w:t>
      </w:r>
      <w:r w:rsidR="00FD2E8A" w:rsidRPr="00C427A1">
        <w:t>.</w:t>
      </w:r>
      <w:r w:rsidR="0040099B" w:rsidRPr="00C427A1">
        <w:t> </w:t>
      </w:r>
      <w:r w:rsidR="001A632E" w:rsidRPr="00C427A1">
        <w:t xml:space="preserve">Данные о </w:t>
      </w:r>
      <w:r w:rsidR="00574B14" w:rsidRPr="00C427A1">
        <w:t>количестве</w:t>
      </w:r>
      <w:r w:rsidR="007C7049" w:rsidRPr="00C427A1">
        <w:t xml:space="preserve"> всех </w:t>
      </w:r>
      <w:r w:rsidR="004778A8" w:rsidRPr="00C427A1">
        <w:t>ФД</w:t>
      </w:r>
      <w:r w:rsidR="00E64A62" w:rsidRPr="00C427A1">
        <w:t>, в том числе</w:t>
      </w:r>
      <w:r w:rsidR="00A823B1" w:rsidRPr="00C427A1">
        <w:t xml:space="preserve"> кассовых чеков (</w:t>
      </w:r>
      <w:r w:rsidR="00E64A62" w:rsidRPr="00C427A1">
        <w:t>БСО</w:t>
      </w:r>
      <w:r w:rsidR="00A823B1" w:rsidRPr="00C427A1">
        <w:t>)</w:t>
      </w:r>
      <w:r w:rsidR="00574B14" w:rsidRPr="00C427A1">
        <w:t>, отчетов об открытии смены, итоговые сведения о суммах расчетов, указанных в кассовых чеках (</w:t>
      </w:r>
      <w:r w:rsidR="00E64A62" w:rsidRPr="00C427A1">
        <w:t>БСО</w:t>
      </w:r>
      <w:r w:rsidR="00574B14" w:rsidRPr="00C427A1">
        <w:t>) и кассовых чеках коррекции (</w:t>
      </w:r>
      <w:r w:rsidR="00E64A62" w:rsidRPr="00C427A1">
        <w:t>БСО</w:t>
      </w:r>
      <w:r w:rsidR="00574B14" w:rsidRPr="00C427A1">
        <w:t xml:space="preserve"> коррекции), а также иные итоговые сведения, формируемые и фиксируемые в счетчиках фискального накопителя ККТ, </w:t>
      </w:r>
      <w:r w:rsidR="000B47E1" w:rsidRPr="00C427A1">
        <w:t xml:space="preserve">именуемых в </w:t>
      </w:r>
      <w:r w:rsidR="000B47E1" w:rsidRPr="00C427A1">
        <w:lastRenderedPageBreak/>
        <w:t>дальнейшем счетчики</w:t>
      </w:r>
      <w:r w:rsidR="008A32FF" w:rsidRPr="00C427A1">
        <w:t xml:space="preserve"> ФН</w:t>
      </w:r>
      <w:r w:rsidR="000B47E1" w:rsidRPr="00C427A1">
        <w:t>,</w:t>
      </w:r>
      <w:r w:rsidR="00FD2E8A" w:rsidRPr="00C427A1">
        <w:t xml:space="preserve"> </w:t>
      </w:r>
      <w:r w:rsidR="00574B14" w:rsidRPr="00C427A1">
        <w:t xml:space="preserve">должны включаться в состав ФД в соответствии с форматами, </w:t>
      </w:r>
      <w:r w:rsidR="001A632E" w:rsidRPr="00C427A1">
        <w:t>предусмотренными настоящим</w:t>
      </w:r>
      <w:r w:rsidR="00430DCA">
        <w:t>и форматами</w:t>
      </w:r>
      <w:r w:rsidR="00FD2E8A" w:rsidRPr="00C427A1">
        <w:t>.</w:t>
      </w:r>
    </w:p>
    <w:p w14:paraId="0B6AED60" w14:textId="085DADCF" w:rsidR="002E49AA" w:rsidRPr="00C427A1" w:rsidRDefault="002E49AA" w:rsidP="003B7C69">
      <w:pPr>
        <w:spacing w:before="0" w:after="0"/>
      </w:pPr>
      <w:r w:rsidRPr="00C427A1">
        <w:t xml:space="preserve">Счетчики ФН, на основе данных которых формируются значения реквизитов «номер смены» (тег 1038), «номер ФД» (тег 1040), «номер чека за смену» (тег 1042), «количество чеков </w:t>
      </w:r>
      <w:r w:rsidR="00E64A62" w:rsidRPr="00C427A1">
        <w:t xml:space="preserve">(БСО) </w:t>
      </w:r>
      <w:r w:rsidRPr="00C427A1">
        <w:t>со всеми признаками расчетов» (тег 1134)</w:t>
      </w:r>
      <w:r w:rsidR="008A32FF" w:rsidRPr="00C427A1">
        <w:t>,</w:t>
      </w:r>
      <w:r w:rsidRPr="00C427A1">
        <w:t xml:space="preserve"> «количество чеков по признаку расчетов» (тег 1135)</w:t>
      </w:r>
      <w:r w:rsidR="008A32FF" w:rsidRPr="00C427A1">
        <w:t>,</w:t>
      </w:r>
      <w:r w:rsidRPr="00C427A1">
        <w:t xml:space="preserve"> «количество чеков коррекции» (тег 1144)</w:t>
      </w:r>
      <w:r w:rsidR="008A32FF" w:rsidRPr="00C427A1">
        <w:t>,</w:t>
      </w:r>
      <w:r w:rsidRPr="00C427A1">
        <w:t xml:space="preserve"> «количество самостоятельных корректировок» (тег 1148) и «количество корректировок по предписанию» (тег 1149) до момента формирования отчета о регистрации или отчета об изменении параметров регистрации в связи с заменой </w:t>
      </w:r>
      <w:r w:rsidR="004778A8" w:rsidRPr="00C427A1">
        <w:t>ФН</w:t>
      </w:r>
      <w:r w:rsidR="008A32FF" w:rsidRPr="00C427A1">
        <w:t>,</w:t>
      </w:r>
      <w:r w:rsidRPr="00C427A1">
        <w:t xml:space="preserve"> должны иметь нулевое значение.</w:t>
      </w:r>
    </w:p>
    <w:p w14:paraId="20213D24" w14:textId="77777777" w:rsidR="002E49AA" w:rsidRPr="00C427A1" w:rsidRDefault="002E49AA" w:rsidP="003B7C69">
      <w:pPr>
        <w:spacing w:before="0" w:after="0"/>
      </w:pPr>
      <w:r w:rsidRPr="00C427A1">
        <w:t>В счетчике ФН, на основе данных которого формируются значения реквизита «номер чека за смену» (тег 1042), при формировании отчета об открытии смены должно устанавливаться нулевое значение.</w:t>
      </w:r>
    </w:p>
    <w:p w14:paraId="36334992" w14:textId="77777777" w:rsidR="00416BA9" w:rsidRPr="00C427A1" w:rsidRDefault="006022CA" w:rsidP="003B7C69">
      <w:pPr>
        <w:spacing w:before="0" w:after="0"/>
      </w:pPr>
      <w:r w:rsidRPr="00C427A1">
        <w:t xml:space="preserve">Счетчики формируются </w:t>
      </w:r>
      <w:r w:rsidR="004778A8" w:rsidRPr="00C427A1">
        <w:t xml:space="preserve">ФН </w:t>
      </w:r>
      <w:r w:rsidRPr="00C427A1">
        <w:t>ККТ для следующих реквизитов: «номер ФД»</w:t>
      </w:r>
      <w:r w:rsidR="00EB5D11" w:rsidRPr="00C427A1">
        <w:t xml:space="preserve"> (</w:t>
      </w:r>
      <w:r w:rsidR="00C8164C" w:rsidRPr="00C427A1">
        <w:t>тег 104</w:t>
      </w:r>
      <w:r w:rsidR="0096387A" w:rsidRPr="00C427A1">
        <w:t>0</w:t>
      </w:r>
      <w:r w:rsidR="00EB5D11" w:rsidRPr="00C427A1">
        <w:t>)</w:t>
      </w:r>
      <w:r w:rsidRPr="00C427A1">
        <w:t>, «номер смены»</w:t>
      </w:r>
      <w:r w:rsidR="00EB5D11" w:rsidRPr="00C427A1">
        <w:t xml:space="preserve"> (</w:t>
      </w:r>
      <w:r w:rsidR="0096387A" w:rsidRPr="00C427A1">
        <w:t>тег 1038</w:t>
      </w:r>
      <w:r w:rsidR="00EB5D11" w:rsidRPr="00C427A1">
        <w:t>)</w:t>
      </w:r>
      <w:r w:rsidRPr="00C427A1">
        <w:t>, «номер чека за смену»</w:t>
      </w:r>
      <w:r w:rsidR="0096387A" w:rsidRPr="00C427A1">
        <w:t xml:space="preserve"> (тег 1042)</w:t>
      </w:r>
      <w:r w:rsidRPr="00C427A1">
        <w:t xml:space="preserve">, </w:t>
      </w:r>
      <w:r w:rsidR="00EB5D11" w:rsidRPr="00C427A1">
        <w:t>«счетчики итогов ФН» (тег 1157)</w:t>
      </w:r>
      <w:r w:rsidRPr="00C427A1">
        <w:t xml:space="preserve">, </w:t>
      </w:r>
      <w:r w:rsidR="00EB5D11" w:rsidRPr="00C427A1">
        <w:t>«счетчики итогов смены» (тег 1194), «счетчики итогов непереданных ФД» (тег 1158).</w:t>
      </w:r>
    </w:p>
    <w:p w14:paraId="689A486B" w14:textId="10C09A25" w:rsidR="00632494" w:rsidRPr="00C427A1" w:rsidRDefault="00416BA9" w:rsidP="003B7C69">
      <w:pPr>
        <w:spacing w:before="0" w:after="0"/>
      </w:pPr>
      <w:r w:rsidRPr="00C427A1">
        <w:t>Структура реквизита «счетчики итогов ФН» (тег 1157) долж</w:t>
      </w:r>
      <w:r w:rsidR="007B473B" w:rsidRPr="00C427A1">
        <w:t>на</w:t>
      </w:r>
      <w:r w:rsidRPr="00C427A1">
        <w:t xml:space="preserve"> включать </w:t>
      </w:r>
      <w:r w:rsidR="007B473B" w:rsidRPr="00C427A1">
        <w:t xml:space="preserve">в свой состав </w:t>
      </w:r>
      <w:r w:rsidR="00057EEB" w:rsidRPr="00C427A1">
        <w:t xml:space="preserve">все </w:t>
      </w:r>
      <w:r w:rsidRPr="00C427A1">
        <w:t xml:space="preserve">реквизиты, указанные в </w:t>
      </w:r>
      <w:r w:rsidR="000B6ABF">
        <w:t>т</w:t>
      </w:r>
      <w:r w:rsidR="00E835C8" w:rsidRPr="00C427A1">
        <w:t xml:space="preserve">аблице </w:t>
      </w:r>
      <w:r w:rsidR="004F6235" w:rsidRPr="00C427A1">
        <w:t>11</w:t>
      </w:r>
      <w:r w:rsidR="00DF1208" w:rsidRPr="00C427A1">
        <w:t xml:space="preserve">, данные для которых </w:t>
      </w:r>
      <w:r w:rsidR="007B473B" w:rsidRPr="00C427A1">
        <w:t xml:space="preserve">формируются </w:t>
      </w:r>
      <w:r w:rsidR="00DF1208" w:rsidRPr="00C427A1">
        <w:t>счетчика</w:t>
      </w:r>
      <w:r w:rsidR="007B473B" w:rsidRPr="00C427A1">
        <w:t>ми</w:t>
      </w:r>
      <w:r w:rsidR="00632494" w:rsidRPr="00C427A1">
        <w:t xml:space="preserve"> итогов ФН,</w:t>
      </w:r>
      <w:r w:rsidR="00DF1208" w:rsidRPr="00C427A1">
        <w:t xml:space="preserve"> начиная от </w:t>
      </w:r>
      <w:r w:rsidR="004778A8" w:rsidRPr="00C427A1">
        <w:t>ФД</w:t>
      </w:r>
      <w:r w:rsidR="00AD3902" w:rsidRPr="00C427A1">
        <w:t>,</w:t>
      </w:r>
      <w:r w:rsidR="00DF1208" w:rsidRPr="00C427A1">
        <w:t xml:space="preserve"> имеющего номер </w:t>
      </w:r>
      <w:r w:rsidR="007B473B" w:rsidRPr="00C427A1">
        <w:t>один до фискального документа, в состав которого включается реквизит «счетчик</w:t>
      </w:r>
      <w:r w:rsidR="00D43E16" w:rsidRPr="00C427A1">
        <w:t>и</w:t>
      </w:r>
      <w:r w:rsidR="007B473B" w:rsidRPr="00C427A1">
        <w:t xml:space="preserve"> итогов ФН»</w:t>
      </w:r>
      <w:r w:rsidR="00D43E16" w:rsidRPr="00C427A1">
        <w:t xml:space="preserve"> (тег 1157)</w:t>
      </w:r>
      <w:r w:rsidR="00DF1208" w:rsidRPr="00C427A1">
        <w:t>.</w:t>
      </w:r>
    </w:p>
    <w:p w14:paraId="01D91DAC" w14:textId="681A2B93" w:rsidR="007B473B" w:rsidRPr="00C427A1" w:rsidRDefault="007B473B" w:rsidP="003B7C69">
      <w:pPr>
        <w:spacing w:before="0" w:after="0"/>
      </w:pPr>
      <w:r w:rsidRPr="00C427A1">
        <w:t>Структура реквизита «счетчики итогов смены» (тег 1194)</w:t>
      </w:r>
      <w:r w:rsidR="00643E61" w:rsidRPr="00C427A1">
        <w:t xml:space="preserve"> должна</w:t>
      </w:r>
      <w:r w:rsidRPr="00C427A1">
        <w:t xml:space="preserve"> включать </w:t>
      </w:r>
      <w:r w:rsidR="002442A3" w:rsidRPr="00C427A1">
        <w:t xml:space="preserve">в свой состав все </w:t>
      </w:r>
      <w:r w:rsidRPr="00C427A1">
        <w:t xml:space="preserve">реквизиты, указанные в </w:t>
      </w:r>
      <w:r w:rsidR="000B6ABF">
        <w:t>т</w:t>
      </w:r>
      <w:r w:rsidR="00E835C8" w:rsidRPr="00C427A1">
        <w:t xml:space="preserve">аблице </w:t>
      </w:r>
      <w:r w:rsidR="004F6235" w:rsidRPr="00C427A1">
        <w:t>11</w:t>
      </w:r>
      <w:r w:rsidR="00F97671" w:rsidRPr="00C427A1">
        <w:t>,</w:t>
      </w:r>
      <w:r w:rsidRPr="00C427A1">
        <w:t xml:space="preserve"> данные для которых формируются счетчиками итогов смены, начиная от отчета об открытии смены и до отчета о закрытии смены, </w:t>
      </w:r>
      <w:r w:rsidR="00FF12F7" w:rsidRPr="00C427A1">
        <w:t xml:space="preserve">который формируется после этого отчета об открытии смены и </w:t>
      </w:r>
      <w:r w:rsidRPr="00C427A1">
        <w:t>в состав которого включа</w:t>
      </w:r>
      <w:r w:rsidR="00D43E16" w:rsidRPr="00C427A1">
        <w:t>е</w:t>
      </w:r>
      <w:r w:rsidRPr="00C427A1">
        <w:t>тся реквизит «счетчик итогов смены»</w:t>
      </w:r>
      <w:r w:rsidR="00D43E16" w:rsidRPr="00C427A1">
        <w:t xml:space="preserve"> (тег 1194)</w:t>
      </w:r>
      <w:r w:rsidRPr="00C427A1">
        <w:t>.</w:t>
      </w:r>
    </w:p>
    <w:p w14:paraId="0153F913" w14:textId="4A161DCE" w:rsidR="007B473B" w:rsidRPr="00C427A1" w:rsidRDefault="007B473B" w:rsidP="003B7C69">
      <w:pPr>
        <w:spacing w:before="0" w:after="0"/>
      </w:pPr>
      <w:r w:rsidRPr="00C427A1">
        <w:t>Структура реквизита «счетчики итогов непереданны</w:t>
      </w:r>
      <w:r w:rsidR="005D5162" w:rsidRPr="00C427A1">
        <w:t>х</w:t>
      </w:r>
      <w:r w:rsidRPr="00C427A1">
        <w:t xml:space="preserve"> ФД» (тег 1158) </w:t>
      </w:r>
      <w:r w:rsidR="008A32FF" w:rsidRPr="00C427A1">
        <w:t xml:space="preserve">должна </w:t>
      </w:r>
      <w:r w:rsidRPr="00C427A1">
        <w:t xml:space="preserve">включать </w:t>
      </w:r>
      <w:r w:rsidR="002442A3" w:rsidRPr="00C427A1">
        <w:t xml:space="preserve">в свой состав все </w:t>
      </w:r>
      <w:r w:rsidRPr="00C427A1">
        <w:t xml:space="preserve">реквизиты, указанные в </w:t>
      </w:r>
      <w:r w:rsidR="000B6ABF">
        <w:t>т</w:t>
      </w:r>
      <w:r w:rsidR="00E835C8" w:rsidRPr="00C427A1">
        <w:t xml:space="preserve">аблице </w:t>
      </w:r>
      <w:r w:rsidR="004F6235" w:rsidRPr="00C427A1">
        <w:t>11</w:t>
      </w:r>
      <w:r w:rsidRPr="00C427A1">
        <w:t>, данные для которых формируются счетчиками итогов непереданны</w:t>
      </w:r>
      <w:r w:rsidR="005D5162" w:rsidRPr="00C427A1">
        <w:t>х</w:t>
      </w:r>
      <w:r w:rsidRPr="00C427A1">
        <w:t xml:space="preserve"> ФД, начиная от </w:t>
      </w:r>
      <w:r w:rsidR="005D5162" w:rsidRPr="00C427A1">
        <w:t xml:space="preserve">первого непереданного </w:t>
      </w:r>
      <w:r w:rsidR="004D08DE" w:rsidRPr="00C427A1">
        <w:t xml:space="preserve">ФД </w:t>
      </w:r>
      <w:r w:rsidRPr="00C427A1">
        <w:t xml:space="preserve">и до </w:t>
      </w:r>
      <w:r w:rsidR="005D5162" w:rsidRPr="00C427A1">
        <w:t>фискального документа</w:t>
      </w:r>
      <w:r w:rsidRPr="00C427A1">
        <w:t>, в состав которого включается реквизит «</w:t>
      </w:r>
      <w:r w:rsidR="005D5162" w:rsidRPr="00C427A1">
        <w:t>счетчики итогов непереданных ФД</w:t>
      </w:r>
      <w:r w:rsidRPr="00C427A1">
        <w:t>»</w:t>
      </w:r>
      <w:r w:rsidR="00D43E16" w:rsidRPr="00C427A1">
        <w:t xml:space="preserve"> (тег 1158)</w:t>
      </w:r>
      <w:r w:rsidRPr="00C427A1">
        <w:t>.</w:t>
      </w:r>
    </w:p>
    <w:p w14:paraId="0D86FA1E" w14:textId="77777777" w:rsidR="00167C84" w:rsidRPr="00C427A1" w:rsidRDefault="00167C84" w:rsidP="003B7C69">
      <w:pPr>
        <w:spacing w:before="0" w:after="0"/>
      </w:pPr>
      <w:r w:rsidRPr="00C427A1">
        <w:t>В случае если данные реквизитов счетчиков равны нулю, то такие данные могут не указываться в ФД в печатной форме.</w:t>
      </w:r>
    </w:p>
    <w:p w14:paraId="420505E7" w14:textId="17A5CC77" w:rsidR="00D43E16" w:rsidRPr="00C427A1" w:rsidRDefault="00167C84" w:rsidP="00D43E16">
      <w:pPr>
        <w:spacing w:before="0" w:after="0"/>
      </w:pPr>
      <w:r w:rsidRPr="00C427A1">
        <w:t xml:space="preserve">В случае если данные реквизита </w:t>
      </w:r>
      <w:r w:rsidR="005B3960" w:rsidRPr="00C427A1">
        <w:t>«количество чеков</w:t>
      </w:r>
      <w:r w:rsidR="00D43E16" w:rsidRPr="00C427A1">
        <w:t xml:space="preserve"> (БСО)</w:t>
      </w:r>
      <w:r w:rsidR="005B3960" w:rsidRPr="00C427A1">
        <w:t xml:space="preserve"> по признаку расчетов» (тег 1135) </w:t>
      </w:r>
      <w:r w:rsidR="00D43E16" w:rsidRPr="00C427A1">
        <w:t xml:space="preserve">для реквизита «счетчики операций «приход» (тег 1129) </w:t>
      </w:r>
      <w:r w:rsidR="00305741" w:rsidRPr="00C427A1">
        <w:t xml:space="preserve">и (или) </w:t>
      </w:r>
      <w:r w:rsidR="00D43E16" w:rsidRPr="00C427A1">
        <w:t xml:space="preserve">«счетчики операций «расход» (тег 1131) </w:t>
      </w:r>
      <w:r w:rsidR="00305741" w:rsidRPr="00C427A1">
        <w:t xml:space="preserve">и (или) </w:t>
      </w:r>
      <w:r w:rsidR="00D43E16" w:rsidRPr="00C427A1">
        <w:t xml:space="preserve">«счетчики операций </w:t>
      </w:r>
      <w:r w:rsidR="00D43E16" w:rsidRPr="00C427A1">
        <w:lastRenderedPageBreak/>
        <w:t xml:space="preserve">«возврат прихода» (тег 1130) и (или) «счетчики операций «возврат расхода» (тег 1132) равны нулю, то иные реквизиты, указанные в </w:t>
      </w:r>
      <w:r w:rsidR="000B6ABF">
        <w:t>т</w:t>
      </w:r>
      <w:r w:rsidR="00E835C8" w:rsidRPr="00C427A1">
        <w:t xml:space="preserve">аблице </w:t>
      </w:r>
      <w:r w:rsidR="00D43E16" w:rsidRPr="00C427A1">
        <w:t>12, могут не включаться в состав этого реквизита.</w:t>
      </w:r>
    </w:p>
    <w:p w14:paraId="55C051BF" w14:textId="77777777" w:rsidR="00D43E16" w:rsidRPr="00C427A1" w:rsidRDefault="00D43E16" w:rsidP="00D43E16">
      <w:pPr>
        <w:spacing w:before="0" w:after="0"/>
      </w:pPr>
      <w:r w:rsidRPr="00C427A1">
        <w:t>В случае если данные реквизита «количество чеков коррекции» (тег 1144) равны нулю, то реквизиты «счетчики коррекций «приход» (тег 1145) и «счетчики коррекций «расход» (тег 1146) могут не включаться в состав реквизита «счетчики операций по чекам коррекции» (тег 1133).</w:t>
      </w:r>
    </w:p>
    <w:p w14:paraId="43BA5D4F" w14:textId="77777777" w:rsidR="002442A3" w:rsidRPr="00C427A1" w:rsidRDefault="002442A3" w:rsidP="00D43E16">
      <w:pPr>
        <w:spacing w:before="0" w:after="0"/>
      </w:pPr>
    </w:p>
    <w:p w14:paraId="37C02E7C" w14:textId="30EC7DC9" w:rsidR="00416BA9" w:rsidRDefault="00E835C8" w:rsidP="003B7C69">
      <w:pPr>
        <w:keepNext/>
        <w:spacing w:before="0" w:after="0"/>
        <w:jc w:val="right"/>
      </w:pPr>
      <w:r w:rsidRPr="00C427A1">
        <w:t xml:space="preserve">Таблица </w:t>
      </w:r>
      <w:r w:rsidR="004F6235" w:rsidRPr="00C427A1">
        <w:t>11</w:t>
      </w:r>
    </w:p>
    <w:p w14:paraId="64286EBA" w14:textId="4D18DE55" w:rsidR="00FE400D" w:rsidRDefault="00FE400D" w:rsidP="00FE400D">
      <w:pPr>
        <w:keepNext/>
        <w:spacing w:before="0" w:after="0"/>
        <w:jc w:val="center"/>
      </w:pPr>
      <w:r>
        <w:t>Реквизиты, содержащиеся в с</w:t>
      </w:r>
      <w:r w:rsidRPr="00C427A1">
        <w:t>труктур</w:t>
      </w:r>
      <w:r>
        <w:t>е</w:t>
      </w:r>
      <w:r w:rsidRPr="00C427A1">
        <w:t xml:space="preserve"> реквизит</w:t>
      </w:r>
      <w:r>
        <w:t xml:space="preserve">ов </w:t>
      </w:r>
      <w:r w:rsidRPr="00C427A1">
        <w:t>«счетчики итогов ФН»</w:t>
      </w:r>
      <w:r>
        <w:t xml:space="preserve">, «счетчики итогов смены», </w:t>
      </w:r>
      <w:r w:rsidRPr="00C427A1">
        <w:t>«счетчики итогов непереданных ФД»</w:t>
      </w:r>
    </w:p>
    <w:p w14:paraId="13A57D12" w14:textId="77777777" w:rsidR="00FE400D" w:rsidRPr="00C427A1" w:rsidRDefault="00FE400D" w:rsidP="00FE400D">
      <w:pPr>
        <w:keepNext/>
        <w:spacing w:before="0" w:after="0"/>
        <w:jc w:val="cente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44"/>
        <w:gridCol w:w="1762"/>
        <w:gridCol w:w="2570"/>
      </w:tblGrid>
      <w:tr w:rsidR="00C427A1" w:rsidRPr="00C427A1" w14:paraId="66393152" w14:textId="77777777" w:rsidTr="00177FF8">
        <w:trPr>
          <w:trHeight w:val="317"/>
        </w:trPr>
        <w:tc>
          <w:tcPr>
            <w:tcW w:w="10456" w:type="dxa"/>
            <w:shd w:val="clear" w:color="auto" w:fill="auto"/>
            <w:hideMark/>
          </w:tcPr>
          <w:p w14:paraId="62C42CC0" w14:textId="77777777" w:rsidR="00550976" w:rsidRPr="00C427A1" w:rsidRDefault="00550976" w:rsidP="003B2073">
            <w:pPr>
              <w:pStyle w:val="af1"/>
              <w:jc w:val="center"/>
              <w:rPr>
                <w:b/>
              </w:rPr>
            </w:pPr>
            <w:r w:rsidRPr="00C427A1">
              <w:rPr>
                <w:b/>
              </w:rPr>
              <w:t>Наименование реквизита</w:t>
            </w:r>
          </w:p>
        </w:tc>
        <w:tc>
          <w:tcPr>
            <w:tcW w:w="1843" w:type="dxa"/>
          </w:tcPr>
          <w:p w14:paraId="1AF5BC8F" w14:textId="77777777" w:rsidR="00550976" w:rsidRPr="00C427A1" w:rsidRDefault="00550976" w:rsidP="003B2073">
            <w:pPr>
              <w:pStyle w:val="af1"/>
              <w:jc w:val="center"/>
              <w:rPr>
                <w:b/>
              </w:rPr>
            </w:pPr>
            <w:r w:rsidRPr="00C427A1">
              <w:rPr>
                <w:b/>
              </w:rPr>
              <w:t>Тег</w:t>
            </w:r>
          </w:p>
        </w:tc>
        <w:tc>
          <w:tcPr>
            <w:tcW w:w="2693" w:type="dxa"/>
          </w:tcPr>
          <w:p w14:paraId="604F889F" w14:textId="77777777" w:rsidR="00550976" w:rsidRPr="00C427A1" w:rsidRDefault="00550976" w:rsidP="003B2073">
            <w:pPr>
              <w:pStyle w:val="af1"/>
              <w:jc w:val="center"/>
              <w:rPr>
                <w:b/>
              </w:rPr>
            </w:pPr>
            <w:r w:rsidRPr="00C427A1">
              <w:rPr>
                <w:b/>
              </w:rPr>
              <w:t>Тип</w:t>
            </w:r>
          </w:p>
        </w:tc>
      </w:tr>
      <w:tr w:rsidR="00C427A1" w:rsidRPr="00C427A1" w14:paraId="11572DF5" w14:textId="77777777" w:rsidTr="00B74F40">
        <w:trPr>
          <w:trHeight w:val="302"/>
        </w:trPr>
        <w:tc>
          <w:tcPr>
            <w:tcW w:w="10456" w:type="dxa"/>
            <w:shd w:val="clear" w:color="auto" w:fill="auto"/>
            <w:noWrap/>
          </w:tcPr>
          <w:p w14:paraId="3B2616C4" w14:textId="77777777" w:rsidR="00550976" w:rsidRPr="00C427A1" w:rsidRDefault="00550976" w:rsidP="003B7C69">
            <w:pPr>
              <w:pStyle w:val="af1"/>
            </w:pPr>
            <w:r w:rsidRPr="00C427A1">
              <w:t xml:space="preserve">количество чеков </w:t>
            </w:r>
            <w:r w:rsidR="00E64A62" w:rsidRPr="00C427A1">
              <w:t xml:space="preserve">(БСО) </w:t>
            </w:r>
            <w:r w:rsidRPr="00C427A1">
              <w:t>со всеми признаками расчетов</w:t>
            </w:r>
          </w:p>
        </w:tc>
        <w:tc>
          <w:tcPr>
            <w:tcW w:w="1843" w:type="dxa"/>
            <w:vAlign w:val="center"/>
          </w:tcPr>
          <w:p w14:paraId="3F444055" w14:textId="77777777" w:rsidR="00550976" w:rsidRPr="00C427A1" w:rsidRDefault="00550976" w:rsidP="003B7C69">
            <w:pPr>
              <w:pStyle w:val="af1"/>
              <w:jc w:val="center"/>
            </w:pPr>
            <w:r w:rsidRPr="00C427A1">
              <w:t>1134</w:t>
            </w:r>
          </w:p>
        </w:tc>
        <w:tc>
          <w:tcPr>
            <w:tcW w:w="2693" w:type="dxa"/>
            <w:vAlign w:val="center"/>
          </w:tcPr>
          <w:p w14:paraId="3864E2A2" w14:textId="77777777" w:rsidR="00550976" w:rsidRPr="00C427A1" w:rsidRDefault="00550976" w:rsidP="003B7C69">
            <w:pPr>
              <w:pStyle w:val="af1"/>
              <w:jc w:val="center"/>
            </w:pPr>
            <w:r w:rsidRPr="00C427A1">
              <w:t>Целое</w:t>
            </w:r>
          </w:p>
        </w:tc>
      </w:tr>
      <w:tr w:rsidR="00C427A1" w:rsidRPr="00C427A1" w14:paraId="40F96B79" w14:textId="77777777" w:rsidTr="00B74F40">
        <w:trPr>
          <w:trHeight w:val="302"/>
        </w:trPr>
        <w:tc>
          <w:tcPr>
            <w:tcW w:w="10456" w:type="dxa"/>
            <w:shd w:val="clear" w:color="auto" w:fill="auto"/>
            <w:noWrap/>
          </w:tcPr>
          <w:p w14:paraId="588ABFF5" w14:textId="77777777" w:rsidR="00550976" w:rsidRPr="00C427A1" w:rsidRDefault="00550976" w:rsidP="003B7C69">
            <w:pPr>
              <w:pStyle w:val="af1"/>
            </w:pPr>
            <w:r w:rsidRPr="00C427A1">
              <w:t>счетчики операций «приход»</w:t>
            </w:r>
          </w:p>
        </w:tc>
        <w:tc>
          <w:tcPr>
            <w:tcW w:w="1843" w:type="dxa"/>
            <w:vAlign w:val="center"/>
          </w:tcPr>
          <w:p w14:paraId="5DF2FD6F" w14:textId="77777777" w:rsidR="00550976" w:rsidRPr="00C427A1" w:rsidRDefault="00550976" w:rsidP="003B7C69">
            <w:pPr>
              <w:pStyle w:val="af1"/>
              <w:jc w:val="center"/>
              <w:rPr>
                <w:lang w:val="en-US"/>
              </w:rPr>
            </w:pPr>
            <w:r w:rsidRPr="00C427A1">
              <w:t>1129</w:t>
            </w:r>
          </w:p>
        </w:tc>
        <w:tc>
          <w:tcPr>
            <w:tcW w:w="2693" w:type="dxa"/>
            <w:vAlign w:val="center"/>
          </w:tcPr>
          <w:p w14:paraId="4DF16696" w14:textId="77777777" w:rsidR="00550976" w:rsidRPr="00C427A1" w:rsidRDefault="00550976" w:rsidP="003B7C69">
            <w:pPr>
              <w:pStyle w:val="af1"/>
              <w:jc w:val="center"/>
            </w:pPr>
            <w:r w:rsidRPr="00C427A1">
              <w:t>Структура</w:t>
            </w:r>
          </w:p>
        </w:tc>
      </w:tr>
      <w:tr w:rsidR="00C427A1" w:rsidRPr="00C427A1" w14:paraId="18446C1D" w14:textId="77777777" w:rsidTr="00B74F40">
        <w:trPr>
          <w:trHeight w:val="302"/>
        </w:trPr>
        <w:tc>
          <w:tcPr>
            <w:tcW w:w="10456" w:type="dxa"/>
            <w:shd w:val="clear" w:color="auto" w:fill="auto"/>
            <w:noWrap/>
          </w:tcPr>
          <w:p w14:paraId="3B9CD8C6" w14:textId="77777777" w:rsidR="00550976" w:rsidRPr="00C427A1" w:rsidRDefault="00550976" w:rsidP="003B7C69">
            <w:pPr>
              <w:pStyle w:val="af1"/>
            </w:pPr>
            <w:r w:rsidRPr="00C427A1">
              <w:t>счетчики операций «возврат прихода»</w:t>
            </w:r>
          </w:p>
        </w:tc>
        <w:tc>
          <w:tcPr>
            <w:tcW w:w="1843" w:type="dxa"/>
            <w:vAlign w:val="center"/>
          </w:tcPr>
          <w:p w14:paraId="0B34F947" w14:textId="77777777" w:rsidR="00550976" w:rsidRPr="00C427A1" w:rsidRDefault="00550976" w:rsidP="003B7C69">
            <w:pPr>
              <w:pStyle w:val="af1"/>
              <w:jc w:val="center"/>
              <w:rPr>
                <w:lang w:val="en-US"/>
              </w:rPr>
            </w:pPr>
            <w:r w:rsidRPr="00C427A1">
              <w:t>1130</w:t>
            </w:r>
          </w:p>
        </w:tc>
        <w:tc>
          <w:tcPr>
            <w:tcW w:w="2693" w:type="dxa"/>
            <w:vAlign w:val="center"/>
          </w:tcPr>
          <w:p w14:paraId="0A4BC800" w14:textId="77777777" w:rsidR="00550976" w:rsidRPr="00C427A1" w:rsidRDefault="00550976" w:rsidP="003B7C69">
            <w:pPr>
              <w:pStyle w:val="af1"/>
              <w:jc w:val="center"/>
            </w:pPr>
            <w:r w:rsidRPr="00C427A1">
              <w:t>Структура</w:t>
            </w:r>
          </w:p>
        </w:tc>
      </w:tr>
      <w:tr w:rsidR="00C427A1" w:rsidRPr="00C427A1" w14:paraId="4CABD737" w14:textId="77777777" w:rsidTr="00B74F40">
        <w:trPr>
          <w:trHeight w:val="302"/>
        </w:trPr>
        <w:tc>
          <w:tcPr>
            <w:tcW w:w="10456" w:type="dxa"/>
            <w:shd w:val="clear" w:color="auto" w:fill="auto"/>
            <w:noWrap/>
          </w:tcPr>
          <w:p w14:paraId="13F44C49" w14:textId="77777777" w:rsidR="00550976" w:rsidRPr="00C427A1" w:rsidRDefault="00550976" w:rsidP="003B7C69">
            <w:pPr>
              <w:pStyle w:val="af1"/>
            </w:pPr>
            <w:r w:rsidRPr="00C427A1">
              <w:t>счетчики операций «расход»</w:t>
            </w:r>
          </w:p>
        </w:tc>
        <w:tc>
          <w:tcPr>
            <w:tcW w:w="1843" w:type="dxa"/>
            <w:vAlign w:val="center"/>
          </w:tcPr>
          <w:p w14:paraId="1E1F4564" w14:textId="77777777" w:rsidR="00550976" w:rsidRPr="00C427A1" w:rsidRDefault="00550976" w:rsidP="003B7C69">
            <w:pPr>
              <w:pStyle w:val="af1"/>
              <w:jc w:val="center"/>
              <w:rPr>
                <w:lang w:val="en-US"/>
              </w:rPr>
            </w:pPr>
            <w:r w:rsidRPr="00C427A1">
              <w:t>1131</w:t>
            </w:r>
          </w:p>
        </w:tc>
        <w:tc>
          <w:tcPr>
            <w:tcW w:w="2693" w:type="dxa"/>
          </w:tcPr>
          <w:p w14:paraId="30B5E200" w14:textId="77777777" w:rsidR="00550976" w:rsidRPr="00C427A1" w:rsidRDefault="00550976" w:rsidP="003B7C69">
            <w:pPr>
              <w:pStyle w:val="af1"/>
              <w:jc w:val="center"/>
            </w:pPr>
            <w:r w:rsidRPr="00C427A1">
              <w:t>Структура</w:t>
            </w:r>
          </w:p>
        </w:tc>
      </w:tr>
      <w:tr w:rsidR="00C427A1" w:rsidRPr="00C427A1" w14:paraId="12336325" w14:textId="77777777" w:rsidTr="00B74F40">
        <w:trPr>
          <w:trHeight w:val="302"/>
        </w:trPr>
        <w:tc>
          <w:tcPr>
            <w:tcW w:w="10456" w:type="dxa"/>
            <w:shd w:val="clear" w:color="auto" w:fill="auto"/>
            <w:noWrap/>
          </w:tcPr>
          <w:p w14:paraId="776C422D" w14:textId="77777777" w:rsidR="00550976" w:rsidRPr="00C427A1" w:rsidRDefault="00550976" w:rsidP="003B7C69">
            <w:pPr>
              <w:pStyle w:val="af1"/>
            </w:pPr>
            <w:r w:rsidRPr="00C427A1">
              <w:t>счетчики операций «возврат расхода»</w:t>
            </w:r>
          </w:p>
        </w:tc>
        <w:tc>
          <w:tcPr>
            <w:tcW w:w="1843" w:type="dxa"/>
            <w:vAlign w:val="center"/>
          </w:tcPr>
          <w:p w14:paraId="0F33B974" w14:textId="77777777" w:rsidR="00550976" w:rsidRPr="00C427A1" w:rsidRDefault="00550976" w:rsidP="003B7C69">
            <w:pPr>
              <w:pStyle w:val="af1"/>
              <w:jc w:val="center"/>
              <w:rPr>
                <w:lang w:val="en-US"/>
              </w:rPr>
            </w:pPr>
            <w:r w:rsidRPr="00C427A1">
              <w:t>1132</w:t>
            </w:r>
          </w:p>
        </w:tc>
        <w:tc>
          <w:tcPr>
            <w:tcW w:w="2693" w:type="dxa"/>
          </w:tcPr>
          <w:p w14:paraId="4E5E496B" w14:textId="77777777" w:rsidR="00550976" w:rsidRPr="00C427A1" w:rsidRDefault="00550976" w:rsidP="003B7C69">
            <w:pPr>
              <w:pStyle w:val="af1"/>
              <w:jc w:val="center"/>
            </w:pPr>
            <w:r w:rsidRPr="00C427A1">
              <w:t>Структура</w:t>
            </w:r>
          </w:p>
        </w:tc>
      </w:tr>
      <w:tr w:rsidR="00C427A1" w:rsidRPr="00C427A1" w14:paraId="7872E2C6" w14:textId="77777777" w:rsidTr="00B74F40">
        <w:trPr>
          <w:trHeight w:val="302"/>
        </w:trPr>
        <w:tc>
          <w:tcPr>
            <w:tcW w:w="10456" w:type="dxa"/>
            <w:shd w:val="clear" w:color="auto" w:fill="auto"/>
            <w:noWrap/>
          </w:tcPr>
          <w:p w14:paraId="586F2AAD" w14:textId="77777777" w:rsidR="00550976" w:rsidRPr="00C427A1" w:rsidRDefault="00550976" w:rsidP="003B7C69">
            <w:pPr>
              <w:pStyle w:val="af1"/>
            </w:pPr>
            <w:r w:rsidRPr="00C427A1">
              <w:t>счетчики операций по чекам коррекции</w:t>
            </w:r>
          </w:p>
        </w:tc>
        <w:tc>
          <w:tcPr>
            <w:tcW w:w="1843" w:type="dxa"/>
            <w:vAlign w:val="center"/>
          </w:tcPr>
          <w:p w14:paraId="3BC51D71" w14:textId="77777777" w:rsidR="00550976" w:rsidRPr="00C427A1" w:rsidRDefault="00550976" w:rsidP="003B7C69">
            <w:pPr>
              <w:pStyle w:val="af1"/>
              <w:jc w:val="center"/>
              <w:rPr>
                <w:lang w:val="en-US"/>
              </w:rPr>
            </w:pPr>
            <w:r w:rsidRPr="00C427A1">
              <w:t>1133</w:t>
            </w:r>
          </w:p>
        </w:tc>
        <w:tc>
          <w:tcPr>
            <w:tcW w:w="2693" w:type="dxa"/>
          </w:tcPr>
          <w:p w14:paraId="140755CA" w14:textId="77777777" w:rsidR="00550976" w:rsidRPr="00C427A1" w:rsidRDefault="00550976" w:rsidP="003B7C69">
            <w:pPr>
              <w:pStyle w:val="af1"/>
              <w:jc w:val="center"/>
            </w:pPr>
            <w:r w:rsidRPr="00C427A1">
              <w:t>Структура</w:t>
            </w:r>
          </w:p>
        </w:tc>
      </w:tr>
    </w:tbl>
    <w:p w14:paraId="6A72AF34" w14:textId="77777777" w:rsidR="00F73FDC" w:rsidRPr="00C427A1" w:rsidRDefault="00F73FDC" w:rsidP="003B7C69">
      <w:pPr>
        <w:spacing w:before="0" w:after="0"/>
      </w:pPr>
    </w:p>
    <w:p w14:paraId="4CB83FAC" w14:textId="5E652E7D" w:rsidR="00AF63D3" w:rsidRPr="00C427A1" w:rsidRDefault="00CC45C6" w:rsidP="003B7C69">
      <w:pPr>
        <w:spacing w:before="0" w:after="0"/>
      </w:pPr>
      <w:r w:rsidRPr="00C427A1">
        <w:t>1</w:t>
      </w:r>
      <w:r w:rsidR="00414045" w:rsidRPr="00C427A1">
        <w:t>7</w:t>
      </w:r>
      <w:r w:rsidR="00710A57" w:rsidRPr="00C427A1">
        <w:t xml:space="preserve">. </w:t>
      </w:r>
      <w:r w:rsidR="004D6727" w:rsidRPr="00C427A1">
        <w:t xml:space="preserve">Структура реквизитов </w:t>
      </w:r>
      <w:r w:rsidR="00840F8E" w:rsidRPr="00C427A1">
        <w:t xml:space="preserve">«счетчики операций </w:t>
      </w:r>
      <w:r w:rsidR="00AF63D3" w:rsidRPr="00C427A1">
        <w:t>«</w:t>
      </w:r>
      <w:r w:rsidR="00513481" w:rsidRPr="00C427A1">
        <w:t>п</w:t>
      </w:r>
      <w:r w:rsidR="00AF63D3" w:rsidRPr="00C427A1">
        <w:t>риход»</w:t>
      </w:r>
      <w:r w:rsidR="00840F8E" w:rsidRPr="00C427A1">
        <w:t xml:space="preserve"> (тег 1129)</w:t>
      </w:r>
      <w:r w:rsidR="00AF63D3" w:rsidRPr="00C427A1">
        <w:t xml:space="preserve">, </w:t>
      </w:r>
      <w:r w:rsidR="00840F8E" w:rsidRPr="00C427A1">
        <w:t xml:space="preserve">«счетчики операций </w:t>
      </w:r>
      <w:r w:rsidR="00AF63D3" w:rsidRPr="00C427A1">
        <w:t>«</w:t>
      </w:r>
      <w:r w:rsidR="00513481" w:rsidRPr="00C427A1">
        <w:t>р</w:t>
      </w:r>
      <w:r w:rsidR="00AF63D3" w:rsidRPr="00C427A1">
        <w:t>асход»</w:t>
      </w:r>
      <w:r w:rsidR="00840F8E" w:rsidRPr="00C427A1">
        <w:t xml:space="preserve"> (тег 1131)</w:t>
      </w:r>
      <w:r w:rsidR="00AF63D3" w:rsidRPr="00C427A1">
        <w:t xml:space="preserve">, </w:t>
      </w:r>
      <w:r w:rsidR="00840F8E" w:rsidRPr="00C427A1">
        <w:t xml:space="preserve">«счетчики операций </w:t>
      </w:r>
      <w:r w:rsidR="00326982" w:rsidRPr="00C427A1">
        <w:t>«</w:t>
      </w:r>
      <w:r w:rsidR="00513481" w:rsidRPr="00C427A1">
        <w:t>в</w:t>
      </w:r>
      <w:r w:rsidR="00326982" w:rsidRPr="00C427A1">
        <w:t>озврат прихода»</w:t>
      </w:r>
      <w:r w:rsidR="00840F8E" w:rsidRPr="00C427A1">
        <w:t xml:space="preserve"> (тег 1130)</w:t>
      </w:r>
      <w:r w:rsidR="00326982" w:rsidRPr="00C427A1">
        <w:t xml:space="preserve">, </w:t>
      </w:r>
      <w:r w:rsidR="00840F8E" w:rsidRPr="00C427A1">
        <w:t xml:space="preserve">«счетчики операций </w:t>
      </w:r>
      <w:r w:rsidR="00AF63D3" w:rsidRPr="00C427A1">
        <w:t>«</w:t>
      </w:r>
      <w:r w:rsidR="00513481" w:rsidRPr="00C427A1">
        <w:t>в</w:t>
      </w:r>
      <w:r w:rsidR="00AF63D3" w:rsidRPr="00C427A1">
        <w:t>озврат расхода»</w:t>
      </w:r>
      <w:r w:rsidR="00840F8E" w:rsidRPr="00C427A1">
        <w:t xml:space="preserve"> (тег 1132)</w:t>
      </w:r>
      <w:r w:rsidR="004D5AF6" w:rsidRPr="00C427A1">
        <w:t xml:space="preserve"> </w:t>
      </w:r>
      <w:r w:rsidR="006B6BBD" w:rsidRPr="00C427A1">
        <w:t>должн</w:t>
      </w:r>
      <w:r w:rsidR="004D6727" w:rsidRPr="00C427A1">
        <w:t xml:space="preserve">а включать реквизиты, указанные </w:t>
      </w:r>
      <w:r w:rsidR="00E46D08" w:rsidRPr="00C427A1">
        <w:t xml:space="preserve">в </w:t>
      </w:r>
      <w:r w:rsidR="00FE400D">
        <w:t>т</w:t>
      </w:r>
      <w:r w:rsidR="00E835C8" w:rsidRPr="00C427A1">
        <w:t xml:space="preserve">аблице </w:t>
      </w:r>
      <w:r w:rsidR="004F6235" w:rsidRPr="00C427A1">
        <w:t>12</w:t>
      </w:r>
      <w:r w:rsidR="00326982" w:rsidRPr="00C427A1">
        <w:t>.</w:t>
      </w:r>
    </w:p>
    <w:p w14:paraId="536F84E5" w14:textId="1CA2C85A" w:rsidR="00326982" w:rsidRDefault="00E835C8" w:rsidP="003B7C69">
      <w:pPr>
        <w:spacing w:before="0" w:after="0"/>
        <w:ind w:right="-1"/>
        <w:jc w:val="right"/>
      </w:pPr>
      <w:r w:rsidRPr="00C427A1">
        <w:t xml:space="preserve">Таблица </w:t>
      </w:r>
      <w:r w:rsidR="004F6235" w:rsidRPr="00C427A1">
        <w:t>12</w:t>
      </w:r>
    </w:p>
    <w:p w14:paraId="6AB548ED" w14:textId="33F697F2" w:rsidR="00FE400D" w:rsidRDefault="00FE400D" w:rsidP="00FE400D">
      <w:pPr>
        <w:spacing w:before="0" w:after="0"/>
        <w:ind w:right="-1"/>
        <w:jc w:val="center"/>
      </w:pPr>
      <w:r>
        <w:t>Реквизиты, содержащиеся в с</w:t>
      </w:r>
      <w:r w:rsidRPr="00C427A1">
        <w:t>труктур</w:t>
      </w:r>
      <w:r>
        <w:t>е</w:t>
      </w:r>
      <w:r w:rsidRPr="00C427A1">
        <w:t xml:space="preserve"> реквизит</w:t>
      </w:r>
      <w:r>
        <w:t xml:space="preserve">ов </w:t>
      </w:r>
      <w:r w:rsidRPr="00C427A1">
        <w:t>«счетчики операций «приход», «счетчики операций «расход», «счетчики операций «возврат прихода», «счетчики операций «возврат расхода»</w:t>
      </w:r>
    </w:p>
    <w:p w14:paraId="00F40F84" w14:textId="77777777" w:rsidR="00FE400D" w:rsidRPr="00C427A1" w:rsidRDefault="00FE400D" w:rsidP="003B7C69">
      <w:pPr>
        <w:spacing w:before="0" w:after="0"/>
        <w:ind w:right="-1"/>
        <w:jc w:val="right"/>
      </w:pPr>
    </w:p>
    <w:tbl>
      <w:tblPr>
        <w:tblW w:w="4985"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715"/>
        <w:gridCol w:w="1699"/>
        <w:gridCol w:w="2819"/>
      </w:tblGrid>
      <w:tr w:rsidR="00C427A1" w:rsidRPr="00C427A1" w14:paraId="034C54F4" w14:textId="77777777" w:rsidTr="00177FF8">
        <w:trPr>
          <w:trHeight w:val="317"/>
        </w:trPr>
        <w:tc>
          <w:tcPr>
            <w:tcW w:w="10191" w:type="dxa"/>
            <w:shd w:val="clear" w:color="auto" w:fill="auto"/>
            <w:hideMark/>
          </w:tcPr>
          <w:p w14:paraId="784A361B" w14:textId="77777777" w:rsidR="00550976" w:rsidRPr="00C427A1" w:rsidRDefault="00550976" w:rsidP="003B2073">
            <w:pPr>
              <w:pStyle w:val="af1"/>
              <w:jc w:val="center"/>
              <w:rPr>
                <w:b/>
              </w:rPr>
            </w:pPr>
            <w:r w:rsidRPr="00C427A1">
              <w:rPr>
                <w:b/>
              </w:rPr>
              <w:t>Наименование реквизита</w:t>
            </w:r>
          </w:p>
        </w:tc>
        <w:tc>
          <w:tcPr>
            <w:tcW w:w="1772" w:type="dxa"/>
          </w:tcPr>
          <w:p w14:paraId="520A9FBF" w14:textId="77777777" w:rsidR="00550976" w:rsidRPr="00C427A1" w:rsidRDefault="00550976" w:rsidP="003B2073">
            <w:pPr>
              <w:pStyle w:val="af1"/>
              <w:jc w:val="center"/>
              <w:rPr>
                <w:b/>
              </w:rPr>
            </w:pPr>
            <w:r w:rsidRPr="00C427A1">
              <w:rPr>
                <w:b/>
              </w:rPr>
              <w:t>Тег</w:t>
            </w:r>
          </w:p>
        </w:tc>
        <w:tc>
          <w:tcPr>
            <w:tcW w:w="2949" w:type="dxa"/>
          </w:tcPr>
          <w:p w14:paraId="7C9F38A0" w14:textId="77777777" w:rsidR="00550976" w:rsidRPr="00C427A1" w:rsidRDefault="00550976" w:rsidP="003B2073">
            <w:pPr>
              <w:pStyle w:val="af1"/>
              <w:jc w:val="center"/>
              <w:rPr>
                <w:b/>
              </w:rPr>
            </w:pPr>
            <w:r w:rsidRPr="00C427A1">
              <w:rPr>
                <w:b/>
              </w:rPr>
              <w:t>Тип</w:t>
            </w:r>
          </w:p>
        </w:tc>
      </w:tr>
      <w:tr w:rsidR="00C427A1" w:rsidRPr="00C427A1" w14:paraId="4D4BDBE5" w14:textId="77777777" w:rsidTr="00C3753D">
        <w:trPr>
          <w:trHeight w:val="302"/>
        </w:trPr>
        <w:tc>
          <w:tcPr>
            <w:tcW w:w="10191" w:type="dxa"/>
            <w:shd w:val="clear" w:color="auto" w:fill="auto"/>
            <w:noWrap/>
          </w:tcPr>
          <w:p w14:paraId="2263CDD0" w14:textId="77777777" w:rsidR="00550976" w:rsidRPr="00C427A1" w:rsidRDefault="00550976" w:rsidP="003B7C69">
            <w:pPr>
              <w:pStyle w:val="af1"/>
            </w:pPr>
            <w:r w:rsidRPr="00C427A1">
              <w:t xml:space="preserve">количество чеков </w:t>
            </w:r>
            <w:r w:rsidR="00647F98" w:rsidRPr="00C427A1">
              <w:t>(</w:t>
            </w:r>
            <w:r w:rsidR="00E64A62" w:rsidRPr="00C427A1">
              <w:t xml:space="preserve">БСО) </w:t>
            </w:r>
            <w:r w:rsidRPr="00C427A1">
              <w:t>по признаку расчетов</w:t>
            </w:r>
          </w:p>
        </w:tc>
        <w:tc>
          <w:tcPr>
            <w:tcW w:w="1772" w:type="dxa"/>
            <w:vAlign w:val="center"/>
          </w:tcPr>
          <w:p w14:paraId="69DB6EBE" w14:textId="77777777" w:rsidR="00550976" w:rsidRPr="00C427A1" w:rsidRDefault="00550976" w:rsidP="003B7C69">
            <w:pPr>
              <w:pStyle w:val="af1"/>
              <w:jc w:val="center"/>
            </w:pPr>
            <w:r w:rsidRPr="00C427A1">
              <w:t>1135</w:t>
            </w:r>
          </w:p>
        </w:tc>
        <w:tc>
          <w:tcPr>
            <w:tcW w:w="2949" w:type="dxa"/>
            <w:vAlign w:val="center"/>
          </w:tcPr>
          <w:p w14:paraId="22345920" w14:textId="77777777" w:rsidR="00550976" w:rsidRPr="00C427A1" w:rsidRDefault="00550976" w:rsidP="003B7C69">
            <w:pPr>
              <w:pStyle w:val="af1"/>
              <w:jc w:val="center"/>
            </w:pPr>
            <w:r w:rsidRPr="00C427A1">
              <w:t>Целое</w:t>
            </w:r>
          </w:p>
        </w:tc>
      </w:tr>
      <w:tr w:rsidR="00C427A1" w:rsidRPr="00C427A1" w14:paraId="6F2D4C2B" w14:textId="77777777" w:rsidTr="00F15AF6">
        <w:trPr>
          <w:trHeight w:val="302"/>
        </w:trPr>
        <w:tc>
          <w:tcPr>
            <w:tcW w:w="10191" w:type="dxa"/>
            <w:shd w:val="clear" w:color="auto" w:fill="auto"/>
            <w:noWrap/>
          </w:tcPr>
          <w:p w14:paraId="723FADAA" w14:textId="77777777" w:rsidR="00E64A62" w:rsidRPr="00C427A1" w:rsidRDefault="00E64A62" w:rsidP="003B7C69">
            <w:pPr>
              <w:pStyle w:val="af1"/>
            </w:pPr>
            <w:r w:rsidRPr="00C427A1">
              <w:t>итоговая сумма в чеках (БСО) наличными</w:t>
            </w:r>
          </w:p>
        </w:tc>
        <w:tc>
          <w:tcPr>
            <w:tcW w:w="1772" w:type="dxa"/>
            <w:vAlign w:val="center"/>
          </w:tcPr>
          <w:p w14:paraId="0FF64BEC" w14:textId="77777777" w:rsidR="00E64A62" w:rsidRPr="00C427A1" w:rsidRDefault="00E64A62" w:rsidP="003B7C69">
            <w:pPr>
              <w:pStyle w:val="af1"/>
              <w:jc w:val="center"/>
            </w:pPr>
            <w:r w:rsidRPr="00C427A1">
              <w:t>1136</w:t>
            </w:r>
          </w:p>
        </w:tc>
        <w:tc>
          <w:tcPr>
            <w:tcW w:w="2949" w:type="dxa"/>
            <w:vAlign w:val="center"/>
          </w:tcPr>
          <w:p w14:paraId="76CB4544" w14:textId="77777777" w:rsidR="00E64A62" w:rsidRPr="00C427A1" w:rsidRDefault="00E64A62" w:rsidP="003B7C69">
            <w:pPr>
              <w:pStyle w:val="af1"/>
              <w:jc w:val="center"/>
            </w:pPr>
            <w:r w:rsidRPr="00C427A1">
              <w:t>Целое</w:t>
            </w:r>
          </w:p>
        </w:tc>
      </w:tr>
      <w:tr w:rsidR="00C427A1" w:rsidRPr="00C427A1" w14:paraId="0525208D" w14:textId="77777777" w:rsidTr="00F15AF6">
        <w:trPr>
          <w:trHeight w:val="302"/>
        </w:trPr>
        <w:tc>
          <w:tcPr>
            <w:tcW w:w="10191" w:type="dxa"/>
            <w:shd w:val="clear" w:color="auto" w:fill="auto"/>
            <w:noWrap/>
          </w:tcPr>
          <w:p w14:paraId="37D0013C" w14:textId="77777777" w:rsidR="00E64A62" w:rsidRPr="00C427A1" w:rsidRDefault="00E64A62" w:rsidP="003B7C69">
            <w:pPr>
              <w:pStyle w:val="af1"/>
            </w:pPr>
            <w:r w:rsidRPr="00C427A1">
              <w:t>итоговая сумма в чеках (БСО) электронными</w:t>
            </w:r>
          </w:p>
        </w:tc>
        <w:tc>
          <w:tcPr>
            <w:tcW w:w="1772" w:type="dxa"/>
            <w:vAlign w:val="center"/>
          </w:tcPr>
          <w:p w14:paraId="41CC3F20" w14:textId="77777777" w:rsidR="00E64A62" w:rsidRPr="00C427A1" w:rsidRDefault="00E64A62" w:rsidP="003B7C69">
            <w:pPr>
              <w:pStyle w:val="af1"/>
              <w:jc w:val="center"/>
            </w:pPr>
            <w:r w:rsidRPr="00C427A1">
              <w:t>1138</w:t>
            </w:r>
          </w:p>
        </w:tc>
        <w:tc>
          <w:tcPr>
            <w:tcW w:w="2949" w:type="dxa"/>
            <w:vAlign w:val="center"/>
          </w:tcPr>
          <w:p w14:paraId="539E90C8" w14:textId="77777777" w:rsidR="00E64A62" w:rsidRPr="00C427A1" w:rsidRDefault="00E64A62" w:rsidP="003B7C69">
            <w:pPr>
              <w:pStyle w:val="af1"/>
              <w:jc w:val="center"/>
            </w:pPr>
            <w:r w:rsidRPr="00C427A1">
              <w:t>Целое</w:t>
            </w:r>
          </w:p>
        </w:tc>
      </w:tr>
      <w:tr w:rsidR="00C427A1" w:rsidRPr="00C427A1" w14:paraId="0F9391A9" w14:textId="77777777" w:rsidTr="00F15AF6">
        <w:trPr>
          <w:trHeight w:val="302"/>
        </w:trPr>
        <w:tc>
          <w:tcPr>
            <w:tcW w:w="10191" w:type="dxa"/>
            <w:shd w:val="clear" w:color="auto" w:fill="auto"/>
            <w:noWrap/>
          </w:tcPr>
          <w:p w14:paraId="7C5E772B" w14:textId="77777777" w:rsidR="00E64A62" w:rsidRPr="00C427A1" w:rsidRDefault="00E64A62" w:rsidP="003B7C69">
            <w:pPr>
              <w:pStyle w:val="af1"/>
            </w:pPr>
            <w:r w:rsidRPr="00C427A1">
              <w:lastRenderedPageBreak/>
              <w:t xml:space="preserve">итоговая сумма в чеках (БСО) </w:t>
            </w:r>
            <w:proofErr w:type="spellStart"/>
            <w:r w:rsidRPr="00C427A1">
              <w:t>предоплатами</w:t>
            </w:r>
            <w:proofErr w:type="spellEnd"/>
            <w:r w:rsidRPr="00C427A1">
              <w:t xml:space="preserve"> (авансами)</w:t>
            </w:r>
          </w:p>
        </w:tc>
        <w:tc>
          <w:tcPr>
            <w:tcW w:w="1772" w:type="dxa"/>
          </w:tcPr>
          <w:p w14:paraId="4F0EA46E" w14:textId="77777777" w:rsidR="00E64A62" w:rsidRPr="00C427A1" w:rsidRDefault="00E64A62" w:rsidP="003B7C69">
            <w:pPr>
              <w:pStyle w:val="af1"/>
              <w:jc w:val="center"/>
            </w:pPr>
            <w:r w:rsidRPr="00C427A1">
              <w:t>1218</w:t>
            </w:r>
          </w:p>
        </w:tc>
        <w:tc>
          <w:tcPr>
            <w:tcW w:w="2949" w:type="dxa"/>
          </w:tcPr>
          <w:p w14:paraId="7FC6FAE1" w14:textId="77777777" w:rsidR="00E64A62" w:rsidRPr="00C427A1" w:rsidRDefault="00E64A62" w:rsidP="003B7C69">
            <w:pPr>
              <w:pStyle w:val="af1"/>
              <w:jc w:val="center"/>
            </w:pPr>
            <w:r w:rsidRPr="00C427A1">
              <w:t>Целое</w:t>
            </w:r>
          </w:p>
        </w:tc>
      </w:tr>
      <w:tr w:rsidR="00C427A1" w:rsidRPr="00C427A1" w14:paraId="34372AF1" w14:textId="77777777" w:rsidTr="00F15AF6">
        <w:trPr>
          <w:trHeight w:val="302"/>
        </w:trPr>
        <w:tc>
          <w:tcPr>
            <w:tcW w:w="10191" w:type="dxa"/>
            <w:shd w:val="clear" w:color="auto" w:fill="auto"/>
            <w:noWrap/>
          </w:tcPr>
          <w:p w14:paraId="2B47C70E" w14:textId="77777777" w:rsidR="00E64A62" w:rsidRPr="00C427A1" w:rsidRDefault="00E64A62" w:rsidP="003B7C69">
            <w:pPr>
              <w:pStyle w:val="af1"/>
            </w:pPr>
            <w:r w:rsidRPr="00C427A1">
              <w:t xml:space="preserve">итоговая сумма в чеках (БСО) </w:t>
            </w:r>
            <w:proofErr w:type="spellStart"/>
            <w:r w:rsidRPr="00C427A1">
              <w:t>постоплатами</w:t>
            </w:r>
            <w:proofErr w:type="spellEnd"/>
            <w:r w:rsidRPr="00C427A1">
              <w:t xml:space="preserve"> (кредитами)</w:t>
            </w:r>
          </w:p>
        </w:tc>
        <w:tc>
          <w:tcPr>
            <w:tcW w:w="1772" w:type="dxa"/>
          </w:tcPr>
          <w:p w14:paraId="7BAC2293" w14:textId="77777777" w:rsidR="00E64A62" w:rsidRPr="00C427A1" w:rsidRDefault="00E64A62" w:rsidP="003B7C69">
            <w:pPr>
              <w:pStyle w:val="af1"/>
              <w:jc w:val="center"/>
            </w:pPr>
            <w:r w:rsidRPr="00C427A1">
              <w:t>1219</w:t>
            </w:r>
          </w:p>
        </w:tc>
        <w:tc>
          <w:tcPr>
            <w:tcW w:w="2949" w:type="dxa"/>
          </w:tcPr>
          <w:p w14:paraId="15B74DFA" w14:textId="77777777" w:rsidR="00E64A62" w:rsidRPr="00C427A1" w:rsidRDefault="00E64A62" w:rsidP="003B7C69">
            <w:pPr>
              <w:pStyle w:val="af1"/>
              <w:jc w:val="center"/>
            </w:pPr>
            <w:r w:rsidRPr="00C427A1">
              <w:t>Целое</w:t>
            </w:r>
          </w:p>
        </w:tc>
      </w:tr>
      <w:tr w:rsidR="00C427A1" w:rsidRPr="00C427A1" w14:paraId="44218362" w14:textId="77777777" w:rsidTr="00F15AF6">
        <w:trPr>
          <w:trHeight w:val="302"/>
        </w:trPr>
        <w:tc>
          <w:tcPr>
            <w:tcW w:w="10191" w:type="dxa"/>
            <w:shd w:val="clear" w:color="auto" w:fill="auto"/>
            <w:noWrap/>
          </w:tcPr>
          <w:p w14:paraId="43771F17" w14:textId="77777777" w:rsidR="00E64A62" w:rsidRPr="00C427A1" w:rsidRDefault="00E64A62" w:rsidP="003B7C69">
            <w:pPr>
              <w:pStyle w:val="af1"/>
            </w:pPr>
            <w:r w:rsidRPr="00C427A1">
              <w:t>итоговая сумма в чеках (БСО) встречными предоставлениями</w:t>
            </w:r>
          </w:p>
        </w:tc>
        <w:tc>
          <w:tcPr>
            <w:tcW w:w="1772" w:type="dxa"/>
          </w:tcPr>
          <w:p w14:paraId="4BF09065" w14:textId="77777777" w:rsidR="00E64A62" w:rsidRPr="00C427A1" w:rsidRDefault="00E64A62" w:rsidP="003B7C69">
            <w:pPr>
              <w:pStyle w:val="af1"/>
              <w:jc w:val="center"/>
            </w:pPr>
            <w:r w:rsidRPr="00C427A1">
              <w:t>1220</w:t>
            </w:r>
          </w:p>
        </w:tc>
        <w:tc>
          <w:tcPr>
            <w:tcW w:w="2949" w:type="dxa"/>
          </w:tcPr>
          <w:p w14:paraId="66E040C4" w14:textId="77777777" w:rsidR="00E64A62" w:rsidRPr="00C427A1" w:rsidRDefault="00E64A62" w:rsidP="003B7C69">
            <w:pPr>
              <w:pStyle w:val="af1"/>
              <w:jc w:val="center"/>
            </w:pPr>
            <w:r w:rsidRPr="00C427A1">
              <w:t>Целое</w:t>
            </w:r>
          </w:p>
        </w:tc>
      </w:tr>
      <w:tr w:rsidR="00C427A1" w:rsidRPr="00C427A1" w14:paraId="78EFA699" w14:textId="77777777" w:rsidTr="00F15AF6">
        <w:trPr>
          <w:trHeight w:val="302"/>
        </w:trPr>
        <w:tc>
          <w:tcPr>
            <w:tcW w:w="10191" w:type="dxa"/>
            <w:shd w:val="clear" w:color="auto" w:fill="auto"/>
            <w:noWrap/>
          </w:tcPr>
          <w:p w14:paraId="54BA1AD2" w14:textId="77777777" w:rsidR="00E64A62" w:rsidRPr="00C427A1" w:rsidRDefault="00E64A62" w:rsidP="003B7C69">
            <w:pPr>
              <w:pStyle w:val="af1"/>
            </w:pPr>
            <w:r w:rsidRPr="00C427A1">
              <w:t>общая итоговая сумма в чеках (БСО)</w:t>
            </w:r>
          </w:p>
        </w:tc>
        <w:tc>
          <w:tcPr>
            <w:tcW w:w="1772" w:type="dxa"/>
            <w:vAlign w:val="center"/>
          </w:tcPr>
          <w:p w14:paraId="02A3CA6D" w14:textId="77777777" w:rsidR="00E64A62" w:rsidRPr="00C427A1" w:rsidRDefault="00E64A62" w:rsidP="003B7C69">
            <w:pPr>
              <w:pStyle w:val="af1"/>
              <w:jc w:val="center"/>
            </w:pPr>
            <w:r w:rsidRPr="00C427A1">
              <w:t>1201</w:t>
            </w:r>
          </w:p>
        </w:tc>
        <w:tc>
          <w:tcPr>
            <w:tcW w:w="2949" w:type="dxa"/>
            <w:vAlign w:val="center"/>
          </w:tcPr>
          <w:p w14:paraId="60996CCC" w14:textId="77777777" w:rsidR="00E64A62" w:rsidRPr="00C427A1" w:rsidRDefault="00E64A62" w:rsidP="003B7C69">
            <w:pPr>
              <w:pStyle w:val="af1"/>
              <w:jc w:val="center"/>
            </w:pPr>
            <w:r w:rsidRPr="00C427A1">
              <w:t>Целое</w:t>
            </w:r>
          </w:p>
        </w:tc>
      </w:tr>
      <w:tr w:rsidR="00C427A1" w:rsidRPr="00C427A1" w14:paraId="73EAA494" w14:textId="77777777" w:rsidTr="00C3753D">
        <w:trPr>
          <w:trHeight w:val="302"/>
        </w:trPr>
        <w:tc>
          <w:tcPr>
            <w:tcW w:w="10191" w:type="dxa"/>
            <w:shd w:val="clear" w:color="auto" w:fill="auto"/>
            <w:noWrap/>
          </w:tcPr>
          <w:p w14:paraId="1CD74048" w14:textId="77777777" w:rsidR="00550976" w:rsidRPr="00C427A1" w:rsidRDefault="00550976" w:rsidP="003B7C69">
            <w:pPr>
              <w:pStyle w:val="af1"/>
            </w:pPr>
            <w:r w:rsidRPr="00C427A1">
              <w:t>сумма НДС по ставке 18%</w:t>
            </w:r>
          </w:p>
        </w:tc>
        <w:tc>
          <w:tcPr>
            <w:tcW w:w="1772" w:type="dxa"/>
            <w:vAlign w:val="center"/>
          </w:tcPr>
          <w:p w14:paraId="08C9D803" w14:textId="77777777" w:rsidR="00550976" w:rsidRPr="00C427A1" w:rsidRDefault="00550976" w:rsidP="003B7C69">
            <w:pPr>
              <w:pStyle w:val="af1"/>
              <w:jc w:val="center"/>
            </w:pPr>
            <w:r w:rsidRPr="00C427A1">
              <w:t>1139</w:t>
            </w:r>
          </w:p>
        </w:tc>
        <w:tc>
          <w:tcPr>
            <w:tcW w:w="2949" w:type="dxa"/>
            <w:vAlign w:val="center"/>
          </w:tcPr>
          <w:p w14:paraId="42709400" w14:textId="77777777" w:rsidR="00550976" w:rsidRPr="00C427A1" w:rsidRDefault="00550976" w:rsidP="003B7C69">
            <w:pPr>
              <w:pStyle w:val="af1"/>
              <w:jc w:val="center"/>
            </w:pPr>
            <w:r w:rsidRPr="00C427A1">
              <w:t>Целое</w:t>
            </w:r>
          </w:p>
        </w:tc>
      </w:tr>
      <w:tr w:rsidR="00C427A1" w:rsidRPr="00C427A1" w14:paraId="4B4C636F" w14:textId="77777777" w:rsidTr="00C3753D">
        <w:trPr>
          <w:trHeight w:val="302"/>
        </w:trPr>
        <w:tc>
          <w:tcPr>
            <w:tcW w:w="10191" w:type="dxa"/>
            <w:shd w:val="clear" w:color="auto" w:fill="auto"/>
            <w:noWrap/>
          </w:tcPr>
          <w:p w14:paraId="0BB8C724" w14:textId="77777777" w:rsidR="00550976" w:rsidRPr="00C427A1" w:rsidRDefault="00550976" w:rsidP="003B7C69">
            <w:pPr>
              <w:pStyle w:val="af1"/>
            </w:pPr>
            <w:r w:rsidRPr="00C427A1">
              <w:t>сумма НДС по ставке 10%</w:t>
            </w:r>
          </w:p>
        </w:tc>
        <w:tc>
          <w:tcPr>
            <w:tcW w:w="1772" w:type="dxa"/>
            <w:vAlign w:val="center"/>
          </w:tcPr>
          <w:p w14:paraId="4ABC6FD7" w14:textId="77777777" w:rsidR="00550976" w:rsidRPr="00C427A1" w:rsidRDefault="00550976" w:rsidP="003B7C69">
            <w:pPr>
              <w:pStyle w:val="af1"/>
              <w:jc w:val="center"/>
            </w:pPr>
            <w:r w:rsidRPr="00C427A1">
              <w:t>1140</w:t>
            </w:r>
          </w:p>
        </w:tc>
        <w:tc>
          <w:tcPr>
            <w:tcW w:w="2949" w:type="dxa"/>
            <w:vAlign w:val="center"/>
          </w:tcPr>
          <w:p w14:paraId="3A1B7B0D" w14:textId="77777777" w:rsidR="00550976" w:rsidRPr="00C427A1" w:rsidRDefault="00550976" w:rsidP="003B7C69">
            <w:pPr>
              <w:pStyle w:val="af1"/>
              <w:jc w:val="center"/>
            </w:pPr>
            <w:r w:rsidRPr="00C427A1">
              <w:t>Целое</w:t>
            </w:r>
          </w:p>
        </w:tc>
      </w:tr>
      <w:tr w:rsidR="00C427A1" w:rsidRPr="00C427A1" w14:paraId="432D3A72" w14:textId="77777777" w:rsidTr="00C3753D">
        <w:trPr>
          <w:trHeight w:val="302"/>
        </w:trPr>
        <w:tc>
          <w:tcPr>
            <w:tcW w:w="10191" w:type="dxa"/>
            <w:shd w:val="clear" w:color="auto" w:fill="auto"/>
            <w:noWrap/>
          </w:tcPr>
          <w:p w14:paraId="4C8F7EA0" w14:textId="77777777" w:rsidR="00550976" w:rsidRPr="00C427A1" w:rsidRDefault="00550976" w:rsidP="003B7C69">
            <w:pPr>
              <w:pStyle w:val="af1"/>
            </w:pPr>
            <w:r w:rsidRPr="00C427A1">
              <w:t xml:space="preserve">сумма НДС </w:t>
            </w:r>
            <w:r w:rsidR="0096387A" w:rsidRPr="00C427A1">
              <w:t xml:space="preserve">по </w:t>
            </w:r>
            <w:proofErr w:type="spellStart"/>
            <w:r w:rsidR="0096387A" w:rsidRPr="00C427A1">
              <w:t>расч</w:t>
            </w:r>
            <w:proofErr w:type="spellEnd"/>
            <w:r w:rsidR="0096387A" w:rsidRPr="00C427A1">
              <w:t>. ставке 18/118</w:t>
            </w:r>
          </w:p>
        </w:tc>
        <w:tc>
          <w:tcPr>
            <w:tcW w:w="1772" w:type="dxa"/>
            <w:vAlign w:val="center"/>
          </w:tcPr>
          <w:p w14:paraId="37F9B025" w14:textId="77777777" w:rsidR="00550976" w:rsidRPr="00C427A1" w:rsidRDefault="00550976" w:rsidP="003B7C69">
            <w:pPr>
              <w:pStyle w:val="af1"/>
              <w:jc w:val="center"/>
            </w:pPr>
            <w:r w:rsidRPr="00C427A1">
              <w:t>1141</w:t>
            </w:r>
          </w:p>
        </w:tc>
        <w:tc>
          <w:tcPr>
            <w:tcW w:w="2949" w:type="dxa"/>
            <w:vAlign w:val="center"/>
          </w:tcPr>
          <w:p w14:paraId="00E74420" w14:textId="77777777" w:rsidR="00550976" w:rsidRPr="00C427A1" w:rsidRDefault="00550976" w:rsidP="003B7C69">
            <w:pPr>
              <w:pStyle w:val="af1"/>
              <w:jc w:val="center"/>
            </w:pPr>
            <w:r w:rsidRPr="00C427A1">
              <w:t>Целое</w:t>
            </w:r>
          </w:p>
        </w:tc>
      </w:tr>
      <w:tr w:rsidR="00C427A1" w:rsidRPr="00C427A1" w14:paraId="79B2385B" w14:textId="77777777" w:rsidTr="00C3753D">
        <w:trPr>
          <w:trHeight w:val="302"/>
        </w:trPr>
        <w:tc>
          <w:tcPr>
            <w:tcW w:w="10191" w:type="dxa"/>
            <w:shd w:val="clear" w:color="auto" w:fill="auto"/>
            <w:noWrap/>
          </w:tcPr>
          <w:p w14:paraId="3927F172" w14:textId="77777777" w:rsidR="00550976" w:rsidRPr="00C427A1" w:rsidRDefault="00550976" w:rsidP="003B7C69">
            <w:pPr>
              <w:pStyle w:val="af1"/>
            </w:pPr>
            <w:r w:rsidRPr="00C427A1">
              <w:t xml:space="preserve">сумма НДС </w:t>
            </w:r>
            <w:r w:rsidR="0096387A" w:rsidRPr="00C427A1">
              <w:t xml:space="preserve">по </w:t>
            </w:r>
            <w:proofErr w:type="spellStart"/>
            <w:r w:rsidR="0096387A" w:rsidRPr="00C427A1">
              <w:t>расч</w:t>
            </w:r>
            <w:proofErr w:type="spellEnd"/>
            <w:r w:rsidR="0096387A" w:rsidRPr="00C427A1">
              <w:t>. ставке 10/110</w:t>
            </w:r>
          </w:p>
        </w:tc>
        <w:tc>
          <w:tcPr>
            <w:tcW w:w="1772" w:type="dxa"/>
            <w:vAlign w:val="center"/>
          </w:tcPr>
          <w:p w14:paraId="4C667309" w14:textId="77777777" w:rsidR="00550976" w:rsidRPr="00C427A1" w:rsidRDefault="00550976" w:rsidP="003B7C69">
            <w:pPr>
              <w:pStyle w:val="af1"/>
              <w:jc w:val="center"/>
            </w:pPr>
            <w:r w:rsidRPr="00C427A1">
              <w:t>1142</w:t>
            </w:r>
          </w:p>
        </w:tc>
        <w:tc>
          <w:tcPr>
            <w:tcW w:w="2949" w:type="dxa"/>
            <w:vAlign w:val="center"/>
          </w:tcPr>
          <w:p w14:paraId="11580B32" w14:textId="77777777" w:rsidR="00550976" w:rsidRPr="00C427A1" w:rsidRDefault="00550976" w:rsidP="003B7C69">
            <w:pPr>
              <w:pStyle w:val="af1"/>
              <w:jc w:val="center"/>
            </w:pPr>
            <w:r w:rsidRPr="00C427A1">
              <w:t>Целое</w:t>
            </w:r>
          </w:p>
        </w:tc>
      </w:tr>
      <w:tr w:rsidR="00C427A1" w:rsidRPr="00C427A1" w14:paraId="0BDD117D" w14:textId="77777777" w:rsidTr="00C3753D">
        <w:trPr>
          <w:trHeight w:val="302"/>
        </w:trPr>
        <w:tc>
          <w:tcPr>
            <w:tcW w:w="10191" w:type="dxa"/>
            <w:shd w:val="clear" w:color="auto" w:fill="auto"/>
            <w:noWrap/>
          </w:tcPr>
          <w:p w14:paraId="4528E7EE" w14:textId="77777777" w:rsidR="00550976" w:rsidRPr="00C427A1" w:rsidRDefault="00550976" w:rsidP="003B7C69">
            <w:pPr>
              <w:pStyle w:val="af1"/>
            </w:pPr>
            <w:r w:rsidRPr="00C427A1">
              <w:t>сумма расчетов с НДС по ставке 0%</w:t>
            </w:r>
          </w:p>
        </w:tc>
        <w:tc>
          <w:tcPr>
            <w:tcW w:w="1772" w:type="dxa"/>
            <w:vAlign w:val="center"/>
          </w:tcPr>
          <w:p w14:paraId="4D566C74" w14:textId="77777777" w:rsidR="00550976" w:rsidRPr="00C427A1" w:rsidRDefault="00550976" w:rsidP="003B7C69">
            <w:pPr>
              <w:pStyle w:val="af1"/>
              <w:jc w:val="center"/>
            </w:pPr>
            <w:r w:rsidRPr="00C427A1">
              <w:t>1143</w:t>
            </w:r>
          </w:p>
        </w:tc>
        <w:tc>
          <w:tcPr>
            <w:tcW w:w="2949" w:type="dxa"/>
            <w:vAlign w:val="center"/>
          </w:tcPr>
          <w:p w14:paraId="078B7390" w14:textId="77777777" w:rsidR="00550976" w:rsidRPr="00C427A1" w:rsidRDefault="00550976" w:rsidP="003B7C69">
            <w:pPr>
              <w:pStyle w:val="af1"/>
              <w:jc w:val="center"/>
            </w:pPr>
            <w:r w:rsidRPr="00C427A1">
              <w:t>Целое</w:t>
            </w:r>
          </w:p>
        </w:tc>
      </w:tr>
      <w:tr w:rsidR="00C427A1" w:rsidRPr="00C427A1" w14:paraId="5D9EF0E5" w14:textId="77777777" w:rsidTr="00C3753D">
        <w:trPr>
          <w:trHeight w:val="302"/>
        </w:trPr>
        <w:tc>
          <w:tcPr>
            <w:tcW w:w="10191" w:type="dxa"/>
            <w:shd w:val="clear" w:color="auto" w:fill="auto"/>
            <w:noWrap/>
          </w:tcPr>
          <w:p w14:paraId="3AF4A866" w14:textId="77777777" w:rsidR="00550976" w:rsidRPr="00C427A1" w:rsidRDefault="00550976" w:rsidP="003B7C69">
            <w:pPr>
              <w:pStyle w:val="af1"/>
            </w:pPr>
            <w:r w:rsidRPr="00C427A1">
              <w:t>сумма расчетов без НДС</w:t>
            </w:r>
          </w:p>
        </w:tc>
        <w:tc>
          <w:tcPr>
            <w:tcW w:w="1772" w:type="dxa"/>
            <w:vAlign w:val="center"/>
          </w:tcPr>
          <w:p w14:paraId="56ED2F8A" w14:textId="77777777" w:rsidR="00550976" w:rsidRPr="00C427A1" w:rsidRDefault="00550976" w:rsidP="003B7C69">
            <w:pPr>
              <w:pStyle w:val="af1"/>
              <w:jc w:val="center"/>
            </w:pPr>
            <w:r w:rsidRPr="00C427A1">
              <w:t>1183</w:t>
            </w:r>
          </w:p>
        </w:tc>
        <w:tc>
          <w:tcPr>
            <w:tcW w:w="2949" w:type="dxa"/>
            <w:vAlign w:val="center"/>
          </w:tcPr>
          <w:p w14:paraId="64459CD8" w14:textId="77777777" w:rsidR="00550976" w:rsidRPr="00C427A1" w:rsidRDefault="00550976" w:rsidP="003B7C69">
            <w:pPr>
              <w:pStyle w:val="af1"/>
              <w:jc w:val="center"/>
            </w:pPr>
            <w:r w:rsidRPr="00C427A1">
              <w:t>Целое</w:t>
            </w:r>
          </w:p>
        </w:tc>
      </w:tr>
    </w:tbl>
    <w:p w14:paraId="358C66A5" w14:textId="77777777" w:rsidR="003162B2" w:rsidRPr="00C427A1" w:rsidRDefault="003162B2" w:rsidP="003B7C69">
      <w:pPr>
        <w:spacing w:before="0" w:after="0"/>
      </w:pPr>
    </w:p>
    <w:p w14:paraId="664A9F88" w14:textId="455364BB" w:rsidR="00396F32" w:rsidRPr="00C427A1" w:rsidRDefault="00CC45C6" w:rsidP="003B7C69">
      <w:pPr>
        <w:spacing w:before="0" w:after="0"/>
      </w:pPr>
      <w:r w:rsidRPr="00C427A1">
        <w:t>1</w:t>
      </w:r>
      <w:r w:rsidR="00414045" w:rsidRPr="00C427A1">
        <w:t>8</w:t>
      </w:r>
      <w:r w:rsidR="00710A57" w:rsidRPr="00C427A1">
        <w:t xml:space="preserve">. </w:t>
      </w:r>
      <w:r w:rsidR="00396F32" w:rsidRPr="00C427A1">
        <w:t xml:space="preserve">Структура </w:t>
      </w:r>
      <w:r w:rsidR="004D6727" w:rsidRPr="00C427A1">
        <w:t>реквизита «</w:t>
      </w:r>
      <w:r w:rsidR="00A6738A" w:rsidRPr="00C427A1">
        <w:t>с</w:t>
      </w:r>
      <w:r w:rsidR="00396F32" w:rsidRPr="00C427A1">
        <w:t>четчик</w:t>
      </w:r>
      <w:r w:rsidR="004D6727" w:rsidRPr="00C427A1">
        <w:t>и</w:t>
      </w:r>
      <w:r w:rsidR="00396F32" w:rsidRPr="00C427A1">
        <w:t xml:space="preserve"> операций по чекам</w:t>
      </w:r>
      <w:r w:rsidR="00E46D08" w:rsidRPr="00C427A1">
        <w:t xml:space="preserve"> коррекции</w:t>
      </w:r>
      <w:r w:rsidR="004D6727" w:rsidRPr="00C427A1">
        <w:t>»</w:t>
      </w:r>
      <w:r w:rsidR="00E46D08" w:rsidRPr="00C427A1">
        <w:t xml:space="preserve"> </w:t>
      </w:r>
      <w:r w:rsidR="00840F8E" w:rsidRPr="00C427A1">
        <w:t xml:space="preserve">(тег 1133) </w:t>
      </w:r>
      <w:r w:rsidR="004D6727" w:rsidRPr="00C427A1">
        <w:t xml:space="preserve">должна включать реквизиты, указанные в </w:t>
      </w:r>
      <w:r w:rsidR="00FE400D">
        <w:t>т</w:t>
      </w:r>
      <w:r w:rsidR="00E835C8" w:rsidRPr="00C427A1">
        <w:t xml:space="preserve">аблице </w:t>
      </w:r>
      <w:r w:rsidR="00A056CB" w:rsidRPr="00C427A1">
        <w:t>13</w:t>
      </w:r>
      <w:r w:rsidR="00396F32" w:rsidRPr="00C427A1">
        <w:t>.</w:t>
      </w:r>
    </w:p>
    <w:p w14:paraId="57D70B35" w14:textId="38561FD9" w:rsidR="00396F32" w:rsidRDefault="00E835C8" w:rsidP="003B7C69">
      <w:pPr>
        <w:keepNext/>
        <w:spacing w:before="0" w:after="0"/>
        <w:ind w:right="-1"/>
        <w:jc w:val="right"/>
      </w:pPr>
      <w:r w:rsidRPr="00C427A1">
        <w:t xml:space="preserve">Таблица </w:t>
      </w:r>
      <w:r w:rsidR="00A056CB" w:rsidRPr="00C427A1">
        <w:t>13</w:t>
      </w:r>
    </w:p>
    <w:p w14:paraId="3522A852" w14:textId="45FB851D" w:rsidR="00FE400D" w:rsidRDefault="00FE400D" w:rsidP="00FE400D">
      <w:pPr>
        <w:keepNext/>
        <w:spacing w:before="0" w:after="0"/>
        <w:ind w:right="-1"/>
        <w:jc w:val="center"/>
      </w:pPr>
      <w:r>
        <w:t>Реквизиты, содержащиеся в с</w:t>
      </w:r>
      <w:r w:rsidRPr="00C427A1">
        <w:t>труктур</w:t>
      </w:r>
      <w:r>
        <w:t>е</w:t>
      </w:r>
      <w:r w:rsidRPr="00C427A1">
        <w:t xml:space="preserve"> реквизит</w:t>
      </w:r>
      <w:r>
        <w:t xml:space="preserve">а </w:t>
      </w:r>
      <w:r w:rsidRPr="00FE400D">
        <w:t>«счетчики операций по чекам коррекции»</w:t>
      </w:r>
    </w:p>
    <w:p w14:paraId="5277AB06" w14:textId="77777777" w:rsidR="00FE400D" w:rsidRPr="00C427A1" w:rsidRDefault="00FE400D" w:rsidP="003B7C69">
      <w:pPr>
        <w:keepNext/>
        <w:spacing w:before="0" w:after="0"/>
        <w:ind w:right="-1"/>
        <w:jc w:val="right"/>
      </w:pPr>
    </w:p>
    <w:tbl>
      <w:tblPr>
        <w:tblW w:w="4985"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716"/>
        <w:gridCol w:w="1698"/>
        <w:gridCol w:w="2819"/>
      </w:tblGrid>
      <w:tr w:rsidR="00C427A1" w:rsidRPr="00C427A1" w14:paraId="213C83C9" w14:textId="77777777" w:rsidTr="00177FF8">
        <w:trPr>
          <w:trHeight w:val="317"/>
        </w:trPr>
        <w:tc>
          <w:tcPr>
            <w:tcW w:w="10192" w:type="dxa"/>
            <w:shd w:val="clear" w:color="auto" w:fill="auto"/>
            <w:hideMark/>
          </w:tcPr>
          <w:p w14:paraId="6FD5D22F" w14:textId="77777777" w:rsidR="00550976" w:rsidRPr="00C427A1" w:rsidRDefault="00550976" w:rsidP="003B2073">
            <w:pPr>
              <w:pStyle w:val="af1"/>
              <w:jc w:val="center"/>
              <w:rPr>
                <w:b/>
              </w:rPr>
            </w:pPr>
            <w:r w:rsidRPr="00C427A1">
              <w:rPr>
                <w:b/>
              </w:rPr>
              <w:t>Наименование реквизита</w:t>
            </w:r>
          </w:p>
        </w:tc>
        <w:tc>
          <w:tcPr>
            <w:tcW w:w="1772" w:type="dxa"/>
          </w:tcPr>
          <w:p w14:paraId="78ED3E6C" w14:textId="77777777" w:rsidR="00550976" w:rsidRPr="00C427A1" w:rsidRDefault="00550976" w:rsidP="003B2073">
            <w:pPr>
              <w:pStyle w:val="af1"/>
              <w:jc w:val="center"/>
              <w:rPr>
                <w:b/>
              </w:rPr>
            </w:pPr>
            <w:r w:rsidRPr="00C427A1">
              <w:rPr>
                <w:b/>
              </w:rPr>
              <w:t>Тег</w:t>
            </w:r>
          </w:p>
        </w:tc>
        <w:tc>
          <w:tcPr>
            <w:tcW w:w="2949" w:type="dxa"/>
          </w:tcPr>
          <w:p w14:paraId="40809E0F" w14:textId="77777777" w:rsidR="00550976" w:rsidRPr="00C427A1" w:rsidRDefault="00550976" w:rsidP="003B2073">
            <w:pPr>
              <w:pStyle w:val="af1"/>
              <w:jc w:val="center"/>
              <w:rPr>
                <w:b/>
              </w:rPr>
            </w:pPr>
            <w:r w:rsidRPr="00C427A1">
              <w:rPr>
                <w:b/>
              </w:rPr>
              <w:t>Тип</w:t>
            </w:r>
          </w:p>
        </w:tc>
      </w:tr>
      <w:tr w:rsidR="00C427A1" w:rsidRPr="00C427A1" w14:paraId="25E17A41" w14:textId="77777777" w:rsidTr="0055754C">
        <w:trPr>
          <w:trHeight w:val="302"/>
        </w:trPr>
        <w:tc>
          <w:tcPr>
            <w:tcW w:w="10192" w:type="dxa"/>
            <w:shd w:val="clear" w:color="auto" w:fill="auto"/>
            <w:noWrap/>
          </w:tcPr>
          <w:p w14:paraId="299883CC" w14:textId="77777777" w:rsidR="00550976" w:rsidRPr="00C427A1" w:rsidRDefault="00550976" w:rsidP="003B7C69">
            <w:pPr>
              <w:pStyle w:val="af1"/>
            </w:pPr>
            <w:r w:rsidRPr="00C427A1">
              <w:t>количество чеков коррекции</w:t>
            </w:r>
          </w:p>
        </w:tc>
        <w:tc>
          <w:tcPr>
            <w:tcW w:w="1772" w:type="dxa"/>
            <w:vAlign w:val="center"/>
          </w:tcPr>
          <w:p w14:paraId="5B04F16A" w14:textId="77777777" w:rsidR="00550976" w:rsidRPr="00C427A1" w:rsidRDefault="00550976" w:rsidP="003B7C69">
            <w:pPr>
              <w:pStyle w:val="af1"/>
              <w:jc w:val="center"/>
            </w:pPr>
            <w:r w:rsidRPr="00C427A1">
              <w:t>1144</w:t>
            </w:r>
          </w:p>
        </w:tc>
        <w:tc>
          <w:tcPr>
            <w:tcW w:w="2949" w:type="dxa"/>
            <w:vAlign w:val="center"/>
          </w:tcPr>
          <w:p w14:paraId="67AE5436" w14:textId="77777777" w:rsidR="00550976" w:rsidRPr="00C427A1" w:rsidRDefault="00550976" w:rsidP="003B7C69">
            <w:pPr>
              <w:pStyle w:val="af1"/>
              <w:jc w:val="center"/>
            </w:pPr>
            <w:r w:rsidRPr="00C427A1">
              <w:t>Целое</w:t>
            </w:r>
          </w:p>
        </w:tc>
      </w:tr>
      <w:tr w:rsidR="00C427A1" w:rsidRPr="00C427A1" w14:paraId="4CFD1DD5" w14:textId="77777777" w:rsidTr="0055754C">
        <w:trPr>
          <w:trHeight w:val="302"/>
        </w:trPr>
        <w:tc>
          <w:tcPr>
            <w:tcW w:w="10192" w:type="dxa"/>
            <w:shd w:val="clear" w:color="auto" w:fill="auto"/>
            <w:noWrap/>
          </w:tcPr>
          <w:p w14:paraId="561BD2E6" w14:textId="77777777" w:rsidR="00550976" w:rsidRPr="00C427A1" w:rsidRDefault="00550976" w:rsidP="003B7C69">
            <w:pPr>
              <w:pStyle w:val="af1"/>
            </w:pPr>
            <w:r w:rsidRPr="00C427A1">
              <w:t>счетчики коррекций «приход»</w:t>
            </w:r>
          </w:p>
        </w:tc>
        <w:tc>
          <w:tcPr>
            <w:tcW w:w="1772" w:type="dxa"/>
            <w:vAlign w:val="center"/>
          </w:tcPr>
          <w:p w14:paraId="04769FBE" w14:textId="77777777" w:rsidR="00550976" w:rsidRPr="00C427A1" w:rsidRDefault="00550976" w:rsidP="003B7C69">
            <w:pPr>
              <w:pStyle w:val="af1"/>
              <w:jc w:val="center"/>
            </w:pPr>
            <w:r w:rsidRPr="00C427A1">
              <w:t>1145</w:t>
            </w:r>
          </w:p>
        </w:tc>
        <w:tc>
          <w:tcPr>
            <w:tcW w:w="2949" w:type="dxa"/>
            <w:vAlign w:val="center"/>
          </w:tcPr>
          <w:p w14:paraId="55DAFBDD" w14:textId="77777777" w:rsidR="00550976" w:rsidRPr="00C427A1" w:rsidRDefault="00550976" w:rsidP="003B7C69">
            <w:pPr>
              <w:pStyle w:val="af1"/>
              <w:jc w:val="center"/>
            </w:pPr>
            <w:r w:rsidRPr="00C427A1">
              <w:t>Структура</w:t>
            </w:r>
          </w:p>
        </w:tc>
      </w:tr>
      <w:tr w:rsidR="00C427A1" w:rsidRPr="00C427A1" w14:paraId="13D6CE12" w14:textId="77777777" w:rsidTr="0055754C">
        <w:trPr>
          <w:trHeight w:val="302"/>
        </w:trPr>
        <w:tc>
          <w:tcPr>
            <w:tcW w:w="10192" w:type="dxa"/>
            <w:shd w:val="clear" w:color="auto" w:fill="auto"/>
            <w:noWrap/>
          </w:tcPr>
          <w:p w14:paraId="256E5856" w14:textId="77777777" w:rsidR="00550976" w:rsidRPr="00C427A1" w:rsidRDefault="00550976" w:rsidP="003B7C69">
            <w:pPr>
              <w:pStyle w:val="af1"/>
            </w:pPr>
            <w:r w:rsidRPr="00C427A1">
              <w:t>счетчики коррекций «расход»</w:t>
            </w:r>
          </w:p>
        </w:tc>
        <w:tc>
          <w:tcPr>
            <w:tcW w:w="1772" w:type="dxa"/>
            <w:vAlign w:val="center"/>
          </w:tcPr>
          <w:p w14:paraId="153F9A8F" w14:textId="77777777" w:rsidR="00550976" w:rsidRPr="00C427A1" w:rsidRDefault="00550976" w:rsidP="003B7C69">
            <w:pPr>
              <w:pStyle w:val="af1"/>
              <w:jc w:val="center"/>
            </w:pPr>
            <w:r w:rsidRPr="00C427A1">
              <w:t>1146</w:t>
            </w:r>
          </w:p>
        </w:tc>
        <w:tc>
          <w:tcPr>
            <w:tcW w:w="2949" w:type="dxa"/>
            <w:vAlign w:val="center"/>
          </w:tcPr>
          <w:p w14:paraId="44192615" w14:textId="77777777" w:rsidR="00550976" w:rsidRPr="00C427A1" w:rsidRDefault="00550976" w:rsidP="003B7C69">
            <w:pPr>
              <w:pStyle w:val="af1"/>
              <w:jc w:val="center"/>
            </w:pPr>
            <w:r w:rsidRPr="00C427A1">
              <w:t>Структура</w:t>
            </w:r>
          </w:p>
        </w:tc>
      </w:tr>
    </w:tbl>
    <w:p w14:paraId="32AC453B" w14:textId="77777777" w:rsidR="003162B2" w:rsidRPr="00C427A1" w:rsidRDefault="003162B2" w:rsidP="003B7C69">
      <w:pPr>
        <w:spacing w:before="0" w:after="0"/>
      </w:pPr>
    </w:p>
    <w:p w14:paraId="15E8C739" w14:textId="69260BC8" w:rsidR="005B3E18" w:rsidRPr="00C427A1" w:rsidRDefault="00414045" w:rsidP="003B7C69">
      <w:pPr>
        <w:spacing w:before="0" w:after="0"/>
      </w:pPr>
      <w:r w:rsidRPr="00C427A1">
        <w:t>19</w:t>
      </w:r>
      <w:r w:rsidR="00710A57" w:rsidRPr="00C427A1">
        <w:t xml:space="preserve">. </w:t>
      </w:r>
      <w:r w:rsidR="005B3E18" w:rsidRPr="00C427A1">
        <w:t>Структур</w:t>
      </w:r>
      <w:r w:rsidR="00840F8E" w:rsidRPr="00C427A1">
        <w:t>а</w:t>
      </w:r>
      <w:r w:rsidR="005B3E18" w:rsidRPr="00C427A1">
        <w:t xml:space="preserve"> </w:t>
      </w:r>
      <w:r w:rsidR="00840F8E" w:rsidRPr="00C427A1">
        <w:t>реквизитов «счетчики коррекций «</w:t>
      </w:r>
      <w:r w:rsidR="00E64A62" w:rsidRPr="00C427A1">
        <w:t>п</w:t>
      </w:r>
      <w:r w:rsidR="00840F8E" w:rsidRPr="00C427A1">
        <w:t xml:space="preserve">риход» (тег 1145) </w:t>
      </w:r>
      <w:r w:rsidR="005B3E18" w:rsidRPr="00C427A1">
        <w:t xml:space="preserve">и </w:t>
      </w:r>
      <w:r w:rsidR="00840F8E" w:rsidRPr="00C427A1">
        <w:t>«счетчики коррекций «</w:t>
      </w:r>
      <w:r w:rsidR="00E64A62" w:rsidRPr="00C427A1">
        <w:t>р</w:t>
      </w:r>
      <w:r w:rsidR="00840F8E" w:rsidRPr="00C427A1">
        <w:t xml:space="preserve">асход» (тег 1146) должна включать реквизиты, указанные в </w:t>
      </w:r>
      <w:r w:rsidR="00FE400D">
        <w:t>т</w:t>
      </w:r>
      <w:r w:rsidR="00E835C8" w:rsidRPr="00C427A1">
        <w:t xml:space="preserve">аблице </w:t>
      </w:r>
      <w:r w:rsidR="00A056CB" w:rsidRPr="00C427A1">
        <w:t>14</w:t>
      </w:r>
      <w:r w:rsidR="005B3E18" w:rsidRPr="00C427A1">
        <w:t>.</w:t>
      </w:r>
    </w:p>
    <w:p w14:paraId="1E2F8092" w14:textId="2520374D" w:rsidR="005B3E18" w:rsidRDefault="00E835C8" w:rsidP="003B7C69">
      <w:pPr>
        <w:keepNext/>
        <w:spacing w:before="0" w:after="0"/>
        <w:ind w:right="57"/>
        <w:jc w:val="right"/>
      </w:pPr>
      <w:r w:rsidRPr="00C427A1">
        <w:t xml:space="preserve">Таблица </w:t>
      </w:r>
      <w:r w:rsidR="00A056CB" w:rsidRPr="00C427A1">
        <w:t>14</w:t>
      </w:r>
    </w:p>
    <w:p w14:paraId="4B669A52" w14:textId="77777777" w:rsidR="00FE400D" w:rsidRDefault="00FE400D" w:rsidP="00FE400D">
      <w:pPr>
        <w:keepNext/>
        <w:spacing w:before="0" w:after="0"/>
        <w:ind w:right="57"/>
        <w:jc w:val="center"/>
      </w:pPr>
      <w:r>
        <w:t>Реквизиты, содержащиеся в с</w:t>
      </w:r>
      <w:r w:rsidRPr="00C427A1">
        <w:t>труктур</w:t>
      </w:r>
      <w:r>
        <w:t>е</w:t>
      </w:r>
      <w:r w:rsidRPr="00C427A1">
        <w:t xml:space="preserve"> реквизит</w:t>
      </w:r>
      <w:r>
        <w:t xml:space="preserve">ов </w:t>
      </w:r>
      <w:r w:rsidRPr="00FE400D">
        <w:t>«счетчики коррекций «п</w:t>
      </w:r>
      <w:r>
        <w:t xml:space="preserve">риход» </w:t>
      </w:r>
    </w:p>
    <w:p w14:paraId="5F5AA65F" w14:textId="3A3B1B53" w:rsidR="00FE400D" w:rsidRDefault="00FE400D" w:rsidP="00FE400D">
      <w:pPr>
        <w:keepNext/>
        <w:spacing w:before="0" w:after="0"/>
        <w:ind w:right="57"/>
        <w:jc w:val="center"/>
      </w:pPr>
      <w:r w:rsidRPr="00FE400D">
        <w:t>и «счетчики коррекций «расход»</w:t>
      </w:r>
    </w:p>
    <w:p w14:paraId="739EF3A9" w14:textId="77777777" w:rsidR="00FE400D" w:rsidRPr="00C427A1" w:rsidRDefault="00FE400D" w:rsidP="00FE400D">
      <w:pPr>
        <w:keepNext/>
        <w:spacing w:before="0" w:after="0"/>
        <w:ind w:right="57"/>
        <w:jc w:val="center"/>
      </w:pPr>
    </w:p>
    <w:tbl>
      <w:tblPr>
        <w:tblW w:w="4985"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716"/>
        <w:gridCol w:w="1699"/>
        <w:gridCol w:w="2818"/>
      </w:tblGrid>
      <w:tr w:rsidR="00C427A1" w:rsidRPr="00C427A1" w14:paraId="107477A3" w14:textId="77777777" w:rsidTr="00177FF8">
        <w:trPr>
          <w:trHeight w:val="317"/>
        </w:trPr>
        <w:tc>
          <w:tcPr>
            <w:tcW w:w="10192" w:type="dxa"/>
            <w:shd w:val="clear" w:color="auto" w:fill="auto"/>
            <w:hideMark/>
          </w:tcPr>
          <w:p w14:paraId="1F64109F" w14:textId="77777777" w:rsidR="003162B2" w:rsidRPr="00C427A1" w:rsidRDefault="003162B2" w:rsidP="003B2073">
            <w:pPr>
              <w:pStyle w:val="af1"/>
              <w:keepNext/>
              <w:jc w:val="center"/>
              <w:rPr>
                <w:b/>
              </w:rPr>
            </w:pPr>
            <w:r w:rsidRPr="00C427A1">
              <w:rPr>
                <w:b/>
              </w:rPr>
              <w:t>Наименование реквизита</w:t>
            </w:r>
          </w:p>
        </w:tc>
        <w:tc>
          <w:tcPr>
            <w:tcW w:w="1772" w:type="dxa"/>
          </w:tcPr>
          <w:p w14:paraId="5CDE6459" w14:textId="77777777" w:rsidR="003162B2" w:rsidRPr="00C427A1" w:rsidRDefault="003162B2" w:rsidP="003B2073">
            <w:pPr>
              <w:pStyle w:val="af1"/>
              <w:keepNext/>
              <w:jc w:val="center"/>
              <w:rPr>
                <w:b/>
              </w:rPr>
            </w:pPr>
            <w:r w:rsidRPr="00C427A1">
              <w:rPr>
                <w:b/>
              </w:rPr>
              <w:t>Тег</w:t>
            </w:r>
          </w:p>
        </w:tc>
        <w:tc>
          <w:tcPr>
            <w:tcW w:w="2948" w:type="dxa"/>
          </w:tcPr>
          <w:p w14:paraId="5ABC9A33" w14:textId="77777777" w:rsidR="003162B2" w:rsidRPr="00C427A1" w:rsidRDefault="003162B2" w:rsidP="003B2073">
            <w:pPr>
              <w:pStyle w:val="af1"/>
              <w:keepNext/>
              <w:jc w:val="center"/>
              <w:rPr>
                <w:b/>
              </w:rPr>
            </w:pPr>
            <w:r w:rsidRPr="00C427A1">
              <w:rPr>
                <w:b/>
              </w:rPr>
              <w:t>Тип</w:t>
            </w:r>
          </w:p>
        </w:tc>
      </w:tr>
      <w:tr w:rsidR="00C427A1" w:rsidRPr="00C427A1" w14:paraId="764B783B" w14:textId="77777777" w:rsidTr="00B74F40">
        <w:trPr>
          <w:trHeight w:val="302"/>
        </w:trPr>
        <w:tc>
          <w:tcPr>
            <w:tcW w:w="10192" w:type="dxa"/>
            <w:shd w:val="clear" w:color="auto" w:fill="auto"/>
            <w:noWrap/>
          </w:tcPr>
          <w:p w14:paraId="5F1E6B46" w14:textId="77777777" w:rsidR="003162B2" w:rsidRPr="00C427A1" w:rsidRDefault="003162B2" w:rsidP="003B7C69">
            <w:pPr>
              <w:pStyle w:val="af1"/>
            </w:pPr>
            <w:r w:rsidRPr="00C427A1">
              <w:t>количество самостоятельных корректировок</w:t>
            </w:r>
          </w:p>
        </w:tc>
        <w:tc>
          <w:tcPr>
            <w:tcW w:w="1772" w:type="dxa"/>
            <w:vAlign w:val="center"/>
          </w:tcPr>
          <w:p w14:paraId="2D064C13" w14:textId="77777777" w:rsidR="003162B2" w:rsidRPr="00C427A1" w:rsidRDefault="003162B2" w:rsidP="003B7C69">
            <w:pPr>
              <w:pStyle w:val="af1"/>
              <w:jc w:val="center"/>
            </w:pPr>
            <w:r w:rsidRPr="00C427A1">
              <w:t>1148</w:t>
            </w:r>
          </w:p>
        </w:tc>
        <w:tc>
          <w:tcPr>
            <w:tcW w:w="2948" w:type="dxa"/>
            <w:vAlign w:val="center"/>
          </w:tcPr>
          <w:p w14:paraId="65A1411A" w14:textId="77777777" w:rsidR="003162B2" w:rsidRPr="00C427A1" w:rsidRDefault="003162B2" w:rsidP="003B7C69">
            <w:pPr>
              <w:pStyle w:val="af1"/>
              <w:jc w:val="center"/>
            </w:pPr>
            <w:r w:rsidRPr="00C427A1">
              <w:t>Целое</w:t>
            </w:r>
          </w:p>
        </w:tc>
      </w:tr>
      <w:tr w:rsidR="00C427A1" w:rsidRPr="00C427A1" w14:paraId="223C3BD3" w14:textId="77777777" w:rsidTr="00B74F40">
        <w:trPr>
          <w:trHeight w:val="302"/>
        </w:trPr>
        <w:tc>
          <w:tcPr>
            <w:tcW w:w="10192" w:type="dxa"/>
            <w:shd w:val="clear" w:color="auto" w:fill="auto"/>
            <w:noWrap/>
          </w:tcPr>
          <w:p w14:paraId="48505DF4" w14:textId="77777777" w:rsidR="003162B2" w:rsidRPr="00C427A1" w:rsidRDefault="003162B2" w:rsidP="003B7C69">
            <w:pPr>
              <w:pStyle w:val="af1"/>
            </w:pPr>
            <w:r w:rsidRPr="00C427A1">
              <w:lastRenderedPageBreak/>
              <w:t>количество корректировок по предписанию</w:t>
            </w:r>
          </w:p>
        </w:tc>
        <w:tc>
          <w:tcPr>
            <w:tcW w:w="1772" w:type="dxa"/>
            <w:vAlign w:val="center"/>
          </w:tcPr>
          <w:p w14:paraId="4E31307B" w14:textId="77777777" w:rsidR="003162B2" w:rsidRPr="00C427A1" w:rsidRDefault="003162B2" w:rsidP="003B7C69">
            <w:pPr>
              <w:pStyle w:val="af1"/>
              <w:jc w:val="center"/>
            </w:pPr>
            <w:r w:rsidRPr="00C427A1">
              <w:t>1149</w:t>
            </w:r>
          </w:p>
        </w:tc>
        <w:tc>
          <w:tcPr>
            <w:tcW w:w="2948" w:type="dxa"/>
            <w:vAlign w:val="center"/>
          </w:tcPr>
          <w:p w14:paraId="501DCC87" w14:textId="77777777" w:rsidR="003162B2" w:rsidRPr="00C427A1" w:rsidRDefault="003162B2" w:rsidP="003B7C69">
            <w:pPr>
              <w:pStyle w:val="af1"/>
              <w:jc w:val="center"/>
            </w:pPr>
            <w:r w:rsidRPr="00C427A1">
              <w:t>Целое</w:t>
            </w:r>
          </w:p>
        </w:tc>
      </w:tr>
      <w:tr w:rsidR="00C427A1" w:rsidRPr="00C427A1" w14:paraId="5020D906" w14:textId="77777777" w:rsidTr="00B74F40">
        <w:trPr>
          <w:trHeight w:val="302"/>
        </w:trPr>
        <w:tc>
          <w:tcPr>
            <w:tcW w:w="10192" w:type="dxa"/>
            <w:shd w:val="clear" w:color="auto" w:fill="auto"/>
            <w:noWrap/>
          </w:tcPr>
          <w:p w14:paraId="7BCFCCE3" w14:textId="6824C593" w:rsidR="00E64A62" w:rsidRPr="00C427A1" w:rsidRDefault="00E64A62" w:rsidP="003B7C69">
            <w:pPr>
              <w:pStyle w:val="af1"/>
            </w:pPr>
            <w:r w:rsidRPr="00C427A1">
              <w:t>итоговая сумма в чеках (БСО) наличными</w:t>
            </w:r>
            <w:r w:rsidR="008E367E">
              <w:t xml:space="preserve"> денежными средствами</w:t>
            </w:r>
          </w:p>
        </w:tc>
        <w:tc>
          <w:tcPr>
            <w:tcW w:w="1772" w:type="dxa"/>
          </w:tcPr>
          <w:p w14:paraId="6DF42C5A" w14:textId="77777777" w:rsidR="00E64A62" w:rsidRPr="00C427A1" w:rsidRDefault="00E64A62" w:rsidP="003B7C69">
            <w:pPr>
              <w:pStyle w:val="af1"/>
              <w:jc w:val="center"/>
            </w:pPr>
            <w:r w:rsidRPr="00C427A1">
              <w:t>1136</w:t>
            </w:r>
          </w:p>
        </w:tc>
        <w:tc>
          <w:tcPr>
            <w:tcW w:w="2948" w:type="dxa"/>
          </w:tcPr>
          <w:p w14:paraId="4B567DB1" w14:textId="77777777" w:rsidR="00E64A62" w:rsidRPr="00C427A1" w:rsidRDefault="00E64A62" w:rsidP="003B7C69">
            <w:pPr>
              <w:pStyle w:val="af1"/>
              <w:jc w:val="center"/>
            </w:pPr>
            <w:r w:rsidRPr="00C427A1">
              <w:t>Целое</w:t>
            </w:r>
          </w:p>
        </w:tc>
      </w:tr>
      <w:tr w:rsidR="00C427A1" w:rsidRPr="00C427A1" w14:paraId="4FB85B51" w14:textId="77777777" w:rsidTr="00B74F40">
        <w:trPr>
          <w:trHeight w:val="302"/>
        </w:trPr>
        <w:tc>
          <w:tcPr>
            <w:tcW w:w="10192" w:type="dxa"/>
            <w:shd w:val="clear" w:color="auto" w:fill="auto"/>
            <w:noWrap/>
          </w:tcPr>
          <w:p w14:paraId="1732A056" w14:textId="65BC8BF1" w:rsidR="00E64A62" w:rsidRPr="00C427A1" w:rsidRDefault="00E64A62" w:rsidP="003B7C69">
            <w:pPr>
              <w:pStyle w:val="af1"/>
            </w:pPr>
            <w:r w:rsidRPr="00C427A1">
              <w:t>итоговая сумма в чеках (БСО) электронными</w:t>
            </w:r>
            <w:r w:rsidR="008E367E">
              <w:t xml:space="preserve"> средствами платежа</w:t>
            </w:r>
          </w:p>
        </w:tc>
        <w:tc>
          <w:tcPr>
            <w:tcW w:w="1772" w:type="dxa"/>
          </w:tcPr>
          <w:p w14:paraId="0C3DBEF7" w14:textId="77777777" w:rsidR="00E64A62" w:rsidRPr="00C427A1" w:rsidRDefault="00E64A62" w:rsidP="003B7C69">
            <w:pPr>
              <w:pStyle w:val="af1"/>
              <w:jc w:val="center"/>
            </w:pPr>
            <w:r w:rsidRPr="00C427A1">
              <w:t>1138</w:t>
            </w:r>
          </w:p>
        </w:tc>
        <w:tc>
          <w:tcPr>
            <w:tcW w:w="2948" w:type="dxa"/>
          </w:tcPr>
          <w:p w14:paraId="37D3B44A" w14:textId="77777777" w:rsidR="00E64A62" w:rsidRPr="00C427A1" w:rsidRDefault="00E64A62" w:rsidP="003B7C69">
            <w:pPr>
              <w:pStyle w:val="af1"/>
              <w:jc w:val="center"/>
            </w:pPr>
            <w:r w:rsidRPr="00C427A1">
              <w:t>Целое</w:t>
            </w:r>
          </w:p>
        </w:tc>
      </w:tr>
      <w:tr w:rsidR="00C427A1" w:rsidRPr="00C427A1" w14:paraId="72D4D113" w14:textId="77777777" w:rsidTr="00B74F40">
        <w:trPr>
          <w:trHeight w:val="302"/>
        </w:trPr>
        <w:tc>
          <w:tcPr>
            <w:tcW w:w="10192" w:type="dxa"/>
            <w:shd w:val="clear" w:color="auto" w:fill="auto"/>
            <w:noWrap/>
          </w:tcPr>
          <w:p w14:paraId="6E94037F" w14:textId="77777777" w:rsidR="00E64A62" w:rsidRPr="00C427A1" w:rsidRDefault="00E64A62" w:rsidP="003B7C69">
            <w:pPr>
              <w:pStyle w:val="af1"/>
            </w:pPr>
            <w:r w:rsidRPr="00C427A1">
              <w:t xml:space="preserve">итоговая сумма в чеках (БСО) </w:t>
            </w:r>
            <w:proofErr w:type="spellStart"/>
            <w:r w:rsidRPr="00C427A1">
              <w:t>предоплатами</w:t>
            </w:r>
            <w:proofErr w:type="spellEnd"/>
            <w:r w:rsidRPr="00C427A1">
              <w:t xml:space="preserve"> (авансами)</w:t>
            </w:r>
          </w:p>
        </w:tc>
        <w:tc>
          <w:tcPr>
            <w:tcW w:w="1772" w:type="dxa"/>
          </w:tcPr>
          <w:p w14:paraId="3F570D82" w14:textId="77777777" w:rsidR="00E64A62" w:rsidRPr="00C427A1" w:rsidRDefault="00E64A62" w:rsidP="003B7C69">
            <w:pPr>
              <w:pStyle w:val="af1"/>
              <w:jc w:val="center"/>
            </w:pPr>
            <w:r w:rsidRPr="00C427A1">
              <w:t>1218</w:t>
            </w:r>
          </w:p>
        </w:tc>
        <w:tc>
          <w:tcPr>
            <w:tcW w:w="2948" w:type="dxa"/>
          </w:tcPr>
          <w:p w14:paraId="09ADFD23" w14:textId="77777777" w:rsidR="00E64A62" w:rsidRPr="00C427A1" w:rsidRDefault="00E64A62" w:rsidP="003B7C69">
            <w:pPr>
              <w:pStyle w:val="af1"/>
              <w:jc w:val="center"/>
            </w:pPr>
            <w:r w:rsidRPr="00C427A1">
              <w:t>Целое</w:t>
            </w:r>
          </w:p>
        </w:tc>
      </w:tr>
      <w:tr w:rsidR="00C427A1" w:rsidRPr="00C427A1" w14:paraId="0A60CFEE" w14:textId="77777777" w:rsidTr="00B74F40">
        <w:trPr>
          <w:trHeight w:val="302"/>
        </w:trPr>
        <w:tc>
          <w:tcPr>
            <w:tcW w:w="10192" w:type="dxa"/>
            <w:shd w:val="clear" w:color="auto" w:fill="auto"/>
            <w:noWrap/>
          </w:tcPr>
          <w:p w14:paraId="6965A9EE" w14:textId="77777777" w:rsidR="00E64A62" w:rsidRPr="00C427A1" w:rsidRDefault="00E64A62" w:rsidP="003B7C69">
            <w:pPr>
              <w:pStyle w:val="af1"/>
            </w:pPr>
            <w:r w:rsidRPr="00C427A1">
              <w:t xml:space="preserve">итоговая сумма в чеках (БСО) </w:t>
            </w:r>
            <w:proofErr w:type="spellStart"/>
            <w:r w:rsidRPr="00C427A1">
              <w:t>постоплатами</w:t>
            </w:r>
            <w:proofErr w:type="spellEnd"/>
            <w:r w:rsidRPr="00C427A1">
              <w:t xml:space="preserve"> (кредитами)</w:t>
            </w:r>
          </w:p>
        </w:tc>
        <w:tc>
          <w:tcPr>
            <w:tcW w:w="1772" w:type="dxa"/>
          </w:tcPr>
          <w:p w14:paraId="7C34FC2E" w14:textId="77777777" w:rsidR="00E64A62" w:rsidRPr="00C427A1" w:rsidRDefault="00E64A62" w:rsidP="003B7C69">
            <w:pPr>
              <w:pStyle w:val="af1"/>
              <w:jc w:val="center"/>
            </w:pPr>
            <w:r w:rsidRPr="00C427A1">
              <w:t>1219</w:t>
            </w:r>
          </w:p>
        </w:tc>
        <w:tc>
          <w:tcPr>
            <w:tcW w:w="2948" w:type="dxa"/>
          </w:tcPr>
          <w:p w14:paraId="17BB600F" w14:textId="77777777" w:rsidR="00E64A62" w:rsidRPr="00C427A1" w:rsidRDefault="00E64A62" w:rsidP="003B7C69">
            <w:pPr>
              <w:pStyle w:val="af1"/>
              <w:jc w:val="center"/>
            </w:pPr>
            <w:r w:rsidRPr="00C427A1">
              <w:t>Целое</w:t>
            </w:r>
          </w:p>
        </w:tc>
      </w:tr>
      <w:tr w:rsidR="00C427A1" w:rsidRPr="00C427A1" w14:paraId="113C366E" w14:textId="77777777" w:rsidTr="00B74F40">
        <w:trPr>
          <w:trHeight w:val="302"/>
        </w:trPr>
        <w:tc>
          <w:tcPr>
            <w:tcW w:w="10192" w:type="dxa"/>
            <w:shd w:val="clear" w:color="auto" w:fill="auto"/>
            <w:noWrap/>
          </w:tcPr>
          <w:p w14:paraId="3F15A4F1" w14:textId="77777777" w:rsidR="00E64A62" w:rsidRPr="00C427A1" w:rsidRDefault="00E64A62" w:rsidP="003B7C69">
            <w:pPr>
              <w:pStyle w:val="af1"/>
            </w:pPr>
            <w:r w:rsidRPr="00C427A1">
              <w:t>итоговая сумма в чеках (БСО) встречными предоставлениями</w:t>
            </w:r>
          </w:p>
        </w:tc>
        <w:tc>
          <w:tcPr>
            <w:tcW w:w="1772" w:type="dxa"/>
          </w:tcPr>
          <w:p w14:paraId="3C659654" w14:textId="77777777" w:rsidR="00E64A62" w:rsidRPr="00C427A1" w:rsidRDefault="00E64A62" w:rsidP="003B7C69">
            <w:pPr>
              <w:pStyle w:val="af1"/>
              <w:jc w:val="center"/>
            </w:pPr>
            <w:r w:rsidRPr="00C427A1">
              <w:t>1220</w:t>
            </w:r>
          </w:p>
        </w:tc>
        <w:tc>
          <w:tcPr>
            <w:tcW w:w="2948" w:type="dxa"/>
          </w:tcPr>
          <w:p w14:paraId="2044FA1F" w14:textId="77777777" w:rsidR="00E64A62" w:rsidRPr="00C427A1" w:rsidRDefault="00E64A62" w:rsidP="003B7C69">
            <w:pPr>
              <w:pStyle w:val="af1"/>
              <w:jc w:val="center"/>
            </w:pPr>
            <w:r w:rsidRPr="00C427A1">
              <w:t>Целое</w:t>
            </w:r>
          </w:p>
        </w:tc>
      </w:tr>
      <w:tr w:rsidR="00C427A1" w:rsidRPr="00C427A1" w14:paraId="5FC87B8F" w14:textId="77777777" w:rsidTr="00B74F40">
        <w:trPr>
          <w:trHeight w:val="302"/>
        </w:trPr>
        <w:tc>
          <w:tcPr>
            <w:tcW w:w="10192" w:type="dxa"/>
            <w:shd w:val="clear" w:color="auto" w:fill="auto"/>
            <w:noWrap/>
          </w:tcPr>
          <w:p w14:paraId="4E00D228" w14:textId="77777777" w:rsidR="00E64A62" w:rsidRPr="00C427A1" w:rsidRDefault="00E64A62" w:rsidP="003B7C69">
            <w:pPr>
              <w:pStyle w:val="af1"/>
            </w:pPr>
            <w:r w:rsidRPr="00C427A1">
              <w:t>общая итоговая сумма в чеках (БСО)</w:t>
            </w:r>
          </w:p>
        </w:tc>
        <w:tc>
          <w:tcPr>
            <w:tcW w:w="1772" w:type="dxa"/>
          </w:tcPr>
          <w:p w14:paraId="108B2B37" w14:textId="77777777" w:rsidR="00E64A62" w:rsidRPr="00C427A1" w:rsidRDefault="00E64A62" w:rsidP="003B7C69">
            <w:pPr>
              <w:pStyle w:val="af1"/>
              <w:jc w:val="center"/>
            </w:pPr>
            <w:r w:rsidRPr="00C427A1">
              <w:t>1201</w:t>
            </w:r>
          </w:p>
        </w:tc>
        <w:tc>
          <w:tcPr>
            <w:tcW w:w="2948" w:type="dxa"/>
          </w:tcPr>
          <w:p w14:paraId="460598EC" w14:textId="77777777" w:rsidR="00E64A62" w:rsidRPr="00C427A1" w:rsidRDefault="00E64A62" w:rsidP="003B7C69">
            <w:pPr>
              <w:pStyle w:val="af1"/>
              <w:jc w:val="center"/>
            </w:pPr>
            <w:r w:rsidRPr="00C427A1">
              <w:t>Целое</w:t>
            </w:r>
          </w:p>
        </w:tc>
      </w:tr>
      <w:tr w:rsidR="00C427A1" w:rsidRPr="00C427A1" w14:paraId="204225C0" w14:textId="77777777" w:rsidTr="00B74F40">
        <w:trPr>
          <w:trHeight w:val="302"/>
        </w:trPr>
        <w:tc>
          <w:tcPr>
            <w:tcW w:w="10192" w:type="dxa"/>
            <w:shd w:val="clear" w:color="auto" w:fill="auto"/>
            <w:noWrap/>
          </w:tcPr>
          <w:p w14:paraId="29391762" w14:textId="77777777" w:rsidR="003162B2" w:rsidRPr="00C427A1" w:rsidRDefault="003162B2" w:rsidP="003B7C69">
            <w:pPr>
              <w:pStyle w:val="af1"/>
            </w:pPr>
            <w:r w:rsidRPr="00C427A1">
              <w:t>сумма коррекций НДС по ставке 18%</w:t>
            </w:r>
          </w:p>
        </w:tc>
        <w:tc>
          <w:tcPr>
            <w:tcW w:w="1772" w:type="dxa"/>
            <w:vAlign w:val="center"/>
          </w:tcPr>
          <w:p w14:paraId="0E42DCCD" w14:textId="77777777" w:rsidR="003162B2" w:rsidRPr="00C427A1" w:rsidRDefault="003162B2" w:rsidP="003B7C69">
            <w:pPr>
              <w:pStyle w:val="af1"/>
              <w:jc w:val="center"/>
            </w:pPr>
            <w:r w:rsidRPr="00C427A1">
              <w:t>1151</w:t>
            </w:r>
          </w:p>
        </w:tc>
        <w:tc>
          <w:tcPr>
            <w:tcW w:w="2948" w:type="dxa"/>
            <w:vAlign w:val="center"/>
          </w:tcPr>
          <w:p w14:paraId="361D61EA" w14:textId="77777777" w:rsidR="003162B2" w:rsidRPr="00C427A1" w:rsidRDefault="003162B2" w:rsidP="003B7C69">
            <w:pPr>
              <w:pStyle w:val="af1"/>
              <w:jc w:val="center"/>
            </w:pPr>
            <w:r w:rsidRPr="00C427A1">
              <w:t>Целое</w:t>
            </w:r>
          </w:p>
        </w:tc>
      </w:tr>
      <w:tr w:rsidR="00C427A1" w:rsidRPr="00C427A1" w14:paraId="1A679787" w14:textId="77777777" w:rsidTr="00B74F40">
        <w:trPr>
          <w:trHeight w:val="302"/>
        </w:trPr>
        <w:tc>
          <w:tcPr>
            <w:tcW w:w="10192" w:type="dxa"/>
            <w:shd w:val="clear" w:color="auto" w:fill="auto"/>
            <w:noWrap/>
          </w:tcPr>
          <w:p w14:paraId="24AF0521" w14:textId="77777777" w:rsidR="003162B2" w:rsidRPr="00C427A1" w:rsidRDefault="003162B2" w:rsidP="003B7C69">
            <w:pPr>
              <w:pStyle w:val="af1"/>
            </w:pPr>
            <w:r w:rsidRPr="00C427A1">
              <w:t>сумма коррекций НДС по ставке 10%</w:t>
            </w:r>
          </w:p>
        </w:tc>
        <w:tc>
          <w:tcPr>
            <w:tcW w:w="1772" w:type="dxa"/>
            <w:vAlign w:val="center"/>
          </w:tcPr>
          <w:p w14:paraId="69647650" w14:textId="77777777" w:rsidR="003162B2" w:rsidRPr="00C427A1" w:rsidRDefault="003162B2" w:rsidP="003B7C69">
            <w:pPr>
              <w:pStyle w:val="af1"/>
              <w:jc w:val="center"/>
            </w:pPr>
            <w:r w:rsidRPr="00C427A1">
              <w:t>1152</w:t>
            </w:r>
          </w:p>
        </w:tc>
        <w:tc>
          <w:tcPr>
            <w:tcW w:w="2948" w:type="dxa"/>
            <w:vAlign w:val="center"/>
          </w:tcPr>
          <w:p w14:paraId="4E1BC529" w14:textId="77777777" w:rsidR="003162B2" w:rsidRPr="00C427A1" w:rsidRDefault="003162B2" w:rsidP="003B7C69">
            <w:pPr>
              <w:pStyle w:val="af1"/>
              <w:jc w:val="center"/>
            </w:pPr>
            <w:r w:rsidRPr="00C427A1">
              <w:t>Целое</w:t>
            </w:r>
          </w:p>
        </w:tc>
      </w:tr>
      <w:tr w:rsidR="00C427A1" w:rsidRPr="00C427A1" w14:paraId="008CC990" w14:textId="77777777" w:rsidTr="00B74F40">
        <w:trPr>
          <w:trHeight w:val="302"/>
        </w:trPr>
        <w:tc>
          <w:tcPr>
            <w:tcW w:w="10192" w:type="dxa"/>
            <w:shd w:val="clear" w:color="auto" w:fill="auto"/>
            <w:noWrap/>
          </w:tcPr>
          <w:p w14:paraId="132CE386" w14:textId="77777777" w:rsidR="003162B2" w:rsidRPr="00C427A1" w:rsidRDefault="003162B2" w:rsidP="003B7C69">
            <w:pPr>
              <w:pStyle w:val="af1"/>
            </w:pPr>
            <w:r w:rsidRPr="00C427A1">
              <w:t xml:space="preserve">сумма коррекций НДС </w:t>
            </w:r>
            <w:r w:rsidR="0096387A" w:rsidRPr="00C427A1">
              <w:t xml:space="preserve">по </w:t>
            </w:r>
            <w:proofErr w:type="spellStart"/>
            <w:r w:rsidR="0096387A" w:rsidRPr="00C427A1">
              <w:t>расч</w:t>
            </w:r>
            <w:proofErr w:type="spellEnd"/>
            <w:r w:rsidR="0096387A" w:rsidRPr="00C427A1">
              <w:t>. ставке 18/118</w:t>
            </w:r>
          </w:p>
        </w:tc>
        <w:tc>
          <w:tcPr>
            <w:tcW w:w="1772" w:type="dxa"/>
            <w:vAlign w:val="center"/>
          </w:tcPr>
          <w:p w14:paraId="3C21381D" w14:textId="77777777" w:rsidR="003162B2" w:rsidRPr="00C427A1" w:rsidRDefault="003162B2" w:rsidP="003B7C69">
            <w:pPr>
              <w:pStyle w:val="af1"/>
              <w:jc w:val="center"/>
            </w:pPr>
            <w:r w:rsidRPr="00C427A1">
              <w:t>1153</w:t>
            </w:r>
          </w:p>
        </w:tc>
        <w:tc>
          <w:tcPr>
            <w:tcW w:w="2948" w:type="dxa"/>
            <w:vAlign w:val="center"/>
          </w:tcPr>
          <w:p w14:paraId="61727F5C" w14:textId="77777777" w:rsidR="003162B2" w:rsidRPr="00C427A1" w:rsidRDefault="003162B2" w:rsidP="003B7C69">
            <w:pPr>
              <w:pStyle w:val="af1"/>
              <w:jc w:val="center"/>
            </w:pPr>
            <w:r w:rsidRPr="00C427A1">
              <w:t>Целое</w:t>
            </w:r>
          </w:p>
        </w:tc>
      </w:tr>
      <w:tr w:rsidR="00C427A1" w:rsidRPr="00C427A1" w14:paraId="0E4560BF" w14:textId="77777777" w:rsidTr="00B74F40">
        <w:trPr>
          <w:trHeight w:val="302"/>
        </w:trPr>
        <w:tc>
          <w:tcPr>
            <w:tcW w:w="10192" w:type="dxa"/>
            <w:shd w:val="clear" w:color="auto" w:fill="auto"/>
            <w:noWrap/>
          </w:tcPr>
          <w:p w14:paraId="341D4453" w14:textId="77777777" w:rsidR="003162B2" w:rsidRPr="00C427A1" w:rsidRDefault="003162B2" w:rsidP="003B7C69">
            <w:pPr>
              <w:pStyle w:val="af1"/>
            </w:pPr>
            <w:r w:rsidRPr="00C427A1">
              <w:t xml:space="preserve">сумма коррекций НДС </w:t>
            </w:r>
            <w:r w:rsidR="0096387A" w:rsidRPr="00C427A1">
              <w:t xml:space="preserve">по </w:t>
            </w:r>
            <w:proofErr w:type="spellStart"/>
            <w:r w:rsidR="0096387A" w:rsidRPr="00C427A1">
              <w:t>расч</w:t>
            </w:r>
            <w:proofErr w:type="spellEnd"/>
            <w:r w:rsidR="0096387A" w:rsidRPr="00C427A1">
              <w:t>. ставке 10/110</w:t>
            </w:r>
          </w:p>
        </w:tc>
        <w:tc>
          <w:tcPr>
            <w:tcW w:w="1772" w:type="dxa"/>
            <w:vAlign w:val="center"/>
          </w:tcPr>
          <w:p w14:paraId="61D2E1AB" w14:textId="77777777" w:rsidR="003162B2" w:rsidRPr="00C427A1" w:rsidRDefault="003162B2" w:rsidP="003B7C69">
            <w:pPr>
              <w:pStyle w:val="af1"/>
              <w:jc w:val="center"/>
            </w:pPr>
            <w:r w:rsidRPr="00C427A1">
              <w:t>1154</w:t>
            </w:r>
          </w:p>
        </w:tc>
        <w:tc>
          <w:tcPr>
            <w:tcW w:w="2948" w:type="dxa"/>
            <w:vAlign w:val="center"/>
          </w:tcPr>
          <w:p w14:paraId="72284754" w14:textId="77777777" w:rsidR="003162B2" w:rsidRPr="00C427A1" w:rsidRDefault="003162B2" w:rsidP="003B7C69">
            <w:pPr>
              <w:pStyle w:val="af1"/>
              <w:jc w:val="center"/>
            </w:pPr>
            <w:r w:rsidRPr="00C427A1">
              <w:t>Целое</w:t>
            </w:r>
          </w:p>
        </w:tc>
      </w:tr>
      <w:tr w:rsidR="00C427A1" w:rsidRPr="00C427A1" w14:paraId="34B7CE87" w14:textId="77777777" w:rsidTr="00B74F40">
        <w:trPr>
          <w:trHeight w:val="302"/>
        </w:trPr>
        <w:tc>
          <w:tcPr>
            <w:tcW w:w="10192" w:type="dxa"/>
            <w:shd w:val="clear" w:color="auto" w:fill="auto"/>
            <w:noWrap/>
          </w:tcPr>
          <w:p w14:paraId="169D4359" w14:textId="77777777" w:rsidR="003162B2" w:rsidRPr="00C427A1" w:rsidRDefault="003162B2" w:rsidP="003B7C69">
            <w:pPr>
              <w:pStyle w:val="af1"/>
            </w:pPr>
            <w:r w:rsidRPr="00C427A1">
              <w:t>сумма коррекций с НДС по ставке 0%</w:t>
            </w:r>
          </w:p>
        </w:tc>
        <w:tc>
          <w:tcPr>
            <w:tcW w:w="1772" w:type="dxa"/>
            <w:vAlign w:val="center"/>
          </w:tcPr>
          <w:p w14:paraId="2A2D7D82" w14:textId="77777777" w:rsidR="003162B2" w:rsidRPr="00C427A1" w:rsidRDefault="003162B2" w:rsidP="003B7C69">
            <w:pPr>
              <w:pStyle w:val="af1"/>
              <w:jc w:val="center"/>
            </w:pPr>
            <w:r w:rsidRPr="00C427A1">
              <w:t>1155</w:t>
            </w:r>
          </w:p>
        </w:tc>
        <w:tc>
          <w:tcPr>
            <w:tcW w:w="2948" w:type="dxa"/>
            <w:vAlign w:val="center"/>
          </w:tcPr>
          <w:p w14:paraId="2E34A557" w14:textId="77777777" w:rsidR="003162B2" w:rsidRPr="00C427A1" w:rsidRDefault="003162B2" w:rsidP="003B7C69">
            <w:pPr>
              <w:pStyle w:val="af1"/>
              <w:jc w:val="center"/>
            </w:pPr>
            <w:r w:rsidRPr="00C427A1">
              <w:t>Целое</w:t>
            </w:r>
          </w:p>
        </w:tc>
      </w:tr>
      <w:tr w:rsidR="00C427A1" w:rsidRPr="00C427A1" w14:paraId="0C80279F" w14:textId="77777777" w:rsidTr="00B74F40">
        <w:trPr>
          <w:trHeight w:val="302"/>
        </w:trPr>
        <w:tc>
          <w:tcPr>
            <w:tcW w:w="10192" w:type="dxa"/>
            <w:shd w:val="clear" w:color="auto" w:fill="auto"/>
            <w:noWrap/>
          </w:tcPr>
          <w:p w14:paraId="0A7AD54E" w14:textId="77777777" w:rsidR="003162B2" w:rsidRPr="00C427A1" w:rsidRDefault="003162B2" w:rsidP="003B7C69">
            <w:pPr>
              <w:pStyle w:val="af1"/>
            </w:pPr>
            <w:r w:rsidRPr="00C427A1">
              <w:t>сумма коррекций без НДС</w:t>
            </w:r>
          </w:p>
        </w:tc>
        <w:tc>
          <w:tcPr>
            <w:tcW w:w="1772" w:type="dxa"/>
            <w:vAlign w:val="center"/>
          </w:tcPr>
          <w:p w14:paraId="2555D705" w14:textId="77777777" w:rsidR="003162B2" w:rsidRPr="00C427A1" w:rsidRDefault="003162B2" w:rsidP="003B7C69">
            <w:pPr>
              <w:pStyle w:val="af1"/>
              <w:jc w:val="center"/>
            </w:pPr>
            <w:r w:rsidRPr="00C427A1">
              <w:t>1184</w:t>
            </w:r>
          </w:p>
        </w:tc>
        <w:tc>
          <w:tcPr>
            <w:tcW w:w="2948" w:type="dxa"/>
            <w:vAlign w:val="center"/>
          </w:tcPr>
          <w:p w14:paraId="6926B1CE" w14:textId="77777777" w:rsidR="003162B2" w:rsidRPr="00C427A1" w:rsidRDefault="003162B2" w:rsidP="003B7C69">
            <w:pPr>
              <w:pStyle w:val="af1"/>
              <w:jc w:val="center"/>
            </w:pPr>
            <w:r w:rsidRPr="00C427A1">
              <w:t>Целое</w:t>
            </w:r>
          </w:p>
        </w:tc>
      </w:tr>
    </w:tbl>
    <w:p w14:paraId="2B7CB4F0" w14:textId="77777777" w:rsidR="00773F26" w:rsidRPr="00C427A1" w:rsidRDefault="00773F26" w:rsidP="003B7C69">
      <w:pPr>
        <w:spacing w:before="0" w:after="0"/>
      </w:pPr>
    </w:p>
    <w:p w14:paraId="6A361B2D" w14:textId="04A4AE30" w:rsidR="001D554D" w:rsidRPr="00C427A1" w:rsidRDefault="00C51647" w:rsidP="003B7C69">
      <w:pPr>
        <w:spacing w:before="0" w:after="0"/>
      </w:pPr>
      <w:r w:rsidRPr="00C427A1">
        <w:t>2</w:t>
      </w:r>
      <w:r w:rsidR="00414045" w:rsidRPr="00C427A1">
        <w:t>0</w:t>
      </w:r>
      <w:r w:rsidR="0055754C" w:rsidRPr="00C427A1">
        <w:t>. Зн</w:t>
      </w:r>
      <w:r w:rsidR="001D554D" w:rsidRPr="00C427A1">
        <w:t>ачени</w:t>
      </w:r>
      <w:r w:rsidR="0055754C" w:rsidRPr="00C427A1">
        <w:t>я</w:t>
      </w:r>
      <w:r w:rsidR="001D554D" w:rsidRPr="00C427A1">
        <w:t xml:space="preserve"> реквизита «код причины перерегистрации» </w:t>
      </w:r>
      <w:r w:rsidR="00240171" w:rsidRPr="00C427A1">
        <w:t xml:space="preserve">(тег 1101) </w:t>
      </w:r>
      <w:r w:rsidR="0055754C" w:rsidRPr="00C427A1">
        <w:t xml:space="preserve">должны соответствовать значениям, указанным </w:t>
      </w:r>
      <w:r w:rsidR="001D554D" w:rsidRPr="00C427A1">
        <w:t xml:space="preserve">в </w:t>
      </w:r>
      <w:r w:rsidR="00FE400D">
        <w:t>т</w:t>
      </w:r>
      <w:r w:rsidR="00E835C8" w:rsidRPr="00C427A1">
        <w:t xml:space="preserve">аблице </w:t>
      </w:r>
      <w:r w:rsidR="00DB030F" w:rsidRPr="00C427A1">
        <w:t>15</w:t>
      </w:r>
      <w:r w:rsidR="00E0059D" w:rsidRPr="00C427A1">
        <w:t>.</w:t>
      </w:r>
    </w:p>
    <w:p w14:paraId="38BD6BD5" w14:textId="05E00E6F" w:rsidR="001D554D" w:rsidRDefault="00E835C8" w:rsidP="003B7C69">
      <w:pPr>
        <w:spacing w:before="0" w:after="0"/>
        <w:jc w:val="right"/>
      </w:pPr>
      <w:r w:rsidRPr="00C427A1">
        <w:t xml:space="preserve">Таблица </w:t>
      </w:r>
      <w:r w:rsidR="00DB030F" w:rsidRPr="00C427A1">
        <w:t>15</w:t>
      </w:r>
    </w:p>
    <w:p w14:paraId="3CBB1405" w14:textId="36C9CF18" w:rsidR="00FE400D" w:rsidRDefault="00FE400D" w:rsidP="00FE400D">
      <w:pPr>
        <w:spacing w:before="0" w:after="0"/>
        <w:jc w:val="center"/>
      </w:pPr>
      <w:r>
        <w:t>Реквизиты, содержащиеся в с</w:t>
      </w:r>
      <w:r w:rsidRPr="00C427A1">
        <w:t>труктур</w:t>
      </w:r>
      <w:r>
        <w:t>е</w:t>
      </w:r>
      <w:r w:rsidRPr="00C427A1">
        <w:t xml:space="preserve"> реквизит</w:t>
      </w:r>
      <w:r>
        <w:t xml:space="preserve">а </w:t>
      </w:r>
      <w:r w:rsidRPr="00C427A1">
        <w:t>«код причины перерегистрации»</w:t>
      </w:r>
    </w:p>
    <w:p w14:paraId="2CE362A9" w14:textId="77777777" w:rsidR="00FE400D" w:rsidRPr="00C427A1" w:rsidRDefault="00FE400D" w:rsidP="003B7C69">
      <w:pPr>
        <w:spacing w:before="0" w:after="0"/>
        <w:jc w:val="righ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20"/>
        <w:gridCol w:w="5632"/>
        <w:gridCol w:w="6124"/>
      </w:tblGrid>
      <w:tr w:rsidR="00C427A1" w:rsidRPr="00C427A1" w14:paraId="406E05C3" w14:textId="77777777" w:rsidTr="00B74F40">
        <w:trPr>
          <w:trHeight w:val="20"/>
        </w:trPr>
        <w:tc>
          <w:tcPr>
            <w:tcW w:w="1701" w:type="dxa"/>
          </w:tcPr>
          <w:p w14:paraId="55DEA617" w14:textId="77777777" w:rsidR="00DE64B6" w:rsidRPr="00C427A1" w:rsidRDefault="00DE64B6" w:rsidP="003B7C69">
            <w:pPr>
              <w:spacing w:before="0" w:after="0"/>
              <w:ind w:firstLine="0"/>
              <w:jc w:val="center"/>
              <w:rPr>
                <w:b/>
              </w:rPr>
            </w:pPr>
            <w:r w:rsidRPr="00C427A1">
              <w:rPr>
                <w:b/>
              </w:rPr>
              <w:t>Код</w:t>
            </w:r>
          </w:p>
        </w:tc>
        <w:tc>
          <w:tcPr>
            <w:tcW w:w="3803" w:type="dxa"/>
          </w:tcPr>
          <w:p w14:paraId="5996A6C8" w14:textId="77777777" w:rsidR="00DE64B6" w:rsidRPr="00C427A1" w:rsidRDefault="00DE64B6" w:rsidP="003B7C69">
            <w:pPr>
              <w:spacing w:before="0" w:after="0"/>
              <w:ind w:firstLine="0"/>
              <w:jc w:val="center"/>
              <w:rPr>
                <w:b/>
              </w:rPr>
            </w:pPr>
            <w:r w:rsidRPr="00C427A1">
              <w:rPr>
                <w:b/>
              </w:rPr>
              <w:t>Причина изменения параметров регистрации</w:t>
            </w:r>
          </w:p>
        </w:tc>
        <w:tc>
          <w:tcPr>
            <w:tcW w:w="4135" w:type="dxa"/>
          </w:tcPr>
          <w:p w14:paraId="03892C1D" w14:textId="77777777" w:rsidR="00DE64B6" w:rsidRPr="00C427A1" w:rsidRDefault="00DE64B6" w:rsidP="003B7C69">
            <w:pPr>
              <w:spacing w:before="0" w:after="0"/>
              <w:ind w:firstLine="0"/>
              <w:jc w:val="center"/>
              <w:rPr>
                <w:b/>
              </w:rPr>
            </w:pPr>
            <w:r w:rsidRPr="00C427A1">
              <w:rPr>
                <w:b/>
              </w:rPr>
              <w:t>Формат ПФ</w:t>
            </w:r>
          </w:p>
        </w:tc>
      </w:tr>
      <w:tr w:rsidR="00C427A1" w:rsidRPr="00C427A1" w14:paraId="0268D115" w14:textId="77777777" w:rsidTr="00B74F40">
        <w:trPr>
          <w:trHeight w:val="20"/>
        </w:trPr>
        <w:tc>
          <w:tcPr>
            <w:tcW w:w="1701" w:type="dxa"/>
          </w:tcPr>
          <w:p w14:paraId="57DFF0A4" w14:textId="77777777" w:rsidR="00DE64B6" w:rsidRPr="00C427A1" w:rsidRDefault="00DE64B6" w:rsidP="003B7C69">
            <w:pPr>
              <w:spacing w:before="0" w:after="0"/>
              <w:ind w:firstLine="0"/>
              <w:jc w:val="center"/>
            </w:pPr>
            <w:r w:rsidRPr="00C427A1">
              <w:t>1</w:t>
            </w:r>
          </w:p>
        </w:tc>
        <w:tc>
          <w:tcPr>
            <w:tcW w:w="3803" w:type="dxa"/>
          </w:tcPr>
          <w:p w14:paraId="451FA582" w14:textId="77777777" w:rsidR="00DE64B6" w:rsidRPr="00C427A1" w:rsidRDefault="00DE64B6" w:rsidP="003B7C69">
            <w:pPr>
              <w:spacing w:before="0" w:after="0"/>
              <w:ind w:firstLine="0"/>
            </w:pPr>
            <w:r w:rsidRPr="00C427A1">
              <w:t>Замена ФН</w:t>
            </w:r>
          </w:p>
        </w:tc>
        <w:tc>
          <w:tcPr>
            <w:tcW w:w="4135" w:type="dxa"/>
          </w:tcPr>
          <w:p w14:paraId="6A1D5593" w14:textId="77777777" w:rsidR="00DE64B6" w:rsidRPr="00C427A1" w:rsidRDefault="00DE64B6" w:rsidP="003B7C69">
            <w:pPr>
              <w:spacing w:before="0" w:after="0"/>
              <w:ind w:firstLine="0"/>
            </w:pPr>
            <w:r w:rsidRPr="00C427A1">
              <w:t>Замена ФН</w:t>
            </w:r>
          </w:p>
        </w:tc>
      </w:tr>
      <w:tr w:rsidR="00C427A1" w:rsidRPr="00C427A1" w14:paraId="189A84BD" w14:textId="77777777" w:rsidTr="00B74F40">
        <w:trPr>
          <w:trHeight w:val="20"/>
        </w:trPr>
        <w:tc>
          <w:tcPr>
            <w:tcW w:w="1701" w:type="dxa"/>
          </w:tcPr>
          <w:p w14:paraId="0A29BC98" w14:textId="77777777" w:rsidR="00DE64B6" w:rsidRPr="00C427A1" w:rsidRDefault="00DE64B6" w:rsidP="003B7C69">
            <w:pPr>
              <w:spacing w:before="0" w:after="0"/>
              <w:ind w:firstLine="0"/>
              <w:jc w:val="center"/>
            </w:pPr>
            <w:r w:rsidRPr="00C427A1">
              <w:t>2</w:t>
            </w:r>
          </w:p>
        </w:tc>
        <w:tc>
          <w:tcPr>
            <w:tcW w:w="3803" w:type="dxa"/>
          </w:tcPr>
          <w:p w14:paraId="7E34BBE7" w14:textId="77777777" w:rsidR="00DE64B6" w:rsidRPr="00C427A1" w:rsidRDefault="00EF05B2" w:rsidP="003B7C69">
            <w:pPr>
              <w:spacing w:before="0" w:after="0"/>
              <w:ind w:firstLine="0"/>
            </w:pPr>
            <w:r w:rsidRPr="00C427A1">
              <w:t>Замена</w:t>
            </w:r>
            <w:r w:rsidR="00DE64B6" w:rsidRPr="00C427A1">
              <w:t xml:space="preserve"> ОФД</w:t>
            </w:r>
          </w:p>
        </w:tc>
        <w:tc>
          <w:tcPr>
            <w:tcW w:w="4135" w:type="dxa"/>
          </w:tcPr>
          <w:p w14:paraId="481995F4" w14:textId="77777777" w:rsidR="00DE64B6" w:rsidRPr="00C427A1" w:rsidRDefault="00DE64B6" w:rsidP="003B7C69">
            <w:pPr>
              <w:spacing w:before="0" w:after="0"/>
              <w:ind w:firstLine="0"/>
            </w:pPr>
            <w:r w:rsidRPr="00C427A1">
              <w:t>Замена ОФД</w:t>
            </w:r>
          </w:p>
        </w:tc>
      </w:tr>
      <w:tr w:rsidR="00C427A1" w:rsidRPr="00C427A1" w14:paraId="44F5D3DA" w14:textId="77777777" w:rsidTr="00B74F40">
        <w:trPr>
          <w:trHeight w:val="20"/>
        </w:trPr>
        <w:tc>
          <w:tcPr>
            <w:tcW w:w="1701" w:type="dxa"/>
          </w:tcPr>
          <w:p w14:paraId="7AE30AFE" w14:textId="77777777" w:rsidR="00EF05B2" w:rsidRPr="00C427A1" w:rsidRDefault="00EF05B2" w:rsidP="003B7C69">
            <w:pPr>
              <w:spacing w:before="0" w:after="0"/>
              <w:ind w:firstLine="0"/>
              <w:jc w:val="center"/>
            </w:pPr>
            <w:r w:rsidRPr="00C427A1">
              <w:t>3</w:t>
            </w:r>
          </w:p>
        </w:tc>
        <w:tc>
          <w:tcPr>
            <w:tcW w:w="3803" w:type="dxa"/>
          </w:tcPr>
          <w:p w14:paraId="7329A549" w14:textId="77777777" w:rsidR="00EF05B2" w:rsidRPr="00C427A1" w:rsidRDefault="00EF05B2" w:rsidP="003B7C69">
            <w:pPr>
              <w:spacing w:before="0" w:after="0"/>
              <w:ind w:firstLine="0"/>
            </w:pPr>
            <w:r w:rsidRPr="00C427A1">
              <w:t xml:space="preserve">Изменение реквизитов </w:t>
            </w:r>
          </w:p>
        </w:tc>
        <w:tc>
          <w:tcPr>
            <w:tcW w:w="4135" w:type="dxa"/>
          </w:tcPr>
          <w:p w14:paraId="1FB6DAD5" w14:textId="77777777" w:rsidR="00EF05B2" w:rsidRPr="00C427A1" w:rsidRDefault="00EF05B2" w:rsidP="003B7C69">
            <w:pPr>
              <w:spacing w:before="0" w:after="0"/>
              <w:ind w:firstLine="0"/>
            </w:pPr>
            <w:r w:rsidRPr="00C427A1">
              <w:t xml:space="preserve">Изменение реквизитов </w:t>
            </w:r>
          </w:p>
        </w:tc>
      </w:tr>
      <w:tr w:rsidR="00C427A1" w:rsidRPr="00C427A1" w14:paraId="6E0D9540" w14:textId="77777777" w:rsidTr="00B74F40">
        <w:trPr>
          <w:trHeight w:val="20"/>
        </w:trPr>
        <w:tc>
          <w:tcPr>
            <w:tcW w:w="1701" w:type="dxa"/>
          </w:tcPr>
          <w:p w14:paraId="25CD2E0F" w14:textId="77777777" w:rsidR="00EF05B2" w:rsidRPr="00C427A1" w:rsidRDefault="00EF05B2" w:rsidP="003B7C69">
            <w:pPr>
              <w:spacing w:before="0" w:after="0"/>
              <w:ind w:firstLine="0"/>
              <w:jc w:val="center"/>
            </w:pPr>
            <w:r w:rsidRPr="00C427A1">
              <w:t>4</w:t>
            </w:r>
          </w:p>
        </w:tc>
        <w:tc>
          <w:tcPr>
            <w:tcW w:w="3803" w:type="dxa"/>
          </w:tcPr>
          <w:p w14:paraId="4B6CC373" w14:textId="77777777" w:rsidR="00EF05B2" w:rsidRPr="00C427A1" w:rsidRDefault="00EF05B2" w:rsidP="003B7C69">
            <w:pPr>
              <w:spacing w:before="0" w:after="0"/>
              <w:ind w:firstLine="0"/>
            </w:pPr>
            <w:r w:rsidRPr="00C427A1">
              <w:t>Изменение настроек ККТ</w:t>
            </w:r>
          </w:p>
        </w:tc>
        <w:tc>
          <w:tcPr>
            <w:tcW w:w="4135" w:type="dxa"/>
          </w:tcPr>
          <w:p w14:paraId="2692EFFD" w14:textId="77777777" w:rsidR="00EF05B2" w:rsidRPr="00C427A1" w:rsidRDefault="00EF05B2" w:rsidP="003B7C69">
            <w:pPr>
              <w:spacing w:before="0" w:after="0"/>
              <w:ind w:firstLine="0"/>
            </w:pPr>
            <w:r w:rsidRPr="00C427A1">
              <w:t>Изменение настроек ККТ</w:t>
            </w:r>
          </w:p>
        </w:tc>
      </w:tr>
    </w:tbl>
    <w:p w14:paraId="1A239803" w14:textId="77777777" w:rsidR="001D554D" w:rsidRPr="00C427A1" w:rsidRDefault="001D554D" w:rsidP="003B7C69">
      <w:pPr>
        <w:spacing w:before="0" w:after="0"/>
      </w:pPr>
    </w:p>
    <w:p w14:paraId="628B63F5" w14:textId="5579232C" w:rsidR="0056424F" w:rsidRPr="00C427A1" w:rsidRDefault="00C51647" w:rsidP="003B7C69">
      <w:pPr>
        <w:spacing w:before="0" w:after="0"/>
      </w:pPr>
      <w:r w:rsidRPr="00C427A1">
        <w:t>2</w:t>
      </w:r>
      <w:r w:rsidR="00414045" w:rsidRPr="00C427A1">
        <w:t>1</w:t>
      </w:r>
      <w:r w:rsidR="00710A57" w:rsidRPr="00C427A1">
        <w:t xml:space="preserve">. </w:t>
      </w:r>
      <w:r w:rsidR="00D11D33" w:rsidRPr="00C427A1">
        <w:t>Состояния</w:t>
      </w:r>
      <w:r w:rsidR="0056424F" w:rsidRPr="00C427A1">
        <w:t xml:space="preserve"> </w:t>
      </w:r>
      <w:r w:rsidR="007418A4" w:rsidRPr="00C427A1">
        <w:t>битов в значении</w:t>
      </w:r>
      <w:r w:rsidR="00EB37BE" w:rsidRPr="00C427A1">
        <w:t xml:space="preserve"> </w:t>
      </w:r>
      <w:r w:rsidR="0056424F" w:rsidRPr="00C427A1">
        <w:t>реквизита «</w:t>
      </w:r>
      <w:r w:rsidR="00A66723" w:rsidRPr="00C427A1">
        <w:t>коды причин изменения сведений о ККТ</w:t>
      </w:r>
      <w:r w:rsidR="0056424F" w:rsidRPr="00C427A1">
        <w:t>»</w:t>
      </w:r>
      <w:r w:rsidR="00EB37BE" w:rsidRPr="00C427A1">
        <w:t xml:space="preserve"> (тег</w:t>
      </w:r>
      <w:r w:rsidR="0008625F" w:rsidRPr="00C427A1">
        <w:t> </w:t>
      </w:r>
      <w:r w:rsidR="00EB37BE" w:rsidRPr="00C427A1">
        <w:t>1</w:t>
      </w:r>
      <w:r w:rsidR="008C3B8B" w:rsidRPr="00C427A1">
        <w:t>205</w:t>
      </w:r>
      <w:r w:rsidR="00EB37BE" w:rsidRPr="00C427A1">
        <w:t>)</w:t>
      </w:r>
      <w:r w:rsidR="00647F98" w:rsidRPr="00C427A1">
        <w:rPr>
          <w:b/>
        </w:rPr>
        <w:t xml:space="preserve"> </w:t>
      </w:r>
      <w:r w:rsidR="00647F98" w:rsidRPr="00C427A1">
        <w:t>для различных причин изменения параметров регистрации</w:t>
      </w:r>
      <w:r w:rsidR="00D11D33" w:rsidRPr="00C427A1">
        <w:t>,</w:t>
      </w:r>
      <w:r w:rsidR="0056424F" w:rsidRPr="00C427A1">
        <w:t xml:space="preserve"> </w:t>
      </w:r>
      <w:r w:rsidR="00647F98" w:rsidRPr="00C427A1">
        <w:t xml:space="preserve">а также </w:t>
      </w:r>
      <w:r w:rsidR="007418A4" w:rsidRPr="00C427A1">
        <w:t xml:space="preserve">Формат ПФ </w:t>
      </w:r>
      <w:r w:rsidR="00647F98" w:rsidRPr="00C427A1">
        <w:t xml:space="preserve">для этих причин </w:t>
      </w:r>
      <w:r w:rsidR="008A32FF" w:rsidRPr="00C427A1">
        <w:t xml:space="preserve">должны </w:t>
      </w:r>
      <w:r w:rsidR="0055754C" w:rsidRPr="00C427A1">
        <w:t xml:space="preserve">соответствовать </w:t>
      </w:r>
      <w:r w:rsidR="00BF56C5" w:rsidRPr="00C427A1">
        <w:t>указан</w:t>
      </w:r>
      <w:r w:rsidR="0055754C" w:rsidRPr="00C427A1">
        <w:t>ным</w:t>
      </w:r>
      <w:r w:rsidR="00E46D08" w:rsidRPr="00C427A1">
        <w:t xml:space="preserve"> в </w:t>
      </w:r>
      <w:r w:rsidR="00FE400D">
        <w:t>т</w:t>
      </w:r>
      <w:r w:rsidR="00E835C8" w:rsidRPr="00C427A1">
        <w:t xml:space="preserve">аблице </w:t>
      </w:r>
      <w:r w:rsidR="00DB030F" w:rsidRPr="00C427A1">
        <w:t>16</w:t>
      </w:r>
      <w:r w:rsidR="0056424F" w:rsidRPr="00C427A1">
        <w:t>.</w:t>
      </w:r>
    </w:p>
    <w:p w14:paraId="1886A90A" w14:textId="47EEF1F0" w:rsidR="0056424F" w:rsidRDefault="00E835C8" w:rsidP="00E0059D">
      <w:pPr>
        <w:pStyle w:val="af1"/>
        <w:keepNext/>
        <w:ind w:right="-170"/>
        <w:jc w:val="right"/>
      </w:pPr>
      <w:r w:rsidRPr="00C427A1">
        <w:lastRenderedPageBreak/>
        <w:t xml:space="preserve">Таблица </w:t>
      </w:r>
      <w:r w:rsidR="00DB030F" w:rsidRPr="00C427A1">
        <w:t>16</w:t>
      </w:r>
    </w:p>
    <w:p w14:paraId="1067B6EC" w14:textId="0F9DA41B" w:rsidR="00FE400D" w:rsidRDefault="00FE400D" w:rsidP="00FE400D">
      <w:pPr>
        <w:pStyle w:val="af1"/>
        <w:keepNext/>
        <w:ind w:right="-170"/>
        <w:jc w:val="center"/>
      </w:pPr>
      <w:r w:rsidRPr="00FE400D">
        <w:t>Состояния битов в значении реквизита «коды причин изменения сведений о ККТ»</w:t>
      </w:r>
      <w:r>
        <w:t xml:space="preserve"> и </w:t>
      </w:r>
      <w:r w:rsidRPr="00FE400D">
        <w:t>Формат ПФ для</w:t>
      </w:r>
      <w:r w:rsidRPr="00FE400D">
        <w:rPr>
          <w:rFonts w:eastAsiaTheme="minorHAnsi" w:cstheme="minorBidi"/>
          <w:szCs w:val="22"/>
        </w:rPr>
        <w:t xml:space="preserve"> </w:t>
      </w:r>
      <w:r w:rsidRPr="00FE400D">
        <w:t>различных причин изменения параметров регистрации</w:t>
      </w:r>
    </w:p>
    <w:p w14:paraId="3A1D1068" w14:textId="77777777" w:rsidR="00FE400D" w:rsidRPr="00C427A1" w:rsidRDefault="00FE400D" w:rsidP="00FE400D">
      <w:pPr>
        <w:pStyle w:val="af1"/>
        <w:keepNext/>
        <w:ind w:right="-170"/>
        <w:jc w:val="cente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1"/>
        <w:gridCol w:w="10686"/>
        <w:gridCol w:w="1899"/>
      </w:tblGrid>
      <w:tr w:rsidR="00C427A1" w:rsidRPr="00C427A1" w14:paraId="6625D9F8" w14:textId="77777777" w:rsidTr="00D008EF">
        <w:trPr>
          <w:trHeight w:val="20"/>
        </w:trPr>
        <w:tc>
          <w:tcPr>
            <w:tcW w:w="1788" w:type="dxa"/>
          </w:tcPr>
          <w:p w14:paraId="010FA1DA" w14:textId="77777777" w:rsidR="00D11D33" w:rsidRPr="00C427A1" w:rsidRDefault="00D11D33" w:rsidP="003B7C69">
            <w:pPr>
              <w:pStyle w:val="af1"/>
              <w:ind w:hanging="32"/>
              <w:jc w:val="center"/>
              <w:rPr>
                <w:b/>
              </w:rPr>
            </w:pPr>
            <w:r w:rsidRPr="00C427A1">
              <w:rPr>
                <w:b/>
              </w:rPr>
              <w:t>Номер бита</w:t>
            </w:r>
          </w:p>
        </w:tc>
        <w:tc>
          <w:tcPr>
            <w:tcW w:w="11385" w:type="dxa"/>
          </w:tcPr>
          <w:p w14:paraId="4FC0EB08" w14:textId="77777777" w:rsidR="00D11D33" w:rsidRPr="00C427A1" w:rsidRDefault="00D11D33" w:rsidP="003B7C69">
            <w:pPr>
              <w:pStyle w:val="af1"/>
              <w:jc w:val="center"/>
              <w:rPr>
                <w:b/>
              </w:rPr>
            </w:pPr>
            <w:r w:rsidRPr="00C427A1">
              <w:rPr>
                <w:b/>
              </w:rPr>
              <w:t>Причина изменения параметров регистрации</w:t>
            </w:r>
          </w:p>
        </w:tc>
        <w:tc>
          <w:tcPr>
            <w:tcW w:w="2010" w:type="dxa"/>
          </w:tcPr>
          <w:p w14:paraId="37056CA5" w14:textId="77777777" w:rsidR="00D11D33" w:rsidRPr="00C427A1" w:rsidRDefault="00D11D33" w:rsidP="003B7C69">
            <w:pPr>
              <w:pStyle w:val="af1"/>
              <w:jc w:val="center"/>
              <w:rPr>
                <w:b/>
              </w:rPr>
            </w:pPr>
            <w:r w:rsidRPr="00C427A1">
              <w:rPr>
                <w:b/>
              </w:rPr>
              <w:t>Формат ПФ</w:t>
            </w:r>
          </w:p>
        </w:tc>
      </w:tr>
      <w:tr w:rsidR="00C427A1" w:rsidRPr="00C427A1" w14:paraId="5E3ED329" w14:textId="77777777" w:rsidTr="00D008EF">
        <w:trPr>
          <w:trHeight w:val="20"/>
        </w:trPr>
        <w:tc>
          <w:tcPr>
            <w:tcW w:w="1788" w:type="dxa"/>
          </w:tcPr>
          <w:p w14:paraId="5527EBBD" w14:textId="77777777" w:rsidR="00D11D33" w:rsidRPr="00C427A1" w:rsidRDefault="00D11D33" w:rsidP="003B7C69">
            <w:pPr>
              <w:pStyle w:val="af1"/>
              <w:ind w:left="1021" w:hanging="1021"/>
              <w:jc w:val="center"/>
            </w:pPr>
            <w:r w:rsidRPr="00C427A1">
              <w:t>0</w:t>
            </w:r>
          </w:p>
        </w:tc>
        <w:tc>
          <w:tcPr>
            <w:tcW w:w="11385" w:type="dxa"/>
          </w:tcPr>
          <w:p w14:paraId="778B9A08" w14:textId="77777777" w:rsidR="00D11D33" w:rsidRPr="00C427A1" w:rsidRDefault="00D11D33" w:rsidP="003B7C69">
            <w:pPr>
              <w:pStyle w:val="af1"/>
              <w:jc w:val="left"/>
            </w:pPr>
            <w:r w:rsidRPr="00C427A1">
              <w:t>Замена фискального накопителя</w:t>
            </w:r>
          </w:p>
        </w:tc>
        <w:tc>
          <w:tcPr>
            <w:tcW w:w="2010" w:type="dxa"/>
          </w:tcPr>
          <w:p w14:paraId="41A12615" w14:textId="77777777" w:rsidR="00D11D33" w:rsidRPr="00C427A1" w:rsidRDefault="00D11D33" w:rsidP="003B7C69">
            <w:pPr>
              <w:pStyle w:val="af1"/>
              <w:jc w:val="center"/>
            </w:pPr>
            <w:r w:rsidRPr="00C427A1">
              <w:t>1</w:t>
            </w:r>
          </w:p>
        </w:tc>
      </w:tr>
      <w:tr w:rsidR="00C427A1" w:rsidRPr="00C427A1" w14:paraId="790545B5" w14:textId="77777777" w:rsidTr="00D008EF">
        <w:trPr>
          <w:trHeight w:val="20"/>
        </w:trPr>
        <w:tc>
          <w:tcPr>
            <w:tcW w:w="1788" w:type="dxa"/>
          </w:tcPr>
          <w:p w14:paraId="2B37BC70" w14:textId="77777777" w:rsidR="00D11D33" w:rsidRPr="00C427A1" w:rsidRDefault="00D11D33" w:rsidP="003B7C69">
            <w:pPr>
              <w:pStyle w:val="af1"/>
              <w:ind w:left="1021" w:hanging="1021"/>
              <w:jc w:val="center"/>
            </w:pPr>
            <w:r w:rsidRPr="00C427A1">
              <w:t>1</w:t>
            </w:r>
          </w:p>
        </w:tc>
        <w:tc>
          <w:tcPr>
            <w:tcW w:w="11385" w:type="dxa"/>
          </w:tcPr>
          <w:p w14:paraId="1444E7C9" w14:textId="77777777" w:rsidR="00D11D33" w:rsidRPr="00C427A1" w:rsidRDefault="00D11D33" w:rsidP="003B7C69">
            <w:pPr>
              <w:pStyle w:val="af1"/>
              <w:jc w:val="left"/>
            </w:pPr>
            <w:r w:rsidRPr="00C427A1">
              <w:t>Замена оператора фискальных данных</w:t>
            </w:r>
          </w:p>
        </w:tc>
        <w:tc>
          <w:tcPr>
            <w:tcW w:w="2010" w:type="dxa"/>
          </w:tcPr>
          <w:p w14:paraId="327CCE5B" w14:textId="77777777" w:rsidR="00D11D33" w:rsidRPr="00C427A1" w:rsidRDefault="00D11D33" w:rsidP="003B7C69">
            <w:pPr>
              <w:pStyle w:val="af1"/>
              <w:jc w:val="center"/>
            </w:pPr>
            <w:r w:rsidRPr="00C427A1">
              <w:t>2</w:t>
            </w:r>
          </w:p>
        </w:tc>
      </w:tr>
      <w:tr w:rsidR="00C427A1" w:rsidRPr="00C427A1" w14:paraId="3FC0494F" w14:textId="77777777" w:rsidTr="00D008EF">
        <w:trPr>
          <w:trHeight w:val="20"/>
        </w:trPr>
        <w:tc>
          <w:tcPr>
            <w:tcW w:w="1788" w:type="dxa"/>
            <w:tcBorders>
              <w:top w:val="single" w:sz="4" w:space="0" w:color="auto"/>
              <w:left w:val="single" w:sz="4" w:space="0" w:color="auto"/>
              <w:bottom w:val="single" w:sz="4" w:space="0" w:color="auto"/>
              <w:right w:val="single" w:sz="4" w:space="0" w:color="auto"/>
            </w:tcBorders>
          </w:tcPr>
          <w:p w14:paraId="5A5029FD" w14:textId="77777777" w:rsidR="00D11D33" w:rsidRPr="00C427A1" w:rsidRDefault="00D11D33" w:rsidP="003B7C69">
            <w:pPr>
              <w:pStyle w:val="af1"/>
              <w:ind w:left="1021" w:hanging="1021"/>
              <w:jc w:val="center"/>
            </w:pPr>
            <w:r w:rsidRPr="00C427A1">
              <w:t>2</w:t>
            </w:r>
          </w:p>
        </w:tc>
        <w:tc>
          <w:tcPr>
            <w:tcW w:w="11385" w:type="dxa"/>
            <w:tcBorders>
              <w:top w:val="single" w:sz="4" w:space="0" w:color="auto"/>
              <w:left w:val="single" w:sz="4" w:space="0" w:color="auto"/>
              <w:bottom w:val="single" w:sz="4" w:space="0" w:color="auto"/>
              <w:right w:val="single" w:sz="4" w:space="0" w:color="auto"/>
            </w:tcBorders>
          </w:tcPr>
          <w:p w14:paraId="5067A4DA" w14:textId="77777777" w:rsidR="00D11D33" w:rsidRPr="00C427A1" w:rsidRDefault="00D11D33" w:rsidP="003B7C69">
            <w:pPr>
              <w:pStyle w:val="af1"/>
              <w:jc w:val="left"/>
            </w:pPr>
            <w:r w:rsidRPr="00C427A1">
              <w:t>Изменение наименования пользователя контрольно-кассовой техники</w:t>
            </w:r>
          </w:p>
        </w:tc>
        <w:tc>
          <w:tcPr>
            <w:tcW w:w="2010" w:type="dxa"/>
            <w:tcBorders>
              <w:top w:val="single" w:sz="4" w:space="0" w:color="auto"/>
              <w:left w:val="single" w:sz="4" w:space="0" w:color="auto"/>
              <w:bottom w:val="single" w:sz="4" w:space="0" w:color="auto"/>
              <w:right w:val="single" w:sz="4" w:space="0" w:color="auto"/>
            </w:tcBorders>
          </w:tcPr>
          <w:p w14:paraId="332C2626" w14:textId="77777777" w:rsidR="00D11D33" w:rsidRPr="00C427A1" w:rsidRDefault="00D11D33" w:rsidP="003B7C69">
            <w:pPr>
              <w:pStyle w:val="af1"/>
              <w:jc w:val="center"/>
            </w:pPr>
            <w:r w:rsidRPr="00C427A1">
              <w:t>3</w:t>
            </w:r>
          </w:p>
        </w:tc>
      </w:tr>
      <w:tr w:rsidR="00C427A1" w:rsidRPr="00C427A1" w14:paraId="6A977AF6" w14:textId="77777777" w:rsidTr="00D008EF">
        <w:trPr>
          <w:trHeight w:val="20"/>
        </w:trPr>
        <w:tc>
          <w:tcPr>
            <w:tcW w:w="1788" w:type="dxa"/>
          </w:tcPr>
          <w:p w14:paraId="4EC93CCE" w14:textId="77777777" w:rsidR="00D11D33" w:rsidRPr="00C427A1" w:rsidRDefault="00D11D33" w:rsidP="003B7C69">
            <w:pPr>
              <w:pStyle w:val="af1"/>
              <w:ind w:left="1021" w:hanging="1021"/>
              <w:jc w:val="center"/>
            </w:pPr>
            <w:r w:rsidRPr="00C427A1">
              <w:t>3</w:t>
            </w:r>
          </w:p>
        </w:tc>
        <w:tc>
          <w:tcPr>
            <w:tcW w:w="11385" w:type="dxa"/>
          </w:tcPr>
          <w:p w14:paraId="192E9443" w14:textId="77777777" w:rsidR="00D11D33" w:rsidRPr="00C427A1" w:rsidRDefault="00D11D33" w:rsidP="003B7C69">
            <w:pPr>
              <w:pStyle w:val="af1"/>
              <w:jc w:val="left"/>
            </w:pPr>
            <w:r w:rsidRPr="00C427A1">
              <w:t>Изменение адреса и (или) места установки (применения) контрольно-кассовой техники</w:t>
            </w:r>
          </w:p>
        </w:tc>
        <w:tc>
          <w:tcPr>
            <w:tcW w:w="2010" w:type="dxa"/>
          </w:tcPr>
          <w:p w14:paraId="2AFA979F" w14:textId="77777777" w:rsidR="00D11D33" w:rsidRPr="00C427A1" w:rsidRDefault="00D11D33" w:rsidP="003B7C69">
            <w:pPr>
              <w:pStyle w:val="af1"/>
              <w:jc w:val="center"/>
            </w:pPr>
            <w:r w:rsidRPr="00C427A1">
              <w:t>4</w:t>
            </w:r>
          </w:p>
        </w:tc>
      </w:tr>
      <w:tr w:rsidR="00C427A1" w:rsidRPr="00C427A1" w14:paraId="37E7AD6B" w14:textId="77777777" w:rsidTr="00D008EF">
        <w:trPr>
          <w:trHeight w:val="20"/>
        </w:trPr>
        <w:tc>
          <w:tcPr>
            <w:tcW w:w="1788" w:type="dxa"/>
            <w:tcBorders>
              <w:top w:val="single" w:sz="4" w:space="0" w:color="auto"/>
              <w:left w:val="single" w:sz="4" w:space="0" w:color="auto"/>
              <w:bottom w:val="single" w:sz="4" w:space="0" w:color="auto"/>
              <w:right w:val="single" w:sz="4" w:space="0" w:color="auto"/>
            </w:tcBorders>
          </w:tcPr>
          <w:p w14:paraId="50552527" w14:textId="77777777" w:rsidR="00D11D33" w:rsidRPr="00C427A1" w:rsidRDefault="00D11D33" w:rsidP="003B7C69">
            <w:pPr>
              <w:pStyle w:val="af1"/>
              <w:ind w:left="1021" w:hanging="1021"/>
              <w:jc w:val="center"/>
            </w:pPr>
            <w:r w:rsidRPr="00C427A1">
              <w:t>4</w:t>
            </w:r>
          </w:p>
        </w:tc>
        <w:tc>
          <w:tcPr>
            <w:tcW w:w="11385" w:type="dxa"/>
            <w:tcBorders>
              <w:top w:val="single" w:sz="4" w:space="0" w:color="auto"/>
              <w:left w:val="single" w:sz="4" w:space="0" w:color="auto"/>
              <w:bottom w:val="single" w:sz="4" w:space="0" w:color="auto"/>
              <w:right w:val="single" w:sz="4" w:space="0" w:color="auto"/>
            </w:tcBorders>
          </w:tcPr>
          <w:p w14:paraId="6D7F37AF" w14:textId="77777777" w:rsidR="00D11D33" w:rsidRPr="00C427A1" w:rsidRDefault="00D11D33" w:rsidP="003B7C69">
            <w:pPr>
              <w:pStyle w:val="af1"/>
              <w:jc w:val="left"/>
            </w:pPr>
            <w:r w:rsidRPr="00C427A1">
              <w:t>Перевод ККТ из автономного режима в режим передачи данных</w:t>
            </w:r>
          </w:p>
        </w:tc>
        <w:tc>
          <w:tcPr>
            <w:tcW w:w="2010" w:type="dxa"/>
            <w:tcBorders>
              <w:top w:val="single" w:sz="4" w:space="0" w:color="auto"/>
              <w:left w:val="single" w:sz="4" w:space="0" w:color="auto"/>
              <w:bottom w:val="single" w:sz="4" w:space="0" w:color="auto"/>
              <w:right w:val="single" w:sz="4" w:space="0" w:color="auto"/>
            </w:tcBorders>
          </w:tcPr>
          <w:p w14:paraId="448831B4" w14:textId="77777777" w:rsidR="00D11D33" w:rsidRPr="00C427A1" w:rsidRDefault="00D11D33" w:rsidP="003B7C69">
            <w:pPr>
              <w:pStyle w:val="af1"/>
              <w:ind w:left="313" w:hanging="313"/>
              <w:jc w:val="center"/>
            </w:pPr>
            <w:r w:rsidRPr="00C427A1">
              <w:t>5</w:t>
            </w:r>
          </w:p>
        </w:tc>
      </w:tr>
      <w:tr w:rsidR="00C427A1" w:rsidRPr="00C427A1" w14:paraId="3159ECCF" w14:textId="77777777" w:rsidTr="00D008EF">
        <w:trPr>
          <w:trHeight w:val="20"/>
        </w:trPr>
        <w:tc>
          <w:tcPr>
            <w:tcW w:w="1788" w:type="dxa"/>
            <w:tcBorders>
              <w:top w:val="single" w:sz="4" w:space="0" w:color="auto"/>
              <w:left w:val="single" w:sz="4" w:space="0" w:color="auto"/>
              <w:bottom w:val="single" w:sz="4" w:space="0" w:color="auto"/>
              <w:right w:val="single" w:sz="4" w:space="0" w:color="auto"/>
            </w:tcBorders>
          </w:tcPr>
          <w:p w14:paraId="4DF4B258" w14:textId="77777777" w:rsidR="00D11D33" w:rsidRPr="00C427A1" w:rsidRDefault="00D11D33" w:rsidP="003B7C69">
            <w:pPr>
              <w:pStyle w:val="af1"/>
              <w:ind w:left="1021" w:hanging="1021"/>
              <w:jc w:val="center"/>
            </w:pPr>
            <w:r w:rsidRPr="00C427A1">
              <w:t>5</w:t>
            </w:r>
          </w:p>
        </w:tc>
        <w:tc>
          <w:tcPr>
            <w:tcW w:w="11385" w:type="dxa"/>
            <w:tcBorders>
              <w:top w:val="single" w:sz="4" w:space="0" w:color="auto"/>
              <w:left w:val="single" w:sz="4" w:space="0" w:color="auto"/>
              <w:bottom w:val="single" w:sz="4" w:space="0" w:color="auto"/>
              <w:right w:val="single" w:sz="4" w:space="0" w:color="auto"/>
            </w:tcBorders>
          </w:tcPr>
          <w:p w14:paraId="3F6AB6F5" w14:textId="77777777" w:rsidR="00D11D33" w:rsidRPr="00C427A1" w:rsidRDefault="00D11D33" w:rsidP="003B7C69">
            <w:pPr>
              <w:pStyle w:val="af1"/>
              <w:jc w:val="left"/>
            </w:pPr>
            <w:r w:rsidRPr="00C427A1">
              <w:t>Перевод ККТ из режима передачи данных в автономный режим</w:t>
            </w:r>
          </w:p>
        </w:tc>
        <w:tc>
          <w:tcPr>
            <w:tcW w:w="2010" w:type="dxa"/>
            <w:tcBorders>
              <w:top w:val="single" w:sz="4" w:space="0" w:color="auto"/>
              <w:left w:val="single" w:sz="4" w:space="0" w:color="auto"/>
              <w:bottom w:val="single" w:sz="4" w:space="0" w:color="auto"/>
              <w:right w:val="single" w:sz="4" w:space="0" w:color="auto"/>
            </w:tcBorders>
          </w:tcPr>
          <w:p w14:paraId="7BF99870" w14:textId="77777777" w:rsidR="00D11D33" w:rsidRPr="00C427A1" w:rsidRDefault="00D11D33" w:rsidP="003B7C69">
            <w:pPr>
              <w:pStyle w:val="af1"/>
              <w:ind w:left="313" w:hanging="313"/>
              <w:jc w:val="center"/>
            </w:pPr>
            <w:r w:rsidRPr="00C427A1">
              <w:t>6</w:t>
            </w:r>
          </w:p>
        </w:tc>
      </w:tr>
      <w:tr w:rsidR="00C427A1" w:rsidRPr="00C427A1" w14:paraId="22959E27" w14:textId="77777777" w:rsidTr="00D008EF">
        <w:trPr>
          <w:trHeight w:val="20"/>
        </w:trPr>
        <w:tc>
          <w:tcPr>
            <w:tcW w:w="1788" w:type="dxa"/>
          </w:tcPr>
          <w:p w14:paraId="61DE9F3C" w14:textId="77777777" w:rsidR="00D11D33" w:rsidRPr="00C427A1" w:rsidRDefault="00D11D33" w:rsidP="003B7C69">
            <w:pPr>
              <w:pStyle w:val="af1"/>
              <w:ind w:left="1021" w:hanging="1021"/>
              <w:jc w:val="center"/>
            </w:pPr>
            <w:r w:rsidRPr="00C427A1">
              <w:t>6</w:t>
            </w:r>
          </w:p>
        </w:tc>
        <w:tc>
          <w:tcPr>
            <w:tcW w:w="11385" w:type="dxa"/>
          </w:tcPr>
          <w:p w14:paraId="348F9910" w14:textId="77777777" w:rsidR="00D11D33" w:rsidRPr="00C427A1" w:rsidRDefault="00D11D33" w:rsidP="003B7C69">
            <w:pPr>
              <w:pStyle w:val="af1"/>
              <w:jc w:val="left"/>
            </w:pPr>
            <w:r w:rsidRPr="00C427A1">
              <w:t>Изменение версии модели ККТ</w:t>
            </w:r>
          </w:p>
        </w:tc>
        <w:tc>
          <w:tcPr>
            <w:tcW w:w="2010" w:type="dxa"/>
          </w:tcPr>
          <w:p w14:paraId="03EFD39B" w14:textId="77777777" w:rsidR="00D11D33" w:rsidRPr="00C427A1" w:rsidRDefault="00D11D33" w:rsidP="003B7C69">
            <w:pPr>
              <w:pStyle w:val="af1"/>
              <w:ind w:left="313" w:hanging="313"/>
              <w:jc w:val="center"/>
            </w:pPr>
            <w:r w:rsidRPr="00C427A1">
              <w:t>7</w:t>
            </w:r>
          </w:p>
        </w:tc>
      </w:tr>
      <w:tr w:rsidR="00C427A1" w:rsidRPr="00C427A1" w14:paraId="1D78CEEC" w14:textId="77777777" w:rsidTr="00D008EF">
        <w:trPr>
          <w:trHeight w:val="20"/>
        </w:trPr>
        <w:tc>
          <w:tcPr>
            <w:tcW w:w="1788" w:type="dxa"/>
          </w:tcPr>
          <w:p w14:paraId="60E10486" w14:textId="77777777" w:rsidR="00D11D33" w:rsidRPr="00C427A1" w:rsidRDefault="00D11D33" w:rsidP="003B7C69">
            <w:pPr>
              <w:pStyle w:val="af1"/>
              <w:ind w:left="1021" w:hanging="1021"/>
              <w:jc w:val="center"/>
            </w:pPr>
            <w:r w:rsidRPr="00C427A1">
              <w:t>7</w:t>
            </w:r>
          </w:p>
        </w:tc>
        <w:tc>
          <w:tcPr>
            <w:tcW w:w="11385" w:type="dxa"/>
          </w:tcPr>
          <w:p w14:paraId="33777806" w14:textId="5BAA6C71" w:rsidR="00D11D33" w:rsidRPr="00C427A1" w:rsidRDefault="008A32FF" w:rsidP="008A32FF">
            <w:pPr>
              <w:pStyle w:val="af1"/>
              <w:jc w:val="left"/>
            </w:pPr>
            <w:r w:rsidRPr="00C427A1">
              <w:t xml:space="preserve">Изменение </w:t>
            </w:r>
            <w:r w:rsidR="00D11D33" w:rsidRPr="00C427A1">
              <w:t>перечня систем налогообложения, применяемых при осуществлении расчетов</w:t>
            </w:r>
          </w:p>
        </w:tc>
        <w:tc>
          <w:tcPr>
            <w:tcW w:w="2010" w:type="dxa"/>
          </w:tcPr>
          <w:p w14:paraId="094454E0" w14:textId="77777777" w:rsidR="00D11D33" w:rsidRPr="00C427A1" w:rsidRDefault="0077067F" w:rsidP="003B7C69">
            <w:pPr>
              <w:pStyle w:val="af1"/>
              <w:ind w:left="313" w:hanging="313"/>
              <w:jc w:val="center"/>
            </w:pPr>
            <w:r w:rsidRPr="00C427A1">
              <w:t>8</w:t>
            </w:r>
          </w:p>
        </w:tc>
      </w:tr>
      <w:tr w:rsidR="00C427A1" w:rsidRPr="00C427A1" w14:paraId="59E42390" w14:textId="77777777" w:rsidTr="00D008EF">
        <w:trPr>
          <w:trHeight w:val="20"/>
        </w:trPr>
        <w:tc>
          <w:tcPr>
            <w:tcW w:w="1788" w:type="dxa"/>
          </w:tcPr>
          <w:p w14:paraId="3EA6FA64" w14:textId="77777777" w:rsidR="00D11D33" w:rsidRPr="00C427A1" w:rsidRDefault="00D11D33" w:rsidP="003B7C69">
            <w:pPr>
              <w:pStyle w:val="af1"/>
              <w:ind w:left="1021" w:hanging="1021"/>
              <w:jc w:val="center"/>
            </w:pPr>
            <w:r w:rsidRPr="00C427A1">
              <w:t>8</w:t>
            </w:r>
          </w:p>
        </w:tc>
        <w:tc>
          <w:tcPr>
            <w:tcW w:w="11385" w:type="dxa"/>
          </w:tcPr>
          <w:p w14:paraId="26E0B32F" w14:textId="340F1167" w:rsidR="00D11D33" w:rsidRPr="00C427A1" w:rsidRDefault="008A32FF" w:rsidP="008A32FF">
            <w:pPr>
              <w:pStyle w:val="af1"/>
              <w:jc w:val="left"/>
            </w:pPr>
            <w:r w:rsidRPr="00C427A1">
              <w:t xml:space="preserve">Изменение </w:t>
            </w:r>
            <w:r w:rsidR="00D11D33" w:rsidRPr="00C427A1">
              <w:t>номера автоматического устройства для расчетов, в составе которого применяется ККТ</w:t>
            </w:r>
          </w:p>
        </w:tc>
        <w:tc>
          <w:tcPr>
            <w:tcW w:w="2010" w:type="dxa"/>
          </w:tcPr>
          <w:p w14:paraId="1546D849" w14:textId="77777777" w:rsidR="00D11D33" w:rsidRPr="00C427A1" w:rsidRDefault="0077067F" w:rsidP="003B7C69">
            <w:pPr>
              <w:pStyle w:val="af1"/>
              <w:ind w:left="313" w:hanging="313"/>
              <w:jc w:val="center"/>
            </w:pPr>
            <w:r w:rsidRPr="00C427A1">
              <w:t>9</w:t>
            </w:r>
          </w:p>
        </w:tc>
      </w:tr>
      <w:tr w:rsidR="00C427A1" w:rsidRPr="00C427A1" w14:paraId="4FA7BB26" w14:textId="77777777" w:rsidTr="00D008EF">
        <w:trPr>
          <w:trHeight w:val="20"/>
        </w:trPr>
        <w:tc>
          <w:tcPr>
            <w:tcW w:w="1788" w:type="dxa"/>
            <w:tcBorders>
              <w:top w:val="single" w:sz="4" w:space="0" w:color="auto"/>
              <w:left w:val="single" w:sz="4" w:space="0" w:color="auto"/>
              <w:bottom w:val="single" w:sz="4" w:space="0" w:color="auto"/>
              <w:right w:val="single" w:sz="4" w:space="0" w:color="auto"/>
            </w:tcBorders>
          </w:tcPr>
          <w:p w14:paraId="20352A40" w14:textId="77777777" w:rsidR="0077067F" w:rsidRPr="00C427A1" w:rsidRDefault="0077067F" w:rsidP="003B7C69">
            <w:pPr>
              <w:pStyle w:val="af1"/>
              <w:ind w:left="1021" w:hanging="1021"/>
              <w:jc w:val="center"/>
            </w:pPr>
            <w:r w:rsidRPr="00C427A1">
              <w:t>9</w:t>
            </w:r>
          </w:p>
        </w:tc>
        <w:tc>
          <w:tcPr>
            <w:tcW w:w="11385" w:type="dxa"/>
            <w:tcBorders>
              <w:top w:val="single" w:sz="4" w:space="0" w:color="auto"/>
              <w:left w:val="single" w:sz="4" w:space="0" w:color="auto"/>
              <w:bottom w:val="single" w:sz="4" w:space="0" w:color="auto"/>
              <w:right w:val="single" w:sz="4" w:space="0" w:color="auto"/>
            </w:tcBorders>
          </w:tcPr>
          <w:p w14:paraId="32A2920C" w14:textId="77777777" w:rsidR="0077067F" w:rsidRPr="00C427A1" w:rsidRDefault="0077067F" w:rsidP="003B7C69">
            <w:pPr>
              <w:pStyle w:val="af1"/>
              <w:jc w:val="left"/>
            </w:pPr>
            <w:r w:rsidRPr="00C427A1">
              <w:t>Перевод ККТ из автоматического режима в неавтоматический режим (осуществление расчетов кассиром)</w:t>
            </w:r>
          </w:p>
        </w:tc>
        <w:tc>
          <w:tcPr>
            <w:tcW w:w="2010" w:type="dxa"/>
            <w:tcBorders>
              <w:top w:val="single" w:sz="4" w:space="0" w:color="auto"/>
              <w:left w:val="single" w:sz="4" w:space="0" w:color="auto"/>
              <w:bottom w:val="single" w:sz="4" w:space="0" w:color="auto"/>
              <w:right w:val="single" w:sz="4" w:space="0" w:color="auto"/>
            </w:tcBorders>
          </w:tcPr>
          <w:p w14:paraId="21C9A410" w14:textId="77777777" w:rsidR="0077067F" w:rsidRPr="00C427A1" w:rsidRDefault="0077067F" w:rsidP="003B7C69">
            <w:pPr>
              <w:pStyle w:val="af1"/>
              <w:ind w:left="313" w:hanging="313"/>
              <w:jc w:val="center"/>
            </w:pPr>
            <w:r w:rsidRPr="00C427A1">
              <w:t>10</w:t>
            </w:r>
          </w:p>
        </w:tc>
      </w:tr>
      <w:tr w:rsidR="00C427A1" w:rsidRPr="00C427A1" w14:paraId="2772F11F" w14:textId="77777777" w:rsidTr="00D008EF">
        <w:trPr>
          <w:trHeight w:val="20"/>
        </w:trPr>
        <w:tc>
          <w:tcPr>
            <w:tcW w:w="1788" w:type="dxa"/>
            <w:tcBorders>
              <w:top w:val="single" w:sz="4" w:space="0" w:color="auto"/>
              <w:left w:val="single" w:sz="4" w:space="0" w:color="auto"/>
              <w:bottom w:val="single" w:sz="4" w:space="0" w:color="auto"/>
              <w:right w:val="single" w:sz="4" w:space="0" w:color="auto"/>
            </w:tcBorders>
          </w:tcPr>
          <w:p w14:paraId="70C389A0" w14:textId="77777777" w:rsidR="0077067F" w:rsidRPr="00C427A1" w:rsidRDefault="0077067F" w:rsidP="003B7C69">
            <w:pPr>
              <w:pStyle w:val="af1"/>
              <w:ind w:left="1021" w:hanging="1021"/>
              <w:jc w:val="center"/>
            </w:pPr>
            <w:r w:rsidRPr="00C427A1">
              <w:t>10</w:t>
            </w:r>
          </w:p>
        </w:tc>
        <w:tc>
          <w:tcPr>
            <w:tcW w:w="11385" w:type="dxa"/>
            <w:tcBorders>
              <w:top w:val="single" w:sz="4" w:space="0" w:color="auto"/>
              <w:left w:val="single" w:sz="4" w:space="0" w:color="auto"/>
              <w:bottom w:val="single" w:sz="4" w:space="0" w:color="auto"/>
              <w:right w:val="single" w:sz="4" w:space="0" w:color="auto"/>
            </w:tcBorders>
          </w:tcPr>
          <w:p w14:paraId="1883C3C0" w14:textId="77777777" w:rsidR="0077067F" w:rsidRPr="00C427A1" w:rsidRDefault="0077067F" w:rsidP="003B7C69">
            <w:pPr>
              <w:pStyle w:val="af1"/>
              <w:jc w:val="left"/>
            </w:pPr>
            <w:r w:rsidRPr="00C427A1">
              <w:t>Перевод ККТ из неавтоматического режима (осуществление расчетов кассиром) в автоматический режим</w:t>
            </w:r>
          </w:p>
        </w:tc>
        <w:tc>
          <w:tcPr>
            <w:tcW w:w="2010" w:type="dxa"/>
            <w:tcBorders>
              <w:top w:val="single" w:sz="4" w:space="0" w:color="auto"/>
              <w:left w:val="single" w:sz="4" w:space="0" w:color="auto"/>
              <w:bottom w:val="single" w:sz="4" w:space="0" w:color="auto"/>
              <w:right w:val="single" w:sz="4" w:space="0" w:color="auto"/>
            </w:tcBorders>
          </w:tcPr>
          <w:p w14:paraId="11F963B6" w14:textId="77777777" w:rsidR="0077067F" w:rsidRPr="00C427A1" w:rsidRDefault="0077067F" w:rsidP="003B7C69">
            <w:pPr>
              <w:pStyle w:val="af1"/>
              <w:ind w:left="313" w:hanging="313"/>
              <w:jc w:val="center"/>
            </w:pPr>
            <w:r w:rsidRPr="00C427A1">
              <w:t>11</w:t>
            </w:r>
          </w:p>
        </w:tc>
      </w:tr>
      <w:tr w:rsidR="00C427A1" w:rsidRPr="00C427A1" w14:paraId="615DC65F" w14:textId="77777777" w:rsidTr="00D008EF">
        <w:trPr>
          <w:trHeight w:val="20"/>
        </w:trPr>
        <w:tc>
          <w:tcPr>
            <w:tcW w:w="1788" w:type="dxa"/>
            <w:tcBorders>
              <w:top w:val="single" w:sz="4" w:space="0" w:color="auto"/>
              <w:left w:val="single" w:sz="4" w:space="0" w:color="auto"/>
              <w:bottom w:val="single" w:sz="4" w:space="0" w:color="auto"/>
              <w:right w:val="single" w:sz="4" w:space="0" w:color="auto"/>
            </w:tcBorders>
          </w:tcPr>
          <w:p w14:paraId="7F98E7FB" w14:textId="77777777" w:rsidR="0077067F" w:rsidRPr="00C427A1" w:rsidRDefault="0077067F" w:rsidP="003B7C69">
            <w:pPr>
              <w:pStyle w:val="af1"/>
              <w:ind w:left="1021" w:hanging="1021"/>
              <w:jc w:val="center"/>
            </w:pPr>
            <w:r w:rsidRPr="00C427A1">
              <w:t>11</w:t>
            </w:r>
          </w:p>
        </w:tc>
        <w:tc>
          <w:tcPr>
            <w:tcW w:w="11385" w:type="dxa"/>
            <w:tcBorders>
              <w:top w:val="single" w:sz="4" w:space="0" w:color="auto"/>
              <w:left w:val="single" w:sz="4" w:space="0" w:color="auto"/>
              <w:bottom w:val="single" w:sz="4" w:space="0" w:color="auto"/>
              <w:right w:val="single" w:sz="4" w:space="0" w:color="auto"/>
            </w:tcBorders>
          </w:tcPr>
          <w:p w14:paraId="28089174" w14:textId="3D28E746" w:rsidR="0077067F" w:rsidRPr="00C427A1" w:rsidRDefault="0077067F" w:rsidP="003B7C69">
            <w:pPr>
              <w:pStyle w:val="af1"/>
              <w:jc w:val="left"/>
            </w:pPr>
            <w:r w:rsidRPr="00C427A1">
              <w:t>Перевод ККТ из режима</w:t>
            </w:r>
            <w:r w:rsidR="0039333C" w:rsidRPr="00C427A1">
              <w:t>,</w:t>
            </w:r>
            <w:r w:rsidRPr="00C427A1">
              <w:t xml:space="preserve"> не позволяющего формировать БСО</w:t>
            </w:r>
            <w:r w:rsidR="0039333C" w:rsidRPr="00C427A1">
              <w:t>,</w:t>
            </w:r>
            <w:r w:rsidRPr="00C427A1">
              <w:t xml:space="preserve"> в режим</w:t>
            </w:r>
            <w:r w:rsidR="00652C6E" w:rsidRPr="00C427A1">
              <w:t>,</w:t>
            </w:r>
            <w:r w:rsidRPr="00C427A1">
              <w:t xml:space="preserve"> позволяющий формировать БСО</w:t>
            </w:r>
          </w:p>
        </w:tc>
        <w:tc>
          <w:tcPr>
            <w:tcW w:w="2010" w:type="dxa"/>
            <w:tcBorders>
              <w:top w:val="single" w:sz="4" w:space="0" w:color="auto"/>
              <w:left w:val="single" w:sz="4" w:space="0" w:color="auto"/>
              <w:bottom w:val="single" w:sz="4" w:space="0" w:color="auto"/>
              <w:right w:val="single" w:sz="4" w:space="0" w:color="auto"/>
            </w:tcBorders>
          </w:tcPr>
          <w:p w14:paraId="6BC0DFFC" w14:textId="77777777" w:rsidR="0077067F" w:rsidRPr="00C427A1" w:rsidRDefault="0077067F" w:rsidP="003B7C69">
            <w:pPr>
              <w:pStyle w:val="af1"/>
              <w:ind w:left="313" w:hanging="313"/>
              <w:jc w:val="center"/>
            </w:pPr>
            <w:r w:rsidRPr="00C427A1">
              <w:t>12</w:t>
            </w:r>
          </w:p>
        </w:tc>
      </w:tr>
      <w:tr w:rsidR="00C427A1" w:rsidRPr="00C427A1" w14:paraId="764F3D01" w14:textId="77777777" w:rsidTr="00D008EF">
        <w:trPr>
          <w:trHeight w:val="20"/>
        </w:trPr>
        <w:tc>
          <w:tcPr>
            <w:tcW w:w="1788" w:type="dxa"/>
            <w:tcBorders>
              <w:top w:val="single" w:sz="4" w:space="0" w:color="auto"/>
              <w:left w:val="single" w:sz="4" w:space="0" w:color="auto"/>
              <w:bottom w:val="single" w:sz="4" w:space="0" w:color="auto"/>
              <w:right w:val="single" w:sz="4" w:space="0" w:color="auto"/>
            </w:tcBorders>
          </w:tcPr>
          <w:p w14:paraId="65902637" w14:textId="77777777" w:rsidR="0077067F" w:rsidRPr="00C427A1" w:rsidRDefault="0077067F" w:rsidP="003B7C69">
            <w:pPr>
              <w:pStyle w:val="af1"/>
              <w:ind w:left="1021" w:hanging="1021"/>
              <w:jc w:val="center"/>
            </w:pPr>
            <w:r w:rsidRPr="00C427A1">
              <w:t>12</w:t>
            </w:r>
          </w:p>
        </w:tc>
        <w:tc>
          <w:tcPr>
            <w:tcW w:w="11385" w:type="dxa"/>
            <w:tcBorders>
              <w:top w:val="single" w:sz="4" w:space="0" w:color="auto"/>
              <w:left w:val="single" w:sz="4" w:space="0" w:color="auto"/>
              <w:bottom w:val="single" w:sz="4" w:space="0" w:color="auto"/>
              <w:right w:val="single" w:sz="4" w:space="0" w:color="auto"/>
            </w:tcBorders>
          </w:tcPr>
          <w:p w14:paraId="661707E9" w14:textId="7F512909" w:rsidR="0077067F" w:rsidRPr="00C427A1" w:rsidRDefault="0077067F" w:rsidP="003B7C69">
            <w:pPr>
              <w:pStyle w:val="af1"/>
              <w:jc w:val="left"/>
            </w:pPr>
            <w:r w:rsidRPr="00C427A1">
              <w:t>Перевод ККТ из режима</w:t>
            </w:r>
            <w:r w:rsidR="00652C6E" w:rsidRPr="00C427A1">
              <w:t>,</w:t>
            </w:r>
            <w:r w:rsidRPr="00C427A1">
              <w:t xml:space="preserve"> позволяющего формировать БСО</w:t>
            </w:r>
            <w:r w:rsidR="00652C6E" w:rsidRPr="00C427A1">
              <w:t>,</w:t>
            </w:r>
            <w:r w:rsidRPr="00C427A1">
              <w:t xml:space="preserve"> в режим</w:t>
            </w:r>
            <w:r w:rsidR="00652C6E" w:rsidRPr="00C427A1">
              <w:t>,</w:t>
            </w:r>
            <w:r w:rsidRPr="00C427A1">
              <w:t xml:space="preserve"> не позволяющий формировать БСО</w:t>
            </w:r>
          </w:p>
        </w:tc>
        <w:tc>
          <w:tcPr>
            <w:tcW w:w="2010" w:type="dxa"/>
            <w:tcBorders>
              <w:top w:val="single" w:sz="4" w:space="0" w:color="auto"/>
              <w:left w:val="single" w:sz="4" w:space="0" w:color="auto"/>
              <w:bottom w:val="single" w:sz="4" w:space="0" w:color="auto"/>
              <w:right w:val="single" w:sz="4" w:space="0" w:color="auto"/>
            </w:tcBorders>
          </w:tcPr>
          <w:p w14:paraId="1C97601F" w14:textId="77777777" w:rsidR="0077067F" w:rsidRPr="00C427A1" w:rsidRDefault="0077067F" w:rsidP="003B7C69">
            <w:pPr>
              <w:pStyle w:val="af1"/>
              <w:ind w:left="313" w:hanging="313"/>
              <w:jc w:val="center"/>
            </w:pPr>
            <w:r w:rsidRPr="00C427A1">
              <w:t>13</w:t>
            </w:r>
          </w:p>
        </w:tc>
      </w:tr>
      <w:tr w:rsidR="00C427A1" w:rsidRPr="00C427A1" w14:paraId="2D0C09EC" w14:textId="77777777" w:rsidTr="00D008EF">
        <w:trPr>
          <w:trHeight w:val="20"/>
        </w:trPr>
        <w:tc>
          <w:tcPr>
            <w:tcW w:w="1788" w:type="dxa"/>
            <w:tcBorders>
              <w:top w:val="single" w:sz="4" w:space="0" w:color="auto"/>
              <w:left w:val="single" w:sz="4" w:space="0" w:color="auto"/>
              <w:bottom w:val="single" w:sz="4" w:space="0" w:color="auto"/>
              <w:right w:val="single" w:sz="4" w:space="0" w:color="auto"/>
            </w:tcBorders>
          </w:tcPr>
          <w:p w14:paraId="58E454F6" w14:textId="77777777" w:rsidR="0077067F" w:rsidRPr="00C427A1" w:rsidRDefault="0077067F" w:rsidP="003B7C69">
            <w:pPr>
              <w:pStyle w:val="af1"/>
              <w:ind w:left="1021" w:hanging="1021"/>
              <w:jc w:val="center"/>
            </w:pPr>
            <w:r w:rsidRPr="00C427A1">
              <w:t>13</w:t>
            </w:r>
          </w:p>
        </w:tc>
        <w:tc>
          <w:tcPr>
            <w:tcW w:w="11385" w:type="dxa"/>
            <w:tcBorders>
              <w:top w:val="single" w:sz="4" w:space="0" w:color="auto"/>
              <w:left w:val="single" w:sz="4" w:space="0" w:color="auto"/>
              <w:bottom w:val="single" w:sz="4" w:space="0" w:color="auto"/>
              <w:right w:val="single" w:sz="4" w:space="0" w:color="auto"/>
            </w:tcBorders>
          </w:tcPr>
          <w:p w14:paraId="4A9C361C" w14:textId="67A02E23" w:rsidR="0077067F" w:rsidRPr="00C427A1" w:rsidRDefault="0077067F" w:rsidP="003B7C69">
            <w:pPr>
              <w:pStyle w:val="af1"/>
              <w:jc w:val="left"/>
            </w:pPr>
            <w:r w:rsidRPr="00C427A1">
              <w:t>Перевод ККТ из режима расчетов в сети Интернет (позволяющего не печатать кассовый чек и БСО) в режим</w:t>
            </w:r>
            <w:r w:rsidR="00652C6E" w:rsidRPr="00C427A1">
              <w:t>,</w:t>
            </w:r>
            <w:r w:rsidRPr="00C427A1">
              <w:t xml:space="preserve"> позволяющий печатать кассовый чек и БСО</w:t>
            </w:r>
          </w:p>
        </w:tc>
        <w:tc>
          <w:tcPr>
            <w:tcW w:w="2010" w:type="dxa"/>
            <w:tcBorders>
              <w:top w:val="single" w:sz="4" w:space="0" w:color="auto"/>
              <w:left w:val="single" w:sz="4" w:space="0" w:color="auto"/>
              <w:bottom w:val="single" w:sz="4" w:space="0" w:color="auto"/>
              <w:right w:val="single" w:sz="4" w:space="0" w:color="auto"/>
            </w:tcBorders>
          </w:tcPr>
          <w:p w14:paraId="65D4BAB8" w14:textId="77777777" w:rsidR="0077067F" w:rsidRPr="00C427A1" w:rsidRDefault="0077067F" w:rsidP="003B7C69">
            <w:pPr>
              <w:pStyle w:val="af1"/>
              <w:ind w:left="313" w:hanging="313"/>
              <w:jc w:val="center"/>
            </w:pPr>
            <w:r w:rsidRPr="00C427A1">
              <w:t>14</w:t>
            </w:r>
          </w:p>
        </w:tc>
      </w:tr>
      <w:tr w:rsidR="00C427A1" w:rsidRPr="00C427A1" w14:paraId="3235D5EB" w14:textId="77777777" w:rsidTr="00D008EF">
        <w:trPr>
          <w:trHeight w:val="20"/>
        </w:trPr>
        <w:tc>
          <w:tcPr>
            <w:tcW w:w="1788" w:type="dxa"/>
            <w:tcBorders>
              <w:top w:val="single" w:sz="4" w:space="0" w:color="auto"/>
              <w:left w:val="single" w:sz="4" w:space="0" w:color="auto"/>
              <w:bottom w:val="single" w:sz="4" w:space="0" w:color="auto"/>
              <w:right w:val="single" w:sz="4" w:space="0" w:color="auto"/>
            </w:tcBorders>
          </w:tcPr>
          <w:p w14:paraId="41E57DD9" w14:textId="77777777" w:rsidR="0077067F" w:rsidRPr="00C427A1" w:rsidRDefault="0077067F" w:rsidP="003B7C69">
            <w:pPr>
              <w:pStyle w:val="af1"/>
              <w:ind w:left="1021" w:hanging="1021"/>
              <w:jc w:val="center"/>
            </w:pPr>
            <w:r w:rsidRPr="00C427A1">
              <w:t>14</w:t>
            </w:r>
          </w:p>
        </w:tc>
        <w:tc>
          <w:tcPr>
            <w:tcW w:w="11385" w:type="dxa"/>
            <w:tcBorders>
              <w:top w:val="single" w:sz="4" w:space="0" w:color="auto"/>
              <w:left w:val="single" w:sz="4" w:space="0" w:color="auto"/>
              <w:bottom w:val="single" w:sz="4" w:space="0" w:color="auto"/>
              <w:right w:val="single" w:sz="4" w:space="0" w:color="auto"/>
            </w:tcBorders>
          </w:tcPr>
          <w:p w14:paraId="1C19C2E1" w14:textId="1218A296" w:rsidR="0077067F" w:rsidRPr="00C427A1" w:rsidRDefault="0077067F" w:rsidP="003B7C69">
            <w:pPr>
              <w:pStyle w:val="af1"/>
              <w:jc w:val="left"/>
            </w:pPr>
            <w:r w:rsidRPr="00C427A1">
              <w:t>Перевод ККТ из режима</w:t>
            </w:r>
            <w:r w:rsidR="00652C6E" w:rsidRPr="00C427A1">
              <w:t>,</w:t>
            </w:r>
            <w:r w:rsidRPr="00C427A1">
              <w:t xml:space="preserve"> позволяющего печатать кассовый чек и БСО</w:t>
            </w:r>
            <w:r w:rsidR="00652C6E" w:rsidRPr="00C427A1">
              <w:t>,</w:t>
            </w:r>
            <w:r w:rsidRPr="00C427A1">
              <w:t xml:space="preserve"> в режим расчетов в сети Интернет (позволяющего не печатать кассовый чек и БСО)</w:t>
            </w:r>
          </w:p>
        </w:tc>
        <w:tc>
          <w:tcPr>
            <w:tcW w:w="2010" w:type="dxa"/>
            <w:tcBorders>
              <w:top w:val="single" w:sz="4" w:space="0" w:color="auto"/>
              <w:left w:val="single" w:sz="4" w:space="0" w:color="auto"/>
              <w:bottom w:val="single" w:sz="4" w:space="0" w:color="auto"/>
              <w:right w:val="single" w:sz="4" w:space="0" w:color="auto"/>
            </w:tcBorders>
          </w:tcPr>
          <w:p w14:paraId="2355EB6F" w14:textId="77777777" w:rsidR="0077067F" w:rsidRPr="00C427A1" w:rsidRDefault="0077067F" w:rsidP="003B7C69">
            <w:pPr>
              <w:pStyle w:val="af1"/>
              <w:ind w:left="313" w:hanging="313"/>
              <w:jc w:val="center"/>
            </w:pPr>
            <w:r w:rsidRPr="00C427A1">
              <w:t>15</w:t>
            </w:r>
          </w:p>
        </w:tc>
      </w:tr>
      <w:tr w:rsidR="00C427A1" w:rsidRPr="00C427A1" w14:paraId="63BF3E28" w14:textId="77777777" w:rsidTr="00D008EF">
        <w:trPr>
          <w:trHeight w:val="20"/>
        </w:trPr>
        <w:tc>
          <w:tcPr>
            <w:tcW w:w="1788" w:type="dxa"/>
            <w:tcBorders>
              <w:top w:val="single" w:sz="4" w:space="0" w:color="auto"/>
              <w:left w:val="single" w:sz="4" w:space="0" w:color="auto"/>
              <w:bottom w:val="single" w:sz="4" w:space="0" w:color="auto"/>
              <w:right w:val="single" w:sz="4" w:space="0" w:color="auto"/>
            </w:tcBorders>
          </w:tcPr>
          <w:p w14:paraId="565C74FB" w14:textId="77777777" w:rsidR="0077067F" w:rsidRPr="00C427A1" w:rsidRDefault="0077067F" w:rsidP="003B7C69">
            <w:pPr>
              <w:pStyle w:val="af1"/>
              <w:ind w:left="1021" w:hanging="1021"/>
              <w:jc w:val="center"/>
            </w:pPr>
            <w:r w:rsidRPr="00C427A1">
              <w:lastRenderedPageBreak/>
              <w:t>15</w:t>
            </w:r>
          </w:p>
        </w:tc>
        <w:tc>
          <w:tcPr>
            <w:tcW w:w="11385" w:type="dxa"/>
            <w:tcBorders>
              <w:top w:val="single" w:sz="4" w:space="0" w:color="auto"/>
              <w:left w:val="single" w:sz="4" w:space="0" w:color="auto"/>
              <w:bottom w:val="single" w:sz="4" w:space="0" w:color="auto"/>
              <w:right w:val="single" w:sz="4" w:space="0" w:color="auto"/>
            </w:tcBorders>
          </w:tcPr>
          <w:p w14:paraId="3400AE81" w14:textId="562219A6" w:rsidR="0077067F" w:rsidRPr="00C427A1" w:rsidRDefault="0077067F" w:rsidP="003B7C69">
            <w:pPr>
              <w:pStyle w:val="af1"/>
              <w:jc w:val="left"/>
            </w:pPr>
            <w:r w:rsidRPr="00C427A1">
              <w:t>Перевод ККТ из режима, позволяющего оказывать услуги платежного агента (субагента) или банковского платежного агента</w:t>
            </w:r>
            <w:r w:rsidR="00652C6E" w:rsidRPr="00C427A1">
              <w:t>,</w:t>
            </w:r>
            <w:r w:rsidRPr="00C427A1">
              <w:t xml:space="preserve"> в режим, не позволяющий оказывать услуги платежного агента (субагента) или банковского платежного агента</w:t>
            </w:r>
          </w:p>
        </w:tc>
        <w:tc>
          <w:tcPr>
            <w:tcW w:w="2010" w:type="dxa"/>
            <w:tcBorders>
              <w:top w:val="single" w:sz="4" w:space="0" w:color="auto"/>
              <w:left w:val="single" w:sz="4" w:space="0" w:color="auto"/>
              <w:bottom w:val="single" w:sz="4" w:space="0" w:color="auto"/>
              <w:right w:val="single" w:sz="4" w:space="0" w:color="auto"/>
            </w:tcBorders>
          </w:tcPr>
          <w:p w14:paraId="1933653B" w14:textId="77777777" w:rsidR="0077067F" w:rsidRPr="00C427A1" w:rsidRDefault="0077067F" w:rsidP="003B7C69">
            <w:pPr>
              <w:pStyle w:val="af1"/>
              <w:ind w:left="313" w:hanging="313"/>
              <w:jc w:val="center"/>
            </w:pPr>
            <w:r w:rsidRPr="00C427A1">
              <w:t>16</w:t>
            </w:r>
          </w:p>
        </w:tc>
      </w:tr>
      <w:tr w:rsidR="00C427A1" w:rsidRPr="00C427A1" w14:paraId="110833FF" w14:textId="77777777" w:rsidTr="00D008EF">
        <w:trPr>
          <w:trHeight w:val="20"/>
        </w:trPr>
        <w:tc>
          <w:tcPr>
            <w:tcW w:w="1788" w:type="dxa"/>
            <w:tcBorders>
              <w:top w:val="single" w:sz="4" w:space="0" w:color="auto"/>
              <w:left w:val="single" w:sz="4" w:space="0" w:color="auto"/>
              <w:bottom w:val="single" w:sz="4" w:space="0" w:color="auto"/>
              <w:right w:val="single" w:sz="4" w:space="0" w:color="auto"/>
            </w:tcBorders>
          </w:tcPr>
          <w:p w14:paraId="3AC06770" w14:textId="77777777" w:rsidR="0077067F" w:rsidRPr="00C427A1" w:rsidRDefault="0077067F" w:rsidP="003B7C69">
            <w:pPr>
              <w:pStyle w:val="af1"/>
              <w:ind w:left="1021" w:hanging="1021"/>
              <w:jc w:val="center"/>
            </w:pPr>
            <w:r w:rsidRPr="00C427A1">
              <w:t>16</w:t>
            </w:r>
          </w:p>
        </w:tc>
        <w:tc>
          <w:tcPr>
            <w:tcW w:w="11385" w:type="dxa"/>
            <w:tcBorders>
              <w:top w:val="single" w:sz="4" w:space="0" w:color="auto"/>
              <w:left w:val="single" w:sz="4" w:space="0" w:color="auto"/>
              <w:bottom w:val="single" w:sz="4" w:space="0" w:color="auto"/>
              <w:right w:val="single" w:sz="4" w:space="0" w:color="auto"/>
            </w:tcBorders>
          </w:tcPr>
          <w:p w14:paraId="024D048A" w14:textId="77777777" w:rsidR="0077067F" w:rsidRPr="00C427A1" w:rsidRDefault="0077067F" w:rsidP="003B7C69">
            <w:pPr>
              <w:pStyle w:val="af1"/>
              <w:jc w:val="left"/>
            </w:pPr>
            <w:r w:rsidRPr="00C427A1">
              <w:t>Перевод ККТ из режима, не позволяющего оказывать услуги платежного агента (субагента) или банковского платежного агента в режим, позволяющий оказывать услуги платежного агента (субагента) или банковского платежного агента</w:t>
            </w:r>
          </w:p>
        </w:tc>
        <w:tc>
          <w:tcPr>
            <w:tcW w:w="2010" w:type="dxa"/>
            <w:tcBorders>
              <w:top w:val="single" w:sz="4" w:space="0" w:color="auto"/>
              <w:left w:val="single" w:sz="4" w:space="0" w:color="auto"/>
              <w:bottom w:val="single" w:sz="4" w:space="0" w:color="auto"/>
              <w:right w:val="single" w:sz="4" w:space="0" w:color="auto"/>
            </w:tcBorders>
          </w:tcPr>
          <w:p w14:paraId="5FB3D53B" w14:textId="77777777" w:rsidR="0077067F" w:rsidRPr="00C427A1" w:rsidRDefault="0077067F" w:rsidP="003B7C69">
            <w:pPr>
              <w:pStyle w:val="af1"/>
              <w:ind w:left="313" w:hanging="313"/>
              <w:jc w:val="center"/>
            </w:pPr>
            <w:r w:rsidRPr="00C427A1">
              <w:t>17</w:t>
            </w:r>
          </w:p>
        </w:tc>
      </w:tr>
      <w:tr w:rsidR="00C427A1" w:rsidRPr="00C427A1" w14:paraId="5E443D23" w14:textId="77777777" w:rsidTr="00D008EF">
        <w:trPr>
          <w:trHeight w:val="20"/>
        </w:trPr>
        <w:tc>
          <w:tcPr>
            <w:tcW w:w="1788" w:type="dxa"/>
            <w:tcBorders>
              <w:top w:val="single" w:sz="4" w:space="0" w:color="auto"/>
              <w:left w:val="single" w:sz="4" w:space="0" w:color="auto"/>
              <w:bottom w:val="single" w:sz="4" w:space="0" w:color="auto"/>
              <w:right w:val="single" w:sz="4" w:space="0" w:color="auto"/>
            </w:tcBorders>
          </w:tcPr>
          <w:p w14:paraId="02BF75E9" w14:textId="77777777" w:rsidR="0077067F" w:rsidRPr="00C427A1" w:rsidRDefault="0077067F" w:rsidP="003B7C69">
            <w:pPr>
              <w:pStyle w:val="af1"/>
              <w:ind w:left="1021" w:hanging="1021"/>
              <w:jc w:val="center"/>
            </w:pPr>
            <w:r w:rsidRPr="00C427A1">
              <w:t>17</w:t>
            </w:r>
          </w:p>
        </w:tc>
        <w:tc>
          <w:tcPr>
            <w:tcW w:w="11385" w:type="dxa"/>
            <w:tcBorders>
              <w:top w:val="single" w:sz="4" w:space="0" w:color="auto"/>
              <w:left w:val="single" w:sz="4" w:space="0" w:color="auto"/>
              <w:bottom w:val="single" w:sz="4" w:space="0" w:color="auto"/>
              <w:right w:val="single" w:sz="4" w:space="0" w:color="auto"/>
            </w:tcBorders>
          </w:tcPr>
          <w:p w14:paraId="061B2EEF" w14:textId="5A220E39" w:rsidR="0077067F" w:rsidRPr="00C427A1" w:rsidRDefault="0077067F" w:rsidP="00393C3B">
            <w:pPr>
              <w:pStyle w:val="af1"/>
              <w:jc w:val="left"/>
            </w:pPr>
            <w:r w:rsidRPr="00C427A1">
              <w:t>Перевод ККТ из режима, позволяющего применять ККТ при приеме ставок и выплате денежных средств в виде выигрыша при осуществлении деятельности по проведению азартных игр, в режим, не позволяющий применять ККТ при приеме ставок и выплате денежных средств в виде выигрыша при осуществлении деятельности по проведению азартных игр</w:t>
            </w:r>
          </w:p>
        </w:tc>
        <w:tc>
          <w:tcPr>
            <w:tcW w:w="2010" w:type="dxa"/>
            <w:tcBorders>
              <w:top w:val="single" w:sz="4" w:space="0" w:color="auto"/>
              <w:left w:val="single" w:sz="4" w:space="0" w:color="auto"/>
              <w:bottom w:val="single" w:sz="4" w:space="0" w:color="auto"/>
              <w:right w:val="single" w:sz="4" w:space="0" w:color="auto"/>
            </w:tcBorders>
          </w:tcPr>
          <w:p w14:paraId="5BE43EA6" w14:textId="77777777" w:rsidR="0077067F" w:rsidRPr="00C427A1" w:rsidRDefault="0077067F" w:rsidP="003B7C69">
            <w:pPr>
              <w:pStyle w:val="af1"/>
              <w:ind w:left="313" w:hanging="313"/>
              <w:jc w:val="center"/>
            </w:pPr>
            <w:r w:rsidRPr="00C427A1">
              <w:t>18</w:t>
            </w:r>
          </w:p>
        </w:tc>
      </w:tr>
      <w:tr w:rsidR="00C427A1" w:rsidRPr="00C427A1" w14:paraId="3FCC1005" w14:textId="77777777" w:rsidTr="00D008EF">
        <w:trPr>
          <w:trHeight w:val="20"/>
        </w:trPr>
        <w:tc>
          <w:tcPr>
            <w:tcW w:w="1788" w:type="dxa"/>
            <w:tcBorders>
              <w:top w:val="single" w:sz="4" w:space="0" w:color="auto"/>
              <w:left w:val="single" w:sz="4" w:space="0" w:color="auto"/>
              <w:bottom w:val="single" w:sz="4" w:space="0" w:color="auto"/>
              <w:right w:val="single" w:sz="4" w:space="0" w:color="auto"/>
            </w:tcBorders>
          </w:tcPr>
          <w:p w14:paraId="7AEA4645" w14:textId="77777777" w:rsidR="0077067F" w:rsidRPr="00C427A1" w:rsidRDefault="0077067F" w:rsidP="003B7C69">
            <w:pPr>
              <w:pStyle w:val="af1"/>
              <w:ind w:left="1021" w:hanging="1021"/>
              <w:jc w:val="center"/>
            </w:pPr>
            <w:r w:rsidRPr="00C427A1">
              <w:t>18</w:t>
            </w:r>
          </w:p>
        </w:tc>
        <w:tc>
          <w:tcPr>
            <w:tcW w:w="11385" w:type="dxa"/>
            <w:tcBorders>
              <w:top w:val="single" w:sz="4" w:space="0" w:color="auto"/>
              <w:left w:val="single" w:sz="4" w:space="0" w:color="auto"/>
              <w:bottom w:val="single" w:sz="4" w:space="0" w:color="auto"/>
              <w:right w:val="single" w:sz="4" w:space="0" w:color="auto"/>
            </w:tcBorders>
          </w:tcPr>
          <w:p w14:paraId="0896CE1D" w14:textId="7A171B6D" w:rsidR="0077067F" w:rsidRPr="00C427A1" w:rsidRDefault="0077067F" w:rsidP="00393C3B">
            <w:pPr>
              <w:pStyle w:val="af1"/>
              <w:jc w:val="left"/>
            </w:pPr>
            <w:r w:rsidRPr="00C427A1">
              <w:t>Перевод ККТ из режима, не позволяющего применять ККТ при приеме ставок и выплате денежных средств в виде выигрыша при осуществлении деятельности по проведению азартных игр, в режим, позволяющий применять ККТ при приеме ставок и выплате денежных средств в виде выигрыша при осуществлении деятельности по проведению азартных игр</w:t>
            </w:r>
          </w:p>
        </w:tc>
        <w:tc>
          <w:tcPr>
            <w:tcW w:w="2010" w:type="dxa"/>
            <w:tcBorders>
              <w:top w:val="single" w:sz="4" w:space="0" w:color="auto"/>
              <w:left w:val="single" w:sz="4" w:space="0" w:color="auto"/>
              <w:bottom w:val="single" w:sz="4" w:space="0" w:color="auto"/>
              <w:right w:val="single" w:sz="4" w:space="0" w:color="auto"/>
            </w:tcBorders>
          </w:tcPr>
          <w:p w14:paraId="1C6DEA8E" w14:textId="77777777" w:rsidR="0077067F" w:rsidRPr="00C427A1" w:rsidRDefault="0077067F" w:rsidP="003B7C69">
            <w:pPr>
              <w:pStyle w:val="af1"/>
              <w:ind w:left="313" w:hanging="313"/>
              <w:jc w:val="center"/>
            </w:pPr>
            <w:r w:rsidRPr="00C427A1">
              <w:t>19</w:t>
            </w:r>
          </w:p>
        </w:tc>
      </w:tr>
      <w:tr w:rsidR="00C427A1" w:rsidRPr="00C427A1" w14:paraId="7FA4311D" w14:textId="77777777" w:rsidTr="00D008EF">
        <w:trPr>
          <w:trHeight w:val="20"/>
        </w:trPr>
        <w:tc>
          <w:tcPr>
            <w:tcW w:w="1788" w:type="dxa"/>
            <w:tcBorders>
              <w:top w:val="single" w:sz="4" w:space="0" w:color="auto"/>
              <w:left w:val="single" w:sz="4" w:space="0" w:color="auto"/>
              <w:bottom w:val="single" w:sz="4" w:space="0" w:color="auto"/>
              <w:right w:val="single" w:sz="4" w:space="0" w:color="auto"/>
            </w:tcBorders>
          </w:tcPr>
          <w:p w14:paraId="128F5FC5" w14:textId="77777777" w:rsidR="00647F98" w:rsidRPr="00C427A1" w:rsidRDefault="00647F98" w:rsidP="003B7C69">
            <w:pPr>
              <w:pStyle w:val="af1"/>
              <w:ind w:left="1021" w:hanging="1021"/>
              <w:jc w:val="center"/>
            </w:pPr>
            <w:r w:rsidRPr="00C427A1">
              <w:t>19</w:t>
            </w:r>
          </w:p>
        </w:tc>
        <w:tc>
          <w:tcPr>
            <w:tcW w:w="11385" w:type="dxa"/>
            <w:tcBorders>
              <w:top w:val="single" w:sz="4" w:space="0" w:color="auto"/>
              <w:left w:val="single" w:sz="4" w:space="0" w:color="auto"/>
              <w:bottom w:val="single" w:sz="4" w:space="0" w:color="auto"/>
              <w:right w:val="single" w:sz="4" w:space="0" w:color="auto"/>
            </w:tcBorders>
          </w:tcPr>
          <w:p w14:paraId="2159B4C7" w14:textId="5C208546" w:rsidR="00647F98" w:rsidRPr="00C427A1" w:rsidRDefault="00647F98" w:rsidP="00393C3B">
            <w:pPr>
              <w:pStyle w:val="af1"/>
              <w:jc w:val="left"/>
            </w:pPr>
            <w:r w:rsidRPr="00C427A1">
              <w:t>Перевод ККТ из режима, позволяющего применять ККТ при приеме денежных средств при реализации лотерейных билетов, электронных лотерейных билетов, приеме лотерейных ставок и выплате денежных средств в виде выигрыша при осуществлении деятельности по проведению лотерей, в режим, не позволяющий применять ККТ при приеме денежных средств при реализации лотерейных билетов, электронных лотерейных билетов, приеме лотерейных ставок и выплате денежных средств в виде выигрыша при осуществлении деятельности по проведению лотерей</w:t>
            </w:r>
          </w:p>
        </w:tc>
        <w:tc>
          <w:tcPr>
            <w:tcW w:w="2010" w:type="dxa"/>
            <w:tcBorders>
              <w:top w:val="single" w:sz="4" w:space="0" w:color="auto"/>
              <w:left w:val="single" w:sz="4" w:space="0" w:color="auto"/>
              <w:bottom w:val="single" w:sz="4" w:space="0" w:color="auto"/>
              <w:right w:val="single" w:sz="4" w:space="0" w:color="auto"/>
            </w:tcBorders>
          </w:tcPr>
          <w:p w14:paraId="0978F037" w14:textId="77777777" w:rsidR="00647F98" w:rsidRPr="00C427A1" w:rsidRDefault="00647F98" w:rsidP="003B7C69">
            <w:pPr>
              <w:pStyle w:val="af1"/>
              <w:ind w:left="313" w:hanging="313"/>
              <w:jc w:val="center"/>
            </w:pPr>
            <w:r w:rsidRPr="00C427A1">
              <w:t>20</w:t>
            </w:r>
          </w:p>
        </w:tc>
      </w:tr>
      <w:tr w:rsidR="00C427A1" w:rsidRPr="00C427A1" w14:paraId="177FF03B" w14:textId="77777777" w:rsidTr="00D008EF">
        <w:trPr>
          <w:trHeight w:val="20"/>
        </w:trPr>
        <w:tc>
          <w:tcPr>
            <w:tcW w:w="1788" w:type="dxa"/>
            <w:tcBorders>
              <w:top w:val="single" w:sz="4" w:space="0" w:color="auto"/>
              <w:left w:val="single" w:sz="4" w:space="0" w:color="auto"/>
              <w:bottom w:val="single" w:sz="4" w:space="0" w:color="auto"/>
              <w:right w:val="single" w:sz="4" w:space="0" w:color="auto"/>
            </w:tcBorders>
          </w:tcPr>
          <w:p w14:paraId="58FD1C25" w14:textId="77777777" w:rsidR="0077067F" w:rsidRPr="00C427A1" w:rsidRDefault="00647F98" w:rsidP="003B7C69">
            <w:pPr>
              <w:pStyle w:val="af1"/>
              <w:ind w:left="1021" w:hanging="1021"/>
              <w:jc w:val="center"/>
            </w:pPr>
            <w:r w:rsidRPr="00C427A1">
              <w:t>20</w:t>
            </w:r>
          </w:p>
        </w:tc>
        <w:tc>
          <w:tcPr>
            <w:tcW w:w="11385" w:type="dxa"/>
            <w:tcBorders>
              <w:top w:val="single" w:sz="4" w:space="0" w:color="auto"/>
              <w:left w:val="single" w:sz="4" w:space="0" w:color="auto"/>
              <w:bottom w:val="single" w:sz="4" w:space="0" w:color="auto"/>
              <w:right w:val="single" w:sz="4" w:space="0" w:color="auto"/>
            </w:tcBorders>
          </w:tcPr>
          <w:p w14:paraId="012DA5F7" w14:textId="7FB8E841" w:rsidR="0077067F" w:rsidRPr="00C427A1" w:rsidRDefault="0077067F" w:rsidP="00393C3B">
            <w:pPr>
              <w:pStyle w:val="af1"/>
              <w:jc w:val="left"/>
            </w:pPr>
            <w:r w:rsidRPr="00C427A1">
              <w:t xml:space="preserve">Перевод ККТ из режима, </w:t>
            </w:r>
            <w:r w:rsidR="00647F98" w:rsidRPr="00C427A1">
              <w:t xml:space="preserve">не </w:t>
            </w:r>
            <w:r w:rsidRPr="00C427A1">
              <w:t xml:space="preserve">позволяющего применять ККТ при приеме денежных средств при реализации лотерейных билетов, электронных лотерейных билетов, приеме лотерейных ставок и выплате денежных средств в виде выигрыша при осуществлении деятельности по проведению лотерей, в режим, позволяющий применять ККТ при приеме денежных средств при реализации лотерейных билетов, </w:t>
            </w:r>
            <w:r w:rsidRPr="00C427A1">
              <w:lastRenderedPageBreak/>
              <w:t>электронных лотерейных билетов, приеме лотерейных ставок и выплате денежных средств в виде выигрыша при осуществлении деятельности по проведению лотерей</w:t>
            </w:r>
          </w:p>
        </w:tc>
        <w:tc>
          <w:tcPr>
            <w:tcW w:w="2010" w:type="dxa"/>
            <w:tcBorders>
              <w:top w:val="single" w:sz="4" w:space="0" w:color="auto"/>
              <w:left w:val="single" w:sz="4" w:space="0" w:color="auto"/>
              <w:bottom w:val="single" w:sz="4" w:space="0" w:color="auto"/>
              <w:right w:val="single" w:sz="4" w:space="0" w:color="auto"/>
            </w:tcBorders>
          </w:tcPr>
          <w:p w14:paraId="4F44A522" w14:textId="57F6B37A" w:rsidR="0077067F" w:rsidRPr="00C427A1" w:rsidRDefault="0077067F" w:rsidP="006407EB">
            <w:pPr>
              <w:pStyle w:val="af1"/>
              <w:ind w:left="313" w:hanging="313"/>
              <w:jc w:val="center"/>
            </w:pPr>
            <w:r w:rsidRPr="00C040F7">
              <w:lastRenderedPageBreak/>
              <w:t>2</w:t>
            </w:r>
            <w:r w:rsidR="006407EB">
              <w:t>1</w:t>
            </w:r>
          </w:p>
        </w:tc>
      </w:tr>
      <w:tr w:rsidR="00697179" w:rsidRPr="00C427A1" w14:paraId="0E2DFA23" w14:textId="77777777" w:rsidTr="00D008EF">
        <w:trPr>
          <w:trHeight w:val="20"/>
        </w:trPr>
        <w:tc>
          <w:tcPr>
            <w:tcW w:w="1788" w:type="dxa"/>
            <w:tcBorders>
              <w:top w:val="single" w:sz="4" w:space="0" w:color="auto"/>
              <w:left w:val="single" w:sz="4" w:space="0" w:color="auto"/>
              <w:bottom w:val="single" w:sz="4" w:space="0" w:color="auto"/>
              <w:right w:val="single" w:sz="4" w:space="0" w:color="auto"/>
            </w:tcBorders>
          </w:tcPr>
          <w:p w14:paraId="4FEE59D1" w14:textId="14E1B967" w:rsidR="00697179" w:rsidRPr="00C427A1" w:rsidRDefault="00697179" w:rsidP="003B7C69">
            <w:pPr>
              <w:pStyle w:val="af1"/>
              <w:ind w:left="1021" w:hanging="1021"/>
              <w:jc w:val="center"/>
            </w:pPr>
            <w:r>
              <w:lastRenderedPageBreak/>
              <w:t>21</w:t>
            </w:r>
          </w:p>
        </w:tc>
        <w:tc>
          <w:tcPr>
            <w:tcW w:w="11385" w:type="dxa"/>
            <w:tcBorders>
              <w:top w:val="single" w:sz="4" w:space="0" w:color="auto"/>
              <w:left w:val="single" w:sz="4" w:space="0" w:color="auto"/>
              <w:bottom w:val="single" w:sz="4" w:space="0" w:color="auto"/>
              <w:right w:val="single" w:sz="4" w:space="0" w:color="auto"/>
            </w:tcBorders>
          </w:tcPr>
          <w:p w14:paraId="05F89047" w14:textId="7EBC0C90" w:rsidR="00697179" w:rsidRPr="00C427A1" w:rsidRDefault="00697179" w:rsidP="00393C3B">
            <w:pPr>
              <w:pStyle w:val="af1"/>
              <w:jc w:val="left"/>
            </w:pPr>
            <w:r>
              <w:t>Изменение версии ФФД</w:t>
            </w:r>
          </w:p>
        </w:tc>
        <w:tc>
          <w:tcPr>
            <w:tcW w:w="2010" w:type="dxa"/>
            <w:tcBorders>
              <w:top w:val="single" w:sz="4" w:space="0" w:color="auto"/>
              <w:left w:val="single" w:sz="4" w:space="0" w:color="auto"/>
              <w:bottom w:val="single" w:sz="4" w:space="0" w:color="auto"/>
              <w:right w:val="single" w:sz="4" w:space="0" w:color="auto"/>
            </w:tcBorders>
          </w:tcPr>
          <w:p w14:paraId="2BC3B61B" w14:textId="549857F2" w:rsidR="00697179" w:rsidRPr="00C427A1" w:rsidRDefault="00697179" w:rsidP="006407EB">
            <w:pPr>
              <w:pStyle w:val="af1"/>
              <w:ind w:left="313" w:hanging="313"/>
              <w:jc w:val="center"/>
            </w:pPr>
            <w:r w:rsidRPr="00C040F7">
              <w:t>2</w:t>
            </w:r>
            <w:r w:rsidR="006407EB">
              <w:t>2</w:t>
            </w:r>
          </w:p>
        </w:tc>
      </w:tr>
      <w:tr w:rsidR="00C427A1" w:rsidRPr="00C427A1" w14:paraId="54B3D1EE" w14:textId="77777777" w:rsidTr="00D008EF">
        <w:trPr>
          <w:trHeight w:val="20"/>
        </w:trPr>
        <w:tc>
          <w:tcPr>
            <w:tcW w:w="1788" w:type="dxa"/>
            <w:tcBorders>
              <w:top w:val="single" w:sz="4" w:space="0" w:color="auto"/>
              <w:left w:val="single" w:sz="4" w:space="0" w:color="auto"/>
              <w:bottom w:val="single" w:sz="4" w:space="0" w:color="auto"/>
              <w:right w:val="single" w:sz="4" w:space="0" w:color="auto"/>
            </w:tcBorders>
          </w:tcPr>
          <w:p w14:paraId="222FD570" w14:textId="59E51022" w:rsidR="00D11D33" w:rsidRPr="00C427A1" w:rsidRDefault="00697179" w:rsidP="003B7C69">
            <w:pPr>
              <w:pStyle w:val="af1"/>
              <w:ind w:left="1021" w:hanging="1021"/>
              <w:jc w:val="center"/>
            </w:pPr>
            <w:r>
              <w:t>31</w:t>
            </w:r>
          </w:p>
        </w:tc>
        <w:tc>
          <w:tcPr>
            <w:tcW w:w="11385" w:type="dxa"/>
            <w:tcBorders>
              <w:top w:val="single" w:sz="4" w:space="0" w:color="auto"/>
              <w:left w:val="single" w:sz="4" w:space="0" w:color="auto"/>
              <w:bottom w:val="single" w:sz="4" w:space="0" w:color="auto"/>
              <w:right w:val="single" w:sz="4" w:space="0" w:color="auto"/>
            </w:tcBorders>
          </w:tcPr>
          <w:p w14:paraId="201BE08A" w14:textId="77777777" w:rsidR="00D11D33" w:rsidRPr="00C427A1" w:rsidRDefault="00D11D33" w:rsidP="003B7C69">
            <w:pPr>
              <w:pStyle w:val="af1"/>
              <w:jc w:val="left"/>
            </w:pPr>
            <w:r w:rsidRPr="00C427A1">
              <w:t>Иные причины</w:t>
            </w:r>
          </w:p>
        </w:tc>
        <w:tc>
          <w:tcPr>
            <w:tcW w:w="2010" w:type="dxa"/>
            <w:tcBorders>
              <w:top w:val="single" w:sz="4" w:space="0" w:color="auto"/>
              <w:left w:val="single" w:sz="4" w:space="0" w:color="auto"/>
              <w:bottom w:val="single" w:sz="4" w:space="0" w:color="auto"/>
              <w:right w:val="single" w:sz="4" w:space="0" w:color="auto"/>
            </w:tcBorders>
          </w:tcPr>
          <w:p w14:paraId="6881C01C" w14:textId="77777777" w:rsidR="00D11D33" w:rsidRPr="00C427A1" w:rsidRDefault="0077067F" w:rsidP="003B7C69">
            <w:pPr>
              <w:pStyle w:val="af1"/>
              <w:jc w:val="center"/>
            </w:pPr>
            <w:r w:rsidRPr="00C427A1">
              <w:t>32</w:t>
            </w:r>
          </w:p>
        </w:tc>
      </w:tr>
    </w:tbl>
    <w:p w14:paraId="1189768C" w14:textId="77777777" w:rsidR="003F69CB" w:rsidRPr="00C427A1" w:rsidRDefault="003F69CB" w:rsidP="003B7C69">
      <w:pPr>
        <w:pStyle w:val="af1"/>
      </w:pPr>
    </w:p>
    <w:tbl>
      <w:tblPr>
        <w:tblStyle w:val="af0"/>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6"/>
        <w:gridCol w:w="13690"/>
      </w:tblGrid>
      <w:tr w:rsidR="00C427A1" w:rsidRPr="00C427A1" w14:paraId="44184FAD" w14:textId="77777777" w:rsidTr="00697179">
        <w:tc>
          <w:tcPr>
            <w:tcW w:w="14502" w:type="dxa"/>
            <w:gridSpan w:val="2"/>
          </w:tcPr>
          <w:p w14:paraId="61959F97" w14:textId="3141A92E" w:rsidR="00356276" w:rsidRPr="00C427A1" w:rsidRDefault="00E0059D" w:rsidP="003B7C69">
            <w:pPr>
              <w:pStyle w:val="af1"/>
              <w:ind w:right="32"/>
            </w:pPr>
            <w:r w:rsidRPr="00C427A1">
              <w:rPr>
                <w:spacing w:val="30"/>
              </w:rPr>
              <w:t>Примечания:</w:t>
            </w:r>
          </w:p>
        </w:tc>
      </w:tr>
      <w:tr w:rsidR="00C427A1" w:rsidRPr="00C427A1" w14:paraId="43FDDDA5" w14:textId="77777777" w:rsidTr="00697179">
        <w:tc>
          <w:tcPr>
            <w:tcW w:w="598" w:type="dxa"/>
          </w:tcPr>
          <w:p w14:paraId="243CEE3B" w14:textId="05E76071" w:rsidR="00356276" w:rsidRPr="00C427A1" w:rsidRDefault="00697179" w:rsidP="003B7C69">
            <w:pPr>
              <w:pStyle w:val="af1"/>
              <w:ind w:right="-1243"/>
              <w:rPr>
                <w:spacing w:val="30"/>
              </w:rPr>
            </w:pPr>
            <w:r>
              <w:rPr>
                <w:spacing w:val="30"/>
              </w:rPr>
              <w:t>1</w:t>
            </w:r>
            <w:r w:rsidR="00356276" w:rsidRPr="00C427A1">
              <w:rPr>
                <w:spacing w:val="30"/>
              </w:rPr>
              <w:t>.</w:t>
            </w:r>
          </w:p>
        </w:tc>
        <w:tc>
          <w:tcPr>
            <w:tcW w:w="13904" w:type="dxa"/>
          </w:tcPr>
          <w:p w14:paraId="2B4CFFCB" w14:textId="691B367F" w:rsidR="00D11D33" w:rsidRPr="00C427A1" w:rsidRDefault="00356276" w:rsidP="003B7C69">
            <w:pPr>
              <w:pStyle w:val="af1"/>
              <w:ind w:right="32"/>
            </w:pPr>
            <w:r w:rsidRPr="00C427A1">
              <w:t>При наличии одно</w:t>
            </w:r>
            <w:r w:rsidR="00D11D33" w:rsidRPr="00C427A1">
              <w:t>й или нескольких</w:t>
            </w:r>
            <w:r w:rsidRPr="00C427A1">
              <w:t xml:space="preserve"> причин перерегист</w:t>
            </w:r>
            <w:r w:rsidR="001D554D" w:rsidRPr="00C427A1">
              <w:t>рации необходимо устанавливать</w:t>
            </w:r>
            <w:r w:rsidRPr="00C427A1">
              <w:t xml:space="preserve"> в состояние «1» </w:t>
            </w:r>
            <w:r w:rsidR="001D554D" w:rsidRPr="00C427A1">
              <w:t>каждый из битов, соответствующих каждой из</w:t>
            </w:r>
            <w:r w:rsidR="00FE400D">
              <w:t xml:space="preserve"> причин перерегистрации.</w:t>
            </w:r>
          </w:p>
        </w:tc>
      </w:tr>
      <w:tr w:rsidR="00C427A1" w:rsidRPr="00C427A1" w14:paraId="713B9727" w14:textId="77777777" w:rsidTr="00697179">
        <w:tc>
          <w:tcPr>
            <w:tcW w:w="598" w:type="dxa"/>
          </w:tcPr>
          <w:p w14:paraId="7D2CE70B" w14:textId="6FC6035A" w:rsidR="00D11D33" w:rsidRPr="00C427A1" w:rsidRDefault="00697179" w:rsidP="003B7C69">
            <w:pPr>
              <w:pStyle w:val="af1"/>
              <w:ind w:right="-1243"/>
              <w:rPr>
                <w:spacing w:val="30"/>
              </w:rPr>
            </w:pPr>
            <w:r>
              <w:rPr>
                <w:spacing w:val="30"/>
              </w:rPr>
              <w:t>2</w:t>
            </w:r>
            <w:r w:rsidR="00D11D33" w:rsidRPr="00C427A1">
              <w:rPr>
                <w:spacing w:val="30"/>
              </w:rPr>
              <w:t>.</w:t>
            </w:r>
          </w:p>
        </w:tc>
        <w:tc>
          <w:tcPr>
            <w:tcW w:w="13904" w:type="dxa"/>
          </w:tcPr>
          <w:p w14:paraId="61F43900" w14:textId="1AEC4E87" w:rsidR="00D40AD6" w:rsidRPr="00C427A1" w:rsidRDefault="00D11D33" w:rsidP="003B7C69">
            <w:pPr>
              <w:pStyle w:val="af1"/>
              <w:ind w:right="32"/>
            </w:pPr>
            <w:r w:rsidRPr="00C427A1">
              <w:t xml:space="preserve">В случае если в </w:t>
            </w:r>
            <w:r w:rsidR="00517DDC" w:rsidRPr="00C427A1">
              <w:t xml:space="preserve">значении </w:t>
            </w:r>
            <w:r w:rsidRPr="00C427A1">
              <w:t>реквизит</w:t>
            </w:r>
            <w:r w:rsidR="00517DDC" w:rsidRPr="00C427A1">
              <w:t>а</w:t>
            </w:r>
            <w:r w:rsidRPr="00C427A1">
              <w:t xml:space="preserve"> </w:t>
            </w:r>
            <w:r w:rsidR="00647F98" w:rsidRPr="00C427A1">
              <w:t xml:space="preserve">«коды причин изменения сведений о ККТ» (тег 1205) </w:t>
            </w:r>
            <w:r w:rsidRPr="00C427A1">
              <w:t>несколько битов имеют значение равное</w:t>
            </w:r>
            <w:r w:rsidR="008A32FF" w:rsidRPr="00C427A1">
              <w:t>,</w:t>
            </w:r>
            <w:r w:rsidRPr="00C427A1">
              <w:t xml:space="preserve"> «1», то обозначения указанных причин перерегист</w:t>
            </w:r>
            <w:r w:rsidR="00FE400D">
              <w:t>рации печатаются через запятую.</w:t>
            </w:r>
          </w:p>
        </w:tc>
      </w:tr>
      <w:tr w:rsidR="00C427A1" w:rsidRPr="00C427A1" w14:paraId="513DA42D" w14:textId="77777777" w:rsidTr="0069717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598" w:type="dxa"/>
            <w:tcBorders>
              <w:top w:val="nil"/>
              <w:left w:val="nil"/>
              <w:bottom w:val="nil"/>
              <w:right w:val="nil"/>
            </w:tcBorders>
          </w:tcPr>
          <w:p w14:paraId="1622B16D" w14:textId="0D456596" w:rsidR="00D40AD6" w:rsidRPr="00C427A1" w:rsidRDefault="00697179" w:rsidP="003B7C69">
            <w:pPr>
              <w:pStyle w:val="af1"/>
              <w:ind w:right="-1243"/>
              <w:rPr>
                <w:spacing w:val="30"/>
              </w:rPr>
            </w:pPr>
            <w:r>
              <w:rPr>
                <w:spacing w:val="30"/>
              </w:rPr>
              <w:t>3</w:t>
            </w:r>
            <w:r w:rsidR="00D40AD6" w:rsidRPr="00C427A1">
              <w:rPr>
                <w:spacing w:val="30"/>
              </w:rPr>
              <w:t>.</w:t>
            </w:r>
          </w:p>
        </w:tc>
        <w:tc>
          <w:tcPr>
            <w:tcW w:w="13904" w:type="dxa"/>
            <w:tcBorders>
              <w:top w:val="nil"/>
              <w:left w:val="nil"/>
              <w:bottom w:val="nil"/>
              <w:right w:val="nil"/>
            </w:tcBorders>
          </w:tcPr>
          <w:p w14:paraId="4BFD589F" w14:textId="0FF533E5" w:rsidR="00D40AD6" w:rsidRPr="00C427A1" w:rsidRDefault="00D40AD6" w:rsidP="001E238F">
            <w:pPr>
              <w:pStyle w:val="af1"/>
              <w:ind w:right="32"/>
            </w:pPr>
            <w:r w:rsidRPr="00C427A1">
              <w:t xml:space="preserve">Биты с </w:t>
            </w:r>
            <w:r w:rsidRPr="001E238F">
              <w:t>номерами 2</w:t>
            </w:r>
            <w:r w:rsidR="001E238F">
              <w:t>2</w:t>
            </w:r>
            <w:r w:rsidRPr="001E238F">
              <w:t xml:space="preserve"> </w:t>
            </w:r>
            <w:r w:rsidR="00D27C43" w:rsidRPr="001E238F">
              <w:t>–</w:t>
            </w:r>
            <w:r w:rsidRPr="001E238F">
              <w:t xml:space="preserve"> 30</w:t>
            </w:r>
            <w:r w:rsidRPr="00C427A1">
              <w:t xml:space="preserve"> </w:t>
            </w:r>
            <w:r w:rsidR="00517DDC" w:rsidRPr="00C427A1">
              <w:t xml:space="preserve">всегда </w:t>
            </w:r>
            <w:r w:rsidRPr="00C427A1">
              <w:t>имеют значение</w:t>
            </w:r>
            <w:r w:rsidR="008A32FF" w:rsidRPr="00C427A1">
              <w:t>,</w:t>
            </w:r>
            <w:r w:rsidRPr="00C427A1">
              <w:t xml:space="preserve"> равное «0».</w:t>
            </w:r>
          </w:p>
        </w:tc>
      </w:tr>
    </w:tbl>
    <w:p w14:paraId="44D03913" w14:textId="77777777" w:rsidR="001C0B38" w:rsidRPr="00C427A1" w:rsidRDefault="001C0B38" w:rsidP="003B7C69">
      <w:pPr>
        <w:pStyle w:val="af1"/>
      </w:pPr>
    </w:p>
    <w:p w14:paraId="032A68DF" w14:textId="3CC2927E" w:rsidR="00F86608" w:rsidRPr="00C427A1" w:rsidRDefault="00C51647" w:rsidP="003B7C69">
      <w:pPr>
        <w:spacing w:before="0" w:after="0"/>
      </w:pPr>
      <w:r w:rsidRPr="00C427A1">
        <w:t>2</w:t>
      </w:r>
      <w:r w:rsidR="00414045" w:rsidRPr="00C427A1">
        <w:t>2</w:t>
      </w:r>
      <w:r w:rsidR="001A0F42" w:rsidRPr="00C427A1">
        <w:t>. </w:t>
      </w:r>
      <w:r w:rsidR="00F86608" w:rsidRPr="00C427A1">
        <w:t xml:space="preserve">Отчет об открытии смены </w:t>
      </w:r>
      <w:r w:rsidR="003800E1" w:rsidRPr="00C427A1">
        <w:t xml:space="preserve">должен </w:t>
      </w:r>
      <w:r w:rsidR="00F86608" w:rsidRPr="00C427A1">
        <w:t>содерж</w:t>
      </w:r>
      <w:r w:rsidR="003800E1" w:rsidRPr="00C427A1">
        <w:t>ать</w:t>
      </w:r>
      <w:r w:rsidR="00F86608" w:rsidRPr="00C427A1">
        <w:t xml:space="preserve"> реквизиты</w:t>
      </w:r>
      <w:r w:rsidR="00253114" w:rsidRPr="00C427A1">
        <w:t xml:space="preserve">, </w:t>
      </w:r>
      <w:r w:rsidR="003800E1" w:rsidRPr="00C427A1">
        <w:t>указанные</w:t>
      </w:r>
      <w:r w:rsidR="00E46D08" w:rsidRPr="00C427A1">
        <w:t xml:space="preserve"> в </w:t>
      </w:r>
      <w:r w:rsidR="00FE400D">
        <w:t>т</w:t>
      </w:r>
      <w:r w:rsidR="00E835C8" w:rsidRPr="00C427A1">
        <w:t xml:space="preserve">аблице </w:t>
      </w:r>
      <w:r w:rsidR="00DB030F" w:rsidRPr="00C427A1">
        <w:t>17</w:t>
      </w:r>
      <w:r w:rsidR="00253114" w:rsidRPr="00C427A1">
        <w:t>.</w:t>
      </w:r>
    </w:p>
    <w:p w14:paraId="0D05D3C2" w14:textId="6E0CF08E" w:rsidR="00253114" w:rsidRDefault="00E835C8" w:rsidP="003B7C69">
      <w:pPr>
        <w:spacing w:before="0" w:after="0"/>
        <w:jc w:val="right"/>
      </w:pPr>
      <w:r w:rsidRPr="00C427A1">
        <w:t xml:space="preserve">Таблица </w:t>
      </w:r>
      <w:r w:rsidR="00DB030F" w:rsidRPr="00C427A1">
        <w:t>17</w:t>
      </w:r>
    </w:p>
    <w:p w14:paraId="0F7ACA43" w14:textId="0843BE6F" w:rsidR="00FE400D" w:rsidRDefault="00FE400D" w:rsidP="00FE400D">
      <w:pPr>
        <w:spacing w:before="0" w:after="0"/>
        <w:jc w:val="center"/>
      </w:pPr>
      <w:r>
        <w:t>Реквизиты, содержащиеся в отчете</w:t>
      </w:r>
      <w:r w:rsidRPr="00FE400D">
        <w:t xml:space="preserve"> об открытии смены</w:t>
      </w:r>
    </w:p>
    <w:p w14:paraId="574F435D" w14:textId="77777777" w:rsidR="00FE400D" w:rsidRPr="00C427A1" w:rsidRDefault="00FE400D" w:rsidP="003B7C69">
      <w:pPr>
        <w:spacing w:before="0" w:after="0"/>
        <w:jc w:val="righ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77"/>
        <w:gridCol w:w="1270"/>
        <w:gridCol w:w="1494"/>
        <w:gridCol w:w="1662"/>
        <w:gridCol w:w="1481"/>
        <w:gridCol w:w="1743"/>
        <w:gridCol w:w="1521"/>
        <w:gridCol w:w="1528"/>
      </w:tblGrid>
      <w:tr w:rsidR="00C427A1" w:rsidRPr="00C427A1" w14:paraId="7D70D669" w14:textId="77777777" w:rsidTr="00D008EF">
        <w:trPr>
          <w:trHeight w:val="317"/>
        </w:trPr>
        <w:tc>
          <w:tcPr>
            <w:tcW w:w="3638" w:type="dxa"/>
            <w:shd w:val="clear" w:color="auto" w:fill="auto"/>
            <w:hideMark/>
          </w:tcPr>
          <w:p w14:paraId="33997B6B" w14:textId="77777777" w:rsidR="00C65CFC" w:rsidRPr="00C427A1" w:rsidRDefault="00C65CFC" w:rsidP="003B2073">
            <w:pPr>
              <w:pStyle w:val="af1"/>
              <w:jc w:val="center"/>
              <w:rPr>
                <w:b/>
              </w:rPr>
            </w:pPr>
            <w:r w:rsidRPr="00C427A1">
              <w:rPr>
                <w:b/>
              </w:rPr>
              <w:t>Наименование реквизита</w:t>
            </w:r>
          </w:p>
        </w:tc>
        <w:tc>
          <w:tcPr>
            <w:tcW w:w="1289" w:type="dxa"/>
          </w:tcPr>
          <w:p w14:paraId="22207C59" w14:textId="77777777" w:rsidR="00C65CFC" w:rsidRPr="00C427A1" w:rsidRDefault="00C65CFC" w:rsidP="003B2073">
            <w:pPr>
              <w:pStyle w:val="af1"/>
              <w:jc w:val="center"/>
              <w:rPr>
                <w:b/>
              </w:rPr>
            </w:pPr>
            <w:r w:rsidRPr="00C427A1">
              <w:rPr>
                <w:b/>
              </w:rPr>
              <w:t>Тег</w:t>
            </w:r>
          </w:p>
        </w:tc>
        <w:tc>
          <w:tcPr>
            <w:tcW w:w="1517" w:type="dxa"/>
            <w:shd w:val="clear" w:color="auto" w:fill="auto"/>
          </w:tcPr>
          <w:p w14:paraId="534F2DAC" w14:textId="77777777" w:rsidR="00C65CFC" w:rsidRPr="00C427A1" w:rsidRDefault="00C65CFC" w:rsidP="003B2073">
            <w:pPr>
              <w:pStyle w:val="af1"/>
              <w:jc w:val="center"/>
              <w:rPr>
                <w:b/>
              </w:rPr>
            </w:pPr>
            <w:r w:rsidRPr="00C427A1">
              <w:rPr>
                <w:b/>
              </w:rPr>
              <w:t>Обяз.</w:t>
            </w:r>
          </w:p>
        </w:tc>
        <w:tc>
          <w:tcPr>
            <w:tcW w:w="1688" w:type="dxa"/>
          </w:tcPr>
          <w:p w14:paraId="1F97FEAF" w14:textId="77777777" w:rsidR="00C65CFC" w:rsidRPr="00C427A1" w:rsidRDefault="00C65CFC" w:rsidP="003B2073">
            <w:pPr>
              <w:pStyle w:val="af1"/>
              <w:jc w:val="center"/>
              <w:rPr>
                <w:b/>
              </w:rPr>
            </w:pPr>
            <w:r w:rsidRPr="00C427A1">
              <w:rPr>
                <w:b/>
              </w:rPr>
              <w:t>Форм.</w:t>
            </w:r>
          </w:p>
        </w:tc>
        <w:tc>
          <w:tcPr>
            <w:tcW w:w="1504" w:type="dxa"/>
          </w:tcPr>
          <w:p w14:paraId="25123D9E" w14:textId="77777777" w:rsidR="00C65CFC" w:rsidRPr="00C427A1" w:rsidRDefault="00C65CFC" w:rsidP="003B2073">
            <w:pPr>
              <w:pStyle w:val="af1"/>
              <w:jc w:val="center"/>
              <w:rPr>
                <w:b/>
              </w:rPr>
            </w:pPr>
            <w:r w:rsidRPr="00C427A1">
              <w:rPr>
                <w:b/>
              </w:rPr>
              <w:t>Повт.</w:t>
            </w:r>
          </w:p>
        </w:tc>
        <w:tc>
          <w:tcPr>
            <w:tcW w:w="1770" w:type="dxa"/>
          </w:tcPr>
          <w:p w14:paraId="47D29929" w14:textId="77777777" w:rsidR="00C65CFC" w:rsidRPr="00C427A1" w:rsidRDefault="00C65CFC" w:rsidP="003B2073">
            <w:pPr>
              <w:pStyle w:val="af1"/>
              <w:jc w:val="center"/>
              <w:rPr>
                <w:b/>
              </w:rPr>
            </w:pPr>
            <w:r w:rsidRPr="00C427A1">
              <w:rPr>
                <w:b/>
              </w:rPr>
              <w:t>Хран.</w:t>
            </w:r>
          </w:p>
        </w:tc>
        <w:tc>
          <w:tcPr>
            <w:tcW w:w="1544" w:type="dxa"/>
          </w:tcPr>
          <w:p w14:paraId="754A8DA9" w14:textId="77777777" w:rsidR="00C65CFC" w:rsidRPr="00C427A1" w:rsidRDefault="00C65CFC" w:rsidP="003B2073">
            <w:pPr>
              <w:pStyle w:val="af1"/>
              <w:jc w:val="center"/>
              <w:rPr>
                <w:b/>
              </w:rPr>
            </w:pPr>
            <w:r w:rsidRPr="00C427A1">
              <w:rPr>
                <w:b/>
              </w:rPr>
              <w:t>ФП</w:t>
            </w:r>
          </w:p>
        </w:tc>
        <w:tc>
          <w:tcPr>
            <w:tcW w:w="1552" w:type="dxa"/>
          </w:tcPr>
          <w:p w14:paraId="48298F72" w14:textId="77777777" w:rsidR="00C65CFC" w:rsidRPr="00C427A1" w:rsidRDefault="000D0B5A" w:rsidP="003B2073">
            <w:pPr>
              <w:pStyle w:val="af1"/>
              <w:jc w:val="center"/>
              <w:rPr>
                <w:b/>
              </w:rPr>
            </w:pPr>
            <w:r w:rsidRPr="00C427A1">
              <w:rPr>
                <w:b/>
              </w:rPr>
              <w:t>№</w:t>
            </w:r>
            <w:r w:rsidR="00E4751C" w:rsidRPr="00C427A1">
              <w:rPr>
                <w:b/>
              </w:rPr>
              <w:t>прим.</w:t>
            </w:r>
          </w:p>
        </w:tc>
      </w:tr>
      <w:tr w:rsidR="00C427A1" w:rsidRPr="00C427A1" w14:paraId="1A5975FA" w14:textId="77777777" w:rsidTr="00D008EF">
        <w:trPr>
          <w:trHeight w:val="302"/>
        </w:trPr>
        <w:tc>
          <w:tcPr>
            <w:tcW w:w="3638" w:type="dxa"/>
            <w:shd w:val="clear" w:color="auto" w:fill="auto"/>
            <w:noWrap/>
            <w:hideMark/>
          </w:tcPr>
          <w:p w14:paraId="6CDE7DB7" w14:textId="77777777" w:rsidR="00C65CFC" w:rsidRPr="00C427A1" w:rsidRDefault="00C65CFC" w:rsidP="003B7C69">
            <w:pPr>
              <w:pStyle w:val="af1"/>
              <w:jc w:val="left"/>
            </w:pPr>
            <w:r w:rsidRPr="00C427A1">
              <w:t xml:space="preserve">наименование документа </w:t>
            </w:r>
          </w:p>
        </w:tc>
        <w:tc>
          <w:tcPr>
            <w:tcW w:w="1289" w:type="dxa"/>
            <w:vAlign w:val="center"/>
          </w:tcPr>
          <w:p w14:paraId="2E89D430" w14:textId="77777777" w:rsidR="00C65CFC" w:rsidRPr="00C427A1" w:rsidRDefault="00C65CFC" w:rsidP="003B7C69">
            <w:pPr>
              <w:pStyle w:val="af1"/>
              <w:jc w:val="center"/>
            </w:pPr>
            <w:r w:rsidRPr="00C427A1">
              <w:t>1000</w:t>
            </w:r>
          </w:p>
        </w:tc>
        <w:tc>
          <w:tcPr>
            <w:tcW w:w="1517" w:type="dxa"/>
            <w:shd w:val="clear" w:color="auto" w:fill="auto"/>
            <w:noWrap/>
            <w:vAlign w:val="center"/>
          </w:tcPr>
          <w:p w14:paraId="789DEEE8" w14:textId="77777777" w:rsidR="00C65CFC" w:rsidRPr="00C427A1" w:rsidRDefault="00C65CFC" w:rsidP="003B7C69">
            <w:pPr>
              <w:pStyle w:val="af1"/>
              <w:jc w:val="center"/>
            </w:pPr>
            <w:r w:rsidRPr="00C427A1">
              <w:t>1</w:t>
            </w:r>
          </w:p>
        </w:tc>
        <w:tc>
          <w:tcPr>
            <w:tcW w:w="1688" w:type="dxa"/>
            <w:vAlign w:val="center"/>
          </w:tcPr>
          <w:p w14:paraId="5DE32055" w14:textId="77777777" w:rsidR="00C65CFC" w:rsidRPr="00C427A1" w:rsidRDefault="00C65CFC" w:rsidP="003B7C69">
            <w:pPr>
              <w:pStyle w:val="af1"/>
              <w:jc w:val="center"/>
            </w:pPr>
            <w:r w:rsidRPr="00C427A1">
              <w:t>П</w:t>
            </w:r>
          </w:p>
        </w:tc>
        <w:tc>
          <w:tcPr>
            <w:tcW w:w="1504" w:type="dxa"/>
            <w:vAlign w:val="center"/>
          </w:tcPr>
          <w:p w14:paraId="6D5C4600" w14:textId="77777777" w:rsidR="00C65CFC" w:rsidRPr="00C427A1" w:rsidRDefault="00C65CFC" w:rsidP="003B7C69">
            <w:pPr>
              <w:pStyle w:val="af1"/>
              <w:jc w:val="center"/>
            </w:pPr>
            <w:r w:rsidRPr="00C427A1">
              <w:t>Нет</w:t>
            </w:r>
          </w:p>
        </w:tc>
        <w:tc>
          <w:tcPr>
            <w:tcW w:w="1770" w:type="dxa"/>
            <w:vAlign w:val="center"/>
          </w:tcPr>
          <w:p w14:paraId="07F66823" w14:textId="77777777" w:rsidR="00C65CFC" w:rsidRPr="00C427A1" w:rsidRDefault="00183747" w:rsidP="003B7C69">
            <w:pPr>
              <w:pStyle w:val="af1"/>
              <w:jc w:val="center"/>
              <w:rPr>
                <w:b/>
              </w:rPr>
            </w:pPr>
            <w:r w:rsidRPr="00C427A1">
              <w:rPr>
                <w:b/>
              </w:rPr>
              <w:t>–</w:t>
            </w:r>
          </w:p>
        </w:tc>
        <w:tc>
          <w:tcPr>
            <w:tcW w:w="1544" w:type="dxa"/>
            <w:vAlign w:val="center"/>
          </w:tcPr>
          <w:p w14:paraId="1305BD31" w14:textId="77777777" w:rsidR="00C65CFC" w:rsidRPr="00C427A1" w:rsidRDefault="00183747" w:rsidP="003B7C69">
            <w:pPr>
              <w:pStyle w:val="af1"/>
              <w:jc w:val="center"/>
            </w:pPr>
            <w:r w:rsidRPr="00C427A1">
              <w:t>–</w:t>
            </w:r>
          </w:p>
        </w:tc>
        <w:tc>
          <w:tcPr>
            <w:tcW w:w="1552" w:type="dxa"/>
            <w:vAlign w:val="center"/>
          </w:tcPr>
          <w:p w14:paraId="5E37B64C" w14:textId="77777777" w:rsidR="00C65CFC" w:rsidRPr="00C427A1" w:rsidRDefault="00D60E32" w:rsidP="003B7C69">
            <w:pPr>
              <w:pStyle w:val="af1"/>
              <w:jc w:val="center"/>
            </w:pPr>
            <w:r w:rsidRPr="00C427A1">
              <w:t>–</w:t>
            </w:r>
          </w:p>
        </w:tc>
      </w:tr>
      <w:tr w:rsidR="00C427A1" w:rsidRPr="00C427A1" w14:paraId="1949DE8E" w14:textId="77777777" w:rsidTr="00D008EF">
        <w:trPr>
          <w:trHeight w:val="302"/>
        </w:trPr>
        <w:tc>
          <w:tcPr>
            <w:tcW w:w="3638" w:type="dxa"/>
            <w:shd w:val="clear" w:color="auto" w:fill="auto"/>
            <w:noWrap/>
            <w:hideMark/>
          </w:tcPr>
          <w:p w14:paraId="750FAEAA" w14:textId="77777777" w:rsidR="00C65CFC" w:rsidRPr="00C427A1" w:rsidRDefault="00B84369" w:rsidP="003B7C69">
            <w:pPr>
              <w:pStyle w:val="af1"/>
              <w:jc w:val="left"/>
            </w:pPr>
            <w:r w:rsidRPr="00C427A1">
              <w:t xml:space="preserve">код формы </w:t>
            </w:r>
            <w:r w:rsidR="0036545A" w:rsidRPr="00C427A1">
              <w:t>ФД</w:t>
            </w:r>
          </w:p>
        </w:tc>
        <w:tc>
          <w:tcPr>
            <w:tcW w:w="1289" w:type="dxa"/>
            <w:vAlign w:val="center"/>
          </w:tcPr>
          <w:p w14:paraId="75ACAE75" w14:textId="77777777" w:rsidR="00C65CFC" w:rsidRPr="00C427A1" w:rsidRDefault="0036545A" w:rsidP="003B7C69">
            <w:pPr>
              <w:pStyle w:val="af1"/>
              <w:jc w:val="center"/>
            </w:pPr>
            <w:r w:rsidRPr="00C427A1">
              <w:t>–</w:t>
            </w:r>
          </w:p>
        </w:tc>
        <w:tc>
          <w:tcPr>
            <w:tcW w:w="1517" w:type="dxa"/>
            <w:shd w:val="clear" w:color="auto" w:fill="auto"/>
            <w:noWrap/>
            <w:vAlign w:val="center"/>
          </w:tcPr>
          <w:p w14:paraId="7CADC4B2" w14:textId="77777777" w:rsidR="00C65CFC" w:rsidRPr="00C427A1" w:rsidRDefault="00C65CFC" w:rsidP="003B7C69">
            <w:pPr>
              <w:pStyle w:val="af1"/>
              <w:jc w:val="center"/>
            </w:pPr>
            <w:r w:rsidRPr="00C427A1">
              <w:t>1</w:t>
            </w:r>
          </w:p>
        </w:tc>
        <w:tc>
          <w:tcPr>
            <w:tcW w:w="1688" w:type="dxa"/>
            <w:vAlign w:val="center"/>
          </w:tcPr>
          <w:p w14:paraId="315FED28" w14:textId="77777777" w:rsidR="00C65CFC" w:rsidRPr="00C427A1" w:rsidRDefault="00C65CFC" w:rsidP="003B7C69">
            <w:pPr>
              <w:pStyle w:val="af1"/>
              <w:jc w:val="center"/>
            </w:pPr>
            <w:r w:rsidRPr="00C427A1">
              <w:t>Э</w:t>
            </w:r>
          </w:p>
        </w:tc>
        <w:tc>
          <w:tcPr>
            <w:tcW w:w="1504" w:type="dxa"/>
            <w:vAlign w:val="center"/>
          </w:tcPr>
          <w:p w14:paraId="4819E130" w14:textId="77777777" w:rsidR="00C65CFC" w:rsidRPr="00C427A1" w:rsidRDefault="00C65CFC" w:rsidP="003B7C69">
            <w:pPr>
              <w:pStyle w:val="af1"/>
              <w:jc w:val="center"/>
            </w:pPr>
            <w:r w:rsidRPr="00C427A1">
              <w:t>Нет</w:t>
            </w:r>
          </w:p>
        </w:tc>
        <w:tc>
          <w:tcPr>
            <w:tcW w:w="1770" w:type="dxa"/>
            <w:vAlign w:val="center"/>
          </w:tcPr>
          <w:p w14:paraId="23E0B71F" w14:textId="77777777" w:rsidR="00C65CFC" w:rsidRPr="00C427A1" w:rsidRDefault="00C65CFC" w:rsidP="003B7C69">
            <w:pPr>
              <w:pStyle w:val="af1"/>
              <w:jc w:val="center"/>
            </w:pPr>
            <w:r w:rsidRPr="00C427A1">
              <w:t>5л</w:t>
            </w:r>
          </w:p>
        </w:tc>
        <w:tc>
          <w:tcPr>
            <w:tcW w:w="1544" w:type="dxa"/>
            <w:vAlign w:val="center"/>
          </w:tcPr>
          <w:p w14:paraId="7EDDDB14" w14:textId="77777777" w:rsidR="00C65CFC" w:rsidRPr="00C427A1" w:rsidRDefault="0036545A" w:rsidP="003B7C69">
            <w:pPr>
              <w:pStyle w:val="af1"/>
              <w:jc w:val="center"/>
            </w:pPr>
            <w:r w:rsidRPr="00C427A1">
              <w:t>1,</w:t>
            </w:r>
            <w:r w:rsidR="00DA50D5" w:rsidRPr="00C427A1">
              <w:t xml:space="preserve"> </w:t>
            </w:r>
            <w:r w:rsidR="00183747" w:rsidRPr="00C427A1">
              <w:t>4</w:t>
            </w:r>
          </w:p>
        </w:tc>
        <w:tc>
          <w:tcPr>
            <w:tcW w:w="1552" w:type="dxa"/>
            <w:vAlign w:val="center"/>
          </w:tcPr>
          <w:p w14:paraId="202A7EA9" w14:textId="77777777" w:rsidR="00C65CFC" w:rsidRPr="00C427A1" w:rsidRDefault="00D60E32" w:rsidP="003B7C69">
            <w:pPr>
              <w:pStyle w:val="af1"/>
              <w:jc w:val="center"/>
            </w:pPr>
            <w:r w:rsidRPr="00C427A1">
              <w:t>–</w:t>
            </w:r>
          </w:p>
        </w:tc>
      </w:tr>
      <w:tr w:rsidR="00C427A1" w:rsidRPr="00C427A1" w14:paraId="034145C3" w14:textId="77777777" w:rsidTr="00D008EF">
        <w:trPr>
          <w:trHeight w:val="302"/>
        </w:trPr>
        <w:tc>
          <w:tcPr>
            <w:tcW w:w="3638" w:type="dxa"/>
            <w:shd w:val="clear" w:color="auto" w:fill="auto"/>
            <w:noWrap/>
          </w:tcPr>
          <w:p w14:paraId="41EBBA2A" w14:textId="77777777" w:rsidR="006D5471" w:rsidRPr="00C427A1" w:rsidRDefault="006D5471" w:rsidP="003B7C69">
            <w:pPr>
              <w:pStyle w:val="af1"/>
              <w:jc w:val="left"/>
            </w:pPr>
            <w:r w:rsidRPr="00C427A1">
              <w:t>версия ФФД</w:t>
            </w:r>
          </w:p>
        </w:tc>
        <w:tc>
          <w:tcPr>
            <w:tcW w:w="1289" w:type="dxa"/>
            <w:vAlign w:val="center"/>
          </w:tcPr>
          <w:p w14:paraId="0B51A92A" w14:textId="77777777" w:rsidR="006D5471" w:rsidRPr="00C427A1" w:rsidRDefault="006D5471" w:rsidP="003B7C69">
            <w:pPr>
              <w:pStyle w:val="af1"/>
              <w:jc w:val="center"/>
            </w:pPr>
            <w:r w:rsidRPr="00C427A1">
              <w:t>1209</w:t>
            </w:r>
          </w:p>
        </w:tc>
        <w:tc>
          <w:tcPr>
            <w:tcW w:w="1517" w:type="dxa"/>
            <w:shd w:val="clear" w:color="auto" w:fill="auto"/>
            <w:noWrap/>
            <w:vAlign w:val="center"/>
          </w:tcPr>
          <w:p w14:paraId="56D363CF" w14:textId="77777777" w:rsidR="006D5471" w:rsidRPr="00C427A1" w:rsidRDefault="006D5471" w:rsidP="003B7C69">
            <w:pPr>
              <w:pStyle w:val="af1"/>
              <w:jc w:val="center"/>
            </w:pPr>
            <w:r w:rsidRPr="00C427A1">
              <w:t>3</w:t>
            </w:r>
          </w:p>
        </w:tc>
        <w:tc>
          <w:tcPr>
            <w:tcW w:w="1688" w:type="dxa"/>
            <w:vAlign w:val="center"/>
          </w:tcPr>
          <w:p w14:paraId="06A8D4D8" w14:textId="77777777" w:rsidR="006D5471" w:rsidRPr="00C427A1" w:rsidRDefault="006D5471" w:rsidP="003B7C69">
            <w:pPr>
              <w:pStyle w:val="af1"/>
              <w:jc w:val="center"/>
            </w:pPr>
            <w:r w:rsidRPr="00C427A1">
              <w:t>Э</w:t>
            </w:r>
          </w:p>
        </w:tc>
        <w:tc>
          <w:tcPr>
            <w:tcW w:w="1504" w:type="dxa"/>
            <w:vAlign w:val="center"/>
          </w:tcPr>
          <w:p w14:paraId="15FA1160" w14:textId="77777777" w:rsidR="006D5471" w:rsidRPr="00C427A1" w:rsidRDefault="006D5471" w:rsidP="003B7C69">
            <w:pPr>
              <w:pStyle w:val="af1"/>
              <w:jc w:val="center"/>
            </w:pPr>
            <w:r w:rsidRPr="00C427A1">
              <w:t>Нет</w:t>
            </w:r>
          </w:p>
        </w:tc>
        <w:tc>
          <w:tcPr>
            <w:tcW w:w="1770" w:type="dxa"/>
            <w:vAlign w:val="center"/>
          </w:tcPr>
          <w:p w14:paraId="35795E7A" w14:textId="057AFB86" w:rsidR="006D5471" w:rsidRPr="00C427A1" w:rsidRDefault="006A7948" w:rsidP="003B7C69">
            <w:pPr>
              <w:pStyle w:val="af1"/>
              <w:jc w:val="center"/>
            </w:pPr>
            <w:r w:rsidRPr="00C427A1">
              <w:rPr>
                <w:szCs w:val="28"/>
              </w:rPr>
              <w:t>30д</w:t>
            </w:r>
          </w:p>
        </w:tc>
        <w:tc>
          <w:tcPr>
            <w:tcW w:w="1544" w:type="dxa"/>
            <w:vAlign w:val="center"/>
          </w:tcPr>
          <w:p w14:paraId="0C2A368E" w14:textId="5A100205" w:rsidR="006D5471" w:rsidRPr="00C427A1" w:rsidRDefault="00183747" w:rsidP="003B7C69">
            <w:pPr>
              <w:pStyle w:val="af1"/>
              <w:jc w:val="center"/>
            </w:pPr>
            <w:r w:rsidRPr="00C427A1">
              <w:t>4</w:t>
            </w:r>
          </w:p>
        </w:tc>
        <w:tc>
          <w:tcPr>
            <w:tcW w:w="1552" w:type="dxa"/>
            <w:vAlign w:val="center"/>
          </w:tcPr>
          <w:p w14:paraId="4A7B9CF5" w14:textId="77777777" w:rsidR="006D5471" w:rsidRPr="00C427A1" w:rsidRDefault="006D5471" w:rsidP="003B7C69">
            <w:pPr>
              <w:pStyle w:val="af1"/>
              <w:jc w:val="center"/>
            </w:pPr>
            <w:r w:rsidRPr="00C427A1">
              <w:t>–</w:t>
            </w:r>
          </w:p>
        </w:tc>
      </w:tr>
      <w:tr w:rsidR="00C427A1" w:rsidRPr="00C427A1" w14:paraId="60EAC932" w14:textId="77777777" w:rsidTr="00D008EF">
        <w:trPr>
          <w:trHeight w:val="302"/>
        </w:trPr>
        <w:tc>
          <w:tcPr>
            <w:tcW w:w="3638" w:type="dxa"/>
            <w:shd w:val="clear" w:color="auto" w:fill="auto"/>
            <w:noWrap/>
          </w:tcPr>
          <w:p w14:paraId="7A1E0CBF" w14:textId="77777777" w:rsidR="00C65CFC" w:rsidRPr="00C427A1" w:rsidRDefault="00C65CFC" w:rsidP="003B7C69">
            <w:pPr>
              <w:pStyle w:val="af1"/>
              <w:jc w:val="left"/>
            </w:pPr>
            <w:r w:rsidRPr="00C427A1">
              <w:t>наименование пользователя</w:t>
            </w:r>
          </w:p>
        </w:tc>
        <w:tc>
          <w:tcPr>
            <w:tcW w:w="1289" w:type="dxa"/>
            <w:vAlign w:val="center"/>
          </w:tcPr>
          <w:p w14:paraId="6DDC0375" w14:textId="77777777" w:rsidR="00C65CFC" w:rsidRPr="00C427A1" w:rsidRDefault="00C65CFC" w:rsidP="003B7C69">
            <w:pPr>
              <w:pStyle w:val="af1"/>
              <w:jc w:val="center"/>
            </w:pPr>
            <w:r w:rsidRPr="00C427A1">
              <w:t>1048</w:t>
            </w:r>
          </w:p>
        </w:tc>
        <w:tc>
          <w:tcPr>
            <w:tcW w:w="1517" w:type="dxa"/>
            <w:shd w:val="clear" w:color="auto" w:fill="auto"/>
            <w:noWrap/>
            <w:vAlign w:val="center"/>
          </w:tcPr>
          <w:p w14:paraId="2C7D8B07" w14:textId="77777777" w:rsidR="00C65CFC" w:rsidRPr="00C427A1" w:rsidRDefault="00C65CFC" w:rsidP="003B7C69">
            <w:pPr>
              <w:pStyle w:val="af1"/>
              <w:jc w:val="center"/>
            </w:pPr>
            <w:r w:rsidRPr="00C427A1">
              <w:t>1</w:t>
            </w:r>
          </w:p>
        </w:tc>
        <w:tc>
          <w:tcPr>
            <w:tcW w:w="1688" w:type="dxa"/>
            <w:vAlign w:val="center"/>
          </w:tcPr>
          <w:p w14:paraId="674B5831" w14:textId="77777777" w:rsidR="00C65CFC" w:rsidRPr="00C427A1" w:rsidRDefault="00C65CFC" w:rsidP="003B7C69">
            <w:pPr>
              <w:pStyle w:val="af1"/>
              <w:jc w:val="center"/>
            </w:pPr>
            <w:r w:rsidRPr="00C427A1">
              <w:t>П</w:t>
            </w:r>
          </w:p>
        </w:tc>
        <w:tc>
          <w:tcPr>
            <w:tcW w:w="1504" w:type="dxa"/>
            <w:vAlign w:val="center"/>
          </w:tcPr>
          <w:p w14:paraId="50834909" w14:textId="77777777" w:rsidR="00C65CFC" w:rsidRPr="00C427A1" w:rsidRDefault="00C65CFC" w:rsidP="003B7C69">
            <w:pPr>
              <w:pStyle w:val="af1"/>
              <w:jc w:val="center"/>
            </w:pPr>
            <w:r w:rsidRPr="00C427A1">
              <w:t>Нет</w:t>
            </w:r>
          </w:p>
        </w:tc>
        <w:tc>
          <w:tcPr>
            <w:tcW w:w="1770" w:type="dxa"/>
            <w:vAlign w:val="center"/>
          </w:tcPr>
          <w:p w14:paraId="5795B410" w14:textId="77777777" w:rsidR="00C65CFC" w:rsidRPr="00C427A1" w:rsidRDefault="00372A27" w:rsidP="003B7C69">
            <w:pPr>
              <w:pStyle w:val="af1"/>
              <w:jc w:val="center"/>
            </w:pPr>
            <w:r w:rsidRPr="00C427A1">
              <w:t>–</w:t>
            </w:r>
          </w:p>
        </w:tc>
        <w:tc>
          <w:tcPr>
            <w:tcW w:w="1544" w:type="dxa"/>
            <w:vAlign w:val="center"/>
          </w:tcPr>
          <w:p w14:paraId="2529A2D4" w14:textId="77777777" w:rsidR="00C65CFC" w:rsidRPr="00C427A1" w:rsidRDefault="00183747" w:rsidP="003B7C69">
            <w:pPr>
              <w:pStyle w:val="af1"/>
              <w:jc w:val="center"/>
            </w:pPr>
            <w:r w:rsidRPr="00C427A1">
              <w:t>–</w:t>
            </w:r>
          </w:p>
        </w:tc>
        <w:tc>
          <w:tcPr>
            <w:tcW w:w="1552" w:type="dxa"/>
            <w:vAlign w:val="center"/>
          </w:tcPr>
          <w:p w14:paraId="495870C3" w14:textId="77777777" w:rsidR="00C65CFC" w:rsidRPr="00C427A1" w:rsidRDefault="00D60E32" w:rsidP="003B7C69">
            <w:pPr>
              <w:pStyle w:val="af1"/>
              <w:jc w:val="center"/>
            </w:pPr>
            <w:r w:rsidRPr="00C427A1">
              <w:t>–</w:t>
            </w:r>
          </w:p>
        </w:tc>
      </w:tr>
      <w:tr w:rsidR="00C427A1" w:rsidRPr="00C427A1" w14:paraId="354F8CD1" w14:textId="77777777" w:rsidTr="00D008EF">
        <w:trPr>
          <w:trHeight w:val="302"/>
        </w:trPr>
        <w:tc>
          <w:tcPr>
            <w:tcW w:w="3638" w:type="dxa"/>
            <w:shd w:val="clear" w:color="auto" w:fill="auto"/>
            <w:noWrap/>
          </w:tcPr>
          <w:p w14:paraId="2A3573A2" w14:textId="77777777" w:rsidR="006D5471" w:rsidRPr="00C427A1" w:rsidRDefault="006D5471" w:rsidP="003B7C69">
            <w:pPr>
              <w:pStyle w:val="af1"/>
              <w:jc w:val="left"/>
            </w:pPr>
            <w:r w:rsidRPr="00C427A1">
              <w:t>ИНН пользователя</w:t>
            </w:r>
          </w:p>
        </w:tc>
        <w:tc>
          <w:tcPr>
            <w:tcW w:w="1289" w:type="dxa"/>
            <w:vAlign w:val="center"/>
          </w:tcPr>
          <w:p w14:paraId="5FA1D9FA" w14:textId="77777777" w:rsidR="006D5471" w:rsidRPr="00C427A1" w:rsidRDefault="006D5471" w:rsidP="003B7C69">
            <w:pPr>
              <w:pStyle w:val="af1"/>
              <w:jc w:val="center"/>
            </w:pPr>
            <w:r w:rsidRPr="00C427A1">
              <w:t>1018</w:t>
            </w:r>
          </w:p>
        </w:tc>
        <w:tc>
          <w:tcPr>
            <w:tcW w:w="1517" w:type="dxa"/>
            <w:shd w:val="clear" w:color="auto" w:fill="auto"/>
            <w:noWrap/>
            <w:vAlign w:val="center"/>
          </w:tcPr>
          <w:p w14:paraId="5F343AA3" w14:textId="77777777" w:rsidR="006D5471" w:rsidRPr="00C427A1" w:rsidRDefault="006D5471" w:rsidP="003B7C69">
            <w:pPr>
              <w:pStyle w:val="af1"/>
              <w:jc w:val="center"/>
            </w:pPr>
            <w:r w:rsidRPr="00C427A1">
              <w:t>1</w:t>
            </w:r>
          </w:p>
        </w:tc>
        <w:tc>
          <w:tcPr>
            <w:tcW w:w="1688" w:type="dxa"/>
            <w:vAlign w:val="center"/>
          </w:tcPr>
          <w:p w14:paraId="71BA71DA" w14:textId="77777777" w:rsidR="006D5471" w:rsidRPr="00C427A1" w:rsidRDefault="006D5471" w:rsidP="003B7C69">
            <w:pPr>
              <w:pStyle w:val="af1"/>
              <w:jc w:val="center"/>
            </w:pPr>
            <w:r w:rsidRPr="00C427A1">
              <w:t>ПЭ</w:t>
            </w:r>
          </w:p>
        </w:tc>
        <w:tc>
          <w:tcPr>
            <w:tcW w:w="1504" w:type="dxa"/>
            <w:vAlign w:val="center"/>
          </w:tcPr>
          <w:p w14:paraId="18AEB4F4" w14:textId="77777777" w:rsidR="006D5471" w:rsidRPr="00C427A1" w:rsidRDefault="006D5471" w:rsidP="003B7C69">
            <w:pPr>
              <w:pStyle w:val="af1"/>
              <w:jc w:val="center"/>
            </w:pPr>
            <w:r w:rsidRPr="00C427A1">
              <w:t>Нет</w:t>
            </w:r>
          </w:p>
        </w:tc>
        <w:tc>
          <w:tcPr>
            <w:tcW w:w="1770" w:type="dxa"/>
            <w:vAlign w:val="center"/>
          </w:tcPr>
          <w:p w14:paraId="0160B8C1" w14:textId="77777777" w:rsidR="006D5471" w:rsidRPr="00C427A1" w:rsidRDefault="006D5471" w:rsidP="003B7C69">
            <w:pPr>
              <w:pStyle w:val="af1"/>
              <w:jc w:val="center"/>
            </w:pPr>
            <w:r w:rsidRPr="00C427A1">
              <w:t>30д</w:t>
            </w:r>
          </w:p>
        </w:tc>
        <w:tc>
          <w:tcPr>
            <w:tcW w:w="1544" w:type="dxa"/>
            <w:vAlign w:val="center"/>
          </w:tcPr>
          <w:p w14:paraId="769C7BDB" w14:textId="77777777" w:rsidR="006D5471" w:rsidRPr="00C427A1" w:rsidRDefault="00183747" w:rsidP="003B7C69">
            <w:pPr>
              <w:pStyle w:val="af1"/>
              <w:jc w:val="center"/>
            </w:pPr>
            <w:r w:rsidRPr="00C427A1">
              <w:t>4</w:t>
            </w:r>
          </w:p>
        </w:tc>
        <w:tc>
          <w:tcPr>
            <w:tcW w:w="1552" w:type="dxa"/>
            <w:vAlign w:val="center"/>
          </w:tcPr>
          <w:p w14:paraId="6C488628" w14:textId="77777777" w:rsidR="006D5471" w:rsidRPr="00C427A1" w:rsidRDefault="006D5471" w:rsidP="003B7C69">
            <w:pPr>
              <w:pStyle w:val="af1"/>
              <w:jc w:val="center"/>
            </w:pPr>
            <w:r w:rsidRPr="00C427A1">
              <w:t>–</w:t>
            </w:r>
          </w:p>
        </w:tc>
      </w:tr>
      <w:tr w:rsidR="00C427A1" w:rsidRPr="00C427A1" w14:paraId="4643EFBF" w14:textId="77777777" w:rsidTr="00D008EF">
        <w:trPr>
          <w:trHeight w:val="302"/>
        </w:trPr>
        <w:tc>
          <w:tcPr>
            <w:tcW w:w="3638" w:type="dxa"/>
            <w:shd w:val="clear" w:color="auto" w:fill="auto"/>
            <w:noWrap/>
          </w:tcPr>
          <w:p w14:paraId="47D9F123" w14:textId="77777777" w:rsidR="006D5471" w:rsidRPr="00C427A1" w:rsidRDefault="006D5471" w:rsidP="003B7C69">
            <w:pPr>
              <w:pStyle w:val="af1"/>
              <w:jc w:val="left"/>
            </w:pPr>
            <w:r w:rsidRPr="00C427A1">
              <w:t>кассир</w:t>
            </w:r>
          </w:p>
        </w:tc>
        <w:tc>
          <w:tcPr>
            <w:tcW w:w="1289" w:type="dxa"/>
            <w:vAlign w:val="center"/>
          </w:tcPr>
          <w:p w14:paraId="0F04A2EF" w14:textId="77777777" w:rsidR="006D5471" w:rsidRPr="00C427A1" w:rsidRDefault="006D5471" w:rsidP="003B7C69">
            <w:pPr>
              <w:pStyle w:val="af1"/>
              <w:jc w:val="center"/>
            </w:pPr>
            <w:r w:rsidRPr="00C427A1">
              <w:t>1021</w:t>
            </w:r>
          </w:p>
        </w:tc>
        <w:tc>
          <w:tcPr>
            <w:tcW w:w="1517" w:type="dxa"/>
            <w:shd w:val="clear" w:color="auto" w:fill="auto"/>
            <w:noWrap/>
            <w:vAlign w:val="center"/>
          </w:tcPr>
          <w:p w14:paraId="3FEB6EC9" w14:textId="77777777" w:rsidR="006D5471" w:rsidRPr="00C427A1" w:rsidRDefault="006D5471" w:rsidP="003B7C69">
            <w:pPr>
              <w:pStyle w:val="af1"/>
              <w:jc w:val="center"/>
            </w:pPr>
            <w:r w:rsidRPr="00C427A1">
              <w:t>2</w:t>
            </w:r>
          </w:p>
        </w:tc>
        <w:tc>
          <w:tcPr>
            <w:tcW w:w="1688" w:type="dxa"/>
            <w:vAlign w:val="center"/>
          </w:tcPr>
          <w:p w14:paraId="4605E531" w14:textId="77777777" w:rsidR="006D5471" w:rsidRPr="00C427A1" w:rsidRDefault="006D5471" w:rsidP="003B7C69">
            <w:pPr>
              <w:pStyle w:val="af1"/>
              <w:jc w:val="center"/>
            </w:pPr>
            <w:r w:rsidRPr="00C427A1">
              <w:t>ПЭ</w:t>
            </w:r>
          </w:p>
        </w:tc>
        <w:tc>
          <w:tcPr>
            <w:tcW w:w="1504" w:type="dxa"/>
            <w:vAlign w:val="center"/>
          </w:tcPr>
          <w:p w14:paraId="6B367046" w14:textId="77777777" w:rsidR="006D5471" w:rsidRPr="00C427A1" w:rsidRDefault="006D5471" w:rsidP="003B7C69">
            <w:pPr>
              <w:pStyle w:val="af1"/>
              <w:jc w:val="center"/>
            </w:pPr>
            <w:r w:rsidRPr="00C427A1">
              <w:t>Нет</w:t>
            </w:r>
          </w:p>
        </w:tc>
        <w:tc>
          <w:tcPr>
            <w:tcW w:w="1770" w:type="dxa"/>
            <w:vAlign w:val="center"/>
          </w:tcPr>
          <w:p w14:paraId="227E27B7" w14:textId="77777777" w:rsidR="006D5471" w:rsidRPr="00C427A1" w:rsidRDefault="006D5471" w:rsidP="003B7C69">
            <w:pPr>
              <w:pStyle w:val="af1"/>
              <w:jc w:val="center"/>
            </w:pPr>
            <w:r w:rsidRPr="00C427A1">
              <w:t>30д</w:t>
            </w:r>
          </w:p>
        </w:tc>
        <w:tc>
          <w:tcPr>
            <w:tcW w:w="1544" w:type="dxa"/>
            <w:vAlign w:val="center"/>
          </w:tcPr>
          <w:p w14:paraId="5CC65BBD" w14:textId="77777777" w:rsidR="006D5471" w:rsidRPr="00C427A1" w:rsidRDefault="00183747" w:rsidP="003B7C69">
            <w:pPr>
              <w:pStyle w:val="af1"/>
              <w:jc w:val="center"/>
            </w:pPr>
            <w:r w:rsidRPr="00C427A1">
              <w:t>4</w:t>
            </w:r>
          </w:p>
        </w:tc>
        <w:tc>
          <w:tcPr>
            <w:tcW w:w="1552" w:type="dxa"/>
            <w:vAlign w:val="center"/>
          </w:tcPr>
          <w:p w14:paraId="40BA4DB5" w14:textId="77777777" w:rsidR="006D5471" w:rsidRPr="00C427A1" w:rsidRDefault="006D5471" w:rsidP="003B7C69">
            <w:pPr>
              <w:pStyle w:val="af1"/>
              <w:jc w:val="center"/>
            </w:pPr>
            <w:r w:rsidRPr="00C427A1">
              <w:t>1</w:t>
            </w:r>
          </w:p>
        </w:tc>
      </w:tr>
      <w:tr w:rsidR="00C427A1" w:rsidRPr="00C427A1" w14:paraId="393DAED4" w14:textId="77777777" w:rsidTr="00D008EF">
        <w:trPr>
          <w:trHeight w:val="302"/>
        </w:trPr>
        <w:tc>
          <w:tcPr>
            <w:tcW w:w="3638" w:type="dxa"/>
            <w:shd w:val="clear" w:color="auto" w:fill="auto"/>
            <w:noWrap/>
          </w:tcPr>
          <w:p w14:paraId="375147CE" w14:textId="77777777" w:rsidR="006D5471" w:rsidRPr="00C427A1" w:rsidRDefault="006D5471" w:rsidP="003B7C69">
            <w:pPr>
              <w:pStyle w:val="af1"/>
              <w:jc w:val="left"/>
            </w:pPr>
            <w:r w:rsidRPr="00C427A1">
              <w:t>ИНН кассира</w:t>
            </w:r>
          </w:p>
        </w:tc>
        <w:tc>
          <w:tcPr>
            <w:tcW w:w="1289" w:type="dxa"/>
            <w:vAlign w:val="center"/>
          </w:tcPr>
          <w:p w14:paraId="443C865F" w14:textId="77777777" w:rsidR="006D5471" w:rsidRPr="00C427A1" w:rsidRDefault="006D5471" w:rsidP="003B7C69">
            <w:pPr>
              <w:pStyle w:val="af1"/>
              <w:jc w:val="center"/>
            </w:pPr>
            <w:r w:rsidRPr="00C427A1">
              <w:t>1203</w:t>
            </w:r>
          </w:p>
        </w:tc>
        <w:tc>
          <w:tcPr>
            <w:tcW w:w="1517" w:type="dxa"/>
            <w:shd w:val="clear" w:color="auto" w:fill="auto"/>
            <w:noWrap/>
            <w:vAlign w:val="center"/>
          </w:tcPr>
          <w:p w14:paraId="60FBD0DD" w14:textId="77777777" w:rsidR="006D5471" w:rsidRPr="00C427A1" w:rsidRDefault="006D5471" w:rsidP="003B7C69">
            <w:pPr>
              <w:pStyle w:val="af1"/>
              <w:jc w:val="center"/>
            </w:pPr>
            <w:r w:rsidRPr="00C427A1">
              <w:t>4</w:t>
            </w:r>
          </w:p>
        </w:tc>
        <w:tc>
          <w:tcPr>
            <w:tcW w:w="1688" w:type="dxa"/>
            <w:vAlign w:val="center"/>
          </w:tcPr>
          <w:p w14:paraId="37888CC5" w14:textId="77777777" w:rsidR="006D5471" w:rsidRPr="00C427A1" w:rsidRDefault="006D5471" w:rsidP="003B7C69">
            <w:pPr>
              <w:pStyle w:val="af1"/>
              <w:jc w:val="center"/>
            </w:pPr>
            <w:r w:rsidRPr="00C427A1">
              <w:t>Э</w:t>
            </w:r>
          </w:p>
        </w:tc>
        <w:tc>
          <w:tcPr>
            <w:tcW w:w="1504" w:type="dxa"/>
            <w:vAlign w:val="center"/>
          </w:tcPr>
          <w:p w14:paraId="0C8D3D48" w14:textId="77777777" w:rsidR="006D5471" w:rsidRPr="00C427A1" w:rsidRDefault="006D5471" w:rsidP="003B7C69">
            <w:pPr>
              <w:pStyle w:val="af1"/>
              <w:jc w:val="center"/>
            </w:pPr>
            <w:r w:rsidRPr="00C427A1">
              <w:t>Нет</w:t>
            </w:r>
          </w:p>
        </w:tc>
        <w:tc>
          <w:tcPr>
            <w:tcW w:w="1770" w:type="dxa"/>
            <w:vAlign w:val="center"/>
          </w:tcPr>
          <w:p w14:paraId="2174B339" w14:textId="77777777" w:rsidR="006D5471" w:rsidRPr="00C427A1" w:rsidRDefault="006D5471" w:rsidP="003B7C69">
            <w:pPr>
              <w:pStyle w:val="af1"/>
              <w:jc w:val="center"/>
            </w:pPr>
            <w:r w:rsidRPr="00C427A1">
              <w:t>30д</w:t>
            </w:r>
          </w:p>
        </w:tc>
        <w:tc>
          <w:tcPr>
            <w:tcW w:w="1544" w:type="dxa"/>
            <w:vAlign w:val="center"/>
          </w:tcPr>
          <w:p w14:paraId="150C50CD" w14:textId="77777777" w:rsidR="006D5471" w:rsidRPr="00C427A1" w:rsidRDefault="00183747" w:rsidP="003B7C69">
            <w:pPr>
              <w:pStyle w:val="af1"/>
              <w:jc w:val="center"/>
            </w:pPr>
            <w:r w:rsidRPr="00C427A1">
              <w:t>4</w:t>
            </w:r>
          </w:p>
        </w:tc>
        <w:tc>
          <w:tcPr>
            <w:tcW w:w="1552" w:type="dxa"/>
            <w:vAlign w:val="center"/>
          </w:tcPr>
          <w:p w14:paraId="148479B4" w14:textId="77777777" w:rsidR="006D5471" w:rsidRPr="00C427A1" w:rsidRDefault="006D5471" w:rsidP="003B7C69">
            <w:pPr>
              <w:pStyle w:val="af1"/>
              <w:jc w:val="center"/>
            </w:pPr>
            <w:r w:rsidRPr="00C427A1">
              <w:t>1</w:t>
            </w:r>
          </w:p>
        </w:tc>
      </w:tr>
      <w:tr w:rsidR="00C427A1" w:rsidRPr="00C427A1" w14:paraId="1A72301B" w14:textId="77777777" w:rsidTr="00D008EF">
        <w:trPr>
          <w:trHeight w:val="302"/>
        </w:trPr>
        <w:tc>
          <w:tcPr>
            <w:tcW w:w="3638" w:type="dxa"/>
            <w:shd w:val="clear" w:color="auto" w:fill="auto"/>
            <w:noWrap/>
          </w:tcPr>
          <w:p w14:paraId="0E68DCF3" w14:textId="77777777" w:rsidR="007B18B8" w:rsidRPr="00C427A1" w:rsidRDefault="00585DAD" w:rsidP="003B7C69">
            <w:pPr>
              <w:pStyle w:val="af1"/>
              <w:jc w:val="left"/>
            </w:pPr>
            <w:r w:rsidRPr="00C427A1">
              <w:t>адрес расчетов</w:t>
            </w:r>
          </w:p>
        </w:tc>
        <w:tc>
          <w:tcPr>
            <w:tcW w:w="1289" w:type="dxa"/>
            <w:vAlign w:val="center"/>
          </w:tcPr>
          <w:p w14:paraId="67F11943" w14:textId="77777777" w:rsidR="007B18B8" w:rsidRPr="00C427A1" w:rsidRDefault="007B18B8" w:rsidP="003B7C69">
            <w:pPr>
              <w:pStyle w:val="af1"/>
              <w:jc w:val="center"/>
            </w:pPr>
            <w:r w:rsidRPr="00C427A1">
              <w:t>1009</w:t>
            </w:r>
          </w:p>
        </w:tc>
        <w:tc>
          <w:tcPr>
            <w:tcW w:w="1517" w:type="dxa"/>
            <w:shd w:val="clear" w:color="auto" w:fill="auto"/>
            <w:noWrap/>
            <w:vAlign w:val="center"/>
          </w:tcPr>
          <w:p w14:paraId="27630804" w14:textId="77777777" w:rsidR="007B18B8" w:rsidRPr="00C427A1" w:rsidRDefault="000D0EA5" w:rsidP="003B7C69">
            <w:pPr>
              <w:pStyle w:val="af1"/>
              <w:jc w:val="center"/>
            </w:pPr>
            <w:r w:rsidRPr="00C427A1">
              <w:t>1</w:t>
            </w:r>
          </w:p>
        </w:tc>
        <w:tc>
          <w:tcPr>
            <w:tcW w:w="1688" w:type="dxa"/>
            <w:vAlign w:val="center"/>
          </w:tcPr>
          <w:p w14:paraId="1D3751C7" w14:textId="77777777" w:rsidR="007B18B8" w:rsidRPr="00C427A1" w:rsidRDefault="007B18B8" w:rsidP="003B7C69">
            <w:pPr>
              <w:pStyle w:val="af1"/>
              <w:jc w:val="center"/>
            </w:pPr>
            <w:r w:rsidRPr="00C427A1">
              <w:t>П</w:t>
            </w:r>
          </w:p>
        </w:tc>
        <w:tc>
          <w:tcPr>
            <w:tcW w:w="1504" w:type="dxa"/>
            <w:vAlign w:val="center"/>
          </w:tcPr>
          <w:p w14:paraId="6E490E57" w14:textId="77777777" w:rsidR="007B18B8" w:rsidRPr="00C427A1" w:rsidRDefault="007B18B8" w:rsidP="003B7C69">
            <w:pPr>
              <w:pStyle w:val="af1"/>
              <w:jc w:val="center"/>
            </w:pPr>
            <w:r w:rsidRPr="00C427A1">
              <w:t>Нет</w:t>
            </w:r>
          </w:p>
        </w:tc>
        <w:tc>
          <w:tcPr>
            <w:tcW w:w="1770" w:type="dxa"/>
            <w:vAlign w:val="center"/>
          </w:tcPr>
          <w:p w14:paraId="03B811A6" w14:textId="77777777" w:rsidR="007B18B8" w:rsidRPr="00C427A1" w:rsidRDefault="007B18B8" w:rsidP="003B7C69">
            <w:pPr>
              <w:pStyle w:val="af1"/>
              <w:jc w:val="center"/>
            </w:pPr>
            <w:r w:rsidRPr="00C427A1">
              <w:t>–</w:t>
            </w:r>
          </w:p>
        </w:tc>
        <w:tc>
          <w:tcPr>
            <w:tcW w:w="1544" w:type="dxa"/>
            <w:vAlign w:val="center"/>
          </w:tcPr>
          <w:p w14:paraId="4789D277" w14:textId="77777777" w:rsidR="007B18B8" w:rsidRPr="00C427A1" w:rsidRDefault="00183747" w:rsidP="003B7C69">
            <w:pPr>
              <w:pStyle w:val="af1"/>
              <w:jc w:val="center"/>
            </w:pPr>
            <w:r w:rsidRPr="00C427A1">
              <w:t>–</w:t>
            </w:r>
          </w:p>
        </w:tc>
        <w:tc>
          <w:tcPr>
            <w:tcW w:w="1552" w:type="dxa"/>
            <w:vAlign w:val="center"/>
          </w:tcPr>
          <w:p w14:paraId="0D5BEBD0" w14:textId="77777777" w:rsidR="007B18B8" w:rsidRPr="00C427A1" w:rsidRDefault="00D60E32" w:rsidP="003B7C69">
            <w:pPr>
              <w:pStyle w:val="af1"/>
              <w:jc w:val="center"/>
            </w:pPr>
            <w:r w:rsidRPr="00C427A1">
              <w:t>–</w:t>
            </w:r>
          </w:p>
        </w:tc>
      </w:tr>
      <w:tr w:rsidR="00C427A1" w:rsidRPr="00C427A1" w14:paraId="4AF7FF22" w14:textId="77777777" w:rsidTr="00D008EF">
        <w:trPr>
          <w:trHeight w:val="302"/>
        </w:trPr>
        <w:tc>
          <w:tcPr>
            <w:tcW w:w="3638" w:type="dxa"/>
            <w:shd w:val="clear" w:color="auto" w:fill="auto"/>
            <w:noWrap/>
          </w:tcPr>
          <w:p w14:paraId="29AC2F5C" w14:textId="77777777" w:rsidR="0049300B" w:rsidRPr="00C427A1" w:rsidRDefault="0049300B" w:rsidP="003B7C69">
            <w:pPr>
              <w:pStyle w:val="af1"/>
              <w:jc w:val="left"/>
            </w:pPr>
            <w:r w:rsidRPr="00C427A1">
              <w:t>место расчетов</w:t>
            </w:r>
          </w:p>
        </w:tc>
        <w:tc>
          <w:tcPr>
            <w:tcW w:w="1289" w:type="dxa"/>
            <w:vAlign w:val="center"/>
          </w:tcPr>
          <w:p w14:paraId="4DA1B510" w14:textId="77777777" w:rsidR="0049300B" w:rsidRPr="00C427A1" w:rsidRDefault="0049300B" w:rsidP="003B7C69">
            <w:pPr>
              <w:pStyle w:val="af1"/>
              <w:jc w:val="center"/>
            </w:pPr>
            <w:r w:rsidRPr="00C427A1">
              <w:t>1187</w:t>
            </w:r>
          </w:p>
        </w:tc>
        <w:tc>
          <w:tcPr>
            <w:tcW w:w="1517" w:type="dxa"/>
            <w:shd w:val="clear" w:color="auto" w:fill="auto"/>
            <w:noWrap/>
            <w:vAlign w:val="center"/>
          </w:tcPr>
          <w:p w14:paraId="4FABFC15" w14:textId="77777777" w:rsidR="0049300B" w:rsidRPr="00C427A1" w:rsidRDefault="0049300B" w:rsidP="003B7C69">
            <w:pPr>
              <w:pStyle w:val="af1"/>
              <w:jc w:val="center"/>
            </w:pPr>
            <w:r w:rsidRPr="00C427A1">
              <w:t>3</w:t>
            </w:r>
          </w:p>
        </w:tc>
        <w:tc>
          <w:tcPr>
            <w:tcW w:w="1688" w:type="dxa"/>
            <w:vAlign w:val="center"/>
          </w:tcPr>
          <w:p w14:paraId="13F2803B" w14:textId="77777777" w:rsidR="0049300B" w:rsidRPr="00C427A1" w:rsidRDefault="0049300B" w:rsidP="003B7C69">
            <w:pPr>
              <w:pStyle w:val="af1"/>
              <w:jc w:val="center"/>
            </w:pPr>
            <w:r w:rsidRPr="00C427A1">
              <w:t>П</w:t>
            </w:r>
          </w:p>
        </w:tc>
        <w:tc>
          <w:tcPr>
            <w:tcW w:w="1504" w:type="dxa"/>
            <w:vAlign w:val="center"/>
          </w:tcPr>
          <w:p w14:paraId="592E1FAA" w14:textId="77777777" w:rsidR="0049300B" w:rsidRPr="00C427A1" w:rsidRDefault="0049300B" w:rsidP="003B7C69">
            <w:pPr>
              <w:pStyle w:val="af1"/>
              <w:jc w:val="center"/>
            </w:pPr>
            <w:r w:rsidRPr="00C427A1">
              <w:t>Нет</w:t>
            </w:r>
          </w:p>
        </w:tc>
        <w:tc>
          <w:tcPr>
            <w:tcW w:w="1770" w:type="dxa"/>
            <w:vAlign w:val="center"/>
          </w:tcPr>
          <w:p w14:paraId="59819A7E" w14:textId="77777777" w:rsidR="0049300B" w:rsidRPr="00C427A1" w:rsidRDefault="0049300B" w:rsidP="003B7C69">
            <w:pPr>
              <w:pStyle w:val="af1"/>
              <w:jc w:val="center"/>
            </w:pPr>
            <w:r w:rsidRPr="00C427A1">
              <w:t>–</w:t>
            </w:r>
          </w:p>
        </w:tc>
        <w:tc>
          <w:tcPr>
            <w:tcW w:w="1544" w:type="dxa"/>
            <w:vAlign w:val="center"/>
          </w:tcPr>
          <w:p w14:paraId="5C10B687" w14:textId="77777777" w:rsidR="0049300B" w:rsidRPr="00C427A1" w:rsidRDefault="00183747" w:rsidP="003B7C69">
            <w:pPr>
              <w:pStyle w:val="af1"/>
              <w:jc w:val="center"/>
            </w:pPr>
            <w:r w:rsidRPr="00C427A1">
              <w:t>–</w:t>
            </w:r>
          </w:p>
        </w:tc>
        <w:tc>
          <w:tcPr>
            <w:tcW w:w="1552" w:type="dxa"/>
            <w:vAlign w:val="center"/>
          </w:tcPr>
          <w:p w14:paraId="08374252" w14:textId="77777777" w:rsidR="0049300B" w:rsidRPr="00C427A1" w:rsidRDefault="0049300B" w:rsidP="003B7C69">
            <w:pPr>
              <w:pStyle w:val="af1"/>
              <w:jc w:val="center"/>
            </w:pPr>
            <w:r w:rsidRPr="00C427A1">
              <w:t>–</w:t>
            </w:r>
          </w:p>
        </w:tc>
      </w:tr>
      <w:tr w:rsidR="00C427A1" w:rsidRPr="00C427A1" w14:paraId="70154ECB" w14:textId="77777777" w:rsidTr="00D008EF">
        <w:trPr>
          <w:trHeight w:val="302"/>
        </w:trPr>
        <w:tc>
          <w:tcPr>
            <w:tcW w:w="3638" w:type="dxa"/>
            <w:shd w:val="clear" w:color="auto" w:fill="auto"/>
            <w:noWrap/>
          </w:tcPr>
          <w:p w14:paraId="27038FCC" w14:textId="77777777" w:rsidR="0049300B" w:rsidRPr="00C427A1" w:rsidRDefault="0049300B" w:rsidP="003B7C69">
            <w:pPr>
              <w:pStyle w:val="af1"/>
              <w:jc w:val="left"/>
            </w:pPr>
            <w:r w:rsidRPr="00C427A1">
              <w:t>дата, время</w:t>
            </w:r>
          </w:p>
        </w:tc>
        <w:tc>
          <w:tcPr>
            <w:tcW w:w="1289" w:type="dxa"/>
            <w:vAlign w:val="center"/>
          </w:tcPr>
          <w:p w14:paraId="4EB053C9" w14:textId="77777777" w:rsidR="0049300B" w:rsidRPr="00C427A1" w:rsidRDefault="0049300B" w:rsidP="003B7C69">
            <w:pPr>
              <w:pStyle w:val="af1"/>
              <w:jc w:val="center"/>
            </w:pPr>
            <w:r w:rsidRPr="00C427A1">
              <w:t>1012</w:t>
            </w:r>
          </w:p>
        </w:tc>
        <w:tc>
          <w:tcPr>
            <w:tcW w:w="1517" w:type="dxa"/>
            <w:shd w:val="clear" w:color="auto" w:fill="auto"/>
            <w:noWrap/>
            <w:vAlign w:val="center"/>
          </w:tcPr>
          <w:p w14:paraId="5D8B1538" w14:textId="77777777" w:rsidR="0049300B" w:rsidRPr="00C427A1" w:rsidRDefault="0049300B" w:rsidP="003B7C69">
            <w:pPr>
              <w:pStyle w:val="af1"/>
              <w:jc w:val="center"/>
            </w:pPr>
            <w:r w:rsidRPr="00C427A1">
              <w:t>1</w:t>
            </w:r>
          </w:p>
        </w:tc>
        <w:tc>
          <w:tcPr>
            <w:tcW w:w="1688" w:type="dxa"/>
            <w:vAlign w:val="center"/>
          </w:tcPr>
          <w:p w14:paraId="3BB9DEF5" w14:textId="77777777" w:rsidR="0049300B" w:rsidRPr="00C427A1" w:rsidRDefault="0049300B" w:rsidP="003B7C69">
            <w:pPr>
              <w:pStyle w:val="af1"/>
              <w:jc w:val="center"/>
            </w:pPr>
            <w:r w:rsidRPr="00C427A1">
              <w:t>ПЭ</w:t>
            </w:r>
          </w:p>
        </w:tc>
        <w:tc>
          <w:tcPr>
            <w:tcW w:w="1504" w:type="dxa"/>
            <w:vAlign w:val="center"/>
          </w:tcPr>
          <w:p w14:paraId="64AB4022" w14:textId="77777777" w:rsidR="0049300B" w:rsidRPr="00C427A1" w:rsidRDefault="0049300B" w:rsidP="003B7C69">
            <w:pPr>
              <w:pStyle w:val="af1"/>
              <w:jc w:val="center"/>
            </w:pPr>
            <w:r w:rsidRPr="00C427A1">
              <w:t>Нет</w:t>
            </w:r>
          </w:p>
        </w:tc>
        <w:tc>
          <w:tcPr>
            <w:tcW w:w="1770" w:type="dxa"/>
            <w:vAlign w:val="center"/>
          </w:tcPr>
          <w:p w14:paraId="18C83E1B" w14:textId="77777777" w:rsidR="0049300B" w:rsidRPr="00C427A1" w:rsidRDefault="0049300B" w:rsidP="003B7C69">
            <w:pPr>
              <w:pStyle w:val="af1"/>
              <w:jc w:val="center"/>
            </w:pPr>
            <w:r w:rsidRPr="00C427A1">
              <w:t>5л</w:t>
            </w:r>
          </w:p>
        </w:tc>
        <w:tc>
          <w:tcPr>
            <w:tcW w:w="1544" w:type="dxa"/>
            <w:vAlign w:val="center"/>
          </w:tcPr>
          <w:p w14:paraId="55035EE9" w14:textId="77777777" w:rsidR="0049300B" w:rsidRPr="00C427A1" w:rsidRDefault="006D5471" w:rsidP="003B7C69">
            <w:pPr>
              <w:pStyle w:val="af1"/>
              <w:jc w:val="center"/>
            </w:pPr>
            <w:r w:rsidRPr="00C427A1">
              <w:t xml:space="preserve">1, </w:t>
            </w:r>
            <w:r w:rsidR="00183747" w:rsidRPr="00C427A1">
              <w:t>4</w:t>
            </w:r>
          </w:p>
        </w:tc>
        <w:tc>
          <w:tcPr>
            <w:tcW w:w="1552" w:type="dxa"/>
            <w:vAlign w:val="center"/>
          </w:tcPr>
          <w:p w14:paraId="7D5CE6F5" w14:textId="77777777" w:rsidR="0049300B" w:rsidRPr="00C427A1" w:rsidRDefault="0049300B" w:rsidP="003B7C69">
            <w:pPr>
              <w:pStyle w:val="af1"/>
              <w:jc w:val="center"/>
            </w:pPr>
            <w:r w:rsidRPr="00C427A1">
              <w:t>–</w:t>
            </w:r>
          </w:p>
        </w:tc>
      </w:tr>
      <w:tr w:rsidR="00C427A1" w:rsidRPr="00C427A1" w14:paraId="040A0728" w14:textId="77777777" w:rsidTr="00D008EF">
        <w:trPr>
          <w:trHeight w:val="302"/>
        </w:trPr>
        <w:tc>
          <w:tcPr>
            <w:tcW w:w="3638" w:type="dxa"/>
            <w:shd w:val="clear" w:color="auto" w:fill="auto"/>
            <w:noWrap/>
          </w:tcPr>
          <w:p w14:paraId="7C7CC372" w14:textId="77777777" w:rsidR="006D5471" w:rsidRPr="00C427A1" w:rsidRDefault="006D5471" w:rsidP="003B7C69">
            <w:pPr>
              <w:pStyle w:val="af1"/>
              <w:jc w:val="left"/>
            </w:pPr>
            <w:r w:rsidRPr="00C427A1">
              <w:t>номер смены</w:t>
            </w:r>
          </w:p>
        </w:tc>
        <w:tc>
          <w:tcPr>
            <w:tcW w:w="1289" w:type="dxa"/>
            <w:vAlign w:val="center"/>
          </w:tcPr>
          <w:p w14:paraId="5962D670" w14:textId="77777777" w:rsidR="006D5471" w:rsidRPr="00C427A1" w:rsidRDefault="006D5471" w:rsidP="003B7C69">
            <w:pPr>
              <w:pStyle w:val="af1"/>
              <w:jc w:val="center"/>
            </w:pPr>
            <w:r w:rsidRPr="00C427A1">
              <w:t>1038</w:t>
            </w:r>
          </w:p>
        </w:tc>
        <w:tc>
          <w:tcPr>
            <w:tcW w:w="1517" w:type="dxa"/>
            <w:shd w:val="clear" w:color="auto" w:fill="auto"/>
            <w:noWrap/>
            <w:vAlign w:val="center"/>
          </w:tcPr>
          <w:p w14:paraId="3FC9616D" w14:textId="77777777" w:rsidR="006D5471" w:rsidRPr="00C427A1" w:rsidRDefault="006D5471" w:rsidP="003B7C69">
            <w:pPr>
              <w:pStyle w:val="af1"/>
              <w:jc w:val="center"/>
            </w:pPr>
            <w:r w:rsidRPr="00C427A1">
              <w:t>1</w:t>
            </w:r>
          </w:p>
        </w:tc>
        <w:tc>
          <w:tcPr>
            <w:tcW w:w="1688" w:type="dxa"/>
            <w:vAlign w:val="center"/>
          </w:tcPr>
          <w:p w14:paraId="2BAB6B2A" w14:textId="77777777" w:rsidR="006D5471" w:rsidRPr="00C427A1" w:rsidRDefault="006D5471" w:rsidP="003B7C69">
            <w:pPr>
              <w:pStyle w:val="af1"/>
              <w:jc w:val="center"/>
            </w:pPr>
            <w:r w:rsidRPr="00C427A1">
              <w:t>ПЭ</w:t>
            </w:r>
          </w:p>
        </w:tc>
        <w:tc>
          <w:tcPr>
            <w:tcW w:w="1504" w:type="dxa"/>
            <w:vAlign w:val="center"/>
          </w:tcPr>
          <w:p w14:paraId="6A3AF88E" w14:textId="77777777" w:rsidR="006D5471" w:rsidRPr="00C427A1" w:rsidRDefault="006D5471" w:rsidP="003B7C69">
            <w:pPr>
              <w:pStyle w:val="af1"/>
              <w:jc w:val="center"/>
            </w:pPr>
            <w:r w:rsidRPr="00C427A1">
              <w:t>Нет</w:t>
            </w:r>
          </w:p>
        </w:tc>
        <w:tc>
          <w:tcPr>
            <w:tcW w:w="1770" w:type="dxa"/>
            <w:vAlign w:val="center"/>
          </w:tcPr>
          <w:p w14:paraId="735E58AB" w14:textId="77777777" w:rsidR="006D5471" w:rsidRPr="00C427A1" w:rsidRDefault="006D5471" w:rsidP="003B7C69">
            <w:pPr>
              <w:pStyle w:val="af1"/>
              <w:jc w:val="center"/>
            </w:pPr>
            <w:r w:rsidRPr="00C427A1">
              <w:t>5л</w:t>
            </w:r>
          </w:p>
        </w:tc>
        <w:tc>
          <w:tcPr>
            <w:tcW w:w="1544" w:type="dxa"/>
          </w:tcPr>
          <w:p w14:paraId="057C8658" w14:textId="77777777" w:rsidR="006D5471" w:rsidRPr="00C427A1" w:rsidRDefault="006D5471" w:rsidP="003B7C69">
            <w:pPr>
              <w:pStyle w:val="af1"/>
              <w:jc w:val="center"/>
            </w:pPr>
            <w:r w:rsidRPr="00C427A1">
              <w:t>1,</w:t>
            </w:r>
            <w:r w:rsidR="00183747" w:rsidRPr="00C427A1">
              <w:t xml:space="preserve"> 4</w:t>
            </w:r>
          </w:p>
        </w:tc>
        <w:tc>
          <w:tcPr>
            <w:tcW w:w="1552" w:type="dxa"/>
            <w:vAlign w:val="center"/>
          </w:tcPr>
          <w:p w14:paraId="153A98F1" w14:textId="77777777" w:rsidR="006D5471" w:rsidRPr="00C427A1" w:rsidRDefault="006D5471" w:rsidP="003B7C69">
            <w:pPr>
              <w:pStyle w:val="af1"/>
              <w:jc w:val="center"/>
            </w:pPr>
            <w:r w:rsidRPr="00C427A1">
              <w:t>–</w:t>
            </w:r>
          </w:p>
        </w:tc>
      </w:tr>
      <w:tr w:rsidR="00C427A1" w:rsidRPr="00C427A1" w14:paraId="5379CD14" w14:textId="77777777" w:rsidTr="00D008EF">
        <w:trPr>
          <w:trHeight w:val="302"/>
        </w:trPr>
        <w:tc>
          <w:tcPr>
            <w:tcW w:w="3638" w:type="dxa"/>
            <w:shd w:val="clear" w:color="auto" w:fill="auto"/>
            <w:noWrap/>
          </w:tcPr>
          <w:p w14:paraId="0FC14674" w14:textId="77777777" w:rsidR="006D5471" w:rsidRPr="00C427A1" w:rsidRDefault="006D5471" w:rsidP="003B7C69">
            <w:pPr>
              <w:pStyle w:val="af1"/>
              <w:jc w:val="left"/>
              <w:rPr>
                <w:vertAlign w:val="superscript"/>
              </w:rPr>
            </w:pPr>
            <w:r w:rsidRPr="00C427A1">
              <w:lastRenderedPageBreak/>
              <w:t>регистрационный номер ККТ</w:t>
            </w:r>
          </w:p>
        </w:tc>
        <w:tc>
          <w:tcPr>
            <w:tcW w:w="1289" w:type="dxa"/>
          </w:tcPr>
          <w:p w14:paraId="04B8771B" w14:textId="77777777" w:rsidR="006D5471" w:rsidRPr="00C427A1" w:rsidRDefault="006D5471" w:rsidP="003B7C69">
            <w:pPr>
              <w:pStyle w:val="af1"/>
              <w:jc w:val="center"/>
            </w:pPr>
            <w:r w:rsidRPr="00C427A1">
              <w:t>1037</w:t>
            </w:r>
          </w:p>
        </w:tc>
        <w:tc>
          <w:tcPr>
            <w:tcW w:w="1517" w:type="dxa"/>
            <w:shd w:val="clear" w:color="auto" w:fill="auto"/>
            <w:noWrap/>
          </w:tcPr>
          <w:p w14:paraId="33BE0BAB" w14:textId="77777777" w:rsidR="006D5471" w:rsidRPr="00C427A1" w:rsidRDefault="006D5471" w:rsidP="003B7C69">
            <w:pPr>
              <w:pStyle w:val="af1"/>
              <w:jc w:val="center"/>
            </w:pPr>
            <w:r w:rsidRPr="00C427A1">
              <w:t>1</w:t>
            </w:r>
          </w:p>
        </w:tc>
        <w:tc>
          <w:tcPr>
            <w:tcW w:w="1688" w:type="dxa"/>
          </w:tcPr>
          <w:p w14:paraId="1CD27631" w14:textId="77777777" w:rsidR="006D5471" w:rsidRPr="00C427A1" w:rsidRDefault="006D5471" w:rsidP="003B7C69">
            <w:pPr>
              <w:pStyle w:val="af1"/>
              <w:jc w:val="center"/>
            </w:pPr>
            <w:r w:rsidRPr="00C427A1">
              <w:t>ПЭ</w:t>
            </w:r>
          </w:p>
        </w:tc>
        <w:tc>
          <w:tcPr>
            <w:tcW w:w="1504" w:type="dxa"/>
          </w:tcPr>
          <w:p w14:paraId="510CEBD3" w14:textId="77777777" w:rsidR="006D5471" w:rsidRPr="00C427A1" w:rsidRDefault="006D5471" w:rsidP="003B7C69">
            <w:pPr>
              <w:pStyle w:val="af1"/>
              <w:jc w:val="center"/>
            </w:pPr>
            <w:r w:rsidRPr="00C427A1">
              <w:t>Нет</w:t>
            </w:r>
          </w:p>
        </w:tc>
        <w:tc>
          <w:tcPr>
            <w:tcW w:w="1770" w:type="dxa"/>
          </w:tcPr>
          <w:p w14:paraId="77BFD611" w14:textId="332A5874" w:rsidR="006D5471" w:rsidRPr="00C427A1" w:rsidRDefault="00562EF9" w:rsidP="00562EF9">
            <w:pPr>
              <w:pStyle w:val="af1"/>
              <w:jc w:val="center"/>
            </w:pPr>
            <w:r w:rsidRPr="00C427A1">
              <w:rPr>
                <w:szCs w:val="28"/>
              </w:rPr>
              <w:t>30д</w:t>
            </w:r>
          </w:p>
        </w:tc>
        <w:tc>
          <w:tcPr>
            <w:tcW w:w="1544" w:type="dxa"/>
          </w:tcPr>
          <w:p w14:paraId="158430E8" w14:textId="7A901D6C" w:rsidR="006D5471" w:rsidRPr="00C427A1" w:rsidRDefault="00183747" w:rsidP="003B7C69">
            <w:pPr>
              <w:pStyle w:val="af1"/>
              <w:jc w:val="center"/>
            </w:pPr>
            <w:r w:rsidRPr="00C427A1">
              <w:t>4</w:t>
            </w:r>
          </w:p>
        </w:tc>
        <w:tc>
          <w:tcPr>
            <w:tcW w:w="1552" w:type="dxa"/>
            <w:vAlign w:val="center"/>
          </w:tcPr>
          <w:p w14:paraId="0B54E8F6" w14:textId="77777777" w:rsidR="006D5471" w:rsidRPr="00C427A1" w:rsidRDefault="006D5471" w:rsidP="003B7C69">
            <w:pPr>
              <w:pStyle w:val="af1"/>
              <w:jc w:val="center"/>
            </w:pPr>
            <w:r w:rsidRPr="00C427A1">
              <w:t>–</w:t>
            </w:r>
          </w:p>
        </w:tc>
      </w:tr>
      <w:tr w:rsidR="00C427A1" w:rsidRPr="00C427A1" w14:paraId="301C2327" w14:textId="77777777" w:rsidTr="00D008EF">
        <w:trPr>
          <w:trHeight w:val="418"/>
        </w:trPr>
        <w:tc>
          <w:tcPr>
            <w:tcW w:w="3638" w:type="dxa"/>
            <w:shd w:val="clear" w:color="auto" w:fill="auto"/>
            <w:noWrap/>
          </w:tcPr>
          <w:p w14:paraId="02BD5C73" w14:textId="77777777" w:rsidR="006D5471" w:rsidRPr="00C427A1" w:rsidRDefault="006D5471" w:rsidP="003B7C69">
            <w:pPr>
              <w:pStyle w:val="af1"/>
              <w:jc w:val="left"/>
            </w:pPr>
            <w:r w:rsidRPr="00C427A1">
              <w:t>признак превышения времени ожидания ответа ОФД</w:t>
            </w:r>
          </w:p>
        </w:tc>
        <w:tc>
          <w:tcPr>
            <w:tcW w:w="1289" w:type="dxa"/>
            <w:vAlign w:val="center"/>
          </w:tcPr>
          <w:p w14:paraId="359055A2" w14:textId="77777777" w:rsidR="006D5471" w:rsidRPr="00C427A1" w:rsidRDefault="006D5471" w:rsidP="003B7C69">
            <w:pPr>
              <w:pStyle w:val="af1"/>
              <w:jc w:val="center"/>
            </w:pPr>
            <w:r w:rsidRPr="00C427A1">
              <w:t>1053</w:t>
            </w:r>
          </w:p>
        </w:tc>
        <w:tc>
          <w:tcPr>
            <w:tcW w:w="1517" w:type="dxa"/>
            <w:shd w:val="clear" w:color="auto" w:fill="auto"/>
            <w:noWrap/>
            <w:vAlign w:val="center"/>
          </w:tcPr>
          <w:p w14:paraId="7D3207FC" w14:textId="77777777" w:rsidR="006D5471" w:rsidRPr="00C427A1" w:rsidRDefault="006D5471" w:rsidP="003B7C69">
            <w:pPr>
              <w:pStyle w:val="af1"/>
              <w:jc w:val="center"/>
            </w:pPr>
            <w:r w:rsidRPr="00C427A1">
              <w:t>6</w:t>
            </w:r>
          </w:p>
        </w:tc>
        <w:tc>
          <w:tcPr>
            <w:tcW w:w="1688" w:type="dxa"/>
            <w:vAlign w:val="center"/>
          </w:tcPr>
          <w:p w14:paraId="0369411E" w14:textId="77777777" w:rsidR="006D5471" w:rsidRPr="00C427A1" w:rsidRDefault="006D5471" w:rsidP="003B7C69">
            <w:pPr>
              <w:pStyle w:val="af1"/>
              <w:jc w:val="center"/>
            </w:pPr>
            <w:r w:rsidRPr="00C427A1">
              <w:t>ПЭ</w:t>
            </w:r>
          </w:p>
        </w:tc>
        <w:tc>
          <w:tcPr>
            <w:tcW w:w="1504" w:type="dxa"/>
            <w:vAlign w:val="center"/>
          </w:tcPr>
          <w:p w14:paraId="77F3C508" w14:textId="77777777" w:rsidR="006D5471" w:rsidRPr="00C427A1" w:rsidRDefault="006D5471" w:rsidP="003B7C69">
            <w:pPr>
              <w:pStyle w:val="af1"/>
              <w:jc w:val="center"/>
            </w:pPr>
            <w:r w:rsidRPr="00C427A1">
              <w:t>Нет</w:t>
            </w:r>
          </w:p>
        </w:tc>
        <w:tc>
          <w:tcPr>
            <w:tcW w:w="1770" w:type="dxa"/>
            <w:vAlign w:val="center"/>
          </w:tcPr>
          <w:p w14:paraId="5DDAB964" w14:textId="77777777" w:rsidR="006D5471" w:rsidRPr="00C427A1" w:rsidRDefault="006D5471" w:rsidP="003B7C69">
            <w:pPr>
              <w:pStyle w:val="af1"/>
              <w:jc w:val="center"/>
            </w:pPr>
            <w:r w:rsidRPr="00C427A1">
              <w:t>30д</w:t>
            </w:r>
          </w:p>
        </w:tc>
        <w:tc>
          <w:tcPr>
            <w:tcW w:w="1544" w:type="dxa"/>
            <w:vAlign w:val="center"/>
          </w:tcPr>
          <w:p w14:paraId="2B072A57" w14:textId="77777777" w:rsidR="006D5471" w:rsidRPr="00C427A1" w:rsidRDefault="00183747" w:rsidP="003B7C69">
            <w:pPr>
              <w:pStyle w:val="af1"/>
              <w:jc w:val="center"/>
            </w:pPr>
            <w:r w:rsidRPr="00C427A1">
              <w:t>4</w:t>
            </w:r>
          </w:p>
        </w:tc>
        <w:tc>
          <w:tcPr>
            <w:tcW w:w="1552" w:type="dxa"/>
            <w:vAlign w:val="center"/>
          </w:tcPr>
          <w:p w14:paraId="4CF00C7E" w14:textId="77777777" w:rsidR="006D5471" w:rsidRPr="00C427A1" w:rsidRDefault="006D5471" w:rsidP="003B7C69">
            <w:pPr>
              <w:pStyle w:val="af1"/>
              <w:jc w:val="center"/>
            </w:pPr>
            <w:r w:rsidRPr="00C427A1">
              <w:t>2,3</w:t>
            </w:r>
          </w:p>
        </w:tc>
      </w:tr>
      <w:tr w:rsidR="00C427A1" w:rsidRPr="00C427A1" w14:paraId="08D97F72" w14:textId="77777777" w:rsidTr="00D008EF">
        <w:trPr>
          <w:trHeight w:val="418"/>
        </w:trPr>
        <w:tc>
          <w:tcPr>
            <w:tcW w:w="3638" w:type="dxa"/>
            <w:shd w:val="clear" w:color="auto" w:fill="auto"/>
            <w:noWrap/>
          </w:tcPr>
          <w:p w14:paraId="427D5FCA" w14:textId="77777777" w:rsidR="006D5471" w:rsidRPr="00C427A1" w:rsidRDefault="006D5471" w:rsidP="003B7C69">
            <w:pPr>
              <w:pStyle w:val="af1"/>
              <w:jc w:val="left"/>
            </w:pPr>
            <w:r w:rsidRPr="00C427A1">
              <w:t>признак необходимости срочной замены ФН</w:t>
            </w:r>
          </w:p>
        </w:tc>
        <w:tc>
          <w:tcPr>
            <w:tcW w:w="1289" w:type="dxa"/>
            <w:vAlign w:val="center"/>
          </w:tcPr>
          <w:p w14:paraId="5ED0B34E" w14:textId="77777777" w:rsidR="006D5471" w:rsidRPr="00C427A1" w:rsidRDefault="006D5471" w:rsidP="003B7C69">
            <w:pPr>
              <w:pStyle w:val="af1"/>
              <w:jc w:val="center"/>
            </w:pPr>
            <w:r w:rsidRPr="00C427A1">
              <w:t>1051</w:t>
            </w:r>
          </w:p>
        </w:tc>
        <w:tc>
          <w:tcPr>
            <w:tcW w:w="1517" w:type="dxa"/>
            <w:shd w:val="clear" w:color="auto" w:fill="auto"/>
            <w:noWrap/>
            <w:vAlign w:val="center"/>
          </w:tcPr>
          <w:p w14:paraId="077B98E5" w14:textId="77777777" w:rsidR="006D5471" w:rsidRPr="00C427A1" w:rsidRDefault="006D5471" w:rsidP="003B7C69">
            <w:pPr>
              <w:pStyle w:val="af1"/>
              <w:jc w:val="center"/>
            </w:pPr>
            <w:r w:rsidRPr="00C427A1">
              <w:t>6</w:t>
            </w:r>
          </w:p>
        </w:tc>
        <w:tc>
          <w:tcPr>
            <w:tcW w:w="1688" w:type="dxa"/>
            <w:vAlign w:val="center"/>
          </w:tcPr>
          <w:p w14:paraId="2BA54FB3" w14:textId="77777777" w:rsidR="006D5471" w:rsidRPr="00C427A1" w:rsidRDefault="006D5471" w:rsidP="003B7C69">
            <w:pPr>
              <w:pStyle w:val="af1"/>
              <w:jc w:val="center"/>
            </w:pPr>
            <w:r w:rsidRPr="00C427A1">
              <w:t>ПЭ</w:t>
            </w:r>
          </w:p>
        </w:tc>
        <w:tc>
          <w:tcPr>
            <w:tcW w:w="1504" w:type="dxa"/>
            <w:vAlign w:val="center"/>
          </w:tcPr>
          <w:p w14:paraId="7FEF5CF1" w14:textId="77777777" w:rsidR="006D5471" w:rsidRPr="00C427A1" w:rsidRDefault="006D5471" w:rsidP="003B7C69">
            <w:pPr>
              <w:pStyle w:val="af1"/>
              <w:jc w:val="center"/>
            </w:pPr>
            <w:r w:rsidRPr="00C427A1">
              <w:t>Нет</w:t>
            </w:r>
          </w:p>
        </w:tc>
        <w:tc>
          <w:tcPr>
            <w:tcW w:w="1770" w:type="dxa"/>
            <w:vAlign w:val="center"/>
          </w:tcPr>
          <w:p w14:paraId="1CCD7E5E" w14:textId="77777777" w:rsidR="006D5471" w:rsidRPr="00C427A1" w:rsidRDefault="006D5471" w:rsidP="003B7C69">
            <w:pPr>
              <w:pStyle w:val="af1"/>
              <w:jc w:val="center"/>
            </w:pPr>
            <w:r w:rsidRPr="00C427A1">
              <w:t>30д</w:t>
            </w:r>
          </w:p>
        </w:tc>
        <w:tc>
          <w:tcPr>
            <w:tcW w:w="1544" w:type="dxa"/>
            <w:vAlign w:val="center"/>
          </w:tcPr>
          <w:p w14:paraId="12759685" w14:textId="77777777" w:rsidR="006D5471" w:rsidRPr="00C427A1" w:rsidRDefault="00183747" w:rsidP="003B7C69">
            <w:pPr>
              <w:pStyle w:val="af1"/>
              <w:jc w:val="center"/>
            </w:pPr>
            <w:r w:rsidRPr="00C427A1">
              <w:t>4</w:t>
            </w:r>
          </w:p>
        </w:tc>
        <w:tc>
          <w:tcPr>
            <w:tcW w:w="1552" w:type="dxa"/>
            <w:vAlign w:val="center"/>
          </w:tcPr>
          <w:p w14:paraId="441C32E6" w14:textId="77777777" w:rsidR="006D5471" w:rsidRPr="00C427A1" w:rsidRDefault="006D5471" w:rsidP="003B7C69">
            <w:pPr>
              <w:pStyle w:val="af1"/>
              <w:jc w:val="center"/>
            </w:pPr>
            <w:r w:rsidRPr="00C427A1">
              <w:t>2</w:t>
            </w:r>
          </w:p>
        </w:tc>
      </w:tr>
      <w:tr w:rsidR="00C427A1" w:rsidRPr="00C427A1" w14:paraId="0807AEAB" w14:textId="77777777" w:rsidTr="00D008EF">
        <w:trPr>
          <w:trHeight w:val="418"/>
        </w:trPr>
        <w:tc>
          <w:tcPr>
            <w:tcW w:w="3638" w:type="dxa"/>
            <w:shd w:val="clear" w:color="auto" w:fill="auto"/>
            <w:noWrap/>
          </w:tcPr>
          <w:p w14:paraId="1AFADC62" w14:textId="77777777" w:rsidR="006D5471" w:rsidRPr="00C427A1" w:rsidRDefault="006D5471" w:rsidP="003B7C69">
            <w:pPr>
              <w:pStyle w:val="af1"/>
              <w:jc w:val="left"/>
            </w:pPr>
            <w:r w:rsidRPr="00C427A1">
              <w:t>признак переполнения памяти ФН</w:t>
            </w:r>
          </w:p>
        </w:tc>
        <w:tc>
          <w:tcPr>
            <w:tcW w:w="1289" w:type="dxa"/>
            <w:vAlign w:val="center"/>
          </w:tcPr>
          <w:p w14:paraId="24E55646" w14:textId="77777777" w:rsidR="006D5471" w:rsidRPr="00C427A1" w:rsidRDefault="006D5471" w:rsidP="003B7C69">
            <w:pPr>
              <w:pStyle w:val="af1"/>
              <w:jc w:val="center"/>
            </w:pPr>
            <w:r w:rsidRPr="00C427A1">
              <w:t>1052</w:t>
            </w:r>
          </w:p>
        </w:tc>
        <w:tc>
          <w:tcPr>
            <w:tcW w:w="1517" w:type="dxa"/>
            <w:shd w:val="clear" w:color="auto" w:fill="auto"/>
            <w:noWrap/>
            <w:vAlign w:val="center"/>
          </w:tcPr>
          <w:p w14:paraId="0D2B7787" w14:textId="77777777" w:rsidR="006D5471" w:rsidRPr="00C427A1" w:rsidRDefault="006D5471" w:rsidP="003B7C69">
            <w:pPr>
              <w:pStyle w:val="af1"/>
              <w:jc w:val="center"/>
            </w:pPr>
            <w:r w:rsidRPr="00C427A1">
              <w:t>6</w:t>
            </w:r>
          </w:p>
        </w:tc>
        <w:tc>
          <w:tcPr>
            <w:tcW w:w="1688" w:type="dxa"/>
            <w:vAlign w:val="center"/>
          </w:tcPr>
          <w:p w14:paraId="57951D14" w14:textId="77777777" w:rsidR="006D5471" w:rsidRPr="00C427A1" w:rsidRDefault="006D5471" w:rsidP="003B7C69">
            <w:pPr>
              <w:pStyle w:val="af1"/>
              <w:jc w:val="center"/>
            </w:pPr>
            <w:r w:rsidRPr="00C427A1">
              <w:t>ПЭ</w:t>
            </w:r>
          </w:p>
        </w:tc>
        <w:tc>
          <w:tcPr>
            <w:tcW w:w="1504" w:type="dxa"/>
            <w:vAlign w:val="center"/>
          </w:tcPr>
          <w:p w14:paraId="0E897A76" w14:textId="77777777" w:rsidR="006D5471" w:rsidRPr="00C427A1" w:rsidRDefault="006D5471" w:rsidP="003B7C69">
            <w:pPr>
              <w:pStyle w:val="af1"/>
              <w:jc w:val="center"/>
            </w:pPr>
            <w:r w:rsidRPr="00C427A1">
              <w:t>Нет</w:t>
            </w:r>
          </w:p>
        </w:tc>
        <w:tc>
          <w:tcPr>
            <w:tcW w:w="1770" w:type="dxa"/>
            <w:vAlign w:val="center"/>
          </w:tcPr>
          <w:p w14:paraId="4B2BAD73" w14:textId="77777777" w:rsidR="006D5471" w:rsidRPr="00C427A1" w:rsidRDefault="006D5471" w:rsidP="003B7C69">
            <w:pPr>
              <w:pStyle w:val="af1"/>
              <w:jc w:val="center"/>
            </w:pPr>
            <w:r w:rsidRPr="00C427A1">
              <w:t>30д</w:t>
            </w:r>
          </w:p>
        </w:tc>
        <w:tc>
          <w:tcPr>
            <w:tcW w:w="1544" w:type="dxa"/>
            <w:vAlign w:val="center"/>
          </w:tcPr>
          <w:p w14:paraId="65A9F189" w14:textId="77777777" w:rsidR="006D5471" w:rsidRPr="00C427A1" w:rsidRDefault="00183747" w:rsidP="003B7C69">
            <w:pPr>
              <w:pStyle w:val="af1"/>
              <w:jc w:val="center"/>
            </w:pPr>
            <w:r w:rsidRPr="00C427A1">
              <w:t>4</w:t>
            </w:r>
          </w:p>
        </w:tc>
        <w:tc>
          <w:tcPr>
            <w:tcW w:w="1552" w:type="dxa"/>
            <w:vAlign w:val="center"/>
          </w:tcPr>
          <w:p w14:paraId="43A41007" w14:textId="77777777" w:rsidR="006D5471" w:rsidRPr="00C427A1" w:rsidRDefault="006D5471" w:rsidP="003B7C69">
            <w:pPr>
              <w:pStyle w:val="af1"/>
              <w:jc w:val="center"/>
            </w:pPr>
            <w:r w:rsidRPr="00C427A1">
              <w:t>2</w:t>
            </w:r>
          </w:p>
        </w:tc>
      </w:tr>
      <w:tr w:rsidR="00C427A1" w:rsidRPr="00C427A1" w14:paraId="7ADF5034" w14:textId="77777777" w:rsidTr="00D008EF">
        <w:trPr>
          <w:trHeight w:val="418"/>
        </w:trPr>
        <w:tc>
          <w:tcPr>
            <w:tcW w:w="3638" w:type="dxa"/>
            <w:shd w:val="clear" w:color="auto" w:fill="auto"/>
            <w:noWrap/>
          </w:tcPr>
          <w:p w14:paraId="29C48C98" w14:textId="77777777" w:rsidR="006D5471" w:rsidRPr="00C427A1" w:rsidRDefault="006D5471" w:rsidP="003B7C69">
            <w:pPr>
              <w:pStyle w:val="af1"/>
              <w:jc w:val="left"/>
            </w:pPr>
            <w:r w:rsidRPr="00C427A1">
              <w:t>признак исчерпания ресурса ФН</w:t>
            </w:r>
          </w:p>
        </w:tc>
        <w:tc>
          <w:tcPr>
            <w:tcW w:w="1289" w:type="dxa"/>
            <w:vAlign w:val="center"/>
          </w:tcPr>
          <w:p w14:paraId="74527F14" w14:textId="77777777" w:rsidR="006D5471" w:rsidRPr="00C427A1" w:rsidRDefault="006D5471" w:rsidP="003B7C69">
            <w:pPr>
              <w:pStyle w:val="af1"/>
              <w:jc w:val="center"/>
            </w:pPr>
            <w:r w:rsidRPr="00C427A1">
              <w:t>1050</w:t>
            </w:r>
          </w:p>
        </w:tc>
        <w:tc>
          <w:tcPr>
            <w:tcW w:w="1517" w:type="dxa"/>
            <w:shd w:val="clear" w:color="auto" w:fill="auto"/>
            <w:noWrap/>
            <w:vAlign w:val="center"/>
          </w:tcPr>
          <w:p w14:paraId="1BE216A2" w14:textId="77777777" w:rsidR="006D5471" w:rsidRPr="00C427A1" w:rsidRDefault="006D5471" w:rsidP="003B7C69">
            <w:pPr>
              <w:pStyle w:val="af1"/>
              <w:jc w:val="center"/>
            </w:pPr>
            <w:r w:rsidRPr="00C427A1">
              <w:t>6</w:t>
            </w:r>
          </w:p>
        </w:tc>
        <w:tc>
          <w:tcPr>
            <w:tcW w:w="1688" w:type="dxa"/>
            <w:vAlign w:val="center"/>
          </w:tcPr>
          <w:p w14:paraId="4B8AFBC6" w14:textId="77777777" w:rsidR="006D5471" w:rsidRPr="00C427A1" w:rsidRDefault="006D5471" w:rsidP="003B7C69">
            <w:pPr>
              <w:pStyle w:val="af1"/>
              <w:jc w:val="center"/>
            </w:pPr>
            <w:r w:rsidRPr="00C427A1">
              <w:t>ПЭ</w:t>
            </w:r>
          </w:p>
        </w:tc>
        <w:tc>
          <w:tcPr>
            <w:tcW w:w="1504" w:type="dxa"/>
            <w:vAlign w:val="center"/>
          </w:tcPr>
          <w:p w14:paraId="2DE9BA3D" w14:textId="77777777" w:rsidR="006D5471" w:rsidRPr="00C427A1" w:rsidRDefault="006D5471" w:rsidP="003B7C69">
            <w:pPr>
              <w:pStyle w:val="af1"/>
              <w:jc w:val="center"/>
            </w:pPr>
            <w:r w:rsidRPr="00C427A1">
              <w:t>Нет</w:t>
            </w:r>
          </w:p>
        </w:tc>
        <w:tc>
          <w:tcPr>
            <w:tcW w:w="1770" w:type="dxa"/>
            <w:vAlign w:val="center"/>
          </w:tcPr>
          <w:p w14:paraId="7A9A91CB" w14:textId="77777777" w:rsidR="006D5471" w:rsidRPr="00C427A1" w:rsidRDefault="006D5471" w:rsidP="003B7C69">
            <w:pPr>
              <w:pStyle w:val="af1"/>
              <w:jc w:val="center"/>
            </w:pPr>
            <w:r w:rsidRPr="00C427A1">
              <w:t>30д</w:t>
            </w:r>
          </w:p>
        </w:tc>
        <w:tc>
          <w:tcPr>
            <w:tcW w:w="1544" w:type="dxa"/>
            <w:vAlign w:val="center"/>
          </w:tcPr>
          <w:p w14:paraId="16D81E92" w14:textId="77777777" w:rsidR="006D5471" w:rsidRPr="00C427A1" w:rsidRDefault="00183747" w:rsidP="003B7C69">
            <w:pPr>
              <w:pStyle w:val="af1"/>
              <w:jc w:val="center"/>
            </w:pPr>
            <w:r w:rsidRPr="00C427A1">
              <w:t>4</w:t>
            </w:r>
          </w:p>
        </w:tc>
        <w:tc>
          <w:tcPr>
            <w:tcW w:w="1552" w:type="dxa"/>
            <w:vAlign w:val="center"/>
          </w:tcPr>
          <w:p w14:paraId="7C198A65" w14:textId="77777777" w:rsidR="006D5471" w:rsidRPr="00C427A1" w:rsidRDefault="006D5471" w:rsidP="003B7C69">
            <w:pPr>
              <w:pStyle w:val="af1"/>
              <w:jc w:val="center"/>
            </w:pPr>
            <w:r w:rsidRPr="00C427A1">
              <w:t>2</w:t>
            </w:r>
          </w:p>
        </w:tc>
      </w:tr>
      <w:tr w:rsidR="00C427A1" w:rsidRPr="00C427A1" w14:paraId="05B1DC2C" w14:textId="77777777" w:rsidTr="00D008EF">
        <w:trPr>
          <w:trHeight w:val="418"/>
        </w:trPr>
        <w:tc>
          <w:tcPr>
            <w:tcW w:w="3638" w:type="dxa"/>
            <w:tcBorders>
              <w:top w:val="single" w:sz="4" w:space="0" w:color="auto"/>
              <w:left w:val="single" w:sz="4" w:space="0" w:color="auto"/>
              <w:bottom w:val="single" w:sz="4" w:space="0" w:color="auto"/>
              <w:right w:val="single" w:sz="4" w:space="0" w:color="auto"/>
            </w:tcBorders>
            <w:shd w:val="clear" w:color="auto" w:fill="auto"/>
            <w:noWrap/>
          </w:tcPr>
          <w:p w14:paraId="6414E37C" w14:textId="77777777" w:rsidR="006D5471" w:rsidRPr="00C427A1" w:rsidRDefault="006D5471" w:rsidP="003B7C69">
            <w:pPr>
              <w:pStyle w:val="af1"/>
              <w:jc w:val="left"/>
            </w:pPr>
            <w:r w:rsidRPr="00C427A1">
              <w:t>сообщение оператора</w:t>
            </w:r>
          </w:p>
        </w:tc>
        <w:tc>
          <w:tcPr>
            <w:tcW w:w="1289" w:type="dxa"/>
            <w:tcBorders>
              <w:top w:val="single" w:sz="4" w:space="0" w:color="auto"/>
              <w:left w:val="single" w:sz="4" w:space="0" w:color="auto"/>
              <w:bottom w:val="single" w:sz="4" w:space="0" w:color="auto"/>
              <w:right w:val="single" w:sz="4" w:space="0" w:color="auto"/>
            </w:tcBorders>
            <w:vAlign w:val="center"/>
          </w:tcPr>
          <w:p w14:paraId="1067EAFC" w14:textId="77777777" w:rsidR="006D5471" w:rsidRPr="00C427A1" w:rsidRDefault="006D5471" w:rsidP="003B7C69">
            <w:pPr>
              <w:pStyle w:val="af1"/>
              <w:jc w:val="center"/>
            </w:pPr>
            <w:r w:rsidRPr="00C427A1">
              <w:t>1206</w:t>
            </w:r>
          </w:p>
        </w:tc>
        <w:tc>
          <w:tcPr>
            <w:tcW w:w="151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AE7E57" w14:textId="77777777" w:rsidR="006D5471" w:rsidRPr="00C427A1" w:rsidRDefault="006D5471" w:rsidP="003B7C69">
            <w:pPr>
              <w:pStyle w:val="af1"/>
              <w:jc w:val="center"/>
            </w:pPr>
            <w:r w:rsidRPr="00C427A1">
              <w:t>6</w:t>
            </w:r>
          </w:p>
        </w:tc>
        <w:tc>
          <w:tcPr>
            <w:tcW w:w="1688" w:type="dxa"/>
            <w:tcBorders>
              <w:top w:val="single" w:sz="4" w:space="0" w:color="auto"/>
              <w:left w:val="single" w:sz="4" w:space="0" w:color="auto"/>
              <w:bottom w:val="single" w:sz="4" w:space="0" w:color="auto"/>
              <w:right w:val="single" w:sz="4" w:space="0" w:color="auto"/>
            </w:tcBorders>
            <w:vAlign w:val="center"/>
          </w:tcPr>
          <w:p w14:paraId="2A31C3AC" w14:textId="77777777" w:rsidR="006D5471" w:rsidRPr="00C427A1" w:rsidRDefault="006D5471" w:rsidP="003B7C69">
            <w:pPr>
              <w:pStyle w:val="af1"/>
              <w:jc w:val="center"/>
            </w:pPr>
            <w:r w:rsidRPr="00C427A1">
              <w:t>ПЭ</w:t>
            </w:r>
          </w:p>
        </w:tc>
        <w:tc>
          <w:tcPr>
            <w:tcW w:w="1504" w:type="dxa"/>
            <w:tcBorders>
              <w:top w:val="single" w:sz="4" w:space="0" w:color="auto"/>
              <w:left w:val="single" w:sz="4" w:space="0" w:color="auto"/>
              <w:bottom w:val="single" w:sz="4" w:space="0" w:color="auto"/>
              <w:right w:val="single" w:sz="4" w:space="0" w:color="auto"/>
            </w:tcBorders>
            <w:vAlign w:val="center"/>
          </w:tcPr>
          <w:p w14:paraId="522C5EE5" w14:textId="77777777" w:rsidR="006D5471" w:rsidRPr="00C427A1" w:rsidRDefault="006D5471" w:rsidP="003B7C69">
            <w:pPr>
              <w:pStyle w:val="af1"/>
              <w:jc w:val="center"/>
            </w:pPr>
            <w:r w:rsidRPr="00C427A1">
              <w:t>Нет</w:t>
            </w:r>
          </w:p>
        </w:tc>
        <w:tc>
          <w:tcPr>
            <w:tcW w:w="1770" w:type="dxa"/>
            <w:tcBorders>
              <w:top w:val="single" w:sz="4" w:space="0" w:color="auto"/>
              <w:left w:val="single" w:sz="4" w:space="0" w:color="auto"/>
              <w:bottom w:val="single" w:sz="4" w:space="0" w:color="auto"/>
              <w:right w:val="single" w:sz="4" w:space="0" w:color="auto"/>
            </w:tcBorders>
            <w:vAlign w:val="center"/>
          </w:tcPr>
          <w:p w14:paraId="0B4166FD" w14:textId="77777777" w:rsidR="006D5471" w:rsidRPr="00C427A1" w:rsidRDefault="006D5471" w:rsidP="003B7C69">
            <w:pPr>
              <w:pStyle w:val="af1"/>
              <w:jc w:val="center"/>
            </w:pPr>
            <w:r w:rsidRPr="00C427A1">
              <w:t>30д</w:t>
            </w:r>
          </w:p>
        </w:tc>
        <w:tc>
          <w:tcPr>
            <w:tcW w:w="1544" w:type="dxa"/>
            <w:tcBorders>
              <w:top w:val="single" w:sz="4" w:space="0" w:color="auto"/>
              <w:left w:val="single" w:sz="4" w:space="0" w:color="auto"/>
              <w:bottom w:val="single" w:sz="4" w:space="0" w:color="auto"/>
              <w:right w:val="single" w:sz="4" w:space="0" w:color="auto"/>
            </w:tcBorders>
            <w:vAlign w:val="center"/>
          </w:tcPr>
          <w:p w14:paraId="6718ABAF" w14:textId="77777777" w:rsidR="006D5471" w:rsidRPr="00C427A1" w:rsidRDefault="00183747" w:rsidP="003B7C69">
            <w:pPr>
              <w:pStyle w:val="af1"/>
              <w:jc w:val="center"/>
            </w:pPr>
            <w:r w:rsidRPr="00C427A1">
              <w:t>4</w:t>
            </w:r>
          </w:p>
        </w:tc>
        <w:tc>
          <w:tcPr>
            <w:tcW w:w="1552" w:type="dxa"/>
            <w:tcBorders>
              <w:top w:val="single" w:sz="4" w:space="0" w:color="auto"/>
              <w:left w:val="single" w:sz="4" w:space="0" w:color="auto"/>
              <w:bottom w:val="single" w:sz="4" w:space="0" w:color="auto"/>
              <w:right w:val="single" w:sz="4" w:space="0" w:color="auto"/>
            </w:tcBorders>
            <w:vAlign w:val="center"/>
          </w:tcPr>
          <w:p w14:paraId="387F461F" w14:textId="77777777" w:rsidR="006D5471" w:rsidRPr="00C427A1" w:rsidRDefault="006D5471" w:rsidP="003B7C69">
            <w:pPr>
              <w:pStyle w:val="af1"/>
              <w:jc w:val="center"/>
            </w:pPr>
            <w:r w:rsidRPr="00C427A1">
              <w:t>4</w:t>
            </w:r>
          </w:p>
        </w:tc>
      </w:tr>
      <w:tr w:rsidR="00C427A1" w:rsidRPr="00C427A1" w14:paraId="405A06EE" w14:textId="77777777" w:rsidTr="00D008EF">
        <w:trPr>
          <w:trHeight w:val="418"/>
        </w:trPr>
        <w:tc>
          <w:tcPr>
            <w:tcW w:w="3638" w:type="dxa"/>
            <w:tcBorders>
              <w:top w:val="single" w:sz="4" w:space="0" w:color="auto"/>
              <w:left w:val="single" w:sz="4" w:space="0" w:color="auto"/>
              <w:bottom w:val="single" w:sz="4" w:space="0" w:color="auto"/>
              <w:right w:val="single" w:sz="4" w:space="0" w:color="auto"/>
            </w:tcBorders>
            <w:shd w:val="clear" w:color="auto" w:fill="auto"/>
            <w:noWrap/>
          </w:tcPr>
          <w:p w14:paraId="13582D59" w14:textId="77777777" w:rsidR="00AF3F31" w:rsidRPr="00C427A1" w:rsidRDefault="00AF3F31" w:rsidP="003B7C69">
            <w:pPr>
              <w:pStyle w:val="af1"/>
              <w:jc w:val="left"/>
            </w:pPr>
            <w:r w:rsidRPr="00C427A1">
              <w:t>версия ККТ</w:t>
            </w:r>
          </w:p>
        </w:tc>
        <w:tc>
          <w:tcPr>
            <w:tcW w:w="1289" w:type="dxa"/>
            <w:tcBorders>
              <w:top w:val="single" w:sz="4" w:space="0" w:color="auto"/>
              <w:left w:val="single" w:sz="4" w:space="0" w:color="auto"/>
              <w:bottom w:val="single" w:sz="4" w:space="0" w:color="auto"/>
              <w:right w:val="single" w:sz="4" w:space="0" w:color="auto"/>
            </w:tcBorders>
            <w:vAlign w:val="center"/>
          </w:tcPr>
          <w:p w14:paraId="38D06D00" w14:textId="77777777" w:rsidR="00AF3F31" w:rsidRPr="00C427A1" w:rsidRDefault="00AF3F31" w:rsidP="003B7C69">
            <w:pPr>
              <w:pStyle w:val="af1"/>
              <w:jc w:val="center"/>
            </w:pPr>
            <w:r w:rsidRPr="00C427A1">
              <w:t>1188</w:t>
            </w:r>
          </w:p>
        </w:tc>
        <w:tc>
          <w:tcPr>
            <w:tcW w:w="151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F25F49" w14:textId="77777777" w:rsidR="00AF3F31" w:rsidRPr="00C427A1" w:rsidRDefault="00AF3F31" w:rsidP="003B7C69">
            <w:pPr>
              <w:pStyle w:val="af1"/>
              <w:jc w:val="center"/>
            </w:pPr>
            <w:r w:rsidRPr="00C427A1">
              <w:t>3</w:t>
            </w:r>
          </w:p>
        </w:tc>
        <w:tc>
          <w:tcPr>
            <w:tcW w:w="1688" w:type="dxa"/>
            <w:tcBorders>
              <w:top w:val="single" w:sz="4" w:space="0" w:color="auto"/>
              <w:left w:val="single" w:sz="4" w:space="0" w:color="auto"/>
              <w:bottom w:val="single" w:sz="4" w:space="0" w:color="auto"/>
              <w:right w:val="single" w:sz="4" w:space="0" w:color="auto"/>
            </w:tcBorders>
            <w:vAlign w:val="center"/>
          </w:tcPr>
          <w:p w14:paraId="233E3589" w14:textId="77777777" w:rsidR="00AF3F31" w:rsidRPr="00C427A1" w:rsidRDefault="00AF3F31" w:rsidP="003B7C69">
            <w:pPr>
              <w:pStyle w:val="af1"/>
              <w:jc w:val="center"/>
            </w:pPr>
            <w:r w:rsidRPr="00C427A1">
              <w:t>ПЭ</w:t>
            </w:r>
          </w:p>
        </w:tc>
        <w:tc>
          <w:tcPr>
            <w:tcW w:w="1504" w:type="dxa"/>
            <w:tcBorders>
              <w:top w:val="single" w:sz="4" w:space="0" w:color="auto"/>
              <w:left w:val="single" w:sz="4" w:space="0" w:color="auto"/>
              <w:bottom w:val="single" w:sz="4" w:space="0" w:color="auto"/>
              <w:right w:val="single" w:sz="4" w:space="0" w:color="auto"/>
            </w:tcBorders>
            <w:vAlign w:val="center"/>
          </w:tcPr>
          <w:p w14:paraId="24987D39" w14:textId="77777777" w:rsidR="00AF3F31" w:rsidRPr="00C427A1" w:rsidRDefault="00AF3F31" w:rsidP="003B7C69">
            <w:pPr>
              <w:pStyle w:val="af1"/>
              <w:jc w:val="center"/>
            </w:pPr>
            <w:r w:rsidRPr="00C427A1">
              <w:t>Нет</w:t>
            </w:r>
          </w:p>
        </w:tc>
        <w:tc>
          <w:tcPr>
            <w:tcW w:w="1770" w:type="dxa"/>
            <w:tcBorders>
              <w:top w:val="single" w:sz="4" w:space="0" w:color="auto"/>
              <w:left w:val="single" w:sz="4" w:space="0" w:color="auto"/>
              <w:bottom w:val="single" w:sz="4" w:space="0" w:color="auto"/>
              <w:right w:val="single" w:sz="4" w:space="0" w:color="auto"/>
            </w:tcBorders>
            <w:vAlign w:val="center"/>
          </w:tcPr>
          <w:p w14:paraId="0908ACE2" w14:textId="77777777" w:rsidR="00AF3F31" w:rsidRPr="00C427A1" w:rsidRDefault="00AF3F31" w:rsidP="003B7C69">
            <w:pPr>
              <w:pStyle w:val="af1"/>
              <w:jc w:val="center"/>
            </w:pPr>
            <w:r w:rsidRPr="00C427A1">
              <w:t>30д</w:t>
            </w:r>
          </w:p>
        </w:tc>
        <w:tc>
          <w:tcPr>
            <w:tcW w:w="1544" w:type="dxa"/>
            <w:tcBorders>
              <w:top w:val="single" w:sz="4" w:space="0" w:color="auto"/>
              <w:left w:val="single" w:sz="4" w:space="0" w:color="auto"/>
              <w:bottom w:val="single" w:sz="4" w:space="0" w:color="auto"/>
              <w:right w:val="single" w:sz="4" w:space="0" w:color="auto"/>
            </w:tcBorders>
            <w:vAlign w:val="center"/>
          </w:tcPr>
          <w:p w14:paraId="2CDCFDEB" w14:textId="77777777" w:rsidR="00AF3F31" w:rsidRPr="00C427A1" w:rsidRDefault="00AF3F31" w:rsidP="003B7C69">
            <w:pPr>
              <w:pStyle w:val="af1"/>
              <w:jc w:val="center"/>
            </w:pPr>
            <w:r w:rsidRPr="00C427A1">
              <w:t>4</w:t>
            </w:r>
          </w:p>
        </w:tc>
        <w:tc>
          <w:tcPr>
            <w:tcW w:w="1552" w:type="dxa"/>
            <w:tcBorders>
              <w:top w:val="single" w:sz="4" w:space="0" w:color="auto"/>
              <w:left w:val="single" w:sz="4" w:space="0" w:color="auto"/>
              <w:bottom w:val="single" w:sz="4" w:space="0" w:color="auto"/>
              <w:right w:val="single" w:sz="4" w:space="0" w:color="auto"/>
            </w:tcBorders>
            <w:vAlign w:val="center"/>
          </w:tcPr>
          <w:p w14:paraId="3505F378" w14:textId="77777777" w:rsidR="00AF3F31" w:rsidRPr="00C427A1" w:rsidRDefault="00AF3F31" w:rsidP="003B7C69">
            <w:pPr>
              <w:pStyle w:val="af1"/>
              <w:jc w:val="center"/>
            </w:pPr>
            <w:r w:rsidRPr="00C427A1">
              <w:t>–</w:t>
            </w:r>
          </w:p>
        </w:tc>
      </w:tr>
      <w:tr w:rsidR="00C427A1" w:rsidRPr="00C427A1" w14:paraId="0727B638" w14:textId="77777777" w:rsidTr="00D008EF">
        <w:trPr>
          <w:trHeight w:val="418"/>
        </w:trPr>
        <w:tc>
          <w:tcPr>
            <w:tcW w:w="3638" w:type="dxa"/>
            <w:tcBorders>
              <w:top w:val="single" w:sz="4" w:space="0" w:color="auto"/>
              <w:left w:val="single" w:sz="4" w:space="0" w:color="auto"/>
              <w:bottom w:val="single" w:sz="4" w:space="0" w:color="auto"/>
              <w:right w:val="single" w:sz="4" w:space="0" w:color="auto"/>
            </w:tcBorders>
            <w:shd w:val="clear" w:color="auto" w:fill="auto"/>
            <w:noWrap/>
          </w:tcPr>
          <w:p w14:paraId="58C8A51D" w14:textId="77777777" w:rsidR="00AF3F31" w:rsidRPr="00C427A1" w:rsidRDefault="00AF3F31" w:rsidP="003B7C69">
            <w:pPr>
              <w:pStyle w:val="af1"/>
              <w:jc w:val="left"/>
            </w:pPr>
            <w:r w:rsidRPr="00C427A1">
              <w:t>версия ФФД ККТ</w:t>
            </w:r>
          </w:p>
        </w:tc>
        <w:tc>
          <w:tcPr>
            <w:tcW w:w="1289" w:type="dxa"/>
            <w:tcBorders>
              <w:top w:val="single" w:sz="4" w:space="0" w:color="auto"/>
              <w:left w:val="single" w:sz="4" w:space="0" w:color="auto"/>
              <w:bottom w:val="single" w:sz="4" w:space="0" w:color="auto"/>
              <w:right w:val="single" w:sz="4" w:space="0" w:color="auto"/>
            </w:tcBorders>
            <w:vAlign w:val="center"/>
          </w:tcPr>
          <w:p w14:paraId="24731C68" w14:textId="77777777" w:rsidR="00AF3F31" w:rsidRPr="00C427A1" w:rsidRDefault="00AF3F31" w:rsidP="003B7C69">
            <w:pPr>
              <w:pStyle w:val="af1"/>
              <w:jc w:val="center"/>
            </w:pPr>
            <w:r w:rsidRPr="00C427A1">
              <w:t>1189</w:t>
            </w:r>
          </w:p>
        </w:tc>
        <w:tc>
          <w:tcPr>
            <w:tcW w:w="151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F159792" w14:textId="10A3F361" w:rsidR="00AF3F31" w:rsidRPr="00C427A1" w:rsidRDefault="00AF3F31" w:rsidP="00725702">
            <w:pPr>
              <w:pStyle w:val="af1"/>
              <w:jc w:val="center"/>
            </w:pPr>
            <w:r w:rsidRPr="00C427A1">
              <w:t>3</w:t>
            </w:r>
          </w:p>
        </w:tc>
        <w:tc>
          <w:tcPr>
            <w:tcW w:w="1688" w:type="dxa"/>
            <w:tcBorders>
              <w:top w:val="single" w:sz="4" w:space="0" w:color="auto"/>
              <w:left w:val="single" w:sz="4" w:space="0" w:color="auto"/>
              <w:bottom w:val="single" w:sz="4" w:space="0" w:color="auto"/>
              <w:right w:val="single" w:sz="4" w:space="0" w:color="auto"/>
            </w:tcBorders>
            <w:vAlign w:val="center"/>
          </w:tcPr>
          <w:p w14:paraId="2A64BB6B" w14:textId="77777777" w:rsidR="00AF3F31" w:rsidRPr="00C427A1" w:rsidRDefault="00AF3F31" w:rsidP="003B7C69">
            <w:pPr>
              <w:pStyle w:val="af1"/>
              <w:jc w:val="center"/>
            </w:pPr>
            <w:r w:rsidRPr="00C427A1">
              <w:t>ПЭ</w:t>
            </w:r>
          </w:p>
        </w:tc>
        <w:tc>
          <w:tcPr>
            <w:tcW w:w="1504" w:type="dxa"/>
            <w:tcBorders>
              <w:top w:val="single" w:sz="4" w:space="0" w:color="auto"/>
              <w:left w:val="single" w:sz="4" w:space="0" w:color="auto"/>
              <w:bottom w:val="single" w:sz="4" w:space="0" w:color="auto"/>
              <w:right w:val="single" w:sz="4" w:space="0" w:color="auto"/>
            </w:tcBorders>
            <w:vAlign w:val="center"/>
          </w:tcPr>
          <w:p w14:paraId="7576C99D" w14:textId="77777777" w:rsidR="00AF3F31" w:rsidRPr="00C427A1" w:rsidRDefault="00AF3F31" w:rsidP="003B7C69">
            <w:pPr>
              <w:pStyle w:val="af1"/>
              <w:jc w:val="center"/>
            </w:pPr>
            <w:r w:rsidRPr="00C427A1">
              <w:t>Нет</w:t>
            </w:r>
          </w:p>
        </w:tc>
        <w:tc>
          <w:tcPr>
            <w:tcW w:w="1770" w:type="dxa"/>
            <w:tcBorders>
              <w:top w:val="single" w:sz="4" w:space="0" w:color="auto"/>
              <w:left w:val="single" w:sz="4" w:space="0" w:color="auto"/>
              <w:bottom w:val="single" w:sz="4" w:space="0" w:color="auto"/>
              <w:right w:val="single" w:sz="4" w:space="0" w:color="auto"/>
            </w:tcBorders>
            <w:vAlign w:val="center"/>
          </w:tcPr>
          <w:p w14:paraId="692192C1" w14:textId="4F89E7AF" w:rsidR="00AF3F31" w:rsidRPr="00C427A1" w:rsidRDefault="00D43E16" w:rsidP="003B7C69">
            <w:pPr>
              <w:pStyle w:val="af1"/>
              <w:jc w:val="center"/>
            </w:pPr>
            <w:r w:rsidRPr="00C427A1">
              <w:rPr>
                <w:szCs w:val="28"/>
              </w:rPr>
              <w:t>30д</w:t>
            </w:r>
          </w:p>
        </w:tc>
        <w:tc>
          <w:tcPr>
            <w:tcW w:w="1544" w:type="dxa"/>
            <w:tcBorders>
              <w:top w:val="single" w:sz="4" w:space="0" w:color="auto"/>
              <w:left w:val="single" w:sz="4" w:space="0" w:color="auto"/>
              <w:bottom w:val="single" w:sz="4" w:space="0" w:color="auto"/>
              <w:right w:val="single" w:sz="4" w:space="0" w:color="auto"/>
            </w:tcBorders>
          </w:tcPr>
          <w:p w14:paraId="4807E6BB" w14:textId="2201BA13" w:rsidR="00AF3F31" w:rsidRPr="00C427A1" w:rsidRDefault="00AF3F31" w:rsidP="006A7948">
            <w:pPr>
              <w:pStyle w:val="af1"/>
              <w:jc w:val="center"/>
            </w:pPr>
            <w:r w:rsidRPr="00C427A1">
              <w:rPr>
                <w:szCs w:val="28"/>
              </w:rPr>
              <w:t>4</w:t>
            </w:r>
          </w:p>
        </w:tc>
        <w:tc>
          <w:tcPr>
            <w:tcW w:w="1552" w:type="dxa"/>
            <w:tcBorders>
              <w:top w:val="single" w:sz="4" w:space="0" w:color="auto"/>
              <w:left w:val="single" w:sz="4" w:space="0" w:color="auto"/>
              <w:bottom w:val="single" w:sz="4" w:space="0" w:color="auto"/>
              <w:right w:val="single" w:sz="4" w:space="0" w:color="auto"/>
            </w:tcBorders>
            <w:vAlign w:val="center"/>
          </w:tcPr>
          <w:p w14:paraId="722B6DFF" w14:textId="0DE82AF0" w:rsidR="00AF3F31" w:rsidRPr="00C427A1" w:rsidRDefault="00562EF9" w:rsidP="00562EF9">
            <w:pPr>
              <w:pStyle w:val="af1"/>
              <w:jc w:val="center"/>
            </w:pPr>
            <w:r w:rsidRPr="00C427A1">
              <w:rPr>
                <w:szCs w:val="28"/>
              </w:rPr>
              <w:t>5</w:t>
            </w:r>
          </w:p>
        </w:tc>
      </w:tr>
      <w:tr w:rsidR="00C427A1" w:rsidRPr="00C427A1" w14:paraId="3C6EE29A" w14:textId="77777777" w:rsidTr="00D008EF">
        <w:trPr>
          <w:trHeight w:val="302"/>
        </w:trPr>
        <w:tc>
          <w:tcPr>
            <w:tcW w:w="3638" w:type="dxa"/>
            <w:shd w:val="clear" w:color="auto" w:fill="auto"/>
            <w:noWrap/>
          </w:tcPr>
          <w:p w14:paraId="19862916" w14:textId="77777777" w:rsidR="006D5471" w:rsidRPr="00C427A1" w:rsidRDefault="006D5471" w:rsidP="003B7C69">
            <w:pPr>
              <w:pStyle w:val="af1"/>
              <w:jc w:val="left"/>
            </w:pPr>
            <w:r w:rsidRPr="00C427A1">
              <w:t>номер ФД</w:t>
            </w:r>
          </w:p>
        </w:tc>
        <w:tc>
          <w:tcPr>
            <w:tcW w:w="1289" w:type="dxa"/>
            <w:vAlign w:val="center"/>
          </w:tcPr>
          <w:p w14:paraId="4AE2E0F2" w14:textId="77777777" w:rsidR="006D5471" w:rsidRPr="00C427A1" w:rsidRDefault="006D5471" w:rsidP="003B7C69">
            <w:pPr>
              <w:pStyle w:val="af1"/>
              <w:jc w:val="center"/>
            </w:pPr>
            <w:r w:rsidRPr="00C427A1">
              <w:t>1040</w:t>
            </w:r>
          </w:p>
        </w:tc>
        <w:tc>
          <w:tcPr>
            <w:tcW w:w="1517" w:type="dxa"/>
            <w:shd w:val="clear" w:color="auto" w:fill="auto"/>
            <w:noWrap/>
            <w:vAlign w:val="center"/>
          </w:tcPr>
          <w:p w14:paraId="7CDC8757" w14:textId="77777777" w:rsidR="006D5471" w:rsidRPr="00C427A1" w:rsidRDefault="006D5471" w:rsidP="003B7C69">
            <w:pPr>
              <w:pStyle w:val="af1"/>
              <w:jc w:val="center"/>
            </w:pPr>
            <w:r w:rsidRPr="00C427A1">
              <w:t>1</w:t>
            </w:r>
          </w:p>
        </w:tc>
        <w:tc>
          <w:tcPr>
            <w:tcW w:w="1688" w:type="dxa"/>
            <w:vAlign w:val="center"/>
          </w:tcPr>
          <w:p w14:paraId="3341163C" w14:textId="77777777" w:rsidR="006D5471" w:rsidRPr="00C427A1" w:rsidRDefault="006D5471" w:rsidP="003B7C69">
            <w:pPr>
              <w:pStyle w:val="af1"/>
              <w:jc w:val="center"/>
            </w:pPr>
            <w:r w:rsidRPr="00C427A1">
              <w:t>ПЭ</w:t>
            </w:r>
          </w:p>
        </w:tc>
        <w:tc>
          <w:tcPr>
            <w:tcW w:w="1504" w:type="dxa"/>
            <w:vAlign w:val="center"/>
          </w:tcPr>
          <w:p w14:paraId="62FEB890" w14:textId="77777777" w:rsidR="006D5471" w:rsidRPr="00C427A1" w:rsidRDefault="006D5471" w:rsidP="003B7C69">
            <w:pPr>
              <w:pStyle w:val="af1"/>
              <w:jc w:val="center"/>
            </w:pPr>
            <w:r w:rsidRPr="00C427A1">
              <w:t>Нет</w:t>
            </w:r>
          </w:p>
        </w:tc>
        <w:tc>
          <w:tcPr>
            <w:tcW w:w="1770" w:type="dxa"/>
            <w:vAlign w:val="center"/>
          </w:tcPr>
          <w:p w14:paraId="60FB5210" w14:textId="77777777" w:rsidR="006D5471" w:rsidRPr="00C427A1" w:rsidRDefault="006D5471" w:rsidP="003B7C69">
            <w:pPr>
              <w:pStyle w:val="af1"/>
              <w:jc w:val="center"/>
            </w:pPr>
            <w:r w:rsidRPr="00C427A1">
              <w:t>5л</w:t>
            </w:r>
          </w:p>
        </w:tc>
        <w:tc>
          <w:tcPr>
            <w:tcW w:w="1544" w:type="dxa"/>
          </w:tcPr>
          <w:p w14:paraId="24882347" w14:textId="77777777" w:rsidR="006D5471" w:rsidRPr="00C427A1" w:rsidRDefault="00183747" w:rsidP="003B7C69">
            <w:pPr>
              <w:pStyle w:val="af1"/>
              <w:jc w:val="center"/>
            </w:pPr>
            <w:r w:rsidRPr="00C427A1">
              <w:t>1, 4</w:t>
            </w:r>
          </w:p>
        </w:tc>
        <w:tc>
          <w:tcPr>
            <w:tcW w:w="1552" w:type="dxa"/>
            <w:vAlign w:val="center"/>
          </w:tcPr>
          <w:p w14:paraId="15BE311D" w14:textId="77777777" w:rsidR="006D5471" w:rsidRPr="00C427A1" w:rsidRDefault="006D5471" w:rsidP="003B7C69">
            <w:pPr>
              <w:pStyle w:val="af1"/>
              <w:jc w:val="center"/>
            </w:pPr>
            <w:r w:rsidRPr="00C427A1">
              <w:t>–</w:t>
            </w:r>
          </w:p>
        </w:tc>
      </w:tr>
      <w:tr w:rsidR="00C427A1" w:rsidRPr="00C427A1" w14:paraId="2F5F4FFF" w14:textId="77777777" w:rsidTr="00D008EF">
        <w:trPr>
          <w:trHeight w:val="302"/>
        </w:trPr>
        <w:tc>
          <w:tcPr>
            <w:tcW w:w="3638" w:type="dxa"/>
            <w:shd w:val="clear" w:color="auto" w:fill="auto"/>
            <w:noWrap/>
          </w:tcPr>
          <w:p w14:paraId="04F80936" w14:textId="77777777" w:rsidR="00725702" w:rsidRPr="00C427A1" w:rsidRDefault="00725702" w:rsidP="003B7C69">
            <w:pPr>
              <w:pStyle w:val="af1"/>
              <w:jc w:val="left"/>
            </w:pPr>
            <w:r w:rsidRPr="00C427A1">
              <w:t>номер ФН</w:t>
            </w:r>
          </w:p>
        </w:tc>
        <w:tc>
          <w:tcPr>
            <w:tcW w:w="1289" w:type="dxa"/>
            <w:vAlign w:val="center"/>
          </w:tcPr>
          <w:p w14:paraId="3A86193C" w14:textId="77777777" w:rsidR="00725702" w:rsidRPr="00C427A1" w:rsidRDefault="00725702" w:rsidP="003B7C69">
            <w:pPr>
              <w:pStyle w:val="af1"/>
              <w:jc w:val="center"/>
            </w:pPr>
            <w:r w:rsidRPr="00C427A1">
              <w:t>1041</w:t>
            </w:r>
          </w:p>
        </w:tc>
        <w:tc>
          <w:tcPr>
            <w:tcW w:w="1517" w:type="dxa"/>
            <w:shd w:val="clear" w:color="auto" w:fill="auto"/>
            <w:noWrap/>
            <w:vAlign w:val="center"/>
          </w:tcPr>
          <w:p w14:paraId="4582EA9D" w14:textId="77777777" w:rsidR="00725702" w:rsidRPr="00C427A1" w:rsidRDefault="00725702" w:rsidP="003B7C69">
            <w:pPr>
              <w:pStyle w:val="af1"/>
              <w:jc w:val="center"/>
            </w:pPr>
            <w:r w:rsidRPr="00C427A1">
              <w:t>1</w:t>
            </w:r>
          </w:p>
        </w:tc>
        <w:tc>
          <w:tcPr>
            <w:tcW w:w="1688" w:type="dxa"/>
            <w:vAlign w:val="center"/>
          </w:tcPr>
          <w:p w14:paraId="4A6F5E61" w14:textId="77777777" w:rsidR="00725702" w:rsidRPr="00C427A1" w:rsidRDefault="00725702" w:rsidP="003B7C69">
            <w:pPr>
              <w:pStyle w:val="af1"/>
              <w:jc w:val="center"/>
            </w:pPr>
            <w:r w:rsidRPr="00C427A1">
              <w:t>ПЭ</w:t>
            </w:r>
          </w:p>
        </w:tc>
        <w:tc>
          <w:tcPr>
            <w:tcW w:w="1504" w:type="dxa"/>
            <w:vAlign w:val="center"/>
          </w:tcPr>
          <w:p w14:paraId="2D8484CF" w14:textId="77777777" w:rsidR="00725702" w:rsidRPr="00C427A1" w:rsidRDefault="00725702" w:rsidP="003B7C69">
            <w:pPr>
              <w:pStyle w:val="af1"/>
              <w:jc w:val="center"/>
            </w:pPr>
            <w:r w:rsidRPr="00C427A1">
              <w:t>Нет</w:t>
            </w:r>
          </w:p>
        </w:tc>
        <w:tc>
          <w:tcPr>
            <w:tcW w:w="1770" w:type="dxa"/>
            <w:vAlign w:val="center"/>
          </w:tcPr>
          <w:p w14:paraId="4FE7BD4F" w14:textId="77777777" w:rsidR="00725702" w:rsidRPr="00C427A1" w:rsidRDefault="00725702" w:rsidP="003B7C69">
            <w:pPr>
              <w:pStyle w:val="af1"/>
              <w:jc w:val="center"/>
            </w:pPr>
            <w:r w:rsidRPr="00C427A1">
              <w:t>5л</w:t>
            </w:r>
          </w:p>
        </w:tc>
        <w:tc>
          <w:tcPr>
            <w:tcW w:w="1544" w:type="dxa"/>
          </w:tcPr>
          <w:p w14:paraId="08565DD0" w14:textId="1EC3EA58" w:rsidR="00725702" w:rsidRPr="00C427A1" w:rsidRDefault="00725702" w:rsidP="003B7C69">
            <w:pPr>
              <w:pStyle w:val="af1"/>
              <w:jc w:val="center"/>
            </w:pPr>
          </w:p>
        </w:tc>
        <w:tc>
          <w:tcPr>
            <w:tcW w:w="1552" w:type="dxa"/>
            <w:vAlign w:val="center"/>
          </w:tcPr>
          <w:p w14:paraId="7459AD6E" w14:textId="5D01EB70" w:rsidR="00725702" w:rsidRPr="00C427A1" w:rsidRDefault="00725702" w:rsidP="003B7C69">
            <w:pPr>
              <w:pStyle w:val="af1"/>
              <w:jc w:val="center"/>
            </w:pPr>
          </w:p>
        </w:tc>
      </w:tr>
      <w:tr w:rsidR="00C427A1" w:rsidRPr="00C427A1" w14:paraId="60E0D302" w14:textId="77777777" w:rsidTr="00D008EF">
        <w:trPr>
          <w:trHeight w:val="302"/>
        </w:trPr>
        <w:tc>
          <w:tcPr>
            <w:tcW w:w="3638" w:type="dxa"/>
            <w:shd w:val="clear" w:color="auto" w:fill="auto"/>
            <w:noWrap/>
          </w:tcPr>
          <w:p w14:paraId="768CA700" w14:textId="77777777" w:rsidR="00725702" w:rsidRPr="00C427A1" w:rsidRDefault="00725702" w:rsidP="006A7948">
            <w:pPr>
              <w:pStyle w:val="af1"/>
              <w:jc w:val="left"/>
            </w:pPr>
            <w:r w:rsidRPr="00C427A1">
              <w:t>ФПД (1)</w:t>
            </w:r>
          </w:p>
        </w:tc>
        <w:tc>
          <w:tcPr>
            <w:tcW w:w="1289" w:type="dxa"/>
            <w:vAlign w:val="center"/>
          </w:tcPr>
          <w:p w14:paraId="0CEFA224" w14:textId="77777777" w:rsidR="00725702" w:rsidRPr="00C427A1" w:rsidRDefault="00725702" w:rsidP="006A7948">
            <w:pPr>
              <w:pStyle w:val="af1"/>
              <w:jc w:val="center"/>
            </w:pPr>
            <w:r w:rsidRPr="00C427A1">
              <w:t>1077</w:t>
            </w:r>
          </w:p>
        </w:tc>
        <w:tc>
          <w:tcPr>
            <w:tcW w:w="1517" w:type="dxa"/>
            <w:shd w:val="clear" w:color="auto" w:fill="auto"/>
            <w:noWrap/>
            <w:vAlign w:val="center"/>
          </w:tcPr>
          <w:p w14:paraId="602BEB5C" w14:textId="77777777" w:rsidR="00725702" w:rsidRPr="00C427A1" w:rsidRDefault="00725702" w:rsidP="006A7948">
            <w:pPr>
              <w:pStyle w:val="af1"/>
              <w:jc w:val="center"/>
            </w:pPr>
            <w:r w:rsidRPr="00C427A1">
              <w:t>1</w:t>
            </w:r>
          </w:p>
        </w:tc>
        <w:tc>
          <w:tcPr>
            <w:tcW w:w="1688" w:type="dxa"/>
            <w:vAlign w:val="center"/>
          </w:tcPr>
          <w:p w14:paraId="0FF10FAD" w14:textId="77777777" w:rsidR="00725702" w:rsidRPr="00C427A1" w:rsidRDefault="00725702" w:rsidP="006A7948">
            <w:pPr>
              <w:pStyle w:val="af1"/>
              <w:jc w:val="center"/>
            </w:pPr>
            <w:r w:rsidRPr="00C427A1">
              <w:t>ПЭ</w:t>
            </w:r>
          </w:p>
        </w:tc>
        <w:tc>
          <w:tcPr>
            <w:tcW w:w="1504" w:type="dxa"/>
            <w:vAlign w:val="center"/>
          </w:tcPr>
          <w:p w14:paraId="2DF31EDD" w14:textId="77777777" w:rsidR="00725702" w:rsidRPr="00C427A1" w:rsidRDefault="00725702" w:rsidP="006A7948">
            <w:pPr>
              <w:pStyle w:val="af1"/>
              <w:jc w:val="center"/>
            </w:pPr>
            <w:r w:rsidRPr="00C427A1">
              <w:t>Нет</w:t>
            </w:r>
          </w:p>
        </w:tc>
        <w:tc>
          <w:tcPr>
            <w:tcW w:w="1770" w:type="dxa"/>
            <w:vAlign w:val="center"/>
          </w:tcPr>
          <w:p w14:paraId="62F3D4E8" w14:textId="77777777" w:rsidR="00725702" w:rsidRPr="00C427A1" w:rsidRDefault="00725702" w:rsidP="006A7948">
            <w:pPr>
              <w:pStyle w:val="af1"/>
              <w:jc w:val="center"/>
            </w:pPr>
            <w:r w:rsidRPr="00C427A1">
              <w:t>5л</w:t>
            </w:r>
          </w:p>
        </w:tc>
        <w:tc>
          <w:tcPr>
            <w:tcW w:w="1544" w:type="dxa"/>
            <w:vAlign w:val="center"/>
          </w:tcPr>
          <w:p w14:paraId="3F3BB334" w14:textId="2DB20DBE" w:rsidR="00725702" w:rsidRPr="00C427A1" w:rsidRDefault="00725702" w:rsidP="006A7948">
            <w:pPr>
              <w:pStyle w:val="af1"/>
              <w:jc w:val="center"/>
            </w:pPr>
          </w:p>
        </w:tc>
        <w:tc>
          <w:tcPr>
            <w:tcW w:w="1552" w:type="dxa"/>
            <w:vAlign w:val="center"/>
          </w:tcPr>
          <w:p w14:paraId="7056B372" w14:textId="22C5F4A3" w:rsidR="00725702" w:rsidRPr="00C427A1" w:rsidRDefault="00725702" w:rsidP="006A7948">
            <w:pPr>
              <w:pStyle w:val="af1"/>
              <w:jc w:val="center"/>
            </w:pPr>
          </w:p>
        </w:tc>
      </w:tr>
      <w:tr w:rsidR="00856E1D" w:rsidRPr="00C427A1" w14:paraId="59EBC287" w14:textId="77777777" w:rsidTr="00D008EF">
        <w:trPr>
          <w:trHeight w:val="418"/>
        </w:trPr>
        <w:tc>
          <w:tcPr>
            <w:tcW w:w="3638" w:type="dxa"/>
            <w:tcBorders>
              <w:top w:val="single" w:sz="4" w:space="0" w:color="auto"/>
              <w:left w:val="single" w:sz="4" w:space="0" w:color="auto"/>
              <w:bottom w:val="single" w:sz="4" w:space="0" w:color="auto"/>
              <w:right w:val="single" w:sz="4" w:space="0" w:color="auto"/>
            </w:tcBorders>
            <w:shd w:val="clear" w:color="auto" w:fill="auto"/>
            <w:noWrap/>
          </w:tcPr>
          <w:p w14:paraId="2C0BD044" w14:textId="77777777" w:rsidR="00725702" w:rsidRPr="00C427A1" w:rsidRDefault="00725702" w:rsidP="006A7948">
            <w:pPr>
              <w:pStyle w:val="af1"/>
              <w:jc w:val="left"/>
            </w:pPr>
            <w:r w:rsidRPr="00C427A1">
              <w:t>ФПС (4)</w:t>
            </w:r>
          </w:p>
        </w:tc>
        <w:tc>
          <w:tcPr>
            <w:tcW w:w="1289" w:type="dxa"/>
            <w:tcBorders>
              <w:top w:val="single" w:sz="4" w:space="0" w:color="auto"/>
              <w:left w:val="single" w:sz="4" w:space="0" w:color="auto"/>
              <w:bottom w:val="single" w:sz="4" w:space="0" w:color="auto"/>
              <w:right w:val="single" w:sz="4" w:space="0" w:color="auto"/>
            </w:tcBorders>
            <w:vAlign w:val="center"/>
          </w:tcPr>
          <w:p w14:paraId="5C4180B1" w14:textId="77777777" w:rsidR="00725702" w:rsidRPr="00C427A1" w:rsidRDefault="00725702" w:rsidP="006A7948">
            <w:pPr>
              <w:pStyle w:val="af1"/>
              <w:jc w:val="center"/>
            </w:pPr>
            <w:r w:rsidRPr="00C427A1">
              <w:t>–</w:t>
            </w:r>
          </w:p>
        </w:tc>
        <w:tc>
          <w:tcPr>
            <w:tcW w:w="151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F2E4C9" w14:textId="77777777" w:rsidR="00725702" w:rsidRPr="00C427A1" w:rsidRDefault="00725702" w:rsidP="006A7948">
            <w:pPr>
              <w:pStyle w:val="af1"/>
              <w:jc w:val="center"/>
            </w:pPr>
            <w:r w:rsidRPr="00C427A1">
              <w:t>1</w:t>
            </w:r>
          </w:p>
        </w:tc>
        <w:tc>
          <w:tcPr>
            <w:tcW w:w="1688" w:type="dxa"/>
            <w:tcBorders>
              <w:top w:val="single" w:sz="4" w:space="0" w:color="auto"/>
              <w:left w:val="single" w:sz="4" w:space="0" w:color="auto"/>
              <w:bottom w:val="single" w:sz="4" w:space="0" w:color="auto"/>
              <w:right w:val="single" w:sz="4" w:space="0" w:color="auto"/>
            </w:tcBorders>
            <w:vAlign w:val="center"/>
          </w:tcPr>
          <w:p w14:paraId="1C3FCEBC" w14:textId="77777777" w:rsidR="00725702" w:rsidRPr="00C427A1" w:rsidRDefault="00725702" w:rsidP="006A7948">
            <w:pPr>
              <w:pStyle w:val="af1"/>
              <w:jc w:val="center"/>
            </w:pPr>
            <w:r w:rsidRPr="00C427A1">
              <w:t>Э</w:t>
            </w:r>
          </w:p>
        </w:tc>
        <w:tc>
          <w:tcPr>
            <w:tcW w:w="1504" w:type="dxa"/>
            <w:tcBorders>
              <w:top w:val="single" w:sz="4" w:space="0" w:color="auto"/>
              <w:left w:val="single" w:sz="4" w:space="0" w:color="auto"/>
              <w:bottom w:val="single" w:sz="4" w:space="0" w:color="auto"/>
              <w:right w:val="single" w:sz="4" w:space="0" w:color="auto"/>
            </w:tcBorders>
            <w:vAlign w:val="center"/>
          </w:tcPr>
          <w:p w14:paraId="56EAC25C" w14:textId="77777777" w:rsidR="00725702" w:rsidRPr="00C427A1" w:rsidRDefault="00725702" w:rsidP="006A7948">
            <w:pPr>
              <w:pStyle w:val="af1"/>
              <w:jc w:val="center"/>
            </w:pPr>
            <w:r w:rsidRPr="00C427A1">
              <w:t>Нет</w:t>
            </w:r>
          </w:p>
        </w:tc>
        <w:tc>
          <w:tcPr>
            <w:tcW w:w="1770" w:type="dxa"/>
            <w:tcBorders>
              <w:top w:val="single" w:sz="4" w:space="0" w:color="auto"/>
              <w:left w:val="single" w:sz="4" w:space="0" w:color="auto"/>
              <w:bottom w:val="single" w:sz="4" w:space="0" w:color="auto"/>
              <w:right w:val="single" w:sz="4" w:space="0" w:color="auto"/>
            </w:tcBorders>
            <w:vAlign w:val="center"/>
          </w:tcPr>
          <w:p w14:paraId="072F28E1" w14:textId="77777777" w:rsidR="00725702" w:rsidRPr="00C427A1" w:rsidRDefault="00725702" w:rsidP="006A7948">
            <w:pPr>
              <w:pStyle w:val="af1"/>
              <w:jc w:val="center"/>
            </w:pPr>
            <w:r w:rsidRPr="00C427A1">
              <w:t>30д</w:t>
            </w:r>
          </w:p>
        </w:tc>
        <w:tc>
          <w:tcPr>
            <w:tcW w:w="1544" w:type="dxa"/>
            <w:tcBorders>
              <w:top w:val="single" w:sz="4" w:space="0" w:color="auto"/>
              <w:left w:val="single" w:sz="4" w:space="0" w:color="auto"/>
              <w:bottom w:val="single" w:sz="4" w:space="0" w:color="auto"/>
              <w:right w:val="single" w:sz="4" w:space="0" w:color="auto"/>
            </w:tcBorders>
            <w:vAlign w:val="center"/>
          </w:tcPr>
          <w:p w14:paraId="373FF0F8" w14:textId="77777777" w:rsidR="00725702" w:rsidRPr="00C427A1" w:rsidRDefault="00725702" w:rsidP="006A7948">
            <w:pPr>
              <w:pStyle w:val="af1"/>
              <w:jc w:val="center"/>
            </w:pPr>
            <w:r w:rsidRPr="00C427A1">
              <w:t>–</w:t>
            </w:r>
          </w:p>
        </w:tc>
        <w:tc>
          <w:tcPr>
            <w:tcW w:w="1552" w:type="dxa"/>
            <w:tcBorders>
              <w:top w:val="single" w:sz="4" w:space="0" w:color="auto"/>
              <w:left w:val="single" w:sz="4" w:space="0" w:color="auto"/>
              <w:bottom w:val="single" w:sz="4" w:space="0" w:color="auto"/>
              <w:right w:val="single" w:sz="4" w:space="0" w:color="auto"/>
            </w:tcBorders>
            <w:vAlign w:val="center"/>
          </w:tcPr>
          <w:p w14:paraId="2B0C1A89" w14:textId="77777777" w:rsidR="00725702" w:rsidRPr="00C427A1" w:rsidRDefault="00725702" w:rsidP="006A7948">
            <w:pPr>
              <w:pStyle w:val="af1"/>
              <w:jc w:val="center"/>
            </w:pPr>
            <w:r w:rsidRPr="00C427A1">
              <w:t>–</w:t>
            </w:r>
          </w:p>
        </w:tc>
      </w:tr>
    </w:tbl>
    <w:p w14:paraId="4492ABBB" w14:textId="77777777" w:rsidR="000E2CC8" w:rsidRPr="00C427A1" w:rsidRDefault="000E2CC8" w:rsidP="003B7C69">
      <w:pPr>
        <w:spacing w:before="0" w:after="0"/>
      </w:pPr>
    </w:p>
    <w:tbl>
      <w:tblPr>
        <w:tblStyle w:val="af0"/>
        <w:tblW w:w="4888"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2"/>
        <w:gridCol w:w="13354"/>
      </w:tblGrid>
      <w:tr w:rsidR="00C427A1" w:rsidRPr="00C427A1" w14:paraId="3CE6D63A" w14:textId="77777777" w:rsidTr="004D448D">
        <w:tc>
          <w:tcPr>
            <w:tcW w:w="13966" w:type="dxa"/>
            <w:gridSpan w:val="2"/>
            <w:hideMark/>
          </w:tcPr>
          <w:p w14:paraId="49D2F3FC" w14:textId="19D52C6D" w:rsidR="00356276" w:rsidRPr="00C427A1" w:rsidRDefault="00E0059D" w:rsidP="003B7C69">
            <w:pPr>
              <w:pStyle w:val="af1"/>
              <w:ind w:right="32"/>
            </w:pPr>
            <w:r w:rsidRPr="00C427A1">
              <w:rPr>
                <w:spacing w:val="30"/>
              </w:rPr>
              <w:t>Примечания:</w:t>
            </w:r>
          </w:p>
        </w:tc>
      </w:tr>
      <w:tr w:rsidR="00C427A1" w:rsidRPr="00C427A1" w14:paraId="5FD997C8" w14:textId="77777777" w:rsidTr="004D448D">
        <w:tc>
          <w:tcPr>
            <w:tcW w:w="612" w:type="dxa"/>
            <w:hideMark/>
          </w:tcPr>
          <w:p w14:paraId="7EB53413" w14:textId="77777777" w:rsidR="00356276" w:rsidRPr="00C427A1" w:rsidRDefault="00356276" w:rsidP="003B7C69">
            <w:pPr>
              <w:pStyle w:val="af1"/>
              <w:ind w:right="-1243"/>
              <w:rPr>
                <w:spacing w:val="30"/>
              </w:rPr>
            </w:pPr>
            <w:r w:rsidRPr="00C427A1">
              <w:rPr>
                <w:spacing w:val="30"/>
              </w:rPr>
              <w:t>1.</w:t>
            </w:r>
          </w:p>
        </w:tc>
        <w:tc>
          <w:tcPr>
            <w:tcW w:w="13354" w:type="dxa"/>
            <w:hideMark/>
          </w:tcPr>
          <w:p w14:paraId="5B5ED336" w14:textId="6BF47847" w:rsidR="00356276" w:rsidRPr="00C427A1" w:rsidRDefault="00356276" w:rsidP="003B7C69">
            <w:pPr>
              <w:pStyle w:val="af1"/>
              <w:ind w:right="32"/>
            </w:pPr>
            <w:r w:rsidRPr="00C427A1">
              <w:t xml:space="preserve">Реквизит «кассир» </w:t>
            </w:r>
            <w:r w:rsidR="00D31F0C" w:rsidRPr="00C427A1">
              <w:t xml:space="preserve">(тег 1021) </w:t>
            </w:r>
            <w:r w:rsidR="000A73C0" w:rsidRPr="00C427A1">
              <w:t>и «ИНН кассира» (тег 1203) могут</w:t>
            </w:r>
            <w:r w:rsidRPr="00C427A1">
              <w:t xml:space="preserve"> не включаться в состав ФД в случае применения ККТ для расчетов, осуществляемых с использованием автоматических устройств для расчетов.</w:t>
            </w:r>
            <w:r w:rsidR="0031034B" w:rsidRPr="00C427A1">
              <w:t xml:space="preserve"> Реквизит «кассир» (тег 1021) содержит фамилию, имя, отчество (при наличии), должность, а реквизит «ИНН кассира» (тег 1203) содержит ИНН (при наличии) лица, уполномоченного пользователем для формирования ФД.</w:t>
            </w:r>
          </w:p>
        </w:tc>
      </w:tr>
      <w:tr w:rsidR="00C427A1" w:rsidRPr="00C427A1" w14:paraId="72C946E5" w14:textId="77777777" w:rsidTr="004D448D">
        <w:tc>
          <w:tcPr>
            <w:tcW w:w="612" w:type="dxa"/>
          </w:tcPr>
          <w:p w14:paraId="39A0B357" w14:textId="77777777" w:rsidR="00356276" w:rsidRPr="00C427A1" w:rsidRDefault="00356276" w:rsidP="003B7C69">
            <w:pPr>
              <w:pStyle w:val="af1"/>
              <w:ind w:right="-1243"/>
              <w:rPr>
                <w:spacing w:val="30"/>
              </w:rPr>
            </w:pPr>
            <w:r w:rsidRPr="00C427A1">
              <w:rPr>
                <w:spacing w:val="30"/>
              </w:rPr>
              <w:t>2.</w:t>
            </w:r>
          </w:p>
        </w:tc>
        <w:tc>
          <w:tcPr>
            <w:tcW w:w="13354" w:type="dxa"/>
          </w:tcPr>
          <w:p w14:paraId="3B48CC10" w14:textId="3D09B16F" w:rsidR="00356276" w:rsidRPr="00C427A1" w:rsidRDefault="00D31F0C" w:rsidP="003B7C69">
            <w:pPr>
              <w:pStyle w:val="af1"/>
              <w:ind w:right="32"/>
            </w:pPr>
            <w:r w:rsidRPr="00C427A1">
              <w:t xml:space="preserve">Реквизиты «признак исчерпания ресурса ФН» (тег 1050), «признак необходимости срочной замены ФН» (тег 1051), «признак переполнения памяти ФН» (тег 1052), «признак превышения времени ожидания ответа ОФД» (тег 1053) </w:t>
            </w:r>
            <w:r w:rsidR="00356276" w:rsidRPr="00C427A1">
              <w:t>вносятся в документ только при насту</w:t>
            </w:r>
            <w:r w:rsidR="00D31027">
              <w:t>плении соответствующих событий.</w:t>
            </w:r>
          </w:p>
        </w:tc>
      </w:tr>
      <w:tr w:rsidR="00C427A1" w:rsidRPr="00C427A1" w14:paraId="0D35B3B8" w14:textId="77777777" w:rsidTr="004D448D">
        <w:tc>
          <w:tcPr>
            <w:tcW w:w="612" w:type="dxa"/>
          </w:tcPr>
          <w:p w14:paraId="2EB1AB2A" w14:textId="53DF15AB" w:rsidR="00517DDC" w:rsidRPr="00C427A1" w:rsidRDefault="00517DDC" w:rsidP="003B7C69">
            <w:pPr>
              <w:pStyle w:val="af1"/>
              <w:ind w:right="-1243"/>
              <w:rPr>
                <w:spacing w:val="30"/>
              </w:rPr>
            </w:pPr>
            <w:r w:rsidRPr="00C427A1">
              <w:rPr>
                <w:spacing w:val="30"/>
              </w:rPr>
              <w:lastRenderedPageBreak/>
              <w:t>3</w:t>
            </w:r>
            <w:r w:rsidR="00430DCA">
              <w:rPr>
                <w:spacing w:val="30"/>
              </w:rPr>
              <w:t>.</w:t>
            </w:r>
          </w:p>
        </w:tc>
        <w:tc>
          <w:tcPr>
            <w:tcW w:w="13354" w:type="dxa"/>
          </w:tcPr>
          <w:p w14:paraId="30CB9591" w14:textId="79CA72CC" w:rsidR="00517DDC" w:rsidRPr="00C427A1" w:rsidRDefault="00517DDC" w:rsidP="003B7C69">
            <w:pPr>
              <w:pStyle w:val="af1"/>
              <w:ind w:right="32"/>
            </w:pPr>
            <w:r w:rsidRPr="00C427A1">
              <w:t>Реквизит «признак превышения времени ожидания ответа ОФД» (тег 1053) устанавливается в случае, если ответ от ОФД не поступал в течение 2-х дней и более (дл</w:t>
            </w:r>
            <w:r w:rsidR="00D31027">
              <w:t>я версии ФФД 1.0 более 5 дней).</w:t>
            </w:r>
          </w:p>
        </w:tc>
      </w:tr>
      <w:tr w:rsidR="00C427A1" w:rsidRPr="00C427A1" w14:paraId="4F5142A1" w14:textId="77777777" w:rsidTr="004D448D">
        <w:tc>
          <w:tcPr>
            <w:tcW w:w="612" w:type="dxa"/>
          </w:tcPr>
          <w:p w14:paraId="4A8374E1" w14:textId="304F212E" w:rsidR="00725702" w:rsidRPr="00C427A1" w:rsidRDefault="00725702" w:rsidP="00725702">
            <w:pPr>
              <w:pStyle w:val="af1"/>
              <w:ind w:right="-1243"/>
              <w:rPr>
                <w:spacing w:val="30"/>
              </w:rPr>
            </w:pPr>
            <w:r w:rsidRPr="00C427A1">
              <w:rPr>
                <w:spacing w:val="30"/>
              </w:rPr>
              <w:t>4</w:t>
            </w:r>
            <w:r w:rsidR="00430DCA">
              <w:rPr>
                <w:spacing w:val="30"/>
              </w:rPr>
              <w:t>.</w:t>
            </w:r>
          </w:p>
        </w:tc>
        <w:tc>
          <w:tcPr>
            <w:tcW w:w="13354" w:type="dxa"/>
          </w:tcPr>
          <w:p w14:paraId="7FCF5087" w14:textId="6748F33B" w:rsidR="00725702" w:rsidRPr="00C427A1" w:rsidRDefault="00725702" w:rsidP="00430DCA">
            <w:pPr>
              <w:pStyle w:val="af1"/>
              <w:ind w:right="32"/>
            </w:pPr>
            <w:r w:rsidRPr="00C427A1">
              <w:t>Коды сообщений оператора, в которых любой из бит</w:t>
            </w:r>
            <w:r w:rsidR="00394F2E" w:rsidRPr="00C427A1">
              <w:t>ов</w:t>
            </w:r>
            <w:r w:rsidRPr="00C427A1">
              <w:t xml:space="preserve"> 1, 6 или 7 имел значение</w:t>
            </w:r>
            <w:r w:rsidR="00394F2E" w:rsidRPr="00C427A1">
              <w:t>,</w:t>
            </w:r>
            <w:r w:rsidRPr="00C427A1">
              <w:t xml:space="preserve"> равное «1» (в соответствии с содержанием сообщения оператора, указанным в </w:t>
            </w:r>
            <w:r w:rsidR="00430DCA">
              <w:t>т</w:t>
            </w:r>
            <w:r w:rsidR="00E835C8" w:rsidRPr="00C427A1">
              <w:t xml:space="preserve">аблице </w:t>
            </w:r>
            <w:r w:rsidR="004F5D61" w:rsidRPr="00C427A1">
              <w:t>37</w:t>
            </w:r>
            <w:r w:rsidRPr="00C427A1">
              <w:t>), которые содержались в реквизитах «сообщение оператора» (тег 1206), поступивших от ОФД в составе подтверждений оператора с момента формирования отчета о закрытии смены до момента формирования отчета об открытии смены, должны использоваться для формирования на их основе значения реквизита «сообщение оператора» (тег 1206)</w:t>
            </w:r>
            <w:r w:rsidR="008A32FF" w:rsidRPr="00C427A1">
              <w:t>,</w:t>
            </w:r>
            <w:r w:rsidRPr="00C427A1">
              <w:t xml:space="preserve"> отчета об открытии смены путем логического сложения значений реквизитов «сообщение оператора» (тег 1206), поступивших от ОФД в сост</w:t>
            </w:r>
            <w:r w:rsidR="00D31027">
              <w:t>аве подтверждений оператора.</w:t>
            </w:r>
          </w:p>
        </w:tc>
      </w:tr>
      <w:tr w:rsidR="00C427A1" w:rsidRPr="00C427A1" w14:paraId="4A94968C" w14:textId="77777777" w:rsidTr="004D448D">
        <w:tc>
          <w:tcPr>
            <w:tcW w:w="612" w:type="dxa"/>
          </w:tcPr>
          <w:p w14:paraId="2B47A1DB" w14:textId="66B8B64E" w:rsidR="00951346" w:rsidRPr="00C427A1" w:rsidRDefault="00951346" w:rsidP="00103E58">
            <w:pPr>
              <w:pStyle w:val="af1"/>
              <w:ind w:right="-1243"/>
              <w:rPr>
                <w:spacing w:val="30"/>
                <w:szCs w:val="28"/>
              </w:rPr>
            </w:pPr>
            <w:r w:rsidRPr="00C427A1">
              <w:rPr>
                <w:spacing w:val="30"/>
                <w:szCs w:val="28"/>
              </w:rPr>
              <w:t>5</w:t>
            </w:r>
            <w:r w:rsidR="00430DCA">
              <w:rPr>
                <w:spacing w:val="30"/>
                <w:szCs w:val="28"/>
              </w:rPr>
              <w:t>.</w:t>
            </w:r>
          </w:p>
        </w:tc>
        <w:tc>
          <w:tcPr>
            <w:tcW w:w="13354" w:type="dxa"/>
          </w:tcPr>
          <w:p w14:paraId="761921E0" w14:textId="1605DDB6" w:rsidR="00951346" w:rsidRPr="00C427A1" w:rsidRDefault="00951346" w:rsidP="00103E58">
            <w:pPr>
              <w:pStyle w:val="af1"/>
              <w:ind w:right="32"/>
              <w:rPr>
                <w:szCs w:val="28"/>
              </w:rPr>
            </w:pPr>
            <w:r w:rsidRPr="00C427A1">
              <w:rPr>
                <w:szCs w:val="28"/>
              </w:rPr>
              <w:t xml:space="preserve">Реквизит </w:t>
            </w:r>
            <w:r w:rsidR="008A32FF" w:rsidRPr="00C427A1">
              <w:rPr>
                <w:szCs w:val="28"/>
              </w:rPr>
              <w:t>«</w:t>
            </w:r>
            <w:r w:rsidRPr="00C427A1">
              <w:rPr>
                <w:szCs w:val="28"/>
              </w:rPr>
              <w:t>версия ФФД ККТ</w:t>
            </w:r>
            <w:r w:rsidR="008A32FF" w:rsidRPr="00C427A1">
              <w:rPr>
                <w:szCs w:val="28"/>
              </w:rPr>
              <w:t>»</w:t>
            </w:r>
            <w:r w:rsidRPr="00C427A1">
              <w:rPr>
                <w:szCs w:val="28"/>
              </w:rPr>
              <w:t xml:space="preserve"> (тег 1189) используется для формирования ФПД и хранится 5 лет при формировании ФД, имеющих версию ФФД 1.1.</w:t>
            </w:r>
          </w:p>
          <w:p w14:paraId="3D358DFA" w14:textId="77777777" w:rsidR="00951346" w:rsidRPr="00C427A1" w:rsidRDefault="00951346" w:rsidP="00103E58">
            <w:pPr>
              <w:pStyle w:val="af1"/>
              <w:ind w:right="32"/>
              <w:rPr>
                <w:szCs w:val="28"/>
              </w:rPr>
            </w:pPr>
          </w:p>
        </w:tc>
      </w:tr>
    </w:tbl>
    <w:p w14:paraId="2383AA75" w14:textId="6B6E70B8" w:rsidR="00B33F35" w:rsidRPr="00C427A1" w:rsidRDefault="00C51647" w:rsidP="003B7C69">
      <w:pPr>
        <w:spacing w:before="0" w:after="0"/>
      </w:pPr>
      <w:r w:rsidRPr="00C427A1">
        <w:t>2</w:t>
      </w:r>
      <w:r w:rsidR="00414045" w:rsidRPr="00C427A1">
        <w:t>3</w:t>
      </w:r>
      <w:r w:rsidR="001A0F42" w:rsidRPr="00C427A1">
        <w:t>. </w:t>
      </w:r>
      <w:r w:rsidR="00B33F35" w:rsidRPr="00C427A1">
        <w:t>Отчет о текущем состоянии расчетов</w:t>
      </w:r>
      <w:r w:rsidR="000E2CC8" w:rsidRPr="00C427A1">
        <w:t xml:space="preserve"> </w:t>
      </w:r>
      <w:r w:rsidR="003800E1" w:rsidRPr="00C427A1">
        <w:t xml:space="preserve">должен </w:t>
      </w:r>
      <w:r w:rsidR="000E2CC8" w:rsidRPr="00C427A1">
        <w:t>содерж</w:t>
      </w:r>
      <w:r w:rsidR="003800E1" w:rsidRPr="00C427A1">
        <w:t>ать</w:t>
      </w:r>
      <w:r w:rsidR="000E2CC8" w:rsidRPr="00C427A1">
        <w:t xml:space="preserve"> реквизиты</w:t>
      </w:r>
      <w:r w:rsidR="00B33F35" w:rsidRPr="00C427A1">
        <w:t xml:space="preserve">, </w:t>
      </w:r>
      <w:r w:rsidR="003800E1" w:rsidRPr="00C427A1">
        <w:t>указанные</w:t>
      </w:r>
      <w:r w:rsidR="00B33F35" w:rsidRPr="00C427A1">
        <w:t xml:space="preserve"> в </w:t>
      </w:r>
      <w:r w:rsidR="00D31027">
        <w:t>т</w:t>
      </w:r>
      <w:r w:rsidR="00E835C8" w:rsidRPr="00C427A1">
        <w:t xml:space="preserve">аблице </w:t>
      </w:r>
      <w:r w:rsidR="00DB030F" w:rsidRPr="00C427A1">
        <w:t>18</w:t>
      </w:r>
      <w:r w:rsidR="00B33F35" w:rsidRPr="00C427A1">
        <w:t>.</w:t>
      </w:r>
    </w:p>
    <w:p w14:paraId="0D2EFE6F" w14:textId="125CA360" w:rsidR="00253114" w:rsidRDefault="00E835C8" w:rsidP="003B7C69">
      <w:pPr>
        <w:keepNext/>
        <w:spacing w:before="0" w:after="0"/>
        <w:jc w:val="right"/>
      </w:pPr>
      <w:r w:rsidRPr="00C427A1">
        <w:t xml:space="preserve">Таблица </w:t>
      </w:r>
      <w:r w:rsidR="00DB030F" w:rsidRPr="00C427A1">
        <w:t>18</w:t>
      </w:r>
    </w:p>
    <w:p w14:paraId="06E73FD4" w14:textId="68396DEB" w:rsidR="00D31027" w:rsidRDefault="00D31027" w:rsidP="00D31027">
      <w:pPr>
        <w:keepNext/>
        <w:spacing w:before="0" w:after="0"/>
        <w:jc w:val="center"/>
      </w:pPr>
      <w:r>
        <w:t>Реквизиты, содержащиеся в отчете о текущем состоянии расчетов</w:t>
      </w:r>
    </w:p>
    <w:p w14:paraId="399D725F" w14:textId="77777777" w:rsidR="00D31027" w:rsidRPr="00C427A1" w:rsidRDefault="00D31027" w:rsidP="003B7C69">
      <w:pPr>
        <w:keepNext/>
        <w:spacing w:before="0" w:after="0"/>
        <w:jc w:val="righ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53"/>
        <w:gridCol w:w="1421"/>
        <w:gridCol w:w="1460"/>
        <w:gridCol w:w="1597"/>
        <w:gridCol w:w="1441"/>
        <w:gridCol w:w="1403"/>
        <w:gridCol w:w="1420"/>
        <w:gridCol w:w="1581"/>
      </w:tblGrid>
      <w:tr w:rsidR="00C427A1" w:rsidRPr="00C427A1" w14:paraId="2BB0E254" w14:textId="77777777" w:rsidTr="00177FF8">
        <w:trPr>
          <w:cantSplit/>
          <w:trHeight w:val="20"/>
        </w:trPr>
        <w:tc>
          <w:tcPr>
            <w:tcW w:w="3953" w:type="dxa"/>
            <w:shd w:val="clear" w:color="auto" w:fill="auto"/>
            <w:vAlign w:val="center"/>
            <w:hideMark/>
          </w:tcPr>
          <w:p w14:paraId="5EE39714" w14:textId="77777777" w:rsidR="009857CB" w:rsidRPr="00C427A1" w:rsidRDefault="009857CB" w:rsidP="003B2073">
            <w:pPr>
              <w:pStyle w:val="af1"/>
              <w:widowControl w:val="0"/>
              <w:jc w:val="center"/>
              <w:rPr>
                <w:b/>
              </w:rPr>
            </w:pPr>
            <w:r w:rsidRPr="00C427A1">
              <w:rPr>
                <w:b/>
              </w:rPr>
              <w:t>Наименование реквизита</w:t>
            </w:r>
          </w:p>
        </w:tc>
        <w:tc>
          <w:tcPr>
            <w:tcW w:w="1421" w:type="dxa"/>
            <w:vAlign w:val="center"/>
          </w:tcPr>
          <w:p w14:paraId="5C27C14A" w14:textId="77777777" w:rsidR="009857CB" w:rsidRPr="00C427A1" w:rsidRDefault="009857CB" w:rsidP="003B2073">
            <w:pPr>
              <w:pStyle w:val="af1"/>
              <w:widowControl w:val="0"/>
              <w:jc w:val="center"/>
              <w:rPr>
                <w:b/>
              </w:rPr>
            </w:pPr>
            <w:r w:rsidRPr="00C427A1">
              <w:rPr>
                <w:b/>
              </w:rPr>
              <w:t>Тег</w:t>
            </w:r>
          </w:p>
        </w:tc>
        <w:tc>
          <w:tcPr>
            <w:tcW w:w="1460" w:type="dxa"/>
            <w:shd w:val="clear" w:color="auto" w:fill="auto"/>
            <w:vAlign w:val="center"/>
          </w:tcPr>
          <w:p w14:paraId="7C2F2AB7" w14:textId="77777777" w:rsidR="009857CB" w:rsidRPr="00C427A1" w:rsidRDefault="009857CB" w:rsidP="003B2073">
            <w:pPr>
              <w:pStyle w:val="af1"/>
              <w:widowControl w:val="0"/>
              <w:jc w:val="center"/>
              <w:rPr>
                <w:b/>
              </w:rPr>
            </w:pPr>
            <w:r w:rsidRPr="00C427A1">
              <w:rPr>
                <w:b/>
              </w:rPr>
              <w:t>Обяз.</w:t>
            </w:r>
          </w:p>
        </w:tc>
        <w:tc>
          <w:tcPr>
            <w:tcW w:w="1597" w:type="dxa"/>
            <w:vAlign w:val="center"/>
          </w:tcPr>
          <w:p w14:paraId="3886B1D5" w14:textId="77777777" w:rsidR="009857CB" w:rsidRPr="00C427A1" w:rsidRDefault="009857CB" w:rsidP="003B2073">
            <w:pPr>
              <w:pStyle w:val="af1"/>
              <w:widowControl w:val="0"/>
              <w:jc w:val="center"/>
              <w:rPr>
                <w:b/>
              </w:rPr>
            </w:pPr>
            <w:r w:rsidRPr="00C427A1">
              <w:rPr>
                <w:b/>
              </w:rPr>
              <w:t>Форм.</w:t>
            </w:r>
          </w:p>
        </w:tc>
        <w:tc>
          <w:tcPr>
            <w:tcW w:w="1441" w:type="dxa"/>
            <w:vAlign w:val="center"/>
          </w:tcPr>
          <w:p w14:paraId="2260FBE4" w14:textId="77777777" w:rsidR="009857CB" w:rsidRPr="00C427A1" w:rsidRDefault="009857CB" w:rsidP="003B2073">
            <w:pPr>
              <w:pStyle w:val="af1"/>
              <w:widowControl w:val="0"/>
              <w:jc w:val="center"/>
              <w:rPr>
                <w:b/>
              </w:rPr>
            </w:pPr>
            <w:r w:rsidRPr="00C427A1">
              <w:rPr>
                <w:b/>
              </w:rPr>
              <w:t>Повт.</w:t>
            </w:r>
          </w:p>
        </w:tc>
        <w:tc>
          <w:tcPr>
            <w:tcW w:w="1403" w:type="dxa"/>
            <w:vAlign w:val="center"/>
          </w:tcPr>
          <w:p w14:paraId="7DAC268D" w14:textId="77777777" w:rsidR="009857CB" w:rsidRPr="00C427A1" w:rsidRDefault="009857CB" w:rsidP="003B2073">
            <w:pPr>
              <w:pStyle w:val="af1"/>
              <w:widowControl w:val="0"/>
              <w:jc w:val="center"/>
              <w:rPr>
                <w:b/>
              </w:rPr>
            </w:pPr>
            <w:r w:rsidRPr="00C427A1">
              <w:rPr>
                <w:b/>
              </w:rPr>
              <w:t>Хран.</w:t>
            </w:r>
          </w:p>
        </w:tc>
        <w:tc>
          <w:tcPr>
            <w:tcW w:w="1420" w:type="dxa"/>
            <w:vAlign w:val="center"/>
          </w:tcPr>
          <w:p w14:paraId="504FEF6D" w14:textId="77777777" w:rsidR="009857CB" w:rsidRPr="00C427A1" w:rsidRDefault="009857CB" w:rsidP="003B2073">
            <w:pPr>
              <w:pStyle w:val="af1"/>
              <w:widowControl w:val="0"/>
              <w:jc w:val="center"/>
              <w:rPr>
                <w:b/>
              </w:rPr>
            </w:pPr>
            <w:r w:rsidRPr="00C427A1">
              <w:rPr>
                <w:b/>
              </w:rPr>
              <w:t>ФП</w:t>
            </w:r>
          </w:p>
        </w:tc>
        <w:tc>
          <w:tcPr>
            <w:tcW w:w="1581" w:type="dxa"/>
            <w:vAlign w:val="center"/>
          </w:tcPr>
          <w:p w14:paraId="25A0FA59" w14:textId="77777777" w:rsidR="009857CB" w:rsidRPr="00C427A1" w:rsidRDefault="000D0B5A" w:rsidP="003B2073">
            <w:pPr>
              <w:pStyle w:val="af1"/>
              <w:widowControl w:val="0"/>
              <w:jc w:val="center"/>
              <w:rPr>
                <w:b/>
              </w:rPr>
            </w:pPr>
            <w:r w:rsidRPr="00C427A1">
              <w:rPr>
                <w:b/>
              </w:rPr>
              <w:t>№</w:t>
            </w:r>
            <w:r w:rsidR="00E4751C" w:rsidRPr="00C427A1">
              <w:rPr>
                <w:b/>
              </w:rPr>
              <w:t>прим.</w:t>
            </w:r>
          </w:p>
        </w:tc>
      </w:tr>
      <w:tr w:rsidR="00C427A1" w:rsidRPr="00C427A1" w14:paraId="1D205E51" w14:textId="77777777" w:rsidTr="00856E1D">
        <w:trPr>
          <w:cantSplit/>
          <w:trHeight w:val="20"/>
        </w:trPr>
        <w:tc>
          <w:tcPr>
            <w:tcW w:w="3953" w:type="dxa"/>
            <w:shd w:val="clear" w:color="auto" w:fill="auto"/>
            <w:noWrap/>
            <w:hideMark/>
          </w:tcPr>
          <w:p w14:paraId="3BE77A9F" w14:textId="77777777" w:rsidR="009857CB" w:rsidRPr="00C427A1" w:rsidRDefault="009857CB" w:rsidP="003B7C69">
            <w:pPr>
              <w:pStyle w:val="af1"/>
              <w:widowControl w:val="0"/>
            </w:pPr>
            <w:r w:rsidRPr="00C427A1">
              <w:t>наименование документа</w:t>
            </w:r>
          </w:p>
        </w:tc>
        <w:tc>
          <w:tcPr>
            <w:tcW w:w="1421" w:type="dxa"/>
          </w:tcPr>
          <w:p w14:paraId="3A57F1E4" w14:textId="77777777" w:rsidR="009857CB" w:rsidRPr="00C427A1" w:rsidRDefault="009857CB" w:rsidP="003B7C69">
            <w:pPr>
              <w:pStyle w:val="af1"/>
              <w:widowControl w:val="0"/>
              <w:jc w:val="center"/>
            </w:pPr>
            <w:r w:rsidRPr="00C427A1">
              <w:t>1000</w:t>
            </w:r>
          </w:p>
        </w:tc>
        <w:tc>
          <w:tcPr>
            <w:tcW w:w="1460" w:type="dxa"/>
            <w:shd w:val="clear" w:color="auto" w:fill="auto"/>
            <w:noWrap/>
          </w:tcPr>
          <w:p w14:paraId="5AE78048" w14:textId="77777777" w:rsidR="009857CB" w:rsidRPr="00C427A1" w:rsidRDefault="009857CB" w:rsidP="003B7C69">
            <w:pPr>
              <w:pStyle w:val="af1"/>
              <w:widowControl w:val="0"/>
              <w:jc w:val="center"/>
            </w:pPr>
            <w:r w:rsidRPr="00C427A1">
              <w:t>1</w:t>
            </w:r>
          </w:p>
        </w:tc>
        <w:tc>
          <w:tcPr>
            <w:tcW w:w="1597" w:type="dxa"/>
          </w:tcPr>
          <w:p w14:paraId="7E313CCB" w14:textId="77777777" w:rsidR="009857CB" w:rsidRPr="00C427A1" w:rsidRDefault="009857CB" w:rsidP="003B7C69">
            <w:pPr>
              <w:pStyle w:val="af1"/>
              <w:widowControl w:val="0"/>
              <w:jc w:val="center"/>
            </w:pPr>
            <w:r w:rsidRPr="00C427A1">
              <w:t>П</w:t>
            </w:r>
          </w:p>
        </w:tc>
        <w:tc>
          <w:tcPr>
            <w:tcW w:w="1441" w:type="dxa"/>
          </w:tcPr>
          <w:p w14:paraId="41F63480" w14:textId="77777777" w:rsidR="009857CB" w:rsidRPr="00C427A1" w:rsidRDefault="009857CB" w:rsidP="003B7C69">
            <w:pPr>
              <w:pStyle w:val="af1"/>
              <w:widowControl w:val="0"/>
              <w:jc w:val="center"/>
            </w:pPr>
            <w:r w:rsidRPr="00C427A1">
              <w:t>Нет</w:t>
            </w:r>
          </w:p>
        </w:tc>
        <w:tc>
          <w:tcPr>
            <w:tcW w:w="1403" w:type="dxa"/>
          </w:tcPr>
          <w:p w14:paraId="1D48FCFA" w14:textId="77777777" w:rsidR="009857CB" w:rsidRPr="00C427A1" w:rsidRDefault="00372A27" w:rsidP="003B7C69">
            <w:pPr>
              <w:pStyle w:val="af1"/>
              <w:widowControl w:val="0"/>
              <w:jc w:val="center"/>
              <w:rPr>
                <w:b/>
              </w:rPr>
            </w:pPr>
            <w:r w:rsidRPr="00C427A1">
              <w:rPr>
                <w:b/>
              </w:rPr>
              <w:t>–</w:t>
            </w:r>
          </w:p>
        </w:tc>
        <w:tc>
          <w:tcPr>
            <w:tcW w:w="1420" w:type="dxa"/>
          </w:tcPr>
          <w:p w14:paraId="141DBA92" w14:textId="77777777" w:rsidR="009857CB" w:rsidRPr="00C427A1" w:rsidRDefault="00DF525D" w:rsidP="003B7C69">
            <w:pPr>
              <w:pStyle w:val="af1"/>
              <w:widowControl w:val="0"/>
              <w:jc w:val="center"/>
            </w:pPr>
            <w:r w:rsidRPr="00C427A1">
              <w:t>–</w:t>
            </w:r>
          </w:p>
        </w:tc>
        <w:tc>
          <w:tcPr>
            <w:tcW w:w="1581" w:type="dxa"/>
          </w:tcPr>
          <w:p w14:paraId="538B2BE9" w14:textId="77777777" w:rsidR="009857CB" w:rsidRPr="00C427A1" w:rsidRDefault="00D52409" w:rsidP="003B7C69">
            <w:pPr>
              <w:pStyle w:val="af1"/>
              <w:widowControl w:val="0"/>
              <w:jc w:val="center"/>
            </w:pPr>
            <w:r w:rsidRPr="00C427A1">
              <w:t>–</w:t>
            </w:r>
          </w:p>
        </w:tc>
      </w:tr>
      <w:tr w:rsidR="00C427A1" w:rsidRPr="00C427A1" w14:paraId="7A62BB9E" w14:textId="77777777" w:rsidTr="00856E1D">
        <w:trPr>
          <w:cantSplit/>
          <w:trHeight w:val="20"/>
        </w:trPr>
        <w:tc>
          <w:tcPr>
            <w:tcW w:w="3953" w:type="dxa"/>
            <w:shd w:val="clear" w:color="auto" w:fill="auto"/>
            <w:noWrap/>
            <w:hideMark/>
          </w:tcPr>
          <w:p w14:paraId="7DCF06A4" w14:textId="77777777" w:rsidR="004331FF" w:rsidRPr="00C427A1" w:rsidRDefault="004331FF" w:rsidP="003B7C69">
            <w:pPr>
              <w:pStyle w:val="af1"/>
              <w:widowControl w:val="0"/>
            </w:pPr>
            <w:r w:rsidRPr="00C427A1">
              <w:t xml:space="preserve">код формы </w:t>
            </w:r>
            <w:r w:rsidR="0036545A" w:rsidRPr="00C427A1">
              <w:t>ФД</w:t>
            </w:r>
          </w:p>
        </w:tc>
        <w:tc>
          <w:tcPr>
            <w:tcW w:w="1421" w:type="dxa"/>
          </w:tcPr>
          <w:p w14:paraId="0A3EAAC8" w14:textId="77777777" w:rsidR="004331FF" w:rsidRPr="00C427A1" w:rsidRDefault="0036545A" w:rsidP="003B7C69">
            <w:pPr>
              <w:pStyle w:val="af1"/>
              <w:widowControl w:val="0"/>
              <w:jc w:val="center"/>
            </w:pPr>
            <w:r w:rsidRPr="00C427A1">
              <w:t>–</w:t>
            </w:r>
          </w:p>
        </w:tc>
        <w:tc>
          <w:tcPr>
            <w:tcW w:w="1460" w:type="dxa"/>
            <w:shd w:val="clear" w:color="auto" w:fill="auto"/>
            <w:noWrap/>
          </w:tcPr>
          <w:p w14:paraId="212A6F09" w14:textId="77777777" w:rsidR="004331FF" w:rsidRPr="00C427A1" w:rsidRDefault="004331FF" w:rsidP="003B7C69">
            <w:pPr>
              <w:pStyle w:val="af1"/>
              <w:widowControl w:val="0"/>
              <w:jc w:val="center"/>
            </w:pPr>
            <w:r w:rsidRPr="00C427A1">
              <w:t>1</w:t>
            </w:r>
          </w:p>
        </w:tc>
        <w:tc>
          <w:tcPr>
            <w:tcW w:w="1597" w:type="dxa"/>
          </w:tcPr>
          <w:p w14:paraId="73F25E78" w14:textId="77777777" w:rsidR="004331FF" w:rsidRPr="00C427A1" w:rsidRDefault="004331FF" w:rsidP="003B7C69">
            <w:pPr>
              <w:pStyle w:val="af1"/>
              <w:widowControl w:val="0"/>
              <w:jc w:val="center"/>
            </w:pPr>
            <w:r w:rsidRPr="00C427A1">
              <w:t>Э</w:t>
            </w:r>
          </w:p>
        </w:tc>
        <w:tc>
          <w:tcPr>
            <w:tcW w:w="1441" w:type="dxa"/>
          </w:tcPr>
          <w:p w14:paraId="341F1642" w14:textId="77777777" w:rsidR="004331FF" w:rsidRPr="00C427A1" w:rsidRDefault="004331FF" w:rsidP="003B7C69">
            <w:pPr>
              <w:pStyle w:val="af1"/>
              <w:widowControl w:val="0"/>
              <w:jc w:val="center"/>
            </w:pPr>
            <w:r w:rsidRPr="00C427A1">
              <w:t>Нет</w:t>
            </w:r>
          </w:p>
        </w:tc>
        <w:tc>
          <w:tcPr>
            <w:tcW w:w="1403" w:type="dxa"/>
          </w:tcPr>
          <w:p w14:paraId="27A5B4C6" w14:textId="77777777" w:rsidR="004331FF" w:rsidRPr="00C427A1" w:rsidRDefault="004331FF" w:rsidP="003B7C69">
            <w:pPr>
              <w:pStyle w:val="af1"/>
              <w:widowControl w:val="0"/>
              <w:jc w:val="center"/>
            </w:pPr>
            <w:r w:rsidRPr="00C427A1">
              <w:t>5л</w:t>
            </w:r>
          </w:p>
        </w:tc>
        <w:tc>
          <w:tcPr>
            <w:tcW w:w="1420" w:type="dxa"/>
          </w:tcPr>
          <w:p w14:paraId="1B14DEC2" w14:textId="77777777" w:rsidR="004331FF" w:rsidRPr="00C427A1" w:rsidRDefault="0036545A" w:rsidP="003B7C69">
            <w:pPr>
              <w:pStyle w:val="af1"/>
              <w:widowControl w:val="0"/>
              <w:jc w:val="center"/>
            </w:pPr>
            <w:r w:rsidRPr="00C427A1">
              <w:t>1,</w:t>
            </w:r>
            <w:r w:rsidR="00D01CDD" w:rsidRPr="00C427A1">
              <w:t xml:space="preserve"> </w:t>
            </w:r>
            <w:r w:rsidR="00DF525D" w:rsidRPr="00C427A1">
              <w:t>4</w:t>
            </w:r>
          </w:p>
        </w:tc>
        <w:tc>
          <w:tcPr>
            <w:tcW w:w="1581" w:type="dxa"/>
          </w:tcPr>
          <w:p w14:paraId="0AB26F41" w14:textId="77777777" w:rsidR="004331FF" w:rsidRPr="00C427A1" w:rsidRDefault="004331FF" w:rsidP="003B7C69">
            <w:pPr>
              <w:pStyle w:val="af1"/>
              <w:widowControl w:val="0"/>
              <w:jc w:val="center"/>
            </w:pPr>
            <w:r w:rsidRPr="00C427A1">
              <w:t>–</w:t>
            </w:r>
          </w:p>
        </w:tc>
      </w:tr>
      <w:tr w:rsidR="00C427A1" w:rsidRPr="00C427A1" w14:paraId="2FA5C784" w14:textId="77777777" w:rsidTr="00856E1D">
        <w:trPr>
          <w:cantSplit/>
          <w:trHeight w:val="20"/>
        </w:trPr>
        <w:tc>
          <w:tcPr>
            <w:tcW w:w="3953" w:type="dxa"/>
            <w:shd w:val="clear" w:color="auto" w:fill="auto"/>
            <w:noWrap/>
          </w:tcPr>
          <w:p w14:paraId="38C4A6A4" w14:textId="77777777" w:rsidR="005B409F" w:rsidRPr="00C427A1" w:rsidRDefault="005B409F" w:rsidP="005B409F">
            <w:pPr>
              <w:pStyle w:val="af1"/>
              <w:widowControl w:val="0"/>
            </w:pPr>
            <w:r w:rsidRPr="00C427A1">
              <w:t>версия ФФД</w:t>
            </w:r>
          </w:p>
        </w:tc>
        <w:tc>
          <w:tcPr>
            <w:tcW w:w="1421" w:type="dxa"/>
          </w:tcPr>
          <w:p w14:paraId="6B39C05C" w14:textId="77777777" w:rsidR="005B409F" w:rsidRPr="00C427A1" w:rsidRDefault="005B409F" w:rsidP="005B409F">
            <w:pPr>
              <w:pStyle w:val="af1"/>
              <w:widowControl w:val="0"/>
              <w:jc w:val="center"/>
            </w:pPr>
            <w:r w:rsidRPr="00C427A1">
              <w:t>1209</w:t>
            </w:r>
          </w:p>
        </w:tc>
        <w:tc>
          <w:tcPr>
            <w:tcW w:w="1460" w:type="dxa"/>
            <w:shd w:val="clear" w:color="auto" w:fill="auto"/>
            <w:noWrap/>
          </w:tcPr>
          <w:p w14:paraId="21958102" w14:textId="77777777" w:rsidR="005B409F" w:rsidRPr="00C427A1" w:rsidRDefault="005B409F" w:rsidP="005B409F">
            <w:pPr>
              <w:pStyle w:val="af1"/>
              <w:widowControl w:val="0"/>
              <w:jc w:val="center"/>
            </w:pPr>
            <w:r w:rsidRPr="00C427A1">
              <w:t>3</w:t>
            </w:r>
          </w:p>
        </w:tc>
        <w:tc>
          <w:tcPr>
            <w:tcW w:w="1597" w:type="dxa"/>
          </w:tcPr>
          <w:p w14:paraId="7F82FFAA" w14:textId="77777777" w:rsidR="005B409F" w:rsidRPr="00C427A1" w:rsidRDefault="005B409F" w:rsidP="005B409F">
            <w:pPr>
              <w:pStyle w:val="af1"/>
              <w:widowControl w:val="0"/>
              <w:jc w:val="center"/>
            </w:pPr>
            <w:r w:rsidRPr="00C427A1">
              <w:t>Э</w:t>
            </w:r>
          </w:p>
        </w:tc>
        <w:tc>
          <w:tcPr>
            <w:tcW w:w="1441" w:type="dxa"/>
          </w:tcPr>
          <w:p w14:paraId="5F972A12" w14:textId="77777777" w:rsidR="005B409F" w:rsidRPr="00C427A1" w:rsidRDefault="005B409F" w:rsidP="005B409F">
            <w:pPr>
              <w:pStyle w:val="af1"/>
              <w:widowControl w:val="0"/>
              <w:jc w:val="center"/>
            </w:pPr>
            <w:r w:rsidRPr="00C427A1">
              <w:t>Нет</w:t>
            </w:r>
          </w:p>
        </w:tc>
        <w:tc>
          <w:tcPr>
            <w:tcW w:w="1403" w:type="dxa"/>
            <w:vAlign w:val="center"/>
          </w:tcPr>
          <w:p w14:paraId="4535E48F" w14:textId="1F46D70D" w:rsidR="005B409F" w:rsidRPr="00C427A1" w:rsidRDefault="005B409F" w:rsidP="005B409F">
            <w:pPr>
              <w:pStyle w:val="af1"/>
              <w:widowControl w:val="0"/>
              <w:jc w:val="center"/>
            </w:pPr>
            <w:r w:rsidRPr="00C427A1">
              <w:rPr>
                <w:szCs w:val="28"/>
              </w:rPr>
              <w:t>30д</w:t>
            </w:r>
          </w:p>
        </w:tc>
        <w:tc>
          <w:tcPr>
            <w:tcW w:w="1420" w:type="dxa"/>
            <w:vAlign w:val="center"/>
          </w:tcPr>
          <w:p w14:paraId="3F8E0AA1" w14:textId="7BB4CC49" w:rsidR="005B409F" w:rsidRPr="00C427A1" w:rsidRDefault="005B409F" w:rsidP="005B409F">
            <w:pPr>
              <w:pStyle w:val="af1"/>
              <w:widowControl w:val="0"/>
              <w:jc w:val="center"/>
            </w:pPr>
            <w:r w:rsidRPr="00C427A1">
              <w:t>4</w:t>
            </w:r>
          </w:p>
        </w:tc>
        <w:tc>
          <w:tcPr>
            <w:tcW w:w="1581" w:type="dxa"/>
          </w:tcPr>
          <w:p w14:paraId="473AA3AC" w14:textId="77777777" w:rsidR="005B409F" w:rsidRPr="00C427A1" w:rsidRDefault="005B409F" w:rsidP="005B409F">
            <w:pPr>
              <w:pStyle w:val="af1"/>
              <w:widowControl w:val="0"/>
              <w:jc w:val="center"/>
            </w:pPr>
            <w:r w:rsidRPr="00C427A1">
              <w:t>–</w:t>
            </w:r>
          </w:p>
        </w:tc>
      </w:tr>
      <w:tr w:rsidR="00C427A1" w:rsidRPr="00C427A1" w14:paraId="159937E5" w14:textId="77777777" w:rsidTr="00856E1D">
        <w:trPr>
          <w:cantSplit/>
          <w:trHeight w:val="20"/>
        </w:trPr>
        <w:tc>
          <w:tcPr>
            <w:tcW w:w="3953" w:type="dxa"/>
            <w:shd w:val="clear" w:color="auto" w:fill="auto"/>
            <w:noWrap/>
          </w:tcPr>
          <w:p w14:paraId="05E3D81E" w14:textId="77777777" w:rsidR="009857CB" w:rsidRPr="00C427A1" w:rsidRDefault="009857CB" w:rsidP="003B7C69">
            <w:pPr>
              <w:pStyle w:val="af1"/>
              <w:widowControl w:val="0"/>
            </w:pPr>
            <w:r w:rsidRPr="00C427A1">
              <w:t>наименование пользователя</w:t>
            </w:r>
          </w:p>
        </w:tc>
        <w:tc>
          <w:tcPr>
            <w:tcW w:w="1421" w:type="dxa"/>
          </w:tcPr>
          <w:p w14:paraId="10E69D1D" w14:textId="77777777" w:rsidR="009857CB" w:rsidRPr="00C427A1" w:rsidRDefault="009857CB" w:rsidP="003B7C69">
            <w:pPr>
              <w:pStyle w:val="af1"/>
              <w:widowControl w:val="0"/>
              <w:jc w:val="center"/>
            </w:pPr>
            <w:r w:rsidRPr="00C427A1">
              <w:t>1048</w:t>
            </w:r>
          </w:p>
        </w:tc>
        <w:tc>
          <w:tcPr>
            <w:tcW w:w="1460" w:type="dxa"/>
            <w:shd w:val="clear" w:color="auto" w:fill="auto"/>
            <w:noWrap/>
          </w:tcPr>
          <w:p w14:paraId="7A262D6F" w14:textId="77777777" w:rsidR="009857CB" w:rsidRPr="00C427A1" w:rsidRDefault="009857CB" w:rsidP="003B7C69">
            <w:pPr>
              <w:pStyle w:val="af1"/>
              <w:widowControl w:val="0"/>
              <w:jc w:val="center"/>
            </w:pPr>
            <w:r w:rsidRPr="00C427A1">
              <w:t>1</w:t>
            </w:r>
          </w:p>
        </w:tc>
        <w:tc>
          <w:tcPr>
            <w:tcW w:w="1597" w:type="dxa"/>
          </w:tcPr>
          <w:p w14:paraId="25A9FB9A" w14:textId="77777777" w:rsidR="009857CB" w:rsidRPr="00C427A1" w:rsidRDefault="009857CB" w:rsidP="003B7C69">
            <w:pPr>
              <w:pStyle w:val="af1"/>
              <w:widowControl w:val="0"/>
              <w:jc w:val="center"/>
            </w:pPr>
            <w:r w:rsidRPr="00C427A1">
              <w:t>П</w:t>
            </w:r>
          </w:p>
        </w:tc>
        <w:tc>
          <w:tcPr>
            <w:tcW w:w="1441" w:type="dxa"/>
          </w:tcPr>
          <w:p w14:paraId="05261B97" w14:textId="77777777" w:rsidR="009857CB" w:rsidRPr="00C427A1" w:rsidRDefault="009857CB" w:rsidP="003B7C69">
            <w:pPr>
              <w:pStyle w:val="af1"/>
              <w:widowControl w:val="0"/>
              <w:jc w:val="center"/>
            </w:pPr>
            <w:r w:rsidRPr="00C427A1">
              <w:t>Нет</w:t>
            </w:r>
          </w:p>
        </w:tc>
        <w:tc>
          <w:tcPr>
            <w:tcW w:w="1403" w:type="dxa"/>
          </w:tcPr>
          <w:p w14:paraId="21FD1EC3" w14:textId="77777777" w:rsidR="009857CB" w:rsidRPr="00C427A1" w:rsidRDefault="00372A27" w:rsidP="003B7C69">
            <w:pPr>
              <w:pStyle w:val="af1"/>
              <w:widowControl w:val="0"/>
              <w:jc w:val="center"/>
            </w:pPr>
            <w:r w:rsidRPr="00C427A1">
              <w:t>–</w:t>
            </w:r>
          </w:p>
        </w:tc>
        <w:tc>
          <w:tcPr>
            <w:tcW w:w="1420" w:type="dxa"/>
          </w:tcPr>
          <w:p w14:paraId="0691ED72" w14:textId="77777777" w:rsidR="009857CB" w:rsidRPr="00C427A1" w:rsidRDefault="00DF525D" w:rsidP="003B7C69">
            <w:pPr>
              <w:pStyle w:val="af1"/>
              <w:widowControl w:val="0"/>
              <w:jc w:val="center"/>
            </w:pPr>
            <w:r w:rsidRPr="00C427A1">
              <w:t>–</w:t>
            </w:r>
          </w:p>
        </w:tc>
        <w:tc>
          <w:tcPr>
            <w:tcW w:w="1581" w:type="dxa"/>
          </w:tcPr>
          <w:p w14:paraId="274ED049" w14:textId="77777777" w:rsidR="009857CB" w:rsidRPr="00C427A1" w:rsidRDefault="00D52409" w:rsidP="003B7C69">
            <w:pPr>
              <w:pStyle w:val="af1"/>
              <w:widowControl w:val="0"/>
              <w:jc w:val="center"/>
            </w:pPr>
            <w:r w:rsidRPr="00C427A1">
              <w:t>–</w:t>
            </w:r>
          </w:p>
        </w:tc>
      </w:tr>
      <w:tr w:rsidR="00C427A1" w:rsidRPr="00C427A1" w14:paraId="024A6027" w14:textId="77777777" w:rsidTr="00856E1D">
        <w:trPr>
          <w:cantSplit/>
          <w:trHeight w:val="20"/>
        </w:trPr>
        <w:tc>
          <w:tcPr>
            <w:tcW w:w="3953" w:type="dxa"/>
            <w:shd w:val="clear" w:color="auto" w:fill="auto"/>
            <w:noWrap/>
          </w:tcPr>
          <w:p w14:paraId="32020896" w14:textId="77777777" w:rsidR="00AF4A17" w:rsidRPr="00C427A1" w:rsidRDefault="00AF4A17" w:rsidP="003B7C69">
            <w:pPr>
              <w:pStyle w:val="af1"/>
              <w:widowControl w:val="0"/>
            </w:pPr>
            <w:r w:rsidRPr="00C427A1">
              <w:t>ИНН пользователя</w:t>
            </w:r>
          </w:p>
        </w:tc>
        <w:tc>
          <w:tcPr>
            <w:tcW w:w="1421" w:type="dxa"/>
          </w:tcPr>
          <w:p w14:paraId="13102568" w14:textId="77777777" w:rsidR="00AF4A17" w:rsidRPr="00C427A1" w:rsidRDefault="00AF4A17" w:rsidP="003B7C69">
            <w:pPr>
              <w:pStyle w:val="af1"/>
              <w:widowControl w:val="0"/>
              <w:jc w:val="center"/>
            </w:pPr>
            <w:r w:rsidRPr="00C427A1">
              <w:t>1018</w:t>
            </w:r>
          </w:p>
        </w:tc>
        <w:tc>
          <w:tcPr>
            <w:tcW w:w="1460" w:type="dxa"/>
            <w:shd w:val="clear" w:color="auto" w:fill="auto"/>
            <w:noWrap/>
          </w:tcPr>
          <w:p w14:paraId="6D77C21F" w14:textId="77777777" w:rsidR="00AF4A17" w:rsidRPr="00C427A1" w:rsidRDefault="00AF4A17" w:rsidP="003B7C69">
            <w:pPr>
              <w:pStyle w:val="af1"/>
              <w:widowControl w:val="0"/>
              <w:jc w:val="center"/>
            </w:pPr>
            <w:r w:rsidRPr="00C427A1">
              <w:t>1</w:t>
            </w:r>
          </w:p>
        </w:tc>
        <w:tc>
          <w:tcPr>
            <w:tcW w:w="1597" w:type="dxa"/>
          </w:tcPr>
          <w:p w14:paraId="265F1A12" w14:textId="77777777" w:rsidR="00AF4A17" w:rsidRPr="00C427A1" w:rsidRDefault="00AF4A17" w:rsidP="003B7C69">
            <w:pPr>
              <w:pStyle w:val="af1"/>
              <w:widowControl w:val="0"/>
              <w:jc w:val="center"/>
            </w:pPr>
            <w:r w:rsidRPr="00C427A1">
              <w:t>ПЭ</w:t>
            </w:r>
          </w:p>
        </w:tc>
        <w:tc>
          <w:tcPr>
            <w:tcW w:w="1441" w:type="dxa"/>
          </w:tcPr>
          <w:p w14:paraId="2977F34A" w14:textId="77777777" w:rsidR="00AF4A17" w:rsidRPr="00C427A1" w:rsidRDefault="00AF4A17" w:rsidP="003B7C69">
            <w:pPr>
              <w:pStyle w:val="af1"/>
              <w:widowControl w:val="0"/>
              <w:jc w:val="center"/>
            </w:pPr>
            <w:r w:rsidRPr="00C427A1">
              <w:t>Нет</w:t>
            </w:r>
          </w:p>
        </w:tc>
        <w:tc>
          <w:tcPr>
            <w:tcW w:w="1403" w:type="dxa"/>
          </w:tcPr>
          <w:p w14:paraId="79BD340C" w14:textId="77777777" w:rsidR="00AF4A17" w:rsidRPr="00C427A1" w:rsidRDefault="004331FF" w:rsidP="003B7C69">
            <w:pPr>
              <w:pStyle w:val="af1"/>
              <w:widowControl w:val="0"/>
              <w:jc w:val="center"/>
            </w:pPr>
            <w:r w:rsidRPr="00C427A1">
              <w:t>30д</w:t>
            </w:r>
          </w:p>
        </w:tc>
        <w:tc>
          <w:tcPr>
            <w:tcW w:w="1420" w:type="dxa"/>
          </w:tcPr>
          <w:p w14:paraId="6A82AC37" w14:textId="77777777" w:rsidR="00AF4A17" w:rsidRPr="00C427A1" w:rsidRDefault="00DF525D" w:rsidP="003B7C69">
            <w:pPr>
              <w:pStyle w:val="af1"/>
              <w:widowControl w:val="0"/>
              <w:jc w:val="center"/>
            </w:pPr>
            <w:r w:rsidRPr="00C427A1">
              <w:t>4</w:t>
            </w:r>
          </w:p>
        </w:tc>
        <w:tc>
          <w:tcPr>
            <w:tcW w:w="1581" w:type="dxa"/>
          </w:tcPr>
          <w:p w14:paraId="32159D90" w14:textId="77777777" w:rsidR="00AF4A17" w:rsidRPr="00C427A1" w:rsidRDefault="00AF4A17" w:rsidP="003B7C69">
            <w:pPr>
              <w:pStyle w:val="af1"/>
              <w:widowControl w:val="0"/>
              <w:jc w:val="center"/>
            </w:pPr>
            <w:r w:rsidRPr="00C427A1">
              <w:t>–</w:t>
            </w:r>
          </w:p>
        </w:tc>
      </w:tr>
      <w:tr w:rsidR="00C427A1" w:rsidRPr="00C427A1" w14:paraId="4287A457" w14:textId="77777777" w:rsidTr="00856E1D">
        <w:trPr>
          <w:cantSplit/>
          <w:trHeight w:val="20"/>
        </w:trPr>
        <w:tc>
          <w:tcPr>
            <w:tcW w:w="3953" w:type="dxa"/>
            <w:shd w:val="clear" w:color="auto" w:fill="auto"/>
            <w:noWrap/>
          </w:tcPr>
          <w:p w14:paraId="7A576C8A" w14:textId="77777777" w:rsidR="00AF4A17" w:rsidRPr="00C427A1" w:rsidRDefault="00AF4A17" w:rsidP="003B7C69">
            <w:pPr>
              <w:pStyle w:val="af1"/>
              <w:widowControl w:val="0"/>
            </w:pPr>
            <w:r w:rsidRPr="00C427A1">
              <w:t>адрес расчетов</w:t>
            </w:r>
          </w:p>
        </w:tc>
        <w:tc>
          <w:tcPr>
            <w:tcW w:w="1421" w:type="dxa"/>
          </w:tcPr>
          <w:p w14:paraId="06EBE911" w14:textId="77777777" w:rsidR="00AF4A17" w:rsidRPr="00C427A1" w:rsidRDefault="00AF4A17" w:rsidP="003B7C69">
            <w:pPr>
              <w:pStyle w:val="af1"/>
              <w:widowControl w:val="0"/>
              <w:jc w:val="center"/>
            </w:pPr>
            <w:r w:rsidRPr="00C427A1">
              <w:t>1009</w:t>
            </w:r>
          </w:p>
        </w:tc>
        <w:tc>
          <w:tcPr>
            <w:tcW w:w="1460" w:type="dxa"/>
            <w:shd w:val="clear" w:color="auto" w:fill="auto"/>
            <w:noWrap/>
          </w:tcPr>
          <w:p w14:paraId="2358F031" w14:textId="77777777" w:rsidR="00AF4A17" w:rsidRPr="00C427A1" w:rsidRDefault="00AF4A17" w:rsidP="003B7C69">
            <w:pPr>
              <w:pStyle w:val="af1"/>
              <w:widowControl w:val="0"/>
              <w:jc w:val="center"/>
            </w:pPr>
            <w:r w:rsidRPr="00C427A1">
              <w:t>1</w:t>
            </w:r>
          </w:p>
        </w:tc>
        <w:tc>
          <w:tcPr>
            <w:tcW w:w="1597" w:type="dxa"/>
          </w:tcPr>
          <w:p w14:paraId="2603586D" w14:textId="77777777" w:rsidR="00AF4A17" w:rsidRPr="00C427A1" w:rsidRDefault="00AF4A17" w:rsidP="003B7C69">
            <w:pPr>
              <w:pStyle w:val="af1"/>
              <w:widowControl w:val="0"/>
              <w:jc w:val="center"/>
            </w:pPr>
            <w:r w:rsidRPr="00C427A1">
              <w:t>П</w:t>
            </w:r>
          </w:p>
        </w:tc>
        <w:tc>
          <w:tcPr>
            <w:tcW w:w="1441" w:type="dxa"/>
          </w:tcPr>
          <w:p w14:paraId="69641228" w14:textId="77777777" w:rsidR="00AF4A17" w:rsidRPr="00C427A1" w:rsidRDefault="00AF4A17" w:rsidP="003B7C69">
            <w:pPr>
              <w:pStyle w:val="af1"/>
              <w:widowControl w:val="0"/>
              <w:jc w:val="center"/>
            </w:pPr>
            <w:r w:rsidRPr="00C427A1">
              <w:t>Нет</w:t>
            </w:r>
          </w:p>
        </w:tc>
        <w:tc>
          <w:tcPr>
            <w:tcW w:w="1403" w:type="dxa"/>
          </w:tcPr>
          <w:p w14:paraId="3F196A17" w14:textId="77777777" w:rsidR="00AF4A17" w:rsidRPr="00C427A1" w:rsidRDefault="00AF4A17" w:rsidP="003B7C69">
            <w:pPr>
              <w:pStyle w:val="af1"/>
              <w:widowControl w:val="0"/>
              <w:jc w:val="center"/>
            </w:pPr>
            <w:r w:rsidRPr="00C427A1">
              <w:t>–</w:t>
            </w:r>
          </w:p>
        </w:tc>
        <w:tc>
          <w:tcPr>
            <w:tcW w:w="1420" w:type="dxa"/>
          </w:tcPr>
          <w:p w14:paraId="4D07BADD" w14:textId="77777777" w:rsidR="00AF4A17" w:rsidRPr="00C427A1" w:rsidRDefault="00DF525D" w:rsidP="003B7C69">
            <w:pPr>
              <w:pStyle w:val="af1"/>
              <w:widowControl w:val="0"/>
              <w:jc w:val="center"/>
            </w:pPr>
            <w:r w:rsidRPr="00C427A1">
              <w:t>–</w:t>
            </w:r>
          </w:p>
        </w:tc>
        <w:tc>
          <w:tcPr>
            <w:tcW w:w="1581" w:type="dxa"/>
          </w:tcPr>
          <w:p w14:paraId="3C988734" w14:textId="77777777" w:rsidR="00AF4A17" w:rsidRPr="00C427A1" w:rsidRDefault="00AF4A17" w:rsidP="003B7C69">
            <w:pPr>
              <w:pStyle w:val="af1"/>
              <w:widowControl w:val="0"/>
              <w:jc w:val="center"/>
            </w:pPr>
            <w:r w:rsidRPr="00C427A1">
              <w:t>–</w:t>
            </w:r>
          </w:p>
        </w:tc>
      </w:tr>
      <w:tr w:rsidR="00C427A1" w:rsidRPr="00C427A1" w14:paraId="73166333" w14:textId="77777777" w:rsidTr="00856E1D">
        <w:trPr>
          <w:cantSplit/>
          <w:trHeight w:val="20"/>
        </w:trPr>
        <w:tc>
          <w:tcPr>
            <w:tcW w:w="3953" w:type="dxa"/>
            <w:shd w:val="clear" w:color="auto" w:fill="auto"/>
            <w:noWrap/>
          </w:tcPr>
          <w:p w14:paraId="68B87E43" w14:textId="77777777" w:rsidR="0049300B" w:rsidRPr="00C427A1" w:rsidRDefault="0049300B" w:rsidP="003B7C69">
            <w:pPr>
              <w:pStyle w:val="af1"/>
              <w:widowControl w:val="0"/>
            </w:pPr>
            <w:r w:rsidRPr="00C427A1">
              <w:t>место расчетов</w:t>
            </w:r>
          </w:p>
        </w:tc>
        <w:tc>
          <w:tcPr>
            <w:tcW w:w="1421" w:type="dxa"/>
          </w:tcPr>
          <w:p w14:paraId="08D0B652" w14:textId="77777777" w:rsidR="0049300B" w:rsidRPr="00C427A1" w:rsidRDefault="0049300B" w:rsidP="003B7C69">
            <w:pPr>
              <w:pStyle w:val="af1"/>
              <w:widowControl w:val="0"/>
              <w:jc w:val="center"/>
            </w:pPr>
            <w:r w:rsidRPr="00C427A1">
              <w:t>1187</w:t>
            </w:r>
          </w:p>
        </w:tc>
        <w:tc>
          <w:tcPr>
            <w:tcW w:w="1460" w:type="dxa"/>
            <w:shd w:val="clear" w:color="auto" w:fill="auto"/>
            <w:noWrap/>
          </w:tcPr>
          <w:p w14:paraId="49EF236F" w14:textId="77777777" w:rsidR="0049300B" w:rsidRPr="00C427A1" w:rsidRDefault="0049300B" w:rsidP="003B7C69">
            <w:pPr>
              <w:pStyle w:val="af1"/>
              <w:widowControl w:val="0"/>
              <w:jc w:val="center"/>
            </w:pPr>
            <w:r w:rsidRPr="00C427A1">
              <w:t>3</w:t>
            </w:r>
          </w:p>
        </w:tc>
        <w:tc>
          <w:tcPr>
            <w:tcW w:w="1597" w:type="dxa"/>
          </w:tcPr>
          <w:p w14:paraId="762F2347" w14:textId="77777777" w:rsidR="0049300B" w:rsidRPr="00C427A1" w:rsidRDefault="0049300B" w:rsidP="003B7C69">
            <w:pPr>
              <w:pStyle w:val="af1"/>
              <w:widowControl w:val="0"/>
              <w:jc w:val="center"/>
            </w:pPr>
            <w:r w:rsidRPr="00C427A1">
              <w:t>П</w:t>
            </w:r>
          </w:p>
        </w:tc>
        <w:tc>
          <w:tcPr>
            <w:tcW w:w="1441" w:type="dxa"/>
          </w:tcPr>
          <w:p w14:paraId="09693F5A" w14:textId="77777777" w:rsidR="0049300B" w:rsidRPr="00C427A1" w:rsidRDefault="0049300B" w:rsidP="003B7C69">
            <w:pPr>
              <w:pStyle w:val="af1"/>
              <w:widowControl w:val="0"/>
              <w:jc w:val="center"/>
            </w:pPr>
            <w:r w:rsidRPr="00C427A1">
              <w:t>Нет</w:t>
            </w:r>
          </w:p>
        </w:tc>
        <w:tc>
          <w:tcPr>
            <w:tcW w:w="1403" w:type="dxa"/>
          </w:tcPr>
          <w:p w14:paraId="25B00A2E" w14:textId="77777777" w:rsidR="0049300B" w:rsidRPr="00C427A1" w:rsidRDefault="0049300B" w:rsidP="003B7C69">
            <w:pPr>
              <w:pStyle w:val="af1"/>
              <w:widowControl w:val="0"/>
              <w:jc w:val="center"/>
            </w:pPr>
            <w:r w:rsidRPr="00C427A1">
              <w:t>–</w:t>
            </w:r>
          </w:p>
        </w:tc>
        <w:tc>
          <w:tcPr>
            <w:tcW w:w="1420" w:type="dxa"/>
          </w:tcPr>
          <w:p w14:paraId="6D83602C" w14:textId="77777777" w:rsidR="0049300B" w:rsidRPr="00C427A1" w:rsidRDefault="00DF525D" w:rsidP="003B7C69">
            <w:pPr>
              <w:pStyle w:val="af1"/>
              <w:widowControl w:val="0"/>
              <w:jc w:val="center"/>
            </w:pPr>
            <w:r w:rsidRPr="00C427A1">
              <w:t>–</w:t>
            </w:r>
          </w:p>
        </w:tc>
        <w:tc>
          <w:tcPr>
            <w:tcW w:w="1581" w:type="dxa"/>
          </w:tcPr>
          <w:p w14:paraId="640D738A" w14:textId="77777777" w:rsidR="0049300B" w:rsidRPr="00C427A1" w:rsidRDefault="0049300B" w:rsidP="003B7C69">
            <w:pPr>
              <w:pStyle w:val="af1"/>
              <w:widowControl w:val="0"/>
              <w:jc w:val="center"/>
            </w:pPr>
            <w:r w:rsidRPr="00C427A1">
              <w:t>–</w:t>
            </w:r>
          </w:p>
        </w:tc>
      </w:tr>
      <w:tr w:rsidR="00C427A1" w:rsidRPr="00C427A1" w14:paraId="012B649F" w14:textId="77777777" w:rsidTr="00856E1D">
        <w:trPr>
          <w:cantSplit/>
          <w:trHeight w:val="20"/>
        </w:trPr>
        <w:tc>
          <w:tcPr>
            <w:tcW w:w="3953" w:type="dxa"/>
            <w:shd w:val="clear" w:color="auto" w:fill="auto"/>
            <w:noWrap/>
          </w:tcPr>
          <w:p w14:paraId="3CE89536" w14:textId="77777777" w:rsidR="00AF4A17" w:rsidRPr="00C427A1" w:rsidRDefault="00AF4A17" w:rsidP="003B7C69">
            <w:pPr>
              <w:pStyle w:val="af1"/>
              <w:widowControl w:val="0"/>
            </w:pPr>
            <w:r w:rsidRPr="00C427A1">
              <w:t>дата, время</w:t>
            </w:r>
          </w:p>
        </w:tc>
        <w:tc>
          <w:tcPr>
            <w:tcW w:w="1421" w:type="dxa"/>
          </w:tcPr>
          <w:p w14:paraId="41B111DB" w14:textId="77777777" w:rsidR="00AF4A17" w:rsidRPr="00C427A1" w:rsidRDefault="00AF4A17" w:rsidP="003B7C69">
            <w:pPr>
              <w:pStyle w:val="af1"/>
              <w:widowControl w:val="0"/>
              <w:jc w:val="center"/>
            </w:pPr>
            <w:r w:rsidRPr="00C427A1">
              <w:t>1012</w:t>
            </w:r>
          </w:p>
        </w:tc>
        <w:tc>
          <w:tcPr>
            <w:tcW w:w="1460" w:type="dxa"/>
            <w:shd w:val="clear" w:color="auto" w:fill="auto"/>
            <w:noWrap/>
          </w:tcPr>
          <w:p w14:paraId="4106E536" w14:textId="77777777" w:rsidR="00AF4A17" w:rsidRPr="00C427A1" w:rsidRDefault="00AF4A17" w:rsidP="003B7C69">
            <w:pPr>
              <w:pStyle w:val="af1"/>
              <w:widowControl w:val="0"/>
              <w:jc w:val="center"/>
            </w:pPr>
            <w:r w:rsidRPr="00C427A1">
              <w:t>1</w:t>
            </w:r>
          </w:p>
        </w:tc>
        <w:tc>
          <w:tcPr>
            <w:tcW w:w="1597" w:type="dxa"/>
          </w:tcPr>
          <w:p w14:paraId="40941C9D" w14:textId="77777777" w:rsidR="00AF4A17" w:rsidRPr="00C427A1" w:rsidRDefault="00AF4A17" w:rsidP="003B7C69">
            <w:pPr>
              <w:pStyle w:val="af1"/>
              <w:widowControl w:val="0"/>
              <w:jc w:val="center"/>
            </w:pPr>
            <w:r w:rsidRPr="00C427A1">
              <w:t>ПЭ</w:t>
            </w:r>
          </w:p>
        </w:tc>
        <w:tc>
          <w:tcPr>
            <w:tcW w:w="1441" w:type="dxa"/>
          </w:tcPr>
          <w:p w14:paraId="0D1A7E44" w14:textId="77777777" w:rsidR="00AF4A17" w:rsidRPr="00C427A1" w:rsidRDefault="00AF4A17" w:rsidP="003B7C69">
            <w:pPr>
              <w:pStyle w:val="af1"/>
              <w:widowControl w:val="0"/>
              <w:jc w:val="center"/>
            </w:pPr>
            <w:r w:rsidRPr="00C427A1">
              <w:t>Нет</w:t>
            </w:r>
          </w:p>
        </w:tc>
        <w:tc>
          <w:tcPr>
            <w:tcW w:w="1403" w:type="dxa"/>
          </w:tcPr>
          <w:p w14:paraId="4C6AB844" w14:textId="77777777" w:rsidR="00AF4A17" w:rsidRPr="00C427A1" w:rsidRDefault="00AF4A17" w:rsidP="003B7C69">
            <w:pPr>
              <w:pStyle w:val="af1"/>
              <w:widowControl w:val="0"/>
              <w:jc w:val="center"/>
            </w:pPr>
            <w:r w:rsidRPr="00C427A1">
              <w:t>5л</w:t>
            </w:r>
          </w:p>
        </w:tc>
        <w:tc>
          <w:tcPr>
            <w:tcW w:w="1420" w:type="dxa"/>
          </w:tcPr>
          <w:p w14:paraId="352BE012" w14:textId="77777777" w:rsidR="00AF4A17" w:rsidRPr="00C427A1" w:rsidRDefault="00DF525D" w:rsidP="003B7C69">
            <w:pPr>
              <w:pStyle w:val="af1"/>
              <w:widowControl w:val="0"/>
              <w:jc w:val="center"/>
            </w:pPr>
            <w:r w:rsidRPr="00C427A1">
              <w:t>1, 4</w:t>
            </w:r>
          </w:p>
        </w:tc>
        <w:tc>
          <w:tcPr>
            <w:tcW w:w="1581" w:type="dxa"/>
          </w:tcPr>
          <w:p w14:paraId="6F3FE46F" w14:textId="77777777" w:rsidR="00AF4A17" w:rsidRPr="00C427A1" w:rsidRDefault="00AF4A17" w:rsidP="003B7C69">
            <w:pPr>
              <w:pStyle w:val="af1"/>
              <w:widowControl w:val="0"/>
              <w:jc w:val="center"/>
            </w:pPr>
            <w:r w:rsidRPr="00C427A1">
              <w:t>–</w:t>
            </w:r>
          </w:p>
        </w:tc>
      </w:tr>
      <w:tr w:rsidR="00C427A1" w:rsidRPr="00C427A1" w14:paraId="61B8BB8D" w14:textId="77777777" w:rsidTr="00856E1D">
        <w:trPr>
          <w:cantSplit/>
          <w:trHeight w:val="20"/>
        </w:trPr>
        <w:tc>
          <w:tcPr>
            <w:tcW w:w="3953" w:type="dxa"/>
            <w:shd w:val="clear" w:color="auto" w:fill="auto"/>
            <w:noWrap/>
          </w:tcPr>
          <w:p w14:paraId="78BFE99F" w14:textId="77777777" w:rsidR="004331FF" w:rsidRPr="00C427A1" w:rsidRDefault="004331FF" w:rsidP="003B7C69">
            <w:pPr>
              <w:pStyle w:val="af1"/>
              <w:widowControl w:val="0"/>
            </w:pPr>
            <w:r w:rsidRPr="00C427A1">
              <w:t>номер смены</w:t>
            </w:r>
          </w:p>
        </w:tc>
        <w:tc>
          <w:tcPr>
            <w:tcW w:w="1421" w:type="dxa"/>
          </w:tcPr>
          <w:p w14:paraId="75726C00" w14:textId="77777777" w:rsidR="004331FF" w:rsidRPr="00C427A1" w:rsidRDefault="004331FF" w:rsidP="003B7C69">
            <w:pPr>
              <w:pStyle w:val="af1"/>
              <w:widowControl w:val="0"/>
              <w:jc w:val="center"/>
            </w:pPr>
            <w:r w:rsidRPr="00C427A1">
              <w:t>1038</w:t>
            </w:r>
          </w:p>
        </w:tc>
        <w:tc>
          <w:tcPr>
            <w:tcW w:w="1460" w:type="dxa"/>
            <w:shd w:val="clear" w:color="auto" w:fill="auto"/>
            <w:noWrap/>
          </w:tcPr>
          <w:p w14:paraId="41A62F51" w14:textId="77777777" w:rsidR="004331FF" w:rsidRPr="00C427A1" w:rsidRDefault="004331FF" w:rsidP="003B7C69">
            <w:pPr>
              <w:pStyle w:val="af1"/>
              <w:widowControl w:val="0"/>
              <w:jc w:val="center"/>
            </w:pPr>
            <w:r w:rsidRPr="00C427A1">
              <w:t>2</w:t>
            </w:r>
          </w:p>
        </w:tc>
        <w:tc>
          <w:tcPr>
            <w:tcW w:w="1597" w:type="dxa"/>
          </w:tcPr>
          <w:p w14:paraId="1F71FEE2" w14:textId="77777777" w:rsidR="004331FF" w:rsidRPr="00C427A1" w:rsidRDefault="004331FF" w:rsidP="003B7C69">
            <w:pPr>
              <w:pStyle w:val="af1"/>
              <w:widowControl w:val="0"/>
              <w:jc w:val="center"/>
            </w:pPr>
            <w:r w:rsidRPr="00C427A1">
              <w:t>ПЭ</w:t>
            </w:r>
          </w:p>
        </w:tc>
        <w:tc>
          <w:tcPr>
            <w:tcW w:w="1441" w:type="dxa"/>
          </w:tcPr>
          <w:p w14:paraId="734BF060" w14:textId="77777777" w:rsidR="004331FF" w:rsidRPr="00C427A1" w:rsidRDefault="004331FF" w:rsidP="003B7C69">
            <w:pPr>
              <w:pStyle w:val="af1"/>
              <w:widowControl w:val="0"/>
              <w:jc w:val="center"/>
            </w:pPr>
            <w:r w:rsidRPr="00C427A1">
              <w:t>Нет</w:t>
            </w:r>
          </w:p>
        </w:tc>
        <w:tc>
          <w:tcPr>
            <w:tcW w:w="1403" w:type="dxa"/>
          </w:tcPr>
          <w:p w14:paraId="43518FA1" w14:textId="77777777" w:rsidR="004331FF" w:rsidRPr="00C427A1" w:rsidRDefault="004331FF" w:rsidP="003B7C69">
            <w:pPr>
              <w:pStyle w:val="af1"/>
              <w:widowControl w:val="0"/>
              <w:jc w:val="center"/>
            </w:pPr>
            <w:r w:rsidRPr="00C427A1">
              <w:t>30д</w:t>
            </w:r>
          </w:p>
        </w:tc>
        <w:tc>
          <w:tcPr>
            <w:tcW w:w="1420" w:type="dxa"/>
          </w:tcPr>
          <w:p w14:paraId="2AFFFDF7" w14:textId="77777777" w:rsidR="004331FF" w:rsidRPr="00C427A1" w:rsidRDefault="00DF525D" w:rsidP="003B7C69">
            <w:pPr>
              <w:pStyle w:val="af1"/>
              <w:widowControl w:val="0"/>
              <w:jc w:val="center"/>
            </w:pPr>
            <w:r w:rsidRPr="00C427A1">
              <w:t>4</w:t>
            </w:r>
          </w:p>
        </w:tc>
        <w:tc>
          <w:tcPr>
            <w:tcW w:w="1581" w:type="dxa"/>
          </w:tcPr>
          <w:p w14:paraId="39BEA47A" w14:textId="77777777" w:rsidR="004331FF" w:rsidRPr="00C427A1" w:rsidRDefault="004331FF" w:rsidP="003B7C69">
            <w:pPr>
              <w:pStyle w:val="af1"/>
              <w:widowControl w:val="0"/>
              <w:jc w:val="center"/>
            </w:pPr>
            <w:r w:rsidRPr="00C427A1">
              <w:t>1</w:t>
            </w:r>
          </w:p>
        </w:tc>
      </w:tr>
      <w:tr w:rsidR="00C427A1" w:rsidRPr="00C427A1" w14:paraId="3ACC20ED" w14:textId="77777777" w:rsidTr="00856E1D">
        <w:trPr>
          <w:cantSplit/>
          <w:trHeight w:val="20"/>
        </w:trPr>
        <w:tc>
          <w:tcPr>
            <w:tcW w:w="3953" w:type="dxa"/>
            <w:shd w:val="clear" w:color="auto" w:fill="auto"/>
            <w:noWrap/>
          </w:tcPr>
          <w:p w14:paraId="07000B42" w14:textId="77777777" w:rsidR="000E3A6C" w:rsidRPr="00C427A1" w:rsidRDefault="000E3A6C" w:rsidP="000E3A6C">
            <w:pPr>
              <w:pStyle w:val="af1"/>
              <w:widowControl w:val="0"/>
            </w:pPr>
            <w:r w:rsidRPr="00C427A1">
              <w:t>признак автономного режима</w:t>
            </w:r>
          </w:p>
        </w:tc>
        <w:tc>
          <w:tcPr>
            <w:tcW w:w="1421" w:type="dxa"/>
          </w:tcPr>
          <w:p w14:paraId="27BCA032" w14:textId="77777777" w:rsidR="000E3A6C" w:rsidRPr="00C427A1" w:rsidRDefault="000E3A6C" w:rsidP="000E3A6C">
            <w:pPr>
              <w:pStyle w:val="af1"/>
              <w:widowControl w:val="0"/>
              <w:jc w:val="center"/>
            </w:pPr>
            <w:r w:rsidRPr="00C427A1">
              <w:t>1002</w:t>
            </w:r>
          </w:p>
        </w:tc>
        <w:tc>
          <w:tcPr>
            <w:tcW w:w="1460" w:type="dxa"/>
            <w:shd w:val="clear" w:color="auto" w:fill="auto"/>
            <w:noWrap/>
          </w:tcPr>
          <w:p w14:paraId="0A5A6101" w14:textId="25732F7E" w:rsidR="000E3A6C" w:rsidRPr="00C427A1" w:rsidRDefault="000E3A6C" w:rsidP="0087094A">
            <w:pPr>
              <w:pStyle w:val="af1"/>
              <w:widowControl w:val="0"/>
              <w:jc w:val="center"/>
            </w:pPr>
            <w:r w:rsidRPr="00C427A1">
              <w:t>1</w:t>
            </w:r>
          </w:p>
        </w:tc>
        <w:tc>
          <w:tcPr>
            <w:tcW w:w="1597" w:type="dxa"/>
          </w:tcPr>
          <w:p w14:paraId="484817BD" w14:textId="3E1DD7B8" w:rsidR="000E3A6C" w:rsidRPr="00C427A1" w:rsidRDefault="000E3A6C" w:rsidP="000E3A6C">
            <w:pPr>
              <w:pStyle w:val="af1"/>
              <w:widowControl w:val="0"/>
              <w:jc w:val="center"/>
            </w:pPr>
            <w:r w:rsidRPr="00C427A1">
              <w:t>ПЭ</w:t>
            </w:r>
          </w:p>
        </w:tc>
        <w:tc>
          <w:tcPr>
            <w:tcW w:w="1441" w:type="dxa"/>
          </w:tcPr>
          <w:p w14:paraId="10C3863B" w14:textId="2BDC7AB8" w:rsidR="000E3A6C" w:rsidRPr="00C427A1" w:rsidRDefault="000E3A6C" w:rsidP="000E3A6C">
            <w:pPr>
              <w:pStyle w:val="af1"/>
              <w:widowControl w:val="0"/>
              <w:jc w:val="center"/>
            </w:pPr>
            <w:r w:rsidRPr="00C427A1">
              <w:t>Нет</w:t>
            </w:r>
          </w:p>
        </w:tc>
        <w:tc>
          <w:tcPr>
            <w:tcW w:w="1403" w:type="dxa"/>
          </w:tcPr>
          <w:p w14:paraId="38012D5F" w14:textId="30EA40D7" w:rsidR="000E3A6C" w:rsidRPr="00C427A1" w:rsidRDefault="000E3A6C" w:rsidP="000E3A6C">
            <w:pPr>
              <w:pStyle w:val="af1"/>
              <w:widowControl w:val="0"/>
              <w:jc w:val="center"/>
            </w:pPr>
            <w:r w:rsidRPr="00C427A1">
              <w:t>5л</w:t>
            </w:r>
          </w:p>
        </w:tc>
        <w:tc>
          <w:tcPr>
            <w:tcW w:w="1420" w:type="dxa"/>
          </w:tcPr>
          <w:p w14:paraId="2036683C" w14:textId="2965BEB0" w:rsidR="000E3A6C" w:rsidRPr="00C427A1" w:rsidRDefault="000E3A6C" w:rsidP="0087094A">
            <w:pPr>
              <w:pStyle w:val="af1"/>
              <w:widowControl w:val="0"/>
              <w:jc w:val="center"/>
            </w:pPr>
            <w:r w:rsidRPr="00C427A1">
              <w:t>4</w:t>
            </w:r>
          </w:p>
        </w:tc>
        <w:tc>
          <w:tcPr>
            <w:tcW w:w="1581" w:type="dxa"/>
          </w:tcPr>
          <w:p w14:paraId="62498DA7" w14:textId="0C5B3F10" w:rsidR="000E3A6C" w:rsidRPr="00C427A1" w:rsidRDefault="000E3A6C" w:rsidP="000E3A6C">
            <w:pPr>
              <w:pStyle w:val="af1"/>
              <w:widowControl w:val="0"/>
              <w:jc w:val="center"/>
            </w:pPr>
            <w:r w:rsidRPr="00C427A1">
              <w:t>2</w:t>
            </w:r>
          </w:p>
        </w:tc>
      </w:tr>
      <w:tr w:rsidR="00C427A1" w:rsidRPr="00C427A1" w14:paraId="204E5C6C" w14:textId="77777777" w:rsidTr="00856E1D">
        <w:trPr>
          <w:cantSplit/>
          <w:trHeight w:val="20"/>
        </w:trPr>
        <w:tc>
          <w:tcPr>
            <w:tcW w:w="3953" w:type="dxa"/>
            <w:shd w:val="clear" w:color="auto" w:fill="auto"/>
            <w:noWrap/>
          </w:tcPr>
          <w:p w14:paraId="4417F518" w14:textId="77777777" w:rsidR="00846083" w:rsidRPr="00C427A1" w:rsidRDefault="00846083" w:rsidP="003B7C69">
            <w:pPr>
              <w:pStyle w:val="af1"/>
              <w:widowControl w:val="0"/>
            </w:pPr>
            <w:r w:rsidRPr="00C427A1">
              <w:t>номер первого непереданного документа</w:t>
            </w:r>
          </w:p>
        </w:tc>
        <w:tc>
          <w:tcPr>
            <w:tcW w:w="1421" w:type="dxa"/>
          </w:tcPr>
          <w:p w14:paraId="6622811E" w14:textId="77777777" w:rsidR="00846083" w:rsidRPr="00C427A1" w:rsidRDefault="00846083" w:rsidP="003B7C69">
            <w:pPr>
              <w:pStyle w:val="af1"/>
              <w:widowControl w:val="0"/>
              <w:jc w:val="center"/>
            </w:pPr>
            <w:r w:rsidRPr="00C427A1">
              <w:t>1116</w:t>
            </w:r>
          </w:p>
        </w:tc>
        <w:tc>
          <w:tcPr>
            <w:tcW w:w="1460" w:type="dxa"/>
            <w:shd w:val="clear" w:color="auto" w:fill="auto"/>
            <w:noWrap/>
          </w:tcPr>
          <w:p w14:paraId="54C04F36" w14:textId="77777777" w:rsidR="00846083" w:rsidRPr="00C427A1" w:rsidRDefault="00846083" w:rsidP="003B7C69">
            <w:pPr>
              <w:pStyle w:val="af1"/>
              <w:widowControl w:val="0"/>
              <w:jc w:val="center"/>
            </w:pPr>
            <w:r w:rsidRPr="00C427A1">
              <w:t>2</w:t>
            </w:r>
          </w:p>
        </w:tc>
        <w:tc>
          <w:tcPr>
            <w:tcW w:w="1597" w:type="dxa"/>
          </w:tcPr>
          <w:p w14:paraId="70ABB95C" w14:textId="77777777" w:rsidR="00846083" w:rsidRPr="00C427A1" w:rsidRDefault="00846083" w:rsidP="003B7C69">
            <w:pPr>
              <w:pStyle w:val="af1"/>
              <w:widowControl w:val="0"/>
              <w:jc w:val="center"/>
            </w:pPr>
            <w:r w:rsidRPr="00C427A1">
              <w:t>ПЭ</w:t>
            </w:r>
          </w:p>
        </w:tc>
        <w:tc>
          <w:tcPr>
            <w:tcW w:w="1441" w:type="dxa"/>
          </w:tcPr>
          <w:p w14:paraId="06F2EA19" w14:textId="77777777" w:rsidR="00846083" w:rsidRPr="00C427A1" w:rsidRDefault="00846083" w:rsidP="003B7C69">
            <w:pPr>
              <w:pStyle w:val="af1"/>
              <w:widowControl w:val="0"/>
              <w:jc w:val="center"/>
            </w:pPr>
            <w:r w:rsidRPr="00C427A1">
              <w:t>Нет</w:t>
            </w:r>
          </w:p>
        </w:tc>
        <w:tc>
          <w:tcPr>
            <w:tcW w:w="1403" w:type="dxa"/>
          </w:tcPr>
          <w:p w14:paraId="300B754F" w14:textId="77777777" w:rsidR="00846083" w:rsidRPr="00C427A1" w:rsidRDefault="00846083" w:rsidP="003B7C69">
            <w:pPr>
              <w:pStyle w:val="af1"/>
              <w:widowControl w:val="0"/>
              <w:jc w:val="center"/>
            </w:pPr>
            <w:r w:rsidRPr="00C427A1">
              <w:t>30д</w:t>
            </w:r>
          </w:p>
        </w:tc>
        <w:tc>
          <w:tcPr>
            <w:tcW w:w="1420" w:type="dxa"/>
          </w:tcPr>
          <w:p w14:paraId="42A02254" w14:textId="77777777" w:rsidR="00846083" w:rsidRPr="00C427A1" w:rsidRDefault="00846083" w:rsidP="003B7C69">
            <w:pPr>
              <w:pStyle w:val="af1"/>
              <w:widowControl w:val="0"/>
              <w:jc w:val="center"/>
            </w:pPr>
            <w:r w:rsidRPr="00C427A1">
              <w:t>4</w:t>
            </w:r>
          </w:p>
        </w:tc>
        <w:tc>
          <w:tcPr>
            <w:tcW w:w="1581" w:type="dxa"/>
          </w:tcPr>
          <w:p w14:paraId="1451C710" w14:textId="77777777" w:rsidR="00846083" w:rsidRPr="00C427A1" w:rsidRDefault="00846083" w:rsidP="003B7C69">
            <w:pPr>
              <w:pStyle w:val="af1"/>
              <w:widowControl w:val="0"/>
              <w:jc w:val="center"/>
            </w:pPr>
            <w:r w:rsidRPr="00C427A1">
              <w:t>2</w:t>
            </w:r>
          </w:p>
        </w:tc>
      </w:tr>
      <w:tr w:rsidR="00C427A1" w:rsidRPr="00C427A1" w14:paraId="5C065DD4" w14:textId="77777777" w:rsidTr="00856E1D">
        <w:trPr>
          <w:cantSplit/>
          <w:trHeight w:val="20"/>
        </w:trPr>
        <w:tc>
          <w:tcPr>
            <w:tcW w:w="3953" w:type="dxa"/>
            <w:shd w:val="clear" w:color="auto" w:fill="auto"/>
            <w:noWrap/>
          </w:tcPr>
          <w:p w14:paraId="793C6A21" w14:textId="77777777" w:rsidR="00846083" w:rsidRPr="00C427A1" w:rsidRDefault="00846083" w:rsidP="003B7C69">
            <w:pPr>
              <w:pStyle w:val="af1"/>
              <w:widowControl w:val="0"/>
            </w:pPr>
            <w:r w:rsidRPr="00C427A1">
              <w:lastRenderedPageBreak/>
              <w:t>количество непереданных ФД</w:t>
            </w:r>
          </w:p>
        </w:tc>
        <w:tc>
          <w:tcPr>
            <w:tcW w:w="1421" w:type="dxa"/>
          </w:tcPr>
          <w:p w14:paraId="1DC07E75" w14:textId="77777777" w:rsidR="00846083" w:rsidRPr="00C427A1" w:rsidRDefault="00846083" w:rsidP="003B7C69">
            <w:pPr>
              <w:pStyle w:val="af1"/>
              <w:widowControl w:val="0"/>
              <w:jc w:val="center"/>
            </w:pPr>
            <w:r w:rsidRPr="00C427A1">
              <w:t>1097</w:t>
            </w:r>
          </w:p>
        </w:tc>
        <w:tc>
          <w:tcPr>
            <w:tcW w:w="1460" w:type="dxa"/>
            <w:shd w:val="clear" w:color="auto" w:fill="auto"/>
            <w:noWrap/>
          </w:tcPr>
          <w:p w14:paraId="7CC01BC0" w14:textId="77777777" w:rsidR="00846083" w:rsidRPr="00C427A1" w:rsidRDefault="00846083" w:rsidP="003B7C69">
            <w:pPr>
              <w:pStyle w:val="af1"/>
              <w:widowControl w:val="0"/>
              <w:jc w:val="center"/>
            </w:pPr>
            <w:r w:rsidRPr="00C427A1">
              <w:t>2</w:t>
            </w:r>
          </w:p>
        </w:tc>
        <w:tc>
          <w:tcPr>
            <w:tcW w:w="1597" w:type="dxa"/>
          </w:tcPr>
          <w:p w14:paraId="70F59F5D" w14:textId="77777777" w:rsidR="00846083" w:rsidRPr="00C427A1" w:rsidRDefault="00846083" w:rsidP="003B7C69">
            <w:pPr>
              <w:pStyle w:val="af1"/>
              <w:widowControl w:val="0"/>
              <w:jc w:val="center"/>
            </w:pPr>
            <w:r w:rsidRPr="00C427A1">
              <w:t>ПЭ</w:t>
            </w:r>
          </w:p>
        </w:tc>
        <w:tc>
          <w:tcPr>
            <w:tcW w:w="1441" w:type="dxa"/>
          </w:tcPr>
          <w:p w14:paraId="19EFB47D" w14:textId="77777777" w:rsidR="00846083" w:rsidRPr="00C427A1" w:rsidRDefault="00846083" w:rsidP="003B7C69">
            <w:pPr>
              <w:pStyle w:val="af1"/>
              <w:widowControl w:val="0"/>
              <w:jc w:val="center"/>
            </w:pPr>
            <w:r w:rsidRPr="00C427A1">
              <w:t>Нет</w:t>
            </w:r>
          </w:p>
        </w:tc>
        <w:tc>
          <w:tcPr>
            <w:tcW w:w="1403" w:type="dxa"/>
          </w:tcPr>
          <w:p w14:paraId="1BEBE313" w14:textId="77777777" w:rsidR="00846083" w:rsidRPr="00C427A1" w:rsidRDefault="00846083" w:rsidP="003B7C69">
            <w:pPr>
              <w:pStyle w:val="af1"/>
              <w:widowControl w:val="0"/>
              <w:jc w:val="center"/>
            </w:pPr>
            <w:r w:rsidRPr="00C427A1">
              <w:t>5л</w:t>
            </w:r>
          </w:p>
        </w:tc>
        <w:tc>
          <w:tcPr>
            <w:tcW w:w="1420" w:type="dxa"/>
          </w:tcPr>
          <w:p w14:paraId="43730434" w14:textId="77777777" w:rsidR="00846083" w:rsidRPr="00C427A1" w:rsidRDefault="00846083" w:rsidP="003B7C69">
            <w:pPr>
              <w:pStyle w:val="af1"/>
              <w:widowControl w:val="0"/>
              <w:jc w:val="center"/>
            </w:pPr>
            <w:r w:rsidRPr="00C427A1">
              <w:t>1, 4</w:t>
            </w:r>
          </w:p>
        </w:tc>
        <w:tc>
          <w:tcPr>
            <w:tcW w:w="1581" w:type="dxa"/>
          </w:tcPr>
          <w:p w14:paraId="2E75107D" w14:textId="77777777" w:rsidR="00846083" w:rsidRPr="00C427A1" w:rsidRDefault="00846083" w:rsidP="003B7C69">
            <w:pPr>
              <w:pStyle w:val="af1"/>
              <w:widowControl w:val="0"/>
              <w:jc w:val="center"/>
            </w:pPr>
            <w:r w:rsidRPr="00C427A1">
              <w:t>2</w:t>
            </w:r>
          </w:p>
        </w:tc>
      </w:tr>
      <w:tr w:rsidR="00C427A1" w:rsidRPr="00C427A1" w14:paraId="53AB7513" w14:textId="77777777" w:rsidTr="00856E1D">
        <w:trPr>
          <w:cantSplit/>
          <w:trHeight w:val="20"/>
        </w:trPr>
        <w:tc>
          <w:tcPr>
            <w:tcW w:w="3953" w:type="dxa"/>
            <w:shd w:val="clear" w:color="auto" w:fill="auto"/>
            <w:noWrap/>
          </w:tcPr>
          <w:p w14:paraId="7B4A86B9" w14:textId="77777777" w:rsidR="004331FF" w:rsidRPr="00C427A1" w:rsidRDefault="004331FF" w:rsidP="003B7C69">
            <w:pPr>
              <w:pStyle w:val="af1"/>
              <w:widowControl w:val="0"/>
            </w:pPr>
            <w:r w:rsidRPr="00C427A1">
              <w:t>дата и время первого из непереданных ФД</w:t>
            </w:r>
          </w:p>
        </w:tc>
        <w:tc>
          <w:tcPr>
            <w:tcW w:w="1421" w:type="dxa"/>
          </w:tcPr>
          <w:p w14:paraId="751F58F2" w14:textId="77777777" w:rsidR="004331FF" w:rsidRPr="00C427A1" w:rsidRDefault="004331FF" w:rsidP="003B7C69">
            <w:pPr>
              <w:pStyle w:val="af1"/>
              <w:widowControl w:val="0"/>
              <w:jc w:val="center"/>
            </w:pPr>
            <w:r w:rsidRPr="00C427A1">
              <w:t>1098</w:t>
            </w:r>
          </w:p>
        </w:tc>
        <w:tc>
          <w:tcPr>
            <w:tcW w:w="1460" w:type="dxa"/>
            <w:shd w:val="clear" w:color="auto" w:fill="auto"/>
            <w:noWrap/>
          </w:tcPr>
          <w:p w14:paraId="4EA431ED" w14:textId="77777777" w:rsidR="004331FF" w:rsidRPr="00C427A1" w:rsidRDefault="00846083" w:rsidP="003B7C69">
            <w:pPr>
              <w:pStyle w:val="af1"/>
              <w:widowControl w:val="0"/>
              <w:jc w:val="center"/>
            </w:pPr>
            <w:r w:rsidRPr="00C427A1">
              <w:t>2</w:t>
            </w:r>
          </w:p>
        </w:tc>
        <w:tc>
          <w:tcPr>
            <w:tcW w:w="1597" w:type="dxa"/>
          </w:tcPr>
          <w:p w14:paraId="0C1C2E3D" w14:textId="77777777" w:rsidR="004331FF" w:rsidRPr="00C427A1" w:rsidRDefault="004331FF" w:rsidP="003B7C69">
            <w:pPr>
              <w:pStyle w:val="af1"/>
              <w:widowControl w:val="0"/>
              <w:jc w:val="center"/>
            </w:pPr>
            <w:r w:rsidRPr="00C427A1">
              <w:t>ПЭ</w:t>
            </w:r>
          </w:p>
        </w:tc>
        <w:tc>
          <w:tcPr>
            <w:tcW w:w="1441" w:type="dxa"/>
          </w:tcPr>
          <w:p w14:paraId="3026852C" w14:textId="77777777" w:rsidR="004331FF" w:rsidRPr="00C427A1" w:rsidRDefault="004331FF" w:rsidP="003B7C69">
            <w:pPr>
              <w:pStyle w:val="af1"/>
              <w:widowControl w:val="0"/>
              <w:jc w:val="center"/>
            </w:pPr>
            <w:r w:rsidRPr="00C427A1">
              <w:t>Нет</w:t>
            </w:r>
          </w:p>
        </w:tc>
        <w:tc>
          <w:tcPr>
            <w:tcW w:w="1403" w:type="dxa"/>
          </w:tcPr>
          <w:p w14:paraId="50CFA680" w14:textId="77777777" w:rsidR="004331FF" w:rsidRPr="00C427A1" w:rsidRDefault="004331FF" w:rsidP="003B7C69">
            <w:pPr>
              <w:pStyle w:val="af1"/>
              <w:widowControl w:val="0"/>
              <w:jc w:val="center"/>
            </w:pPr>
            <w:r w:rsidRPr="00C427A1">
              <w:t>5л</w:t>
            </w:r>
          </w:p>
        </w:tc>
        <w:tc>
          <w:tcPr>
            <w:tcW w:w="1420" w:type="dxa"/>
          </w:tcPr>
          <w:p w14:paraId="49335B36" w14:textId="77777777" w:rsidR="004331FF" w:rsidRPr="00C427A1" w:rsidRDefault="00DF525D" w:rsidP="003B7C69">
            <w:pPr>
              <w:pStyle w:val="af1"/>
              <w:widowControl w:val="0"/>
              <w:jc w:val="center"/>
            </w:pPr>
            <w:r w:rsidRPr="00C427A1">
              <w:t>1, 4</w:t>
            </w:r>
          </w:p>
        </w:tc>
        <w:tc>
          <w:tcPr>
            <w:tcW w:w="1581" w:type="dxa"/>
          </w:tcPr>
          <w:p w14:paraId="523EF0DF" w14:textId="77777777" w:rsidR="004331FF" w:rsidRPr="00C427A1" w:rsidRDefault="00846083" w:rsidP="003B7C69">
            <w:pPr>
              <w:pStyle w:val="af1"/>
              <w:widowControl w:val="0"/>
              <w:jc w:val="center"/>
            </w:pPr>
            <w:r w:rsidRPr="00C427A1">
              <w:t xml:space="preserve">2, </w:t>
            </w:r>
            <w:r w:rsidR="004331FF" w:rsidRPr="00C427A1">
              <w:t>3</w:t>
            </w:r>
          </w:p>
        </w:tc>
      </w:tr>
      <w:tr w:rsidR="00C427A1" w:rsidRPr="00C427A1" w14:paraId="0537377E" w14:textId="77777777" w:rsidTr="00856E1D">
        <w:trPr>
          <w:cantSplit/>
          <w:trHeight w:val="20"/>
        </w:trPr>
        <w:tc>
          <w:tcPr>
            <w:tcW w:w="3953" w:type="dxa"/>
            <w:shd w:val="clear" w:color="auto" w:fill="auto"/>
            <w:noWrap/>
          </w:tcPr>
          <w:p w14:paraId="73B7407A" w14:textId="77777777" w:rsidR="004331FF" w:rsidRPr="00C427A1" w:rsidRDefault="004331FF" w:rsidP="003B7C69">
            <w:pPr>
              <w:pStyle w:val="af1"/>
              <w:widowControl w:val="0"/>
              <w:rPr>
                <w:vertAlign w:val="superscript"/>
              </w:rPr>
            </w:pPr>
            <w:r w:rsidRPr="00C427A1">
              <w:t>регистрационный номер ККТ</w:t>
            </w:r>
          </w:p>
        </w:tc>
        <w:tc>
          <w:tcPr>
            <w:tcW w:w="1421" w:type="dxa"/>
          </w:tcPr>
          <w:p w14:paraId="58317BB5" w14:textId="77777777" w:rsidR="004331FF" w:rsidRPr="00C427A1" w:rsidRDefault="004331FF" w:rsidP="003B7C69">
            <w:pPr>
              <w:pStyle w:val="af1"/>
              <w:widowControl w:val="0"/>
              <w:jc w:val="center"/>
            </w:pPr>
            <w:r w:rsidRPr="00C427A1">
              <w:t>1037</w:t>
            </w:r>
          </w:p>
        </w:tc>
        <w:tc>
          <w:tcPr>
            <w:tcW w:w="1460" w:type="dxa"/>
            <w:shd w:val="clear" w:color="auto" w:fill="auto"/>
            <w:noWrap/>
          </w:tcPr>
          <w:p w14:paraId="7D63C476" w14:textId="77777777" w:rsidR="004331FF" w:rsidRPr="00C427A1" w:rsidRDefault="004331FF" w:rsidP="003B7C69">
            <w:pPr>
              <w:pStyle w:val="af1"/>
              <w:widowControl w:val="0"/>
              <w:jc w:val="center"/>
            </w:pPr>
            <w:r w:rsidRPr="00C427A1">
              <w:t>1</w:t>
            </w:r>
          </w:p>
        </w:tc>
        <w:tc>
          <w:tcPr>
            <w:tcW w:w="1597" w:type="dxa"/>
          </w:tcPr>
          <w:p w14:paraId="7774F0C7" w14:textId="77777777" w:rsidR="004331FF" w:rsidRPr="00C427A1" w:rsidRDefault="004331FF" w:rsidP="003B7C69">
            <w:pPr>
              <w:pStyle w:val="af1"/>
              <w:widowControl w:val="0"/>
              <w:jc w:val="center"/>
            </w:pPr>
            <w:r w:rsidRPr="00C427A1">
              <w:t>ПЭ</w:t>
            </w:r>
          </w:p>
        </w:tc>
        <w:tc>
          <w:tcPr>
            <w:tcW w:w="1441" w:type="dxa"/>
          </w:tcPr>
          <w:p w14:paraId="5C4603B1" w14:textId="77777777" w:rsidR="004331FF" w:rsidRPr="00C427A1" w:rsidRDefault="004331FF" w:rsidP="003B7C69">
            <w:pPr>
              <w:pStyle w:val="af1"/>
              <w:widowControl w:val="0"/>
              <w:jc w:val="center"/>
            </w:pPr>
            <w:r w:rsidRPr="00C427A1">
              <w:t>Нет</w:t>
            </w:r>
          </w:p>
        </w:tc>
        <w:tc>
          <w:tcPr>
            <w:tcW w:w="1403" w:type="dxa"/>
          </w:tcPr>
          <w:p w14:paraId="050891D1" w14:textId="620E000F" w:rsidR="004331FF" w:rsidRPr="00C427A1" w:rsidRDefault="00562EF9" w:rsidP="00562EF9">
            <w:pPr>
              <w:pStyle w:val="af1"/>
              <w:widowControl w:val="0"/>
              <w:jc w:val="center"/>
            </w:pPr>
            <w:r w:rsidRPr="00C427A1">
              <w:rPr>
                <w:szCs w:val="28"/>
              </w:rPr>
              <w:t>30д</w:t>
            </w:r>
          </w:p>
        </w:tc>
        <w:tc>
          <w:tcPr>
            <w:tcW w:w="1420" w:type="dxa"/>
          </w:tcPr>
          <w:p w14:paraId="34CEC3B6" w14:textId="4E251CE2" w:rsidR="004331FF" w:rsidRPr="00C427A1" w:rsidRDefault="00DF525D" w:rsidP="003B7C69">
            <w:pPr>
              <w:pStyle w:val="af1"/>
              <w:widowControl w:val="0"/>
              <w:jc w:val="center"/>
            </w:pPr>
            <w:r w:rsidRPr="00C427A1">
              <w:t>4</w:t>
            </w:r>
          </w:p>
        </w:tc>
        <w:tc>
          <w:tcPr>
            <w:tcW w:w="1581" w:type="dxa"/>
          </w:tcPr>
          <w:p w14:paraId="7B36ED36" w14:textId="77777777" w:rsidR="004331FF" w:rsidRPr="00C427A1" w:rsidRDefault="004331FF" w:rsidP="003B7C69">
            <w:pPr>
              <w:pStyle w:val="af1"/>
              <w:widowControl w:val="0"/>
              <w:jc w:val="center"/>
            </w:pPr>
            <w:r w:rsidRPr="00C427A1">
              <w:t>–</w:t>
            </w:r>
          </w:p>
        </w:tc>
      </w:tr>
      <w:tr w:rsidR="00C427A1" w:rsidRPr="00C427A1" w14:paraId="6EFDF186" w14:textId="77777777" w:rsidTr="00856E1D">
        <w:trPr>
          <w:cantSplit/>
          <w:trHeight w:val="20"/>
        </w:trPr>
        <w:tc>
          <w:tcPr>
            <w:tcW w:w="3953" w:type="dxa"/>
            <w:shd w:val="clear" w:color="auto" w:fill="auto"/>
            <w:noWrap/>
          </w:tcPr>
          <w:p w14:paraId="32588E74" w14:textId="77777777" w:rsidR="004331FF" w:rsidRPr="00C427A1" w:rsidRDefault="004331FF" w:rsidP="003B7C69">
            <w:pPr>
              <w:pStyle w:val="af1"/>
              <w:widowControl w:val="0"/>
              <w:tabs>
                <w:tab w:val="left" w:pos="2835"/>
              </w:tabs>
            </w:pPr>
            <w:r w:rsidRPr="00C427A1">
              <w:t>счетчики итогов ФН</w:t>
            </w:r>
          </w:p>
        </w:tc>
        <w:tc>
          <w:tcPr>
            <w:tcW w:w="1421" w:type="dxa"/>
          </w:tcPr>
          <w:p w14:paraId="0A5DBC07" w14:textId="77777777" w:rsidR="004331FF" w:rsidRPr="00C427A1" w:rsidRDefault="004331FF" w:rsidP="003B7C69">
            <w:pPr>
              <w:pStyle w:val="af1"/>
              <w:widowControl w:val="0"/>
              <w:jc w:val="center"/>
            </w:pPr>
            <w:r w:rsidRPr="00C427A1">
              <w:t>1157</w:t>
            </w:r>
          </w:p>
        </w:tc>
        <w:tc>
          <w:tcPr>
            <w:tcW w:w="1460" w:type="dxa"/>
            <w:shd w:val="clear" w:color="auto" w:fill="auto"/>
            <w:noWrap/>
          </w:tcPr>
          <w:p w14:paraId="490321BF" w14:textId="77777777" w:rsidR="004331FF" w:rsidRPr="00C427A1" w:rsidRDefault="004331FF" w:rsidP="003B7C69">
            <w:pPr>
              <w:pStyle w:val="af1"/>
              <w:widowControl w:val="0"/>
              <w:jc w:val="center"/>
            </w:pPr>
            <w:r w:rsidRPr="00C427A1">
              <w:t>5</w:t>
            </w:r>
          </w:p>
        </w:tc>
        <w:tc>
          <w:tcPr>
            <w:tcW w:w="1597" w:type="dxa"/>
          </w:tcPr>
          <w:p w14:paraId="183287FD" w14:textId="77777777" w:rsidR="004331FF" w:rsidRPr="00C427A1" w:rsidRDefault="004331FF" w:rsidP="003B7C69">
            <w:pPr>
              <w:pStyle w:val="af1"/>
              <w:widowControl w:val="0"/>
              <w:jc w:val="center"/>
            </w:pPr>
            <w:r w:rsidRPr="00C427A1">
              <w:t>ПЭ</w:t>
            </w:r>
          </w:p>
        </w:tc>
        <w:tc>
          <w:tcPr>
            <w:tcW w:w="1441" w:type="dxa"/>
          </w:tcPr>
          <w:p w14:paraId="6597A217" w14:textId="77777777" w:rsidR="004331FF" w:rsidRPr="00C427A1" w:rsidRDefault="004331FF" w:rsidP="003B7C69">
            <w:pPr>
              <w:pStyle w:val="af1"/>
              <w:widowControl w:val="0"/>
              <w:jc w:val="center"/>
            </w:pPr>
            <w:r w:rsidRPr="00C427A1">
              <w:t>Нет</w:t>
            </w:r>
          </w:p>
        </w:tc>
        <w:tc>
          <w:tcPr>
            <w:tcW w:w="1403" w:type="dxa"/>
          </w:tcPr>
          <w:p w14:paraId="05323A81" w14:textId="77777777" w:rsidR="004331FF" w:rsidRPr="00C427A1" w:rsidRDefault="004331FF" w:rsidP="003B7C69">
            <w:pPr>
              <w:pStyle w:val="af1"/>
              <w:widowControl w:val="0"/>
              <w:jc w:val="center"/>
            </w:pPr>
            <w:r w:rsidRPr="00C427A1">
              <w:t>30д</w:t>
            </w:r>
          </w:p>
        </w:tc>
        <w:tc>
          <w:tcPr>
            <w:tcW w:w="1420" w:type="dxa"/>
          </w:tcPr>
          <w:p w14:paraId="72FB1AC9" w14:textId="77777777" w:rsidR="004331FF" w:rsidRPr="00C427A1" w:rsidRDefault="00DF525D" w:rsidP="003B7C69">
            <w:pPr>
              <w:pStyle w:val="af1"/>
              <w:widowControl w:val="0"/>
              <w:jc w:val="center"/>
            </w:pPr>
            <w:r w:rsidRPr="00C427A1">
              <w:t>4</w:t>
            </w:r>
          </w:p>
        </w:tc>
        <w:tc>
          <w:tcPr>
            <w:tcW w:w="1581" w:type="dxa"/>
          </w:tcPr>
          <w:p w14:paraId="263F8C81" w14:textId="77777777" w:rsidR="004331FF" w:rsidRPr="00C427A1" w:rsidRDefault="004331FF" w:rsidP="003B7C69">
            <w:pPr>
              <w:pStyle w:val="af1"/>
              <w:widowControl w:val="0"/>
              <w:jc w:val="center"/>
            </w:pPr>
            <w:r w:rsidRPr="00C427A1">
              <w:t>–</w:t>
            </w:r>
          </w:p>
        </w:tc>
      </w:tr>
      <w:tr w:rsidR="00C427A1" w:rsidRPr="00C427A1" w14:paraId="4CE9286A" w14:textId="77777777" w:rsidTr="00856E1D">
        <w:trPr>
          <w:cantSplit/>
          <w:trHeight w:val="20"/>
        </w:trPr>
        <w:tc>
          <w:tcPr>
            <w:tcW w:w="3953" w:type="dxa"/>
            <w:shd w:val="clear" w:color="auto" w:fill="auto"/>
            <w:noWrap/>
          </w:tcPr>
          <w:p w14:paraId="1F279885" w14:textId="77777777" w:rsidR="004331FF" w:rsidRPr="00C427A1" w:rsidRDefault="004331FF" w:rsidP="003B7C69">
            <w:pPr>
              <w:pStyle w:val="af1"/>
              <w:widowControl w:val="0"/>
            </w:pPr>
            <w:r w:rsidRPr="00C427A1">
              <w:t>счетчики итогов непереданных ФД</w:t>
            </w:r>
          </w:p>
        </w:tc>
        <w:tc>
          <w:tcPr>
            <w:tcW w:w="1421" w:type="dxa"/>
          </w:tcPr>
          <w:p w14:paraId="4D12DD17" w14:textId="77777777" w:rsidR="004331FF" w:rsidRPr="00C427A1" w:rsidRDefault="004331FF" w:rsidP="003B7C69">
            <w:pPr>
              <w:pStyle w:val="af1"/>
              <w:widowControl w:val="0"/>
              <w:jc w:val="center"/>
            </w:pPr>
            <w:r w:rsidRPr="00C427A1">
              <w:t>1158</w:t>
            </w:r>
          </w:p>
        </w:tc>
        <w:tc>
          <w:tcPr>
            <w:tcW w:w="1460" w:type="dxa"/>
            <w:shd w:val="clear" w:color="auto" w:fill="auto"/>
            <w:noWrap/>
          </w:tcPr>
          <w:p w14:paraId="67B88CBA" w14:textId="77777777" w:rsidR="004331FF" w:rsidRPr="00C427A1" w:rsidRDefault="004331FF" w:rsidP="003B7C69">
            <w:pPr>
              <w:pStyle w:val="af1"/>
              <w:widowControl w:val="0"/>
              <w:jc w:val="center"/>
              <w:rPr>
                <w:lang w:val="en-US"/>
              </w:rPr>
            </w:pPr>
            <w:r w:rsidRPr="00C427A1">
              <w:t>6</w:t>
            </w:r>
          </w:p>
        </w:tc>
        <w:tc>
          <w:tcPr>
            <w:tcW w:w="1597" w:type="dxa"/>
          </w:tcPr>
          <w:p w14:paraId="2DFB9F73" w14:textId="77777777" w:rsidR="004331FF" w:rsidRPr="00C427A1" w:rsidRDefault="004331FF" w:rsidP="003B7C69">
            <w:pPr>
              <w:pStyle w:val="af1"/>
              <w:widowControl w:val="0"/>
              <w:jc w:val="center"/>
            </w:pPr>
            <w:r w:rsidRPr="00C427A1">
              <w:t>ПЭ</w:t>
            </w:r>
          </w:p>
        </w:tc>
        <w:tc>
          <w:tcPr>
            <w:tcW w:w="1441" w:type="dxa"/>
          </w:tcPr>
          <w:p w14:paraId="2920DD7D" w14:textId="77777777" w:rsidR="004331FF" w:rsidRPr="00C427A1" w:rsidRDefault="004331FF" w:rsidP="003B7C69">
            <w:pPr>
              <w:pStyle w:val="af1"/>
              <w:widowControl w:val="0"/>
              <w:jc w:val="center"/>
            </w:pPr>
            <w:r w:rsidRPr="00C427A1">
              <w:t>Нет</w:t>
            </w:r>
          </w:p>
        </w:tc>
        <w:tc>
          <w:tcPr>
            <w:tcW w:w="1403" w:type="dxa"/>
          </w:tcPr>
          <w:p w14:paraId="6CDDCEA9" w14:textId="77777777" w:rsidR="004331FF" w:rsidRPr="00C427A1" w:rsidRDefault="004331FF" w:rsidP="003B7C69">
            <w:pPr>
              <w:pStyle w:val="af1"/>
              <w:widowControl w:val="0"/>
              <w:jc w:val="center"/>
            </w:pPr>
            <w:r w:rsidRPr="00C427A1">
              <w:t>30д</w:t>
            </w:r>
          </w:p>
        </w:tc>
        <w:tc>
          <w:tcPr>
            <w:tcW w:w="1420" w:type="dxa"/>
          </w:tcPr>
          <w:p w14:paraId="144E29D3" w14:textId="77777777" w:rsidR="004331FF" w:rsidRPr="00C427A1" w:rsidRDefault="00DF525D" w:rsidP="003B7C69">
            <w:pPr>
              <w:pStyle w:val="af1"/>
              <w:widowControl w:val="0"/>
              <w:jc w:val="center"/>
            </w:pPr>
            <w:r w:rsidRPr="00C427A1">
              <w:t>4</w:t>
            </w:r>
          </w:p>
        </w:tc>
        <w:tc>
          <w:tcPr>
            <w:tcW w:w="1581" w:type="dxa"/>
          </w:tcPr>
          <w:p w14:paraId="15A74405" w14:textId="77777777" w:rsidR="004331FF" w:rsidRPr="00C427A1" w:rsidRDefault="004331FF" w:rsidP="003B7C69">
            <w:pPr>
              <w:pStyle w:val="af1"/>
              <w:widowControl w:val="0"/>
              <w:jc w:val="center"/>
            </w:pPr>
            <w:r w:rsidRPr="00C427A1">
              <w:t>2</w:t>
            </w:r>
          </w:p>
        </w:tc>
      </w:tr>
      <w:tr w:rsidR="00C427A1" w:rsidRPr="00C427A1" w14:paraId="20A51E6F" w14:textId="77777777" w:rsidTr="00856E1D">
        <w:trPr>
          <w:cantSplit/>
          <w:trHeight w:val="20"/>
        </w:trPr>
        <w:tc>
          <w:tcPr>
            <w:tcW w:w="3953" w:type="dxa"/>
            <w:shd w:val="clear" w:color="auto" w:fill="auto"/>
            <w:noWrap/>
          </w:tcPr>
          <w:p w14:paraId="27C057FB" w14:textId="77777777" w:rsidR="004331FF" w:rsidRPr="00C427A1" w:rsidRDefault="004331FF" w:rsidP="003B7C69">
            <w:pPr>
              <w:pStyle w:val="af1"/>
              <w:widowControl w:val="0"/>
            </w:pPr>
            <w:r w:rsidRPr="00C427A1">
              <w:t>номер ФД</w:t>
            </w:r>
          </w:p>
        </w:tc>
        <w:tc>
          <w:tcPr>
            <w:tcW w:w="1421" w:type="dxa"/>
          </w:tcPr>
          <w:p w14:paraId="18FBFA20" w14:textId="77777777" w:rsidR="004331FF" w:rsidRPr="00C427A1" w:rsidRDefault="004331FF" w:rsidP="003B7C69">
            <w:pPr>
              <w:pStyle w:val="af1"/>
              <w:widowControl w:val="0"/>
              <w:jc w:val="center"/>
            </w:pPr>
            <w:r w:rsidRPr="00C427A1">
              <w:t>1040</w:t>
            </w:r>
          </w:p>
        </w:tc>
        <w:tc>
          <w:tcPr>
            <w:tcW w:w="1460" w:type="dxa"/>
            <w:shd w:val="clear" w:color="auto" w:fill="auto"/>
            <w:noWrap/>
          </w:tcPr>
          <w:p w14:paraId="15B74B1C" w14:textId="77777777" w:rsidR="004331FF" w:rsidRPr="00C427A1" w:rsidRDefault="004331FF" w:rsidP="003B7C69">
            <w:pPr>
              <w:pStyle w:val="af1"/>
              <w:widowControl w:val="0"/>
              <w:jc w:val="center"/>
            </w:pPr>
            <w:r w:rsidRPr="00C427A1">
              <w:t>1</w:t>
            </w:r>
          </w:p>
        </w:tc>
        <w:tc>
          <w:tcPr>
            <w:tcW w:w="1597" w:type="dxa"/>
          </w:tcPr>
          <w:p w14:paraId="33C92E77" w14:textId="77777777" w:rsidR="004331FF" w:rsidRPr="00C427A1" w:rsidRDefault="004331FF" w:rsidP="003B7C69">
            <w:pPr>
              <w:pStyle w:val="af1"/>
              <w:widowControl w:val="0"/>
              <w:jc w:val="center"/>
            </w:pPr>
            <w:r w:rsidRPr="00C427A1">
              <w:t>ПЭ</w:t>
            </w:r>
          </w:p>
        </w:tc>
        <w:tc>
          <w:tcPr>
            <w:tcW w:w="1441" w:type="dxa"/>
          </w:tcPr>
          <w:p w14:paraId="48085509" w14:textId="77777777" w:rsidR="004331FF" w:rsidRPr="00C427A1" w:rsidRDefault="004331FF" w:rsidP="003B7C69">
            <w:pPr>
              <w:pStyle w:val="af1"/>
              <w:widowControl w:val="0"/>
              <w:jc w:val="center"/>
            </w:pPr>
            <w:r w:rsidRPr="00C427A1">
              <w:t>Нет</w:t>
            </w:r>
          </w:p>
        </w:tc>
        <w:tc>
          <w:tcPr>
            <w:tcW w:w="1403" w:type="dxa"/>
          </w:tcPr>
          <w:p w14:paraId="02B310E4" w14:textId="77777777" w:rsidR="004331FF" w:rsidRPr="00C427A1" w:rsidRDefault="004331FF" w:rsidP="003B7C69">
            <w:pPr>
              <w:pStyle w:val="af1"/>
              <w:widowControl w:val="0"/>
              <w:jc w:val="center"/>
            </w:pPr>
            <w:r w:rsidRPr="00C427A1">
              <w:t>5л</w:t>
            </w:r>
          </w:p>
        </w:tc>
        <w:tc>
          <w:tcPr>
            <w:tcW w:w="1420" w:type="dxa"/>
          </w:tcPr>
          <w:p w14:paraId="2A9BAD68" w14:textId="77777777" w:rsidR="004331FF" w:rsidRPr="00C427A1" w:rsidRDefault="00DF525D" w:rsidP="003B7C69">
            <w:pPr>
              <w:pStyle w:val="af1"/>
              <w:widowControl w:val="0"/>
              <w:jc w:val="center"/>
            </w:pPr>
            <w:r w:rsidRPr="00C427A1">
              <w:t>1, 4</w:t>
            </w:r>
          </w:p>
        </w:tc>
        <w:tc>
          <w:tcPr>
            <w:tcW w:w="1581" w:type="dxa"/>
          </w:tcPr>
          <w:p w14:paraId="31583990" w14:textId="77777777" w:rsidR="004331FF" w:rsidRPr="00C427A1" w:rsidRDefault="004331FF" w:rsidP="003B7C69">
            <w:pPr>
              <w:pStyle w:val="af1"/>
              <w:widowControl w:val="0"/>
              <w:jc w:val="center"/>
            </w:pPr>
            <w:r w:rsidRPr="00C427A1">
              <w:t>–</w:t>
            </w:r>
          </w:p>
        </w:tc>
      </w:tr>
      <w:tr w:rsidR="00C427A1" w:rsidRPr="00C427A1" w14:paraId="6AE083D0" w14:textId="77777777" w:rsidTr="00856E1D">
        <w:trPr>
          <w:cantSplit/>
          <w:trHeight w:val="20"/>
        </w:trPr>
        <w:tc>
          <w:tcPr>
            <w:tcW w:w="3953" w:type="dxa"/>
            <w:shd w:val="clear" w:color="auto" w:fill="auto"/>
            <w:noWrap/>
          </w:tcPr>
          <w:p w14:paraId="798D48FC" w14:textId="77777777" w:rsidR="004331FF" w:rsidRPr="00C427A1" w:rsidRDefault="004331FF" w:rsidP="003B7C69">
            <w:pPr>
              <w:pStyle w:val="af1"/>
              <w:widowControl w:val="0"/>
            </w:pPr>
            <w:r w:rsidRPr="00C427A1">
              <w:t>номер ФН</w:t>
            </w:r>
          </w:p>
        </w:tc>
        <w:tc>
          <w:tcPr>
            <w:tcW w:w="1421" w:type="dxa"/>
          </w:tcPr>
          <w:p w14:paraId="3C35E262" w14:textId="77777777" w:rsidR="004331FF" w:rsidRPr="00C427A1" w:rsidRDefault="004331FF" w:rsidP="003B7C69">
            <w:pPr>
              <w:pStyle w:val="af1"/>
              <w:widowControl w:val="0"/>
              <w:jc w:val="center"/>
            </w:pPr>
            <w:r w:rsidRPr="00C427A1">
              <w:t>1041</w:t>
            </w:r>
          </w:p>
        </w:tc>
        <w:tc>
          <w:tcPr>
            <w:tcW w:w="1460" w:type="dxa"/>
            <w:shd w:val="clear" w:color="auto" w:fill="auto"/>
            <w:noWrap/>
          </w:tcPr>
          <w:p w14:paraId="7A3AA6BC" w14:textId="77777777" w:rsidR="004331FF" w:rsidRPr="00C427A1" w:rsidRDefault="004331FF" w:rsidP="003B7C69">
            <w:pPr>
              <w:pStyle w:val="af1"/>
              <w:widowControl w:val="0"/>
              <w:jc w:val="center"/>
            </w:pPr>
            <w:r w:rsidRPr="00C427A1">
              <w:t>1</w:t>
            </w:r>
          </w:p>
        </w:tc>
        <w:tc>
          <w:tcPr>
            <w:tcW w:w="1597" w:type="dxa"/>
          </w:tcPr>
          <w:p w14:paraId="371B7208" w14:textId="77777777" w:rsidR="004331FF" w:rsidRPr="00C427A1" w:rsidRDefault="004331FF" w:rsidP="003B7C69">
            <w:pPr>
              <w:pStyle w:val="af1"/>
              <w:widowControl w:val="0"/>
              <w:jc w:val="center"/>
            </w:pPr>
            <w:r w:rsidRPr="00C427A1">
              <w:t>ПЭ</w:t>
            </w:r>
          </w:p>
        </w:tc>
        <w:tc>
          <w:tcPr>
            <w:tcW w:w="1441" w:type="dxa"/>
          </w:tcPr>
          <w:p w14:paraId="32F280F0" w14:textId="77777777" w:rsidR="004331FF" w:rsidRPr="00C427A1" w:rsidRDefault="004331FF" w:rsidP="003B7C69">
            <w:pPr>
              <w:pStyle w:val="af1"/>
              <w:widowControl w:val="0"/>
              <w:jc w:val="center"/>
            </w:pPr>
            <w:r w:rsidRPr="00C427A1">
              <w:t>Нет</w:t>
            </w:r>
          </w:p>
        </w:tc>
        <w:tc>
          <w:tcPr>
            <w:tcW w:w="1403" w:type="dxa"/>
          </w:tcPr>
          <w:p w14:paraId="1C493D79" w14:textId="77777777" w:rsidR="004331FF" w:rsidRPr="00C427A1" w:rsidRDefault="004331FF" w:rsidP="003B7C69">
            <w:pPr>
              <w:pStyle w:val="af1"/>
              <w:widowControl w:val="0"/>
              <w:jc w:val="center"/>
            </w:pPr>
            <w:r w:rsidRPr="00C427A1">
              <w:t>5л</w:t>
            </w:r>
          </w:p>
        </w:tc>
        <w:tc>
          <w:tcPr>
            <w:tcW w:w="1420" w:type="dxa"/>
          </w:tcPr>
          <w:p w14:paraId="40C80CF8" w14:textId="77777777" w:rsidR="004331FF" w:rsidRPr="00C427A1" w:rsidRDefault="00DF525D" w:rsidP="003B7C69">
            <w:pPr>
              <w:pStyle w:val="af1"/>
              <w:widowControl w:val="0"/>
              <w:jc w:val="center"/>
            </w:pPr>
            <w:r w:rsidRPr="00C427A1">
              <w:t>1, 4</w:t>
            </w:r>
          </w:p>
        </w:tc>
        <w:tc>
          <w:tcPr>
            <w:tcW w:w="1581" w:type="dxa"/>
          </w:tcPr>
          <w:p w14:paraId="55A660E8" w14:textId="77777777" w:rsidR="004331FF" w:rsidRPr="00C427A1" w:rsidRDefault="004331FF" w:rsidP="003B7C69">
            <w:pPr>
              <w:pStyle w:val="af1"/>
              <w:widowControl w:val="0"/>
              <w:jc w:val="center"/>
            </w:pPr>
            <w:r w:rsidRPr="00C427A1">
              <w:t>–</w:t>
            </w:r>
          </w:p>
        </w:tc>
      </w:tr>
      <w:tr w:rsidR="00C427A1" w:rsidRPr="00C427A1" w14:paraId="5E5FE59A" w14:textId="77777777" w:rsidTr="00856E1D">
        <w:trPr>
          <w:cantSplit/>
          <w:trHeight w:val="20"/>
        </w:trPr>
        <w:tc>
          <w:tcPr>
            <w:tcW w:w="3953" w:type="dxa"/>
            <w:shd w:val="clear" w:color="auto" w:fill="auto"/>
            <w:noWrap/>
          </w:tcPr>
          <w:p w14:paraId="422DB31B" w14:textId="77777777" w:rsidR="004331FF" w:rsidRPr="00C427A1" w:rsidRDefault="004331FF" w:rsidP="003B7C69">
            <w:pPr>
              <w:pStyle w:val="af1"/>
              <w:widowControl w:val="0"/>
            </w:pPr>
            <w:r w:rsidRPr="00C427A1">
              <w:t>ФПД (1)</w:t>
            </w:r>
          </w:p>
        </w:tc>
        <w:tc>
          <w:tcPr>
            <w:tcW w:w="1421" w:type="dxa"/>
          </w:tcPr>
          <w:p w14:paraId="6E3CE60D" w14:textId="77777777" w:rsidR="004331FF" w:rsidRPr="00C427A1" w:rsidRDefault="004331FF" w:rsidP="003B7C69">
            <w:pPr>
              <w:pStyle w:val="af1"/>
              <w:widowControl w:val="0"/>
              <w:jc w:val="center"/>
            </w:pPr>
            <w:r w:rsidRPr="00C427A1">
              <w:t>1077</w:t>
            </w:r>
          </w:p>
        </w:tc>
        <w:tc>
          <w:tcPr>
            <w:tcW w:w="1460" w:type="dxa"/>
            <w:shd w:val="clear" w:color="auto" w:fill="auto"/>
            <w:noWrap/>
          </w:tcPr>
          <w:p w14:paraId="3152795C" w14:textId="77777777" w:rsidR="004331FF" w:rsidRPr="00C427A1" w:rsidRDefault="004331FF" w:rsidP="003B7C69">
            <w:pPr>
              <w:pStyle w:val="af1"/>
              <w:widowControl w:val="0"/>
              <w:jc w:val="center"/>
            </w:pPr>
            <w:r w:rsidRPr="00C427A1">
              <w:t>1</w:t>
            </w:r>
          </w:p>
        </w:tc>
        <w:tc>
          <w:tcPr>
            <w:tcW w:w="1597" w:type="dxa"/>
          </w:tcPr>
          <w:p w14:paraId="440682FB" w14:textId="77777777" w:rsidR="004331FF" w:rsidRPr="00C427A1" w:rsidRDefault="004331FF" w:rsidP="003B7C69">
            <w:pPr>
              <w:pStyle w:val="af1"/>
              <w:widowControl w:val="0"/>
              <w:jc w:val="center"/>
            </w:pPr>
            <w:r w:rsidRPr="00C427A1">
              <w:t>ПЭ</w:t>
            </w:r>
          </w:p>
        </w:tc>
        <w:tc>
          <w:tcPr>
            <w:tcW w:w="1441" w:type="dxa"/>
          </w:tcPr>
          <w:p w14:paraId="48DBB8BD" w14:textId="77777777" w:rsidR="004331FF" w:rsidRPr="00C427A1" w:rsidRDefault="004331FF" w:rsidP="003B7C69">
            <w:pPr>
              <w:pStyle w:val="af1"/>
              <w:widowControl w:val="0"/>
              <w:jc w:val="center"/>
            </w:pPr>
            <w:r w:rsidRPr="00C427A1">
              <w:t>Нет</w:t>
            </w:r>
          </w:p>
        </w:tc>
        <w:tc>
          <w:tcPr>
            <w:tcW w:w="1403" w:type="dxa"/>
          </w:tcPr>
          <w:p w14:paraId="304B1788" w14:textId="77777777" w:rsidR="004331FF" w:rsidRPr="00C427A1" w:rsidRDefault="004331FF" w:rsidP="003B7C69">
            <w:pPr>
              <w:pStyle w:val="af1"/>
              <w:widowControl w:val="0"/>
              <w:jc w:val="center"/>
            </w:pPr>
            <w:r w:rsidRPr="00C427A1">
              <w:t>5л</w:t>
            </w:r>
          </w:p>
        </w:tc>
        <w:tc>
          <w:tcPr>
            <w:tcW w:w="1420" w:type="dxa"/>
          </w:tcPr>
          <w:p w14:paraId="4BD29353" w14:textId="77777777" w:rsidR="004331FF" w:rsidRPr="00C427A1" w:rsidRDefault="00DF525D" w:rsidP="003B7C69">
            <w:pPr>
              <w:pStyle w:val="af1"/>
              <w:widowControl w:val="0"/>
              <w:jc w:val="center"/>
            </w:pPr>
            <w:r w:rsidRPr="00C427A1">
              <w:t>4</w:t>
            </w:r>
          </w:p>
        </w:tc>
        <w:tc>
          <w:tcPr>
            <w:tcW w:w="1581" w:type="dxa"/>
          </w:tcPr>
          <w:p w14:paraId="686AA59A" w14:textId="77777777" w:rsidR="004331FF" w:rsidRPr="00C427A1" w:rsidRDefault="004331FF" w:rsidP="003B7C69">
            <w:pPr>
              <w:pStyle w:val="af1"/>
              <w:widowControl w:val="0"/>
              <w:jc w:val="center"/>
            </w:pPr>
            <w:r w:rsidRPr="00C427A1">
              <w:t>–</w:t>
            </w:r>
          </w:p>
        </w:tc>
      </w:tr>
      <w:tr w:rsidR="00023114" w:rsidRPr="00C427A1" w14:paraId="58BD0407" w14:textId="77777777" w:rsidTr="00856E1D">
        <w:trPr>
          <w:cantSplit/>
          <w:trHeight w:val="20"/>
        </w:trPr>
        <w:tc>
          <w:tcPr>
            <w:tcW w:w="3953" w:type="dxa"/>
            <w:shd w:val="clear" w:color="auto" w:fill="auto"/>
            <w:noWrap/>
          </w:tcPr>
          <w:p w14:paraId="1FF82AED" w14:textId="77777777" w:rsidR="004331FF" w:rsidRPr="00C427A1" w:rsidRDefault="00183747" w:rsidP="003B7C69">
            <w:pPr>
              <w:pStyle w:val="af1"/>
              <w:widowControl w:val="0"/>
            </w:pPr>
            <w:r w:rsidRPr="00C427A1">
              <w:t>ФПС (4)</w:t>
            </w:r>
          </w:p>
        </w:tc>
        <w:tc>
          <w:tcPr>
            <w:tcW w:w="1421" w:type="dxa"/>
          </w:tcPr>
          <w:p w14:paraId="0E9381BE" w14:textId="77777777" w:rsidR="004331FF" w:rsidRPr="00C427A1" w:rsidRDefault="004331FF" w:rsidP="003B7C69">
            <w:pPr>
              <w:pStyle w:val="af1"/>
              <w:widowControl w:val="0"/>
              <w:jc w:val="center"/>
            </w:pPr>
            <w:r w:rsidRPr="00C427A1">
              <w:t>–</w:t>
            </w:r>
          </w:p>
        </w:tc>
        <w:tc>
          <w:tcPr>
            <w:tcW w:w="1460" w:type="dxa"/>
            <w:shd w:val="clear" w:color="auto" w:fill="auto"/>
            <w:noWrap/>
          </w:tcPr>
          <w:p w14:paraId="4BE51FFA" w14:textId="77777777" w:rsidR="004331FF" w:rsidRPr="00C427A1" w:rsidRDefault="004331FF" w:rsidP="003B7C69">
            <w:pPr>
              <w:pStyle w:val="af1"/>
              <w:widowControl w:val="0"/>
              <w:jc w:val="center"/>
            </w:pPr>
            <w:r w:rsidRPr="00C427A1">
              <w:t>1</w:t>
            </w:r>
          </w:p>
        </w:tc>
        <w:tc>
          <w:tcPr>
            <w:tcW w:w="1597" w:type="dxa"/>
          </w:tcPr>
          <w:p w14:paraId="30089E60" w14:textId="77777777" w:rsidR="004331FF" w:rsidRPr="00C427A1" w:rsidRDefault="004331FF" w:rsidP="003B7C69">
            <w:pPr>
              <w:pStyle w:val="af1"/>
              <w:widowControl w:val="0"/>
              <w:jc w:val="center"/>
            </w:pPr>
            <w:r w:rsidRPr="00C427A1">
              <w:t>Э</w:t>
            </w:r>
          </w:p>
        </w:tc>
        <w:tc>
          <w:tcPr>
            <w:tcW w:w="1441" w:type="dxa"/>
          </w:tcPr>
          <w:p w14:paraId="55B09992" w14:textId="77777777" w:rsidR="004331FF" w:rsidRPr="00C427A1" w:rsidRDefault="004331FF" w:rsidP="003B7C69">
            <w:pPr>
              <w:pStyle w:val="af1"/>
              <w:widowControl w:val="0"/>
              <w:jc w:val="center"/>
            </w:pPr>
            <w:r w:rsidRPr="00C427A1">
              <w:t>Нет</w:t>
            </w:r>
          </w:p>
        </w:tc>
        <w:tc>
          <w:tcPr>
            <w:tcW w:w="1403" w:type="dxa"/>
          </w:tcPr>
          <w:p w14:paraId="730067ED" w14:textId="77777777" w:rsidR="004331FF" w:rsidRPr="00C427A1" w:rsidRDefault="004331FF" w:rsidP="003B7C69">
            <w:pPr>
              <w:pStyle w:val="af1"/>
              <w:widowControl w:val="0"/>
              <w:jc w:val="center"/>
            </w:pPr>
            <w:r w:rsidRPr="00C427A1">
              <w:t>30д</w:t>
            </w:r>
          </w:p>
        </w:tc>
        <w:tc>
          <w:tcPr>
            <w:tcW w:w="1420" w:type="dxa"/>
          </w:tcPr>
          <w:p w14:paraId="719FF2E5" w14:textId="77777777" w:rsidR="004331FF" w:rsidRPr="00C427A1" w:rsidRDefault="00DF525D" w:rsidP="003B7C69">
            <w:pPr>
              <w:pStyle w:val="af1"/>
              <w:widowControl w:val="0"/>
              <w:jc w:val="center"/>
            </w:pPr>
            <w:r w:rsidRPr="00C427A1">
              <w:t>–</w:t>
            </w:r>
          </w:p>
        </w:tc>
        <w:tc>
          <w:tcPr>
            <w:tcW w:w="1581" w:type="dxa"/>
          </w:tcPr>
          <w:p w14:paraId="20362884" w14:textId="77777777" w:rsidR="004331FF" w:rsidRPr="00C427A1" w:rsidRDefault="00AF3F31" w:rsidP="003B7C69">
            <w:pPr>
              <w:pStyle w:val="af1"/>
              <w:widowControl w:val="0"/>
              <w:jc w:val="center"/>
            </w:pPr>
            <w:r w:rsidRPr="00C427A1">
              <w:t>–</w:t>
            </w:r>
          </w:p>
        </w:tc>
      </w:tr>
    </w:tbl>
    <w:p w14:paraId="66506399" w14:textId="77777777" w:rsidR="00925EFF" w:rsidRPr="00C427A1" w:rsidRDefault="00925EFF" w:rsidP="003B7C69">
      <w:pPr>
        <w:spacing w:before="0" w:after="0"/>
      </w:pPr>
    </w:p>
    <w:tbl>
      <w:tblPr>
        <w:tblStyle w:val="af0"/>
        <w:tblW w:w="4888"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9"/>
        <w:gridCol w:w="13107"/>
      </w:tblGrid>
      <w:tr w:rsidR="00C427A1" w:rsidRPr="00C427A1" w14:paraId="5298BE5F" w14:textId="77777777" w:rsidTr="00CE1CB0">
        <w:tc>
          <w:tcPr>
            <w:tcW w:w="14843" w:type="dxa"/>
            <w:gridSpan w:val="2"/>
          </w:tcPr>
          <w:p w14:paraId="3509C35E" w14:textId="45A76F37" w:rsidR="00356276" w:rsidRPr="00C427A1" w:rsidRDefault="00E0059D" w:rsidP="003B7C69">
            <w:pPr>
              <w:pStyle w:val="af1"/>
              <w:ind w:left="34"/>
            </w:pPr>
            <w:r w:rsidRPr="00C427A1">
              <w:rPr>
                <w:spacing w:val="30"/>
              </w:rPr>
              <w:t>Примечания:</w:t>
            </w:r>
          </w:p>
        </w:tc>
      </w:tr>
      <w:tr w:rsidR="00C427A1" w:rsidRPr="00C427A1" w14:paraId="22FDCED1" w14:textId="77777777" w:rsidTr="00CE1CB0">
        <w:tc>
          <w:tcPr>
            <w:tcW w:w="900" w:type="dxa"/>
          </w:tcPr>
          <w:p w14:paraId="48CC1874" w14:textId="77777777" w:rsidR="00356276" w:rsidRPr="00C427A1" w:rsidRDefault="00356276" w:rsidP="003B7C69">
            <w:pPr>
              <w:pStyle w:val="af1"/>
              <w:ind w:left="34"/>
              <w:rPr>
                <w:spacing w:val="30"/>
              </w:rPr>
            </w:pPr>
            <w:r w:rsidRPr="00C427A1">
              <w:rPr>
                <w:spacing w:val="30"/>
              </w:rPr>
              <w:t>1.</w:t>
            </w:r>
          </w:p>
        </w:tc>
        <w:tc>
          <w:tcPr>
            <w:tcW w:w="13943" w:type="dxa"/>
            <w:hideMark/>
          </w:tcPr>
          <w:p w14:paraId="31DDBF39" w14:textId="2A91A16B" w:rsidR="00356276" w:rsidRPr="00C427A1" w:rsidRDefault="00356276" w:rsidP="000B6ABF">
            <w:pPr>
              <w:pStyle w:val="af1"/>
              <w:ind w:left="34"/>
            </w:pPr>
            <w:r w:rsidRPr="00C427A1">
              <w:t>Реквизит «номер смены</w:t>
            </w:r>
            <w:r w:rsidR="00D31F0C" w:rsidRPr="00C427A1">
              <w:t>» (тег 1038)</w:t>
            </w:r>
            <w:r w:rsidRPr="00C427A1">
              <w:t xml:space="preserve"> указывается только при формировании отчета о текущем состоянии рас</w:t>
            </w:r>
            <w:r w:rsidR="000B6ABF">
              <w:t>четов в течение открытой смены.</w:t>
            </w:r>
          </w:p>
        </w:tc>
      </w:tr>
      <w:tr w:rsidR="00C427A1" w:rsidRPr="00C427A1" w14:paraId="194CAF53" w14:textId="77777777" w:rsidTr="00CE1CB0">
        <w:tc>
          <w:tcPr>
            <w:tcW w:w="900" w:type="dxa"/>
          </w:tcPr>
          <w:p w14:paraId="7DF3EAFC" w14:textId="77777777" w:rsidR="00356276" w:rsidRPr="00C427A1" w:rsidRDefault="00356276" w:rsidP="003B7C69">
            <w:pPr>
              <w:pStyle w:val="af1"/>
              <w:ind w:left="34"/>
              <w:rPr>
                <w:spacing w:val="30"/>
              </w:rPr>
            </w:pPr>
            <w:r w:rsidRPr="00C427A1">
              <w:rPr>
                <w:spacing w:val="30"/>
              </w:rPr>
              <w:t>2.</w:t>
            </w:r>
          </w:p>
        </w:tc>
        <w:tc>
          <w:tcPr>
            <w:tcW w:w="13943" w:type="dxa"/>
          </w:tcPr>
          <w:p w14:paraId="118AB531" w14:textId="56332753" w:rsidR="00356276" w:rsidRPr="00C427A1" w:rsidRDefault="00D31F0C" w:rsidP="003B7C69">
            <w:pPr>
              <w:pStyle w:val="af1"/>
              <w:ind w:left="34"/>
            </w:pPr>
            <w:r w:rsidRPr="00C427A1">
              <w:t>Реквизит</w:t>
            </w:r>
            <w:r w:rsidR="00846083" w:rsidRPr="00C427A1">
              <w:t>ы</w:t>
            </w:r>
            <w:r w:rsidRPr="00C427A1">
              <w:t xml:space="preserve"> </w:t>
            </w:r>
            <w:r w:rsidR="00846083" w:rsidRPr="00C427A1">
              <w:t xml:space="preserve">«номер первого непереданного документа» (тег 1116), «количество непереданных ФД» (тег 1097), «дата и время первого из непереданных ФД» (тег 1098) и </w:t>
            </w:r>
            <w:r w:rsidRPr="00C427A1">
              <w:t xml:space="preserve">«счетчики итогов </w:t>
            </w:r>
            <w:r w:rsidR="00356276" w:rsidRPr="00C427A1">
              <w:t>непереданны</w:t>
            </w:r>
            <w:r w:rsidRPr="00C427A1">
              <w:t>х</w:t>
            </w:r>
            <w:r w:rsidR="00356276" w:rsidRPr="00C427A1">
              <w:t xml:space="preserve"> ФД» </w:t>
            </w:r>
            <w:r w:rsidRPr="00C427A1">
              <w:t xml:space="preserve">(тег 1158) </w:t>
            </w:r>
            <w:r w:rsidR="00356276" w:rsidRPr="00C427A1">
              <w:t xml:space="preserve">при формировании отчета о текущем состоянии расчетов ККТ, применяемой в автономном режиме, в отчет не </w:t>
            </w:r>
            <w:r w:rsidR="00356276" w:rsidRPr="00C427A1">
              <w:rPr>
                <w:szCs w:val="28"/>
              </w:rPr>
              <w:t>включа</w:t>
            </w:r>
            <w:r w:rsidR="00945CA1" w:rsidRPr="00C427A1">
              <w:rPr>
                <w:szCs w:val="28"/>
              </w:rPr>
              <w:t>ю</w:t>
            </w:r>
            <w:r w:rsidR="00356276" w:rsidRPr="00C427A1">
              <w:rPr>
                <w:szCs w:val="28"/>
              </w:rPr>
              <w:t>тся</w:t>
            </w:r>
            <w:r w:rsidR="00356276" w:rsidRPr="00C427A1">
              <w:t>.</w:t>
            </w:r>
          </w:p>
          <w:p w14:paraId="2744E688" w14:textId="4B6F916C" w:rsidR="00356276" w:rsidRPr="00C427A1" w:rsidRDefault="00846083" w:rsidP="000B6ABF">
            <w:pPr>
              <w:pStyle w:val="af1"/>
              <w:ind w:left="34"/>
            </w:pPr>
            <w:r w:rsidRPr="00C427A1">
              <w:t>Реквизит «признак автономного режима» (тег 1002) включается в отчет о текущем состоянии расчетов только для ККТ, п</w:t>
            </w:r>
            <w:r w:rsidR="000B6ABF">
              <w:t>рименяемой в автономном режиме.</w:t>
            </w:r>
          </w:p>
        </w:tc>
      </w:tr>
      <w:tr w:rsidR="00C427A1" w:rsidRPr="00C427A1" w14:paraId="66F9DE75" w14:textId="77777777" w:rsidTr="00CE1CB0">
        <w:tc>
          <w:tcPr>
            <w:tcW w:w="900" w:type="dxa"/>
          </w:tcPr>
          <w:p w14:paraId="2DEEB44F" w14:textId="77777777" w:rsidR="00CE1CB0" w:rsidRPr="00C427A1" w:rsidRDefault="00CE1CB0" w:rsidP="003B7C69">
            <w:pPr>
              <w:pStyle w:val="af1"/>
              <w:ind w:left="34"/>
              <w:rPr>
                <w:spacing w:val="30"/>
              </w:rPr>
            </w:pPr>
            <w:r w:rsidRPr="00C427A1">
              <w:rPr>
                <w:spacing w:val="30"/>
              </w:rPr>
              <w:t>3.</w:t>
            </w:r>
          </w:p>
        </w:tc>
        <w:tc>
          <w:tcPr>
            <w:tcW w:w="13943" w:type="dxa"/>
          </w:tcPr>
          <w:p w14:paraId="3987F42C" w14:textId="5C328630" w:rsidR="00CE1CB0" w:rsidRPr="00C427A1" w:rsidRDefault="00CE1CB0" w:rsidP="003B7C69">
            <w:pPr>
              <w:pStyle w:val="af1"/>
              <w:ind w:left="34"/>
            </w:pPr>
            <w:r w:rsidRPr="00C427A1">
              <w:t>В реквизите «дата и время первого из непереданных ФД» (тег 1098) время всегда указывать</w:t>
            </w:r>
            <w:r w:rsidR="00024A14" w:rsidRPr="00C427A1">
              <w:t xml:space="preserve"> в виде</w:t>
            </w:r>
            <w:r w:rsidRPr="00C427A1">
              <w:t xml:space="preserve"> 00:00:00.</w:t>
            </w:r>
          </w:p>
          <w:p w14:paraId="2FAEFBAD" w14:textId="77777777" w:rsidR="00CE1CB0" w:rsidRPr="00C427A1" w:rsidRDefault="00CE1CB0" w:rsidP="003B7C69">
            <w:pPr>
              <w:pStyle w:val="af1"/>
              <w:ind w:left="34"/>
            </w:pPr>
          </w:p>
        </w:tc>
      </w:tr>
    </w:tbl>
    <w:p w14:paraId="6F8529F4" w14:textId="2C390470" w:rsidR="00F86608" w:rsidRPr="00C427A1" w:rsidRDefault="00C51647" w:rsidP="003B7C69">
      <w:pPr>
        <w:spacing w:before="0" w:after="0"/>
      </w:pPr>
      <w:r w:rsidRPr="00C427A1">
        <w:t>2</w:t>
      </w:r>
      <w:r w:rsidR="00414045" w:rsidRPr="00C427A1">
        <w:t>4</w:t>
      </w:r>
      <w:r w:rsidR="00F86608" w:rsidRPr="00C427A1">
        <w:t xml:space="preserve">. Кассовый чек (бланк строгой отчетности) </w:t>
      </w:r>
      <w:r w:rsidR="003800E1" w:rsidRPr="00C427A1">
        <w:t xml:space="preserve">должен </w:t>
      </w:r>
      <w:r w:rsidR="00F86608" w:rsidRPr="00C427A1">
        <w:t>содерж</w:t>
      </w:r>
      <w:r w:rsidR="003800E1" w:rsidRPr="00C427A1">
        <w:t>ать</w:t>
      </w:r>
      <w:r w:rsidR="00F86608" w:rsidRPr="00C427A1">
        <w:t xml:space="preserve"> реквизиты</w:t>
      </w:r>
      <w:r w:rsidR="00253114" w:rsidRPr="00C427A1">
        <w:t xml:space="preserve">, </w:t>
      </w:r>
      <w:r w:rsidR="003800E1" w:rsidRPr="00C427A1">
        <w:t>указанные</w:t>
      </w:r>
      <w:r w:rsidR="00253114" w:rsidRPr="00C427A1">
        <w:t xml:space="preserve"> в </w:t>
      </w:r>
      <w:r w:rsidR="00D31027">
        <w:t>т</w:t>
      </w:r>
      <w:r w:rsidR="00E835C8" w:rsidRPr="00C427A1">
        <w:t xml:space="preserve">аблице </w:t>
      </w:r>
      <w:r w:rsidR="00DB030F" w:rsidRPr="00C427A1">
        <w:t>19</w:t>
      </w:r>
      <w:r w:rsidR="00253114" w:rsidRPr="00C427A1">
        <w:t>.</w:t>
      </w:r>
    </w:p>
    <w:p w14:paraId="62A7692E" w14:textId="66608AC2" w:rsidR="00B33F35" w:rsidRDefault="00E835C8" w:rsidP="003B7C69">
      <w:pPr>
        <w:keepNext/>
        <w:spacing w:before="0" w:after="0"/>
        <w:jc w:val="right"/>
      </w:pPr>
      <w:r w:rsidRPr="00C427A1">
        <w:t xml:space="preserve">Таблица </w:t>
      </w:r>
      <w:r w:rsidR="00DB030F" w:rsidRPr="00C427A1">
        <w:t>19</w:t>
      </w:r>
    </w:p>
    <w:p w14:paraId="226BFB8E" w14:textId="0DA3B3D4" w:rsidR="00D31027" w:rsidRDefault="00D31027" w:rsidP="00D31027">
      <w:pPr>
        <w:keepNext/>
        <w:spacing w:before="0" w:after="0"/>
        <w:jc w:val="center"/>
      </w:pPr>
      <w:r>
        <w:t>Реквизиты, содержащиеся в кассовом чеке (бланке строгой отчетности)</w:t>
      </w:r>
    </w:p>
    <w:p w14:paraId="0807FF3C" w14:textId="77777777" w:rsidR="00D31027" w:rsidRPr="00C427A1" w:rsidRDefault="00D31027" w:rsidP="003B7C69">
      <w:pPr>
        <w:keepNext/>
        <w:spacing w:before="0" w:after="0"/>
        <w:jc w:val="righ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46"/>
        <w:gridCol w:w="1399"/>
        <w:gridCol w:w="1419"/>
        <w:gridCol w:w="1412"/>
        <w:gridCol w:w="1400"/>
        <w:gridCol w:w="1703"/>
        <w:gridCol w:w="1502"/>
        <w:gridCol w:w="1495"/>
      </w:tblGrid>
      <w:tr w:rsidR="00C427A1" w:rsidRPr="00C427A1" w14:paraId="56C2EE65" w14:textId="77777777" w:rsidTr="00D008EF">
        <w:trPr>
          <w:trHeight w:val="317"/>
        </w:trPr>
        <w:tc>
          <w:tcPr>
            <w:tcW w:w="3946" w:type="dxa"/>
            <w:shd w:val="clear" w:color="auto" w:fill="auto"/>
            <w:vAlign w:val="center"/>
            <w:hideMark/>
          </w:tcPr>
          <w:p w14:paraId="4B7AE725" w14:textId="77777777" w:rsidR="00A57645" w:rsidRPr="00C427A1" w:rsidRDefault="00A57645" w:rsidP="003B7C69">
            <w:pPr>
              <w:pStyle w:val="af1"/>
              <w:jc w:val="center"/>
              <w:rPr>
                <w:b/>
              </w:rPr>
            </w:pPr>
            <w:r w:rsidRPr="00C427A1">
              <w:rPr>
                <w:b/>
              </w:rPr>
              <w:t>Наименование реквизита</w:t>
            </w:r>
          </w:p>
        </w:tc>
        <w:tc>
          <w:tcPr>
            <w:tcW w:w="1399" w:type="dxa"/>
            <w:vAlign w:val="center"/>
          </w:tcPr>
          <w:p w14:paraId="450263B0" w14:textId="77777777" w:rsidR="00A57645" w:rsidRPr="00C427A1" w:rsidRDefault="00A57645" w:rsidP="003B7C69">
            <w:pPr>
              <w:pStyle w:val="af1"/>
              <w:jc w:val="center"/>
              <w:rPr>
                <w:b/>
              </w:rPr>
            </w:pPr>
            <w:r w:rsidRPr="00C427A1">
              <w:rPr>
                <w:b/>
              </w:rPr>
              <w:t>Тег</w:t>
            </w:r>
          </w:p>
        </w:tc>
        <w:tc>
          <w:tcPr>
            <w:tcW w:w="1419" w:type="dxa"/>
            <w:shd w:val="clear" w:color="auto" w:fill="auto"/>
            <w:vAlign w:val="center"/>
          </w:tcPr>
          <w:p w14:paraId="07B72A56" w14:textId="77777777" w:rsidR="00A57645" w:rsidRPr="00C427A1" w:rsidRDefault="00A57645" w:rsidP="003B7C69">
            <w:pPr>
              <w:pStyle w:val="af1"/>
              <w:jc w:val="center"/>
              <w:rPr>
                <w:b/>
              </w:rPr>
            </w:pPr>
            <w:r w:rsidRPr="00C427A1">
              <w:rPr>
                <w:b/>
              </w:rPr>
              <w:t>Обяз.</w:t>
            </w:r>
          </w:p>
        </w:tc>
        <w:tc>
          <w:tcPr>
            <w:tcW w:w="1412" w:type="dxa"/>
            <w:vAlign w:val="center"/>
          </w:tcPr>
          <w:p w14:paraId="18DFDF17" w14:textId="77777777" w:rsidR="00A57645" w:rsidRPr="00C427A1" w:rsidRDefault="00A57645" w:rsidP="003B7C69">
            <w:pPr>
              <w:pStyle w:val="af1"/>
              <w:jc w:val="center"/>
              <w:rPr>
                <w:b/>
              </w:rPr>
            </w:pPr>
            <w:r w:rsidRPr="00C427A1">
              <w:rPr>
                <w:b/>
              </w:rPr>
              <w:t>Форм.</w:t>
            </w:r>
          </w:p>
        </w:tc>
        <w:tc>
          <w:tcPr>
            <w:tcW w:w="1400" w:type="dxa"/>
            <w:vAlign w:val="center"/>
          </w:tcPr>
          <w:p w14:paraId="5F7E3185" w14:textId="77777777" w:rsidR="00A57645" w:rsidRPr="00C427A1" w:rsidRDefault="00A57645" w:rsidP="003B7C69">
            <w:pPr>
              <w:pStyle w:val="af1"/>
              <w:jc w:val="center"/>
              <w:rPr>
                <w:b/>
              </w:rPr>
            </w:pPr>
            <w:r w:rsidRPr="00C427A1">
              <w:rPr>
                <w:b/>
              </w:rPr>
              <w:t>Повт.</w:t>
            </w:r>
          </w:p>
        </w:tc>
        <w:tc>
          <w:tcPr>
            <w:tcW w:w="1703" w:type="dxa"/>
            <w:vAlign w:val="center"/>
          </w:tcPr>
          <w:p w14:paraId="073EB60E" w14:textId="77777777" w:rsidR="00A57645" w:rsidRPr="00C427A1" w:rsidRDefault="00A57645" w:rsidP="003B7C69">
            <w:pPr>
              <w:pStyle w:val="af1"/>
              <w:jc w:val="center"/>
              <w:rPr>
                <w:b/>
              </w:rPr>
            </w:pPr>
            <w:r w:rsidRPr="00C427A1">
              <w:rPr>
                <w:b/>
              </w:rPr>
              <w:t>Хран.</w:t>
            </w:r>
          </w:p>
        </w:tc>
        <w:tc>
          <w:tcPr>
            <w:tcW w:w="1502" w:type="dxa"/>
            <w:vAlign w:val="center"/>
          </w:tcPr>
          <w:p w14:paraId="0BDAD86F" w14:textId="77777777" w:rsidR="00A57645" w:rsidRPr="00C427A1" w:rsidRDefault="00A57645" w:rsidP="003B7C69">
            <w:pPr>
              <w:pStyle w:val="af1"/>
              <w:jc w:val="center"/>
              <w:rPr>
                <w:b/>
              </w:rPr>
            </w:pPr>
            <w:r w:rsidRPr="00C427A1">
              <w:rPr>
                <w:b/>
              </w:rPr>
              <w:t>ФП</w:t>
            </w:r>
          </w:p>
        </w:tc>
        <w:tc>
          <w:tcPr>
            <w:tcW w:w="1495" w:type="dxa"/>
            <w:vAlign w:val="center"/>
          </w:tcPr>
          <w:p w14:paraId="65ADC747" w14:textId="77777777" w:rsidR="00A57645" w:rsidRPr="00C427A1" w:rsidRDefault="000D0B5A" w:rsidP="003B7C69">
            <w:pPr>
              <w:pStyle w:val="af1"/>
              <w:jc w:val="center"/>
              <w:rPr>
                <w:b/>
              </w:rPr>
            </w:pPr>
            <w:r w:rsidRPr="00C427A1">
              <w:rPr>
                <w:b/>
              </w:rPr>
              <w:t>№</w:t>
            </w:r>
            <w:r w:rsidR="00E4751C" w:rsidRPr="00C427A1">
              <w:rPr>
                <w:b/>
              </w:rPr>
              <w:t>прим.</w:t>
            </w:r>
          </w:p>
        </w:tc>
      </w:tr>
      <w:tr w:rsidR="00C427A1" w:rsidRPr="00C427A1" w14:paraId="7C23ABC9" w14:textId="77777777" w:rsidTr="00D008EF">
        <w:trPr>
          <w:trHeight w:val="302"/>
        </w:trPr>
        <w:tc>
          <w:tcPr>
            <w:tcW w:w="3946" w:type="dxa"/>
            <w:shd w:val="clear" w:color="auto" w:fill="auto"/>
            <w:noWrap/>
            <w:hideMark/>
          </w:tcPr>
          <w:p w14:paraId="0F407F59" w14:textId="77777777" w:rsidR="00A57645" w:rsidRPr="00C427A1" w:rsidRDefault="00A57645" w:rsidP="003B7C69">
            <w:pPr>
              <w:pStyle w:val="af1"/>
            </w:pPr>
            <w:r w:rsidRPr="00C427A1">
              <w:t>наименование документа</w:t>
            </w:r>
          </w:p>
        </w:tc>
        <w:tc>
          <w:tcPr>
            <w:tcW w:w="1399" w:type="dxa"/>
          </w:tcPr>
          <w:p w14:paraId="386226F7" w14:textId="77777777" w:rsidR="00A57645" w:rsidRPr="00C427A1" w:rsidRDefault="00A57645" w:rsidP="003B7C69">
            <w:pPr>
              <w:pStyle w:val="af1"/>
              <w:jc w:val="center"/>
            </w:pPr>
            <w:r w:rsidRPr="00C427A1">
              <w:t>1000</w:t>
            </w:r>
          </w:p>
        </w:tc>
        <w:tc>
          <w:tcPr>
            <w:tcW w:w="1419" w:type="dxa"/>
            <w:shd w:val="clear" w:color="auto" w:fill="auto"/>
            <w:noWrap/>
          </w:tcPr>
          <w:p w14:paraId="287D9CF6" w14:textId="77777777" w:rsidR="00A57645" w:rsidRPr="00C427A1" w:rsidRDefault="00A57645" w:rsidP="003B7C69">
            <w:pPr>
              <w:pStyle w:val="af1"/>
              <w:jc w:val="center"/>
            </w:pPr>
            <w:r w:rsidRPr="00C427A1">
              <w:t>1</w:t>
            </w:r>
          </w:p>
        </w:tc>
        <w:tc>
          <w:tcPr>
            <w:tcW w:w="1412" w:type="dxa"/>
          </w:tcPr>
          <w:p w14:paraId="75FB4AED" w14:textId="77777777" w:rsidR="00A57645" w:rsidRPr="00C427A1" w:rsidRDefault="00A57645" w:rsidP="003B7C69">
            <w:pPr>
              <w:pStyle w:val="af1"/>
              <w:jc w:val="center"/>
            </w:pPr>
            <w:r w:rsidRPr="00C427A1">
              <w:t>П</w:t>
            </w:r>
          </w:p>
        </w:tc>
        <w:tc>
          <w:tcPr>
            <w:tcW w:w="1400" w:type="dxa"/>
          </w:tcPr>
          <w:p w14:paraId="447663D4" w14:textId="77777777" w:rsidR="00A57645" w:rsidRPr="00C427A1" w:rsidRDefault="00A57645" w:rsidP="003B7C69">
            <w:pPr>
              <w:pStyle w:val="af1"/>
              <w:jc w:val="center"/>
            </w:pPr>
            <w:r w:rsidRPr="00C427A1">
              <w:t>Нет</w:t>
            </w:r>
          </w:p>
        </w:tc>
        <w:tc>
          <w:tcPr>
            <w:tcW w:w="1703" w:type="dxa"/>
          </w:tcPr>
          <w:p w14:paraId="0CE08E11" w14:textId="77777777" w:rsidR="00A57645" w:rsidRPr="00C427A1" w:rsidRDefault="00DF525D" w:rsidP="003B7C69">
            <w:pPr>
              <w:pStyle w:val="af1"/>
              <w:jc w:val="center"/>
              <w:rPr>
                <w:b/>
              </w:rPr>
            </w:pPr>
            <w:r w:rsidRPr="00C427A1">
              <w:rPr>
                <w:b/>
              </w:rPr>
              <w:t>–</w:t>
            </w:r>
          </w:p>
        </w:tc>
        <w:tc>
          <w:tcPr>
            <w:tcW w:w="1502" w:type="dxa"/>
          </w:tcPr>
          <w:p w14:paraId="1DB6D1AF" w14:textId="77777777" w:rsidR="00A57645" w:rsidRPr="00C427A1" w:rsidRDefault="00DF525D" w:rsidP="003B7C69">
            <w:pPr>
              <w:pStyle w:val="af1"/>
              <w:jc w:val="center"/>
            </w:pPr>
            <w:r w:rsidRPr="00C427A1">
              <w:t>–</w:t>
            </w:r>
          </w:p>
        </w:tc>
        <w:tc>
          <w:tcPr>
            <w:tcW w:w="1495" w:type="dxa"/>
          </w:tcPr>
          <w:p w14:paraId="0996E033" w14:textId="77777777" w:rsidR="00A57645" w:rsidRPr="00C427A1" w:rsidRDefault="00D52409" w:rsidP="003B7C69">
            <w:pPr>
              <w:pStyle w:val="af1"/>
              <w:jc w:val="center"/>
            </w:pPr>
            <w:r w:rsidRPr="00C427A1">
              <w:t>–</w:t>
            </w:r>
          </w:p>
        </w:tc>
      </w:tr>
      <w:tr w:rsidR="00C427A1" w:rsidRPr="00C427A1" w14:paraId="13CC00C1" w14:textId="77777777" w:rsidTr="00D008EF">
        <w:trPr>
          <w:trHeight w:val="302"/>
        </w:trPr>
        <w:tc>
          <w:tcPr>
            <w:tcW w:w="3946" w:type="dxa"/>
            <w:shd w:val="clear" w:color="auto" w:fill="auto"/>
            <w:noWrap/>
            <w:hideMark/>
          </w:tcPr>
          <w:p w14:paraId="7F82451D" w14:textId="77777777" w:rsidR="00A57645" w:rsidRPr="00C427A1" w:rsidRDefault="00B84369" w:rsidP="003B7C69">
            <w:pPr>
              <w:pStyle w:val="af1"/>
            </w:pPr>
            <w:r w:rsidRPr="00C427A1">
              <w:lastRenderedPageBreak/>
              <w:t xml:space="preserve">код формы </w:t>
            </w:r>
            <w:r w:rsidR="0036545A" w:rsidRPr="00C427A1">
              <w:t>ФД</w:t>
            </w:r>
          </w:p>
        </w:tc>
        <w:tc>
          <w:tcPr>
            <w:tcW w:w="1399" w:type="dxa"/>
          </w:tcPr>
          <w:p w14:paraId="43A2568E" w14:textId="77777777" w:rsidR="00A57645" w:rsidRPr="00C427A1" w:rsidRDefault="0036545A" w:rsidP="003B7C69">
            <w:pPr>
              <w:pStyle w:val="af1"/>
              <w:jc w:val="center"/>
            </w:pPr>
            <w:r w:rsidRPr="00C427A1">
              <w:t>–</w:t>
            </w:r>
          </w:p>
        </w:tc>
        <w:tc>
          <w:tcPr>
            <w:tcW w:w="1419" w:type="dxa"/>
            <w:shd w:val="clear" w:color="auto" w:fill="auto"/>
            <w:noWrap/>
          </w:tcPr>
          <w:p w14:paraId="45DF6A84" w14:textId="77777777" w:rsidR="00A57645" w:rsidRPr="00C427A1" w:rsidRDefault="00A57645" w:rsidP="003B7C69">
            <w:pPr>
              <w:pStyle w:val="af1"/>
              <w:jc w:val="center"/>
            </w:pPr>
            <w:r w:rsidRPr="00C427A1">
              <w:t>1</w:t>
            </w:r>
          </w:p>
        </w:tc>
        <w:tc>
          <w:tcPr>
            <w:tcW w:w="1412" w:type="dxa"/>
          </w:tcPr>
          <w:p w14:paraId="27061722" w14:textId="77777777" w:rsidR="00A57645" w:rsidRPr="00C427A1" w:rsidRDefault="00A57645" w:rsidP="003B7C69">
            <w:pPr>
              <w:pStyle w:val="af1"/>
              <w:jc w:val="center"/>
            </w:pPr>
            <w:r w:rsidRPr="00C427A1">
              <w:t>Э</w:t>
            </w:r>
          </w:p>
        </w:tc>
        <w:tc>
          <w:tcPr>
            <w:tcW w:w="1400" w:type="dxa"/>
          </w:tcPr>
          <w:p w14:paraId="2FB22A46" w14:textId="77777777" w:rsidR="00A57645" w:rsidRPr="00C427A1" w:rsidRDefault="00A57645" w:rsidP="003B7C69">
            <w:pPr>
              <w:pStyle w:val="af1"/>
              <w:jc w:val="center"/>
            </w:pPr>
            <w:r w:rsidRPr="00C427A1">
              <w:t>Нет</w:t>
            </w:r>
          </w:p>
        </w:tc>
        <w:tc>
          <w:tcPr>
            <w:tcW w:w="1703" w:type="dxa"/>
          </w:tcPr>
          <w:p w14:paraId="610C9EBD" w14:textId="77777777" w:rsidR="00A57645" w:rsidRPr="00C427A1" w:rsidRDefault="00A57645" w:rsidP="003B7C69">
            <w:pPr>
              <w:pStyle w:val="af1"/>
              <w:jc w:val="center"/>
            </w:pPr>
            <w:r w:rsidRPr="00C427A1">
              <w:t>5л</w:t>
            </w:r>
          </w:p>
        </w:tc>
        <w:tc>
          <w:tcPr>
            <w:tcW w:w="1502" w:type="dxa"/>
          </w:tcPr>
          <w:p w14:paraId="3C32944C" w14:textId="77777777" w:rsidR="00A57645" w:rsidRPr="00C427A1" w:rsidRDefault="0036545A" w:rsidP="003B7C69">
            <w:pPr>
              <w:pStyle w:val="af1"/>
              <w:jc w:val="center"/>
            </w:pPr>
            <w:r w:rsidRPr="00C427A1">
              <w:t>1,</w:t>
            </w:r>
            <w:r w:rsidR="00D01CDD" w:rsidRPr="00C427A1">
              <w:t xml:space="preserve"> </w:t>
            </w:r>
            <w:r w:rsidR="00DF525D" w:rsidRPr="00C427A1">
              <w:t>4</w:t>
            </w:r>
            <w:r w:rsidR="00CE1CB0" w:rsidRPr="00C427A1">
              <w:t>, 5</w:t>
            </w:r>
          </w:p>
        </w:tc>
        <w:tc>
          <w:tcPr>
            <w:tcW w:w="1495" w:type="dxa"/>
          </w:tcPr>
          <w:p w14:paraId="7B700711" w14:textId="77777777" w:rsidR="00A57645" w:rsidRPr="00C427A1" w:rsidRDefault="00E164F4" w:rsidP="003B7C69">
            <w:pPr>
              <w:pStyle w:val="af1"/>
              <w:jc w:val="center"/>
            </w:pPr>
            <w:r w:rsidRPr="00C427A1">
              <w:t>17</w:t>
            </w:r>
          </w:p>
        </w:tc>
      </w:tr>
      <w:tr w:rsidR="00C427A1" w:rsidRPr="00C427A1" w14:paraId="74A6E521" w14:textId="77777777" w:rsidTr="00D008EF">
        <w:trPr>
          <w:trHeight w:val="302"/>
        </w:trPr>
        <w:tc>
          <w:tcPr>
            <w:tcW w:w="3946" w:type="dxa"/>
            <w:shd w:val="clear" w:color="auto" w:fill="auto"/>
            <w:noWrap/>
          </w:tcPr>
          <w:p w14:paraId="14459D0B" w14:textId="77777777" w:rsidR="00AC250A" w:rsidRPr="00C427A1" w:rsidRDefault="00AC250A" w:rsidP="003B7C69">
            <w:pPr>
              <w:pStyle w:val="af1"/>
            </w:pPr>
            <w:r w:rsidRPr="00C427A1">
              <w:t>версия ФФД</w:t>
            </w:r>
          </w:p>
        </w:tc>
        <w:tc>
          <w:tcPr>
            <w:tcW w:w="1399" w:type="dxa"/>
          </w:tcPr>
          <w:p w14:paraId="4DA679ED" w14:textId="77777777" w:rsidR="00AC250A" w:rsidRPr="00C427A1" w:rsidRDefault="00AC250A" w:rsidP="003B7C69">
            <w:pPr>
              <w:pStyle w:val="af1"/>
              <w:jc w:val="center"/>
            </w:pPr>
            <w:r w:rsidRPr="00C427A1">
              <w:t>1209</w:t>
            </w:r>
          </w:p>
        </w:tc>
        <w:tc>
          <w:tcPr>
            <w:tcW w:w="1419" w:type="dxa"/>
            <w:shd w:val="clear" w:color="auto" w:fill="auto"/>
            <w:noWrap/>
          </w:tcPr>
          <w:p w14:paraId="06A04527" w14:textId="77777777" w:rsidR="00AC250A" w:rsidRPr="00C427A1" w:rsidRDefault="00AC250A" w:rsidP="003B7C69">
            <w:pPr>
              <w:pStyle w:val="af1"/>
              <w:jc w:val="center"/>
            </w:pPr>
            <w:r w:rsidRPr="00C427A1">
              <w:t>3</w:t>
            </w:r>
          </w:p>
        </w:tc>
        <w:tc>
          <w:tcPr>
            <w:tcW w:w="1412" w:type="dxa"/>
          </w:tcPr>
          <w:p w14:paraId="4D89AAA8" w14:textId="77777777" w:rsidR="00AC250A" w:rsidRPr="00C427A1" w:rsidRDefault="00AC250A" w:rsidP="003B7C69">
            <w:pPr>
              <w:pStyle w:val="af1"/>
              <w:jc w:val="center"/>
            </w:pPr>
            <w:r w:rsidRPr="00C427A1">
              <w:t>Э</w:t>
            </w:r>
          </w:p>
        </w:tc>
        <w:tc>
          <w:tcPr>
            <w:tcW w:w="1400" w:type="dxa"/>
          </w:tcPr>
          <w:p w14:paraId="3564BF6E" w14:textId="77777777" w:rsidR="00AC250A" w:rsidRPr="00C427A1" w:rsidRDefault="00AC250A" w:rsidP="003B7C69">
            <w:pPr>
              <w:pStyle w:val="af1"/>
              <w:jc w:val="center"/>
            </w:pPr>
            <w:r w:rsidRPr="00C427A1">
              <w:t>Нет</w:t>
            </w:r>
          </w:p>
        </w:tc>
        <w:tc>
          <w:tcPr>
            <w:tcW w:w="1703" w:type="dxa"/>
          </w:tcPr>
          <w:p w14:paraId="7510B4FA" w14:textId="77777777" w:rsidR="00AC250A" w:rsidRPr="00C427A1" w:rsidRDefault="00AC250A" w:rsidP="003B7C69">
            <w:pPr>
              <w:pStyle w:val="af1"/>
              <w:jc w:val="center"/>
            </w:pPr>
            <w:r w:rsidRPr="00C427A1">
              <w:t>30д</w:t>
            </w:r>
          </w:p>
        </w:tc>
        <w:tc>
          <w:tcPr>
            <w:tcW w:w="1502" w:type="dxa"/>
          </w:tcPr>
          <w:p w14:paraId="1CFBC8BE" w14:textId="77777777" w:rsidR="00AC250A" w:rsidRPr="00C427A1" w:rsidRDefault="00DF525D" w:rsidP="003B7C69">
            <w:pPr>
              <w:pStyle w:val="af1"/>
              <w:jc w:val="center"/>
            </w:pPr>
            <w:r w:rsidRPr="00C427A1">
              <w:t>4</w:t>
            </w:r>
          </w:p>
        </w:tc>
        <w:tc>
          <w:tcPr>
            <w:tcW w:w="1495" w:type="dxa"/>
          </w:tcPr>
          <w:p w14:paraId="0250E67C" w14:textId="77777777" w:rsidR="00AC250A" w:rsidRPr="00C427A1" w:rsidRDefault="00AC250A" w:rsidP="003B7C69">
            <w:pPr>
              <w:pStyle w:val="af1"/>
              <w:jc w:val="center"/>
            </w:pPr>
            <w:r w:rsidRPr="00C427A1">
              <w:t>–</w:t>
            </w:r>
          </w:p>
        </w:tc>
      </w:tr>
      <w:tr w:rsidR="00C427A1" w:rsidRPr="00C427A1" w14:paraId="796FC433" w14:textId="77777777" w:rsidTr="00D008EF">
        <w:trPr>
          <w:trHeight w:val="302"/>
        </w:trPr>
        <w:tc>
          <w:tcPr>
            <w:tcW w:w="3946" w:type="dxa"/>
            <w:shd w:val="clear" w:color="auto" w:fill="auto"/>
            <w:noWrap/>
          </w:tcPr>
          <w:p w14:paraId="41B12B23" w14:textId="77777777" w:rsidR="00AC250A" w:rsidRPr="00C427A1" w:rsidRDefault="00AC250A" w:rsidP="003B7C69">
            <w:pPr>
              <w:pStyle w:val="af1"/>
              <w:jc w:val="left"/>
            </w:pPr>
            <w:r w:rsidRPr="00C427A1">
              <w:t>наименование пользователя</w:t>
            </w:r>
          </w:p>
        </w:tc>
        <w:tc>
          <w:tcPr>
            <w:tcW w:w="1399" w:type="dxa"/>
          </w:tcPr>
          <w:p w14:paraId="44D0A9C4" w14:textId="77777777" w:rsidR="00AC250A" w:rsidRPr="00C427A1" w:rsidRDefault="00AC250A" w:rsidP="003B7C69">
            <w:pPr>
              <w:pStyle w:val="af1"/>
              <w:jc w:val="center"/>
            </w:pPr>
            <w:r w:rsidRPr="00C427A1">
              <w:t>1048</w:t>
            </w:r>
          </w:p>
        </w:tc>
        <w:tc>
          <w:tcPr>
            <w:tcW w:w="1419" w:type="dxa"/>
            <w:shd w:val="clear" w:color="auto" w:fill="auto"/>
            <w:noWrap/>
          </w:tcPr>
          <w:p w14:paraId="140DAC0F" w14:textId="77777777" w:rsidR="00AC250A" w:rsidRPr="00C427A1" w:rsidRDefault="00AC250A" w:rsidP="003B7C69">
            <w:pPr>
              <w:pStyle w:val="af1"/>
              <w:jc w:val="center"/>
            </w:pPr>
            <w:r w:rsidRPr="00C427A1">
              <w:t>П-1, Э-7</w:t>
            </w:r>
          </w:p>
        </w:tc>
        <w:tc>
          <w:tcPr>
            <w:tcW w:w="1412" w:type="dxa"/>
          </w:tcPr>
          <w:p w14:paraId="6B8E657B" w14:textId="77777777" w:rsidR="00AC250A" w:rsidRPr="00C427A1" w:rsidRDefault="00AC250A" w:rsidP="003B7C69">
            <w:pPr>
              <w:pStyle w:val="af1"/>
              <w:jc w:val="center"/>
            </w:pPr>
            <w:r w:rsidRPr="00C427A1">
              <w:t>ПЭ</w:t>
            </w:r>
          </w:p>
        </w:tc>
        <w:tc>
          <w:tcPr>
            <w:tcW w:w="1400" w:type="dxa"/>
          </w:tcPr>
          <w:p w14:paraId="50D81C10" w14:textId="77777777" w:rsidR="00AC250A" w:rsidRPr="00C427A1" w:rsidRDefault="00AC250A" w:rsidP="003B7C69">
            <w:pPr>
              <w:pStyle w:val="af1"/>
              <w:jc w:val="center"/>
            </w:pPr>
            <w:r w:rsidRPr="00C427A1">
              <w:t>Нет</w:t>
            </w:r>
          </w:p>
        </w:tc>
        <w:tc>
          <w:tcPr>
            <w:tcW w:w="1703" w:type="dxa"/>
          </w:tcPr>
          <w:p w14:paraId="0DB97FBC" w14:textId="77777777" w:rsidR="00AC250A" w:rsidRPr="00C427A1" w:rsidRDefault="00AC250A" w:rsidP="003B7C69">
            <w:pPr>
              <w:pStyle w:val="af1"/>
              <w:jc w:val="center"/>
            </w:pPr>
            <w:r w:rsidRPr="00C427A1">
              <w:t>30д</w:t>
            </w:r>
          </w:p>
        </w:tc>
        <w:tc>
          <w:tcPr>
            <w:tcW w:w="1502" w:type="dxa"/>
          </w:tcPr>
          <w:p w14:paraId="206614AF" w14:textId="77777777" w:rsidR="00AC250A" w:rsidRPr="00C427A1" w:rsidRDefault="00DF525D" w:rsidP="003B7C69">
            <w:pPr>
              <w:pStyle w:val="af1"/>
              <w:jc w:val="center"/>
            </w:pPr>
            <w:r w:rsidRPr="00C427A1">
              <w:t>4</w:t>
            </w:r>
          </w:p>
        </w:tc>
        <w:tc>
          <w:tcPr>
            <w:tcW w:w="1495" w:type="dxa"/>
          </w:tcPr>
          <w:p w14:paraId="073438B2" w14:textId="77777777" w:rsidR="00AC250A" w:rsidRPr="00C427A1" w:rsidRDefault="00AC250A" w:rsidP="003B7C69">
            <w:pPr>
              <w:pStyle w:val="af1"/>
              <w:jc w:val="center"/>
            </w:pPr>
            <w:r w:rsidRPr="00C427A1">
              <w:t>10</w:t>
            </w:r>
          </w:p>
        </w:tc>
      </w:tr>
      <w:tr w:rsidR="00C427A1" w:rsidRPr="00C427A1" w14:paraId="2FD7E3B8" w14:textId="77777777" w:rsidTr="00D008EF">
        <w:trPr>
          <w:trHeight w:val="302"/>
        </w:trPr>
        <w:tc>
          <w:tcPr>
            <w:tcW w:w="3946" w:type="dxa"/>
            <w:shd w:val="clear" w:color="auto" w:fill="auto"/>
            <w:noWrap/>
          </w:tcPr>
          <w:p w14:paraId="4FC6D9EE" w14:textId="77777777" w:rsidR="00AC250A" w:rsidRPr="00C427A1" w:rsidRDefault="00AC250A" w:rsidP="003B7C69">
            <w:pPr>
              <w:pStyle w:val="af1"/>
              <w:jc w:val="left"/>
            </w:pPr>
            <w:r w:rsidRPr="00C427A1">
              <w:t>ИНН пользователя</w:t>
            </w:r>
          </w:p>
        </w:tc>
        <w:tc>
          <w:tcPr>
            <w:tcW w:w="1399" w:type="dxa"/>
          </w:tcPr>
          <w:p w14:paraId="1AA34D9D" w14:textId="77777777" w:rsidR="00AC250A" w:rsidRPr="00C427A1" w:rsidRDefault="00AC250A" w:rsidP="003B7C69">
            <w:pPr>
              <w:pStyle w:val="af1"/>
              <w:jc w:val="center"/>
            </w:pPr>
            <w:r w:rsidRPr="00C427A1">
              <w:t>1018</w:t>
            </w:r>
          </w:p>
        </w:tc>
        <w:tc>
          <w:tcPr>
            <w:tcW w:w="1419" w:type="dxa"/>
            <w:shd w:val="clear" w:color="auto" w:fill="auto"/>
            <w:noWrap/>
          </w:tcPr>
          <w:p w14:paraId="05E544D3" w14:textId="77777777" w:rsidR="00AC250A" w:rsidRPr="00C427A1" w:rsidRDefault="00AC250A" w:rsidP="003B7C69">
            <w:pPr>
              <w:pStyle w:val="af1"/>
              <w:jc w:val="center"/>
            </w:pPr>
            <w:r w:rsidRPr="00C427A1">
              <w:t>П-1, Э-7</w:t>
            </w:r>
          </w:p>
        </w:tc>
        <w:tc>
          <w:tcPr>
            <w:tcW w:w="1412" w:type="dxa"/>
          </w:tcPr>
          <w:p w14:paraId="478DFC63" w14:textId="77777777" w:rsidR="00AC250A" w:rsidRPr="00C427A1" w:rsidRDefault="00AC250A" w:rsidP="003B7C69">
            <w:pPr>
              <w:pStyle w:val="af1"/>
              <w:jc w:val="center"/>
            </w:pPr>
            <w:r w:rsidRPr="00C427A1">
              <w:t>ПЭ</w:t>
            </w:r>
          </w:p>
        </w:tc>
        <w:tc>
          <w:tcPr>
            <w:tcW w:w="1400" w:type="dxa"/>
          </w:tcPr>
          <w:p w14:paraId="2D184279" w14:textId="77777777" w:rsidR="00AC250A" w:rsidRPr="00C427A1" w:rsidRDefault="00AC250A" w:rsidP="003B7C69">
            <w:pPr>
              <w:pStyle w:val="af1"/>
              <w:jc w:val="center"/>
            </w:pPr>
            <w:r w:rsidRPr="00C427A1">
              <w:t>Нет</w:t>
            </w:r>
          </w:p>
        </w:tc>
        <w:tc>
          <w:tcPr>
            <w:tcW w:w="1703" w:type="dxa"/>
          </w:tcPr>
          <w:p w14:paraId="16BAF400" w14:textId="77777777" w:rsidR="00AC250A" w:rsidRPr="00C427A1" w:rsidRDefault="00AC250A" w:rsidP="003B7C69">
            <w:pPr>
              <w:pStyle w:val="af1"/>
              <w:jc w:val="center"/>
            </w:pPr>
            <w:r w:rsidRPr="00C427A1">
              <w:t>30д</w:t>
            </w:r>
          </w:p>
        </w:tc>
        <w:tc>
          <w:tcPr>
            <w:tcW w:w="1502" w:type="dxa"/>
          </w:tcPr>
          <w:p w14:paraId="1D2F67E3" w14:textId="77777777" w:rsidR="00AC250A" w:rsidRPr="00C427A1" w:rsidRDefault="00DF525D" w:rsidP="003B7C69">
            <w:pPr>
              <w:pStyle w:val="af1"/>
              <w:jc w:val="center"/>
            </w:pPr>
            <w:r w:rsidRPr="00C427A1">
              <w:t>4</w:t>
            </w:r>
          </w:p>
        </w:tc>
        <w:tc>
          <w:tcPr>
            <w:tcW w:w="1495" w:type="dxa"/>
          </w:tcPr>
          <w:p w14:paraId="3EB138AC" w14:textId="77777777" w:rsidR="00AC250A" w:rsidRPr="00C427A1" w:rsidRDefault="00AC250A" w:rsidP="003B7C69">
            <w:pPr>
              <w:pStyle w:val="af1"/>
              <w:jc w:val="center"/>
            </w:pPr>
            <w:r w:rsidRPr="00C427A1">
              <w:t>10</w:t>
            </w:r>
          </w:p>
        </w:tc>
      </w:tr>
      <w:tr w:rsidR="00C427A1" w:rsidRPr="00C427A1" w14:paraId="290486AB" w14:textId="77777777" w:rsidTr="00D008EF">
        <w:trPr>
          <w:trHeight w:val="302"/>
        </w:trPr>
        <w:tc>
          <w:tcPr>
            <w:tcW w:w="3946" w:type="dxa"/>
            <w:shd w:val="clear" w:color="auto" w:fill="auto"/>
            <w:noWrap/>
          </w:tcPr>
          <w:p w14:paraId="0847DD64" w14:textId="77777777" w:rsidR="00AC250A" w:rsidRPr="00C427A1" w:rsidRDefault="00AC250A" w:rsidP="003B7C69">
            <w:pPr>
              <w:pStyle w:val="af1"/>
              <w:jc w:val="left"/>
            </w:pPr>
            <w:r w:rsidRPr="00C427A1">
              <w:t>номер чека за смену</w:t>
            </w:r>
          </w:p>
        </w:tc>
        <w:tc>
          <w:tcPr>
            <w:tcW w:w="1399" w:type="dxa"/>
          </w:tcPr>
          <w:p w14:paraId="48050D1C" w14:textId="77777777" w:rsidR="00AC250A" w:rsidRPr="00C427A1" w:rsidRDefault="00AC250A" w:rsidP="003B7C69">
            <w:pPr>
              <w:pStyle w:val="af1"/>
              <w:jc w:val="center"/>
            </w:pPr>
            <w:r w:rsidRPr="00C427A1">
              <w:t>1042</w:t>
            </w:r>
          </w:p>
        </w:tc>
        <w:tc>
          <w:tcPr>
            <w:tcW w:w="1419" w:type="dxa"/>
            <w:shd w:val="clear" w:color="auto" w:fill="auto"/>
            <w:noWrap/>
          </w:tcPr>
          <w:p w14:paraId="04D4C577" w14:textId="77777777" w:rsidR="00AC250A" w:rsidRPr="00C427A1" w:rsidRDefault="00AC250A" w:rsidP="003B7C69">
            <w:pPr>
              <w:pStyle w:val="af1"/>
              <w:jc w:val="center"/>
            </w:pPr>
            <w:r w:rsidRPr="00C427A1">
              <w:t>1</w:t>
            </w:r>
          </w:p>
        </w:tc>
        <w:tc>
          <w:tcPr>
            <w:tcW w:w="1412" w:type="dxa"/>
          </w:tcPr>
          <w:p w14:paraId="71A814FC" w14:textId="77777777" w:rsidR="00AC250A" w:rsidRPr="00C427A1" w:rsidRDefault="00AC250A" w:rsidP="003B7C69">
            <w:pPr>
              <w:pStyle w:val="af1"/>
              <w:jc w:val="center"/>
            </w:pPr>
            <w:r w:rsidRPr="00C427A1">
              <w:t>ПЭ</w:t>
            </w:r>
          </w:p>
        </w:tc>
        <w:tc>
          <w:tcPr>
            <w:tcW w:w="1400" w:type="dxa"/>
          </w:tcPr>
          <w:p w14:paraId="5839EE92" w14:textId="77777777" w:rsidR="00AC250A" w:rsidRPr="00C427A1" w:rsidRDefault="00AC250A" w:rsidP="003B7C69">
            <w:pPr>
              <w:pStyle w:val="af1"/>
              <w:jc w:val="center"/>
            </w:pPr>
            <w:r w:rsidRPr="00C427A1">
              <w:t>Нет</w:t>
            </w:r>
          </w:p>
        </w:tc>
        <w:tc>
          <w:tcPr>
            <w:tcW w:w="1703" w:type="dxa"/>
          </w:tcPr>
          <w:p w14:paraId="41824DF3" w14:textId="77777777" w:rsidR="00AC250A" w:rsidRPr="00C427A1" w:rsidRDefault="00AC250A" w:rsidP="003B7C69">
            <w:pPr>
              <w:pStyle w:val="af1"/>
              <w:jc w:val="center"/>
            </w:pPr>
            <w:r w:rsidRPr="00C427A1">
              <w:t>30д</w:t>
            </w:r>
          </w:p>
        </w:tc>
        <w:tc>
          <w:tcPr>
            <w:tcW w:w="1502" w:type="dxa"/>
          </w:tcPr>
          <w:p w14:paraId="3EF5473B" w14:textId="77777777" w:rsidR="00AC250A" w:rsidRPr="00C427A1" w:rsidRDefault="00DF525D" w:rsidP="003B7C69">
            <w:pPr>
              <w:pStyle w:val="af1"/>
              <w:jc w:val="center"/>
            </w:pPr>
            <w:r w:rsidRPr="00C427A1">
              <w:t>4</w:t>
            </w:r>
          </w:p>
        </w:tc>
        <w:tc>
          <w:tcPr>
            <w:tcW w:w="1495" w:type="dxa"/>
          </w:tcPr>
          <w:p w14:paraId="62BA881C" w14:textId="77777777" w:rsidR="00AC250A" w:rsidRPr="00C427A1" w:rsidRDefault="00AC250A" w:rsidP="003B7C69">
            <w:pPr>
              <w:pStyle w:val="af1"/>
              <w:jc w:val="center"/>
            </w:pPr>
            <w:r w:rsidRPr="00C427A1">
              <w:t>–</w:t>
            </w:r>
          </w:p>
        </w:tc>
      </w:tr>
      <w:tr w:rsidR="00C427A1" w:rsidRPr="00C427A1" w14:paraId="6457A484" w14:textId="77777777" w:rsidTr="00D008EF">
        <w:trPr>
          <w:trHeight w:val="302"/>
        </w:trPr>
        <w:tc>
          <w:tcPr>
            <w:tcW w:w="3946" w:type="dxa"/>
            <w:shd w:val="clear" w:color="auto" w:fill="auto"/>
            <w:noWrap/>
          </w:tcPr>
          <w:p w14:paraId="2DAF2890" w14:textId="77777777" w:rsidR="00A57645" w:rsidRPr="00C427A1" w:rsidRDefault="00A57645" w:rsidP="003B7C69">
            <w:pPr>
              <w:pStyle w:val="af1"/>
              <w:jc w:val="left"/>
            </w:pPr>
            <w:r w:rsidRPr="00C427A1">
              <w:t>дата, время</w:t>
            </w:r>
          </w:p>
        </w:tc>
        <w:tc>
          <w:tcPr>
            <w:tcW w:w="1399" w:type="dxa"/>
          </w:tcPr>
          <w:p w14:paraId="33B3D901" w14:textId="77777777" w:rsidR="00A57645" w:rsidRPr="00C427A1" w:rsidRDefault="00A57645" w:rsidP="003B7C69">
            <w:pPr>
              <w:pStyle w:val="af1"/>
              <w:jc w:val="center"/>
            </w:pPr>
            <w:r w:rsidRPr="00C427A1">
              <w:t>1012</w:t>
            </w:r>
          </w:p>
        </w:tc>
        <w:tc>
          <w:tcPr>
            <w:tcW w:w="1419" w:type="dxa"/>
            <w:shd w:val="clear" w:color="auto" w:fill="auto"/>
            <w:noWrap/>
          </w:tcPr>
          <w:p w14:paraId="1598DA27" w14:textId="77777777" w:rsidR="00A57645" w:rsidRPr="00C427A1" w:rsidRDefault="00A57645" w:rsidP="003B7C69">
            <w:pPr>
              <w:pStyle w:val="af1"/>
              <w:jc w:val="center"/>
            </w:pPr>
            <w:r w:rsidRPr="00C427A1">
              <w:t>1</w:t>
            </w:r>
          </w:p>
        </w:tc>
        <w:tc>
          <w:tcPr>
            <w:tcW w:w="1412" w:type="dxa"/>
          </w:tcPr>
          <w:p w14:paraId="23F5B507" w14:textId="77777777" w:rsidR="00A57645" w:rsidRPr="00C427A1" w:rsidRDefault="00A57645" w:rsidP="003B7C69">
            <w:pPr>
              <w:pStyle w:val="af1"/>
              <w:jc w:val="center"/>
            </w:pPr>
            <w:r w:rsidRPr="00C427A1">
              <w:t>ПЭ</w:t>
            </w:r>
          </w:p>
        </w:tc>
        <w:tc>
          <w:tcPr>
            <w:tcW w:w="1400" w:type="dxa"/>
          </w:tcPr>
          <w:p w14:paraId="242EA37D" w14:textId="77777777" w:rsidR="00A57645" w:rsidRPr="00C427A1" w:rsidRDefault="00A57645" w:rsidP="003B7C69">
            <w:pPr>
              <w:pStyle w:val="af1"/>
              <w:jc w:val="center"/>
            </w:pPr>
            <w:r w:rsidRPr="00C427A1">
              <w:t>Нет</w:t>
            </w:r>
          </w:p>
        </w:tc>
        <w:tc>
          <w:tcPr>
            <w:tcW w:w="1703" w:type="dxa"/>
          </w:tcPr>
          <w:p w14:paraId="2C42B300" w14:textId="77777777" w:rsidR="00A57645" w:rsidRPr="00C427A1" w:rsidRDefault="00A57645" w:rsidP="003B7C69">
            <w:pPr>
              <w:pStyle w:val="af1"/>
              <w:jc w:val="center"/>
            </w:pPr>
            <w:r w:rsidRPr="00C427A1">
              <w:t>5л</w:t>
            </w:r>
          </w:p>
        </w:tc>
        <w:tc>
          <w:tcPr>
            <w:tcW w:w="1502" w:type="dxa"/>
          </w:tcPr>
          <w:p w14:paraId="15D9D082" w14:textId="77777777" w:rsidR="00A57645" w:rsidRPr="00C427A1" w:rsidRDefault="00DF525D" w:rsidP="003B7C69">
            <w:pPr>
              <w:pStyle w:val="af1"/>
              <w:jc w:val="center"/>
            </w:pPr>
            <w:r w:rsidRPr="00C427A1">
              <w:t>1, 4</w:t>
            </w:r>
            <w:r w:rsidR="00CE1CB0" w:rsidRPr="00C427A1">
              <w:t>, 5</w:t>
            </w:r>
          </w:p>
        </w:tc>
        <w:tc>
          <w:tcPr>
            <w:tcW w:w="1495" w:type="dxa"/>
          </w:tcPr>
          <w:p w14:paraId="6020C5F8" w14:textId="77777777" w:rsidR="00A57645" w:rsidRPr="00C427A1" w:rsidRDefault="00E164F4" w:rsidP="003B7C69">
            <w:pPr>
              <w:pStyle w:val="af1"/>
              <w:jc w:val="center"/>
            </w:pPr>
            <w:r w:rsidRPr="00C427A1">
              <w:t>17</w:t>
            </w:r>
          </w:p>
        </w:tc>
      </w:tr>
      <w:tr w:rsidR="00C427A1" w:rsidRPr="00C427A1" w14:paraId="206B1843" w14:textId="77777777" w:rsidTr="00D008EF">
        <w:trPr>
          <w:trHeight w:val="302"/>
        </w:trPr>
        <w:tc>
          <w:tcPr>
            <w:tcW w:w="3946" w:type="dxa"/>
            <w:shd w:val="clear" w:color="auto" w:fill="auto"/>
            <w:noWrap/>
          </w:tcPr>
          <w:p w14:paraId="114F4B99" w14:textId="77777777" w:rsidR="00A57645" w:rsidRPr="00C427A1" w:rsidRDefault="00A57645" w:rsidP="003B7C69">
            <w:pPr>
              <w:pStyle w:val="af1"/>
              <w:jc w:val="left"/>
            </w:pPr>
            <w:r w:rsidRPr="00C427A1">
              <w:t>номер смены</w:t>
            </w:r>
          </w:p>
        </w:tc>
        <w:tc>
          <w:tcPr>
            <w:tcW w:w="1399" w:type="dxa"/>
          </w:tcPr>
          <w:p w14:paraId="2A13F8C9" w14:textId="77777777" w:rsidR="00A57645" w:rsidRPr="00C427A1" w:rsidRDefault="00A57645" w:rsidP="003B7C69">
            <w:pPr>
              <w:pStyle w:val="af1"/>
              <w:jc w:val="center"/>
            </w:pPr>
            <w:r w:rsidRPr="00C427A1">
              <w:t>1038</w:t>
            </w:r>
          </w:p>
        </w:tc>
        <w:tc>
          <w:tcPr>
            <w:tcW w:w="1419" w:type="dxa"/>
            <w:shd w:val="clear" w:color="auto" w:fill="auto"/>
            <w:noWrap/>
          </w:tcPr>
          <w:p w14:paraId="5B3C0671" w14:textId="77777777" w:rsidR="00A57645" w:rsidRPr="00C427A1" w:rsidRDefault="00A57645" w:rsidP="003B7C69">
            <w:pPr>
              <w:pStyle w:val="af1"/>
              <w:jc w:val="center"/>
            </w:pPr>
            <w:r w:rsidRPr="00C427A1">
              <w:t>1</w:t>
            </w:r>
          </w:p>
        </w:tc>
        <w:tc>
          <w:tcPr>
            <w:tcW w:w="1412" w:type="dxa"/>
          </w:tcPr>
          <w:p w14:paraId="28D00B92" w14:textId="77777777" w:rsidR="00A57645" w:rsidRPr="00C427A1" w:rsidRDefault="00A57645" w:rsidP="003B7C69">
            <w:pPr>
              <w:pStyle w:val="af1"/>
              <w:jc w:val="center"/>
            </w:pPr>
            <w:r w:rsidRPr="00C427A1">
              <w:t>ПЭ</w:t>
            </w:r>
          </w:p>
        </w:tc>
        <w:tc>
          <w:tcPr>
            <w:tcW w:w="1400" w:type="dxa"/>
          </w:tcPr>
          <w:p w14:paraId="5058B6CE" w14:textId="77777777" w:rsidR="00A57645" w:rsidRPr="00C427A1" w:rsidRDefault="00A57645" w:rsidP="003B7C69">
            <w:pPr>
              <w:pStyle w:val="af1"/>
              <w:jc w:val="center"/>
            </w:pPr>
            <w:r w:rsidRPr="00C427A1">
              <w:t>Нет</w:t>
            </w:r>
          </w:p>
        </w:tc>
        <w:tc>
          <w:tcPr>
            <w:tcW w:w="1703" w:type="dxa"/>
          </w:tcPr>
          <w:p w14:paraId="7669E3B6" w14:textId="77777777" w:rsidR="00A57645" w:rsidRPr="00C427A1" w:rsidRDefault="00A57645" w:rsidP="003B7C69">
            <w:pPr>
              <w:pStyle w:val="af1"/>
              <w:jc w:val="center"/>
            </w:pPr>
            <w:r w:rsidRPr="00C427A1">
              <w:t>30д</w:t>
            </w:r>
          </w:p>
        </w:tc>
        <w:tc>
          <w:tcPr>
            <w:tcW w:w="1502" w:type="dxa"/>
          </w:tcPr>
          <w:p w14:paraId="5751A604" w14:textId="77777777" w:rsidR="00A57645" w:rsidRPr="00C427A1" w:rsidRDefault="00DF525D" w:rsidP="003B7C69">
            <w:pPr>
              <w:pStyle w:val="af1"/>
              <w:jc w:val="center"/>
            </w:pPr>
            <w:r w:rsidRPr="00C427A1">
              <w:t>4</w:t>
            </w:r>
          </w:p>
        </w:tc>
        <w:tc>
          <w:tcPr>
            <w:tcW w:w="1495" w:type="dxa"/>
          </w:tcPr>
          <w:p w14:paraId="725ACCAE" w14:textId="77777777" w:rsidR="00A57645" w:rsidRPr="00C427A1" w:rsidRDefault="00D52409" w:rsidP="003B7C69">
            <w:pPr>
              <w:pStyle w:val="af1"/>
              <w:jc w:val="center"/>
            </w:pPr>
            <w:r w:rsidRPr="00C427A1">
              <w:t>–</w:t>
            </w:r>
          </w:p>
        </w:tc>
      </w:tr>
      <w:tr w:rsidR="00C427A1" w:rsidRPr="00C427A1" w14:paraId="42156821" w14:textId="77777777" w:rsidTr="00D008EF">
        <w:trPr>
          <w:trHeight w:val="302"/>
        </w:trPr>
        <w:tc>
          <w:tcPr>
            <w:tcW w:w="3946" w:type="dxa"/>
            <w:shd w:val="clear" w:color="auto" w:fill="auto"/>
            <w:noWrap/>
          </w:tcPr>
          <w:p w14:paraId="478E8F4B" w14:textId="77777777" w:rsidR="00A57645" w:rsidRPr="00C427A1" w:rsidRDefault="00A57645" w:rsidP="003B7C69">
            <w:pPr>
              <w:pStyle w:val="af1"/>
              <w:jc w:val="left"/>
            </w:pPr>
            <w:r w:rsidRPr="00C427A1">
              <w:t>признак расчета</w:t>
            </w:r>
          </w:p>
        </w:tc>
        <w:tc>
          <w:tcPr>
            <w:tcW w:w="1399" w:type="dxa"/>
          </w:tcPr>
          <w:p w14:paraId="431BF8A1" w14:textId="77777777" w:rsidR="00A57645" w:rsidRPr="00C427A1" w:rsidRDefault="00A57645" w:rsidP="003B7C69">
            <w:pPr>
              <w:pStyle w:val="af1"/>
              <w:jc w:val="center"/>
            </w:pPr>
            <w:r w:rsidRPr="00C427A1">
              <w:t>1054</w:t>
            </w:r>
          </w:p>
        </w:tc>
        <w:tc>
          <w:tcPr>
            <w:tcW w:w="1419" w:type="dxa"/>
            <w:shd w:val="clear" w:color="auto" w:fill="auto"/>
            <w:noWrap/>
          </w:tcPr>
          <w:p w14:paraId="231DFDCD" w14:textId="77777777" w:rsidR="00A57645" w:rsidRPr="00C427A1" w:rsidRDefault="00A57645" w:rsidP="003B7C69">
            <w:pPr>
              <w:pStyle w:val="af1"/>
              <w:jc w:val="center"/>
            </w:pPr>
            <w:r w:rsidRPr="00C427A1">
              <w:t>1</w:t>
            </w:r>
          </w:p>
        </w:tc>
        <w:tc>
          <w:tcPr>
            <w:tcW w:w="1412" w:type="dxa"/>
          </w:tcPr>
          <w:p w14:paraId="509E559F" w14:textId="77777777" w:rsidR="00A57645" w:rsidRPr="00C427A1" w:rsidRDefault="00A57645" w:rsidP="003B7C69">
            <w:pPr>
              <w:pStyle w:val="af1"/>
              <w:jc w:val="center"/>
            </w:pPr>
            <w:r w:rsidRPr="00C427A1">
              <w:t>ПЭ</w:t>
            </w:r>
          </w:p>
        </w:tc>
        <w:tc>
          <w:tcPr>
            <w:tcW w:w="1400" w:type="dxa"/>
          </w:tcPr>
          <w:p w14:paraId="65479EC9" w14:textId="77777777" w:rsidR="00A57645" w:rsidRPr="00C427A1" w:rsidRDefault="00A57645" w:rsidP="003B7C69">
            <w:pPr>
              <w:pStyle w:val="af1"/>
              <w:jc w:val="center"/>
            </w:pPr>
            <w:r w:rsidRPr="00C427A1">
              <w:t>Нет</w:t>
            </w:r>
          </w:p>
        </w:tc>
        <w:tc>
          <w:tcPr>
            <w:tcW w:w="1703" w:type="dxa"/>
          </w:tcPr>
          <w:p w14:paraId="07A35FB0" w14:textId="77777777" w:rsidR="00A57645" w:rsidRPr="00C427A1" w:rsidRDefault="00A57645" w:rsidP="003B7C69">
            <w:pPr>
              <w:pStyle w:val="af1"/>
              <w:jc w:val="center"/>
            </w:pPr>
            <w:r w:rsidRPr="00C427A1">
              <w:t>5л</w:t>
            </w:r>
          </w:p>
        </w:tc>
        <w:tc>
          <w:tcPr>
            <w:tcW w:w="1502" w:type="dxa"/>
          </w:tcPr>
          <w:p w14:paraId="219A8E2C" w14:textId="77777777" w:rsidR="00A57645" w:rsidRPr="00C427A1" w:rsidRDefault="00DF525D" w:rsidP="003B7C69">
            <w:pPr>
              <w:pStyle w:val="af1"/>
              <w:jc w:val="center"/>
            </w:pPr>
            <w:r w:rsidRPr="00C427A1">
              <w:t>1, 4</w:t>
            </w:r>
            <w:r w:rsidR="00CE1CB0" w:rsidRPr="00C427A1">
              <w:t>, 5</w:t>
            </w:r>
          </w:p>
        </w:tc>
        <w:tc>
          <w:tcPr>
            <w:tcW w:w="1495" w:type="dxa"/>
          </w:tcPr>
          <w:p w14:paraId="414D0068" w14:textId="77777777" w:rsidR="00A57645" w:rsidRPr="00C427A1" w:rsidRDefault="00DB2F99" w:rsidP="003B7C69">
            <w:pPr>
              <w:pStyle w:val="af1"/>
              <w:jc w:val="center"/>
            </w:pPr>
            <w:r w:rsidRPr="00C427A1">
              <w:t>13</w:t>
            </w:r>
            <w:r w:rsidR="00E164F4" w:rsidRPr="00C427A1">
              <w:t>,</w:t>
            </w:r>
            <w:r w:rsidR="00D01CDD" w:rsidRPr="00C427A1">
              <w:t xml:space="preserve"> </w:t>
            </w:r>
            <w:r w:rsidR="00E164F4" w:rsidRPr="00C427A1">
              <w:t>17</w:t>
            </w:r>
          </w:p>
        </w:tc>
      </w:tr>
      <w:tr w:rsidR="00C427A1" w:rsidRPr="00C427A1" w14:paraId="15155DC6" w14:textId="77777777" w:rsidTr="00D008EF">
        <w:trPr>
          <w:trHeight w:val="302"/>
        </w:trPr>
        <w:tc>
          <w:tcPr>
            <w:tcW w:w="3946" w:type="dxa"/>
            <w:shd w:val="clear" w:color="auto" w:fill="auto"/>
            <w:noWrap/>
          </w:tcPr>
          <w:p w14:paraId="4A48855E" w14:textId="77777777" w:rsidR="00AC250A" w:rsidRPr="00C427A1" w:rsidRDefault="00AC250A" w:rsidP="003B7C69">
            <w:pPr>
              <w:pStyle w:val="af1"/>
              <w:jc w:val="left"/>
            </w:pPr>
            <w:r w:rsidRPr="00C427A1">
              <w:t>применяемая система налогообложения</w:t>
            </w:r>
          </w:p>
        </w:tc>
        <w:tc>
          <w:tcPr>
            <w:tcW w:w="1399" w:type="dxa"/>
          </w:tcPr>
          <w:p w14:paraId="5B3136A5" w14:textId="77777777" w:rsidR="00AC250A" w:rsidRPr="00C427A1" w:rsidRDefault="00AC250A" w:rsidP="003B7C69">
            <w:pPr>
              <w:pStyle w:val="af1"/>
              <w:jc w:val="center"/>
            </w:pPr>
            <w:r w:rsidRPr="00C427A1">
              <w:t>1055</w:t>
            </w:r>
          </w:p>
        </w:tc>
        <w:tc>
          <w:tcPr>
            <w:tcW w:w="1419" w:type="dxa"/>
            <w:shd w:val="clear" w:color="auto" w:fill="auto"/>
            <w:noWrap/>
          </w:tcPr>
          <w:p w14:paraId="0A0A4D6F" w14:textId="786CCEEE" w:rsidR="00AC250A" w:rsidRPr="00C427A1" w:rsidRDefault="0086187C" w:rsidP="003B7C69">
            <w:pPr>
              <w:pStyle w:val="af1"/>
              <w:jc w:val="center"/>
            </w:pPr>
            <w:r w:rsidRPr="00C427A1">
              <w:rPr>
                <w:szCs w:val="28"/>
                <w:lang w:eastAsia="ru-RU"/>
              </w:rPr>
              <w:t>П-7, Э-1</w:t>
            </w:r>
          </w:p>
        </w:tc>
        <w:tc>
          <w:tcPr>
            <w:tcW w:w="1412" w:type="dxa"/>
          </w:tcPr>
          <w:p w14:paraId="4849479B" w14:textId="77777777" w:rsidR="00AC250A" w:rsidRPr="00C427A1" w:rsidRDefault="00AC250A" w:rsidP="003B7C69">
            <w:pPr>
              <w:pStyle w:val="af1"/>
              <w:jc w:val="center"/>
            </w:pPr>
            <w:r w:rsidRPr="00C427A1">
              <w:t>ПЭ</w:t>
            </w:r>
          </w:p>
        </w:tc>
        <w:tc>
          <w:tcPr>
            <w:tcW w:w="1400" w:type="dxa"/>
          </w:tcPr>
          <w:p w14:paraId="3E4CEC8F" w14:textId="77777777" w:rsidR="00AC250A" w:rsidRPr="00C427A1" w:rsidRDefault="00AC250A" w:rsidP="003B7C69">
            <w:pPr>
              <w:pStyle w:val="af1"/>
              <w:jc w:val="center"/>
            </w:pPr>
            <w:r w:rsidRPr="00C427A1">
              <w:t>Нет</w:t>
            </w:r>
          </w:p>
        </w:tc>
        <w:tc>
          <w:tcPr>
            <w:tcW w:w="1703" w:type="dxa"/>
          </w:tcPr>
          <w:p w14:paraId="281C0F54" w14:textId="77777777" w:rsidR="00AC250A" w:rsidRPr="00C427A1" w:rsidRDefault="00AC250A" w:rsidP="003B7C69">
            <w:pPr>
              <w:pStyle w:val="af1"/>
              <w:jc w:val="center"/>
            </w:pPr>
            <w:r w:rsidRPr="00C427A1">
              <w:t>30д</w:t>
            </w:r>
          </w:p>
        </w:tc>
        <w:tc>
          <w:tcPr>
            <w:tcW w:w="1502" w:type="dxa"/>
          </w:tcPr>
          <w:p w14:paraId="5784DA23" w14:textId="77777777" w:rsidR="00AC250A" w:rsidRPr="00C427A1" w:rsidRDefault="00DF525D" w:rsidP="003B7C69">
            <w:pPr>
              <w:pStyle w:val="af1"/>
              <w:jc w:val="center"/>
            </w:pPr>
            <w:r w:rsidRPr="00C427A1">
              <w:t>4</w:t>
            </w:r>
          </w:p>
        </w:tc>
        <w:tc>
          <w:tcPr>
            <w:tcW w:w="1495" w:type="dxa"/>
          </w:tcPr>
          <w:p w14:paraId="1EB15BA4" w14:textId="77777777" w:rsidR="00AC250A" w:rsidRPr="00C427A1" w:rsidRDefault="00AC250A" w:rsidP="003B7C69">
            <w:pPr>
              <w:pStyle w:val="af1"/>
              <w:jc w:val="center"/>
            </w:pPr>
            <w:r w:rsidRPr="00C427A1">
              <w:t>–</w:t>
            </w:r>
          </w:p>
        </w:tc>
      </w:tr>
      <w:tr w:rsidR="00C427A1" w:rsidRPr="00C427A1" w14:paraId="35913163" w14:textId="77777777" w:rsidTr="00D008EF">
        <w:trPr>
          <w:trHeight w:val="302"/>
        </w:trPr>
        <w:tc>
          <w:tcPr>
            <w:tcW w:w="3946" w:type="dxa"/>
            <w:shd w:val="clear" w:color="auto" w:fill="auto"/>
            <w:noWrap/>
          </w:tcPr>
          <w:p w14:paraId="6FBB3B6F" w14:textId="77777777" w:rsidR="00AC250A" w:rsidRPr="00C427A1" w:rsidRDefault="00AC250A" w:rsidP="003B7C69">
            <w:pPr>
              <w:pStyle w:val="af1"/>
              <w:jc w:val="left"/>
            </w:pPr>
            <w:r w:rsidRPr="00C427A1">
              <w:t>кассир</w:t>
            </w:r>
          </w:p>
        </w:tc>
        <w:tc>
          <w:tcPr>
            <w:tcW w:w="1399" w:type="dxa"/>
          </w:tcPr>
          <w:p w14:paraId="7CE40E9A" w14:textId="77777777" w:rsidR="00AC250A" w:rsidRPr="00C427A1" w:rsidRDefault="00AC250A" w:rsidP="003B7C69">
            <w:pPr>
              <w:pStyle w:val="af1"/>
              <w:jc w:val="center"/>
            </w:pPr>
            <w:r w:rsidRPr="00C427A1">
              <w:t>1021</w:t>
            </w:r>
          </w:p>
        </w:tc>
        <w:tc>
          <w:tcPr>
            <w:tcW w:w="1419" w:type="dxa"/>
            <w:shd w:val="clear" w:color="auto" w:fill="auto"/>
            <w:noWrap/>
          </w:tcPr>
          <w:p w14:paraId="54111EC2" w14:textId="77777777" w:rsidR="00AC250A" w:rsidRPr="00C427A1" w:rsidRDefault="00AC250A" w:rsidP="003B7C69">
            <w:pPr>
              <w:pStyle w:val="af1"/>
              <w:jc w:val="center"/>
            </w:pPr>
            <w:r w:rsidRPr="00C427A1">
              <w:t>2</w:t>
            </w:r>
          </w:p>
        </w:tc>
        <w:tc>
          <w:tcPr>
            <w:tcW w:w="1412" w:type="dxa"/>
          </w:tcPr>
          <w:p w14:paraId="2FD5D936" w14:textId="77777777" w:rsidR="00AC250A" w:rsidRPr="00C427A1" w:rsidRDefault="00AC250A" w:rsidP="003B7C69">
            <w:pPr>
              <w:pStyle w:val="af1"/>
              <w:jc w:val="center"/>
            </w:pPr>
            <w:r w:rsidRPr="00C427A1">
              <w:t>ПЭ</w:t>
            </w:r>
          </w:p>
        </w:tc>
        <w:tc>
          <w:tcPr>
            <w:tcW w:w="1400" w:type="dxa"/>
          </w:tcPr>
          <w:p w14:paraId="39FAB333" w14:textId="77777777" w:rsidR="00AC250A" w:rsidRPr="00C427A1" w:rsidRDefault="00AC250A" w:rsidP="003B7C69">
            <w:pPr>
              <w:pStyle w:val="af1"/>
              <w:jc w:val="center"/>
            </w:pPr>
            <w:r w:rsidRPr="00C427A1">
              <w:t>Нет</w:t>
            </w:r>
          </w:p>
        </w:tc>
        <w:tc>
          <w:tcPr>
            <w:tcW w:w="1703" w:type="dxa"/>
          </w:tcPr>
          <w:p w14:paraId="61B98969" w14:textId="77777777" w:rsidR="00AC250A" w:rsidRPr="00C427A1" w:rsidRDefault="00AC250A" w:rsidP="003B7C69">
            <w:pPr>
              <w:pStyle w:val="af1"/>
              <w:jc w:val="center"/>
            </w:pPr>
            <w:r w:rsidRPr="00C427A1">
              <w:t>30д</w:t>
            </w:r>
          </w:p>
        </w:tc>
        <w:tc>
          <w:tcPr>
            <w:tcW w:w="1502" w:type="dxa"/>
          </w:tcPr>
          <w:p w14:paraId="25D971D7" w14:textId="77777777" w:rsidR="00AC250A" w:rsidRPr="00C427A1" w:rsidRDefault="00DF525D" w:rsidP="003B7C69">
            <w:pPr>
              <w:pStyle w:val="af1"/>
              <w:jc w:val="center"/>
            </w:pPr>
            <w:r w:rsidRPr="00C427A1">
              <w:t>4</w:t>
            </w:r>
          </w:p>
        </w:tc>
        <w:tc>
          <w:tcPr>
            <w:tcW w:w="1495" w:type="dxa"/>
          </w:tcPr>
          <w:p w14:paraId="21F0FFC7" w14:textId="37662367" w:rsidR="00AC250A" w:rsidRPr="00C427A1" w:rsidRDefault="00AC250A" w:rsidP="003B7C69">
            <w:pPr>
              <w:pStyle w:val="af1"/>
              <w:jc w:val="center"/>
            </w:pPr>
            <w:r w:rsidRPr="00C427A1">
              <w:t>3</w:t>
            </w:r>
            <w:r w:rsidR="0031034B" w:rsidRPr="00C427A1">
              <w:t>, 20</w:t>
            </w:r>
          </w:p>
        </w:tc>
      </w:tr>
      <w:tr w:rsidR="00C427A1" w:rsidRPr="00C427A1" w14:paraId="53280F8A" w14:textId="77777777" w:rsidTr="00D008EF">
        <w:trPr>
          <w:trHeight w:val="302"/>
        </w:trPr>
        <w:tc>
          <w:tcPr>
            <w:tcW w:w="3946" w:type="dxa"/>
            <w:shd w:val="clear" w:color="auto" w:fill="auto"/>
            <w:noWrap/>
          </w:tcPr>
          <w:p w14:paraId="1E20705E" w14:textId="77777777" w:rsidR="00AC250A" w:rsidRPr="00C427A1" w:rsidRDefault="00AC250A" w:rsidP="003B7C69">
            <w:pPr>
              <w:pStyle w:val="af1"/>
              <w:jc w:val="left"/>
            </w:pPr>
            <w:r w:rsidRPr="00C427A1">
              <w:t>ИНН кассира</w:t>
            </w:r>
          </w:p>
        </w:tc>
        <w:tc>
          <w:tcPr>
            <w:tcW w:w="1399" w:type="dxa"/>
          </w:tcPr>
          <w:p w14:paraId="5D8391F9" w14:textId="77777777" w:rsidR="00AC250A" w:rsidRPr="00C427A1" w:rsidRDefault="00AC250A" w:rsidP="003B7C69">
            <w:pPr>
              <w:pStyle w:val="af1"/>
              <w:jc w:val="center"/>
            </w:pPr>
            <w:r w:rsidRPr="00C427A1">
              <w:t>1203</w:t>
            </w:r>
          </w:p>
        </w:tc>
        <w:tc>
          <w:tcPr>
            <w:tcW w:w="1419" w:type="dxa"/>
            <w:shd w:val="clear" w:color="auto" w:fill="auto"/>
            <w:noWrap/>
          </w:tcPr>
          <w:p w14:paraId="1B83F6C5" w14:textId="77777777" w:rsidR="00AC250A" w:rsidRPr="00C427A1" w:rsidRDefault="00AC250A" w:rsidP="003B7C69">
            <w:pPr>
              <w:pStyle w:val="af1"/>
              <w:jc w:val="center"/>
            </w:pPr>
            <w:r w:rsidRPr="00C427A1">
              <w:t>4</w:t>
            </w:r>
          </w:p>
        </w:tc>
        <w:tc>
          <w:tcPr>
            <w:tcW w:w="1412" w:type="dxa"/>
          </w:tcPr>
          <w:p w14:paraId="309E99F7" w14:textId="77777777" w:rsidR="00AC250A" w:rsidRPr="00C427A1" w:rsidRDefault="00AC250A" w:rsidP="003B7C69">
            <w:pPr>
              <w:pStyle w:val="af1"/>
              <w:jc w:val="center"/>
            </w:pPr>
            <w:r w:rsidRPr="00C427A1">
              <w:t>Э</w:t>
            </w:r>
          </w:p>
        </w:tc>
        <w:tc>
          <w:tcPr>
            <w:tcW w:w="1400" w:type="dxa"/>
          </w:tcPr>
          <w:p w14:paraId="4F856DA0" w14:textId="77777777" w:rsidR="00AC250A" w:rsidRPr="00C427A1" w:rsidRDefault="00AC250A" w:rsidP="003B7C69">
            <w:pPr>
              <w:pStyle w:val="af1"/>
              <w:jc w:val="center"/>
            </w:pPr>
            <w:r w:rsidRPr="00C427A1">
              <w:t>Нет</w:t>
            </w:r>
          </w:p>
        </w:tc>
        <w:tc>
          <w:tcPr>
            <w:tcW w:w="1703" w:type="dxa"/>
          </w:tcPr>
          <w:p w14:paraId="4CCB653F" w14:textId="77777777" w:rsidR="00AC250A" w:rsidRPr="00C427A1" w:rsidRDefault="00AC250A" w:rsidP="003B7C69">
            <w:pPr>
              <w:pStyle w:val="af1"/>
              <w:jc w:val="center"/>
            </w:pPr>
            <w:r w:rsidRPr="00C427A1">
              <w:t>30д</w:t>
            </w:r>
          </w:p>
        </w:tc>
        <w:tc>
          <w:tcPr>
            <w:tcW w:w="1502" w:type="dxa"/>
          </w:tcPr>
          <w:p w14:paraId="31F7FEB9" w14:textId="77777777" w:rsidR="00AC250A" w:rsidRPr="00C427A1" w:rsidRDefault="00DF525D" w:rsidP="003B7C69">
            <w:pPr>
              <w:pStyle w:val="af1"/>
              <w:jc w:val="center"/>
            </w:pPr>
            <w:r w:rsidRPr="00C427A1">
              <w:t>4</w:t>
            </w:r>
          </w:p>
        </w:tc>
        <w:tc>
          <w:tcPr>
            <w:tcW w:w="1495" w:type="dxa"/>
          </w:tcPr>
          <w:p w14:paraId="11F3DB12" w14:textId="280E3A40" w:rsidR="00AC250A" w:rsidRPr="00C427A1" w:rsidRDefault="0031034B" w:rsidP="0031034B">
            <w:pPr>
              <w:pStyle w:val="af1"/>
              <w:jc w:val="center"/>
            </w:pPr>
            <w:r w:rsidRPr="00C427A1">
              <w:t>20</w:t>
            </w:r>
          </w:p>
        </w:tc>
      </w:tr>
      <w:tr w:rsidR="00C427A1" w:rsidRPr="00C427A1" w14:paraId="57049DD0" w14:textId="77777777" w:rsidTr="00D008EF">
        <w:trPr>
          <w:trHeight w:val="302"/>
        </w:trPr>
        <w:tc>
          <w:tcPr>
            <w:tcW w:w="3946" w:type="dxa"/>
            <w:shd w:val="clear" w:color="auto" w:fill="auto"/>
            <w:noWrap/>
          </w:tcPr>
          <w:p w14:paraId="42E8FE58" w14:textId="77777777" w:rsidR="00AC250A" w:rsidRPr="00C427A1" w:rsidRDefault="00AC250A" w:rsidP="003B7C69">
            <w:pPr>
              <w:pStyle w:val="af1"/>
              <w:jc w:val="left"/>
              <w:rPr>
                <w:vertAlign w:val="superscript"/>
              </w:rPr>
            </w:pPr>
            <w:r w:rsidRPr="00C427A1">
              <w:t>регистрационный номер ККТ</w:t>
            </w:r>
          </w:p>
        </w:tc>
        <w:tc>
          <w:tcPr>
            <w:tcW w:w="1399" w:type="dxa"/>
          </w:tcPr>
          <w:p w14:paraId="7F724E4E" w14:textId="77777777" w:rsidR="00AC250A" w:rsidRPr="00C427A1" w:rsidRDefault="00AC250A" w:rsidP="003B7C69">
            <w:pPr>
              <w:pStyle w:val="af1"/>
              <w:jc w:val="center"/>
            </w:pPr>
            <w:r w:rsidRPr="00C427A1">
              <w:t>1037</w:t>
            </w:r>
          </w:p>
        </w:tc>
        <w:tc>
          <w:tcPr>
            <w:tcW w:w="1419" w:type="dxa"/>
            <w:shd w:val="clear" w:color="auto" w:fill="auto"/>
            <w:noWrap/>
          </w:tcPr>
          <w:p w14:paraId="5F330C75" w14:textId="77777777" w:rsidR="00AC250A" w:rsidRPr="00C427A1" w:rsidRDefault="00AC250A" w:rsidP="003B7C69">
            <w:pPr>
              <w:pStyle w:val="af1"/>
              <w:jc w:val="center"/>
            </w:pPr>
            <w:r w:rsidRPr="00C427A1">
              <w:t>1</w:t>
            </w:r>
          </w:p>
        </w:tc>
        <w:tc>
          <w:tcPr>
            <w:tcW w:w="1412" w:type="dxa"/>
          </w:tcPr>
          <w:p w14:paraId="4471C3BD" w14:textId="77777777" w:rsidR="00AC250A" w:rsidRPr="00C427A1" w:rsidRDefault="00AC250A" w:rsidP="003B7C69">
            <w:pPr>
              <w:pStyle w:val="af1"/>
              <w:jc w:val="center"/>
            </w:pPr>
            <w:r w:rsidRPr="00C427A1">
              <w:t>ПЭ</w:t>
            </w:r>
          </w:p>
        </w:tc>
        <w:tc>
          <w:tcPr>
            <w:tcW w:w="1400" w:type="dxa"/>
          </w:tcPr>
          <w:p w14:paraId="5B6EFE54" w14:textId="77777777" w:rsidR="00AC250A" w:rsidRPr="00C427A1" w:rsidRDefault="00AC250A" w:rsidP="003B7C69">
            <w:pPr>
              <w:pStyle w:val="af1"/>
              <w:jc w:val="center"/>
            </w:pPr>
            <w:r w:rsidRPr="00C427A1">
              <w:t>Нет</w:t>
            </w:r>
          </w:p>
        </w:tc>
        <w:tc>
          <w:tcPr>
            <w:tcW w:w="1703" w:type="dxa"/>
          </w:tcPr>
          <w:p w14:paraId="4C1FC018" w14:textId="77777777" w:rsidR="00AC250A" w:rsidRPr="00C427A1" w:rsidRDefault="00AC250A" w:rsidP="003B7C69">
            <w:pPr>
              <w:pStyle w:val="af1"/>
              <w:jc w:val="center"/>
            </w:pPr>
            <w:r w:rsidRPr="00C427A1">
              <w:t>30д</w:t>
            </w:r>
          </w:p>
        </w:tc>
        <w:tc>
          <w:tcPr>
            <w:tcW w:w="1502" w:type="dxa"/>
          </w:tcPr>
          <w:p w14:paraId="791941EA" w14:textId="77777777" w:rsidR="00AC250A" w:rsidRPr="00C427A1" w:rsidRDefault="00DF525D" w:rsidP="003B7C69">
            <w:pPr>
              <w:pStyle w:val="af1"/>
              <w:jc w:val="center"/>
            </w:pPr>
            <w:r w:rsidRPr="00C427A1">
              <w:t>4</w:t>
            </w:r>
          </w:p>
        </w:tc>
        <w:tc>
          <w:tcPr>
            <w:tcW w:w="1495" w:type="dxa"/>
          </w:tcPr>
          <w:p w14:paraId="5902AF1C" w14:textId="77777777" w:rsidR="00AC250A" w:rsidRPr="00C427A1" w:rsidRDefault="00AC250A" w:rsidP="003B7C69">
            <w:pPr>
              <w:pStyle w:val="af1"/>
              <w:jc w:val="center"/>
            </w:pPr>
            <w:r w:rsidRPr="00C427A1">
              <w:t>–</w:t>
            </w:r>
          </w:p>
        </w:tc>
      </w:tr>
      <w:tr w:rsidR="00C427A1" w:rsidRPr="00C427A1" w14:paraId="6E6DF988" w14:textId="77777777" w:rsidTr="00D008EF">
        <w:trPr>
          <w:trHeight w:val="302"/>
        </w:trPr>
        <w:tc>
          <w:tcPr>
            <w:tcW w:w="3946" w:type="dxa"/>
            <w:tcBorders>
              <w:top w:val="single" w:sz="4" w:space="0" w:color="auto"/>
              <w:left w:val="single" w:sz="4" w:space="0" w:color="auto"/>
              <w:bottom w:val="single" w:sz="4" w:space="0" w:color="auto"/>
              <w:right w:val="single" w:sz="4" w:space="0" w:color="auto"/>
            </w:tcBorders>
            <w:shd w:val="clear" w:color="auto" w:fill="auto"/>
            <w:noWrap/>
          </w:tcPr>
          <w:p w14:paraId="672709D4" w14:textId="77777777" w:rsidR="00AC250A" w:rsidRPr="00C427A1" w:rsidRDefault="00AC250A" w:rsidP="003B7C69">
            <w:pPr>
              <w:pStyle w:val="af1"/>
              <w:jc w:val="left"/>
            </w:pPr>
            <w:r w:rsidRPr="00C427A1">
              <w:t>номер автомата</w:t>
            </w:r>
          </w:p>
        </w:tc>
        <w:tc>
          <w:tcPr>
            <w:tcW w:w="1399" w:type="dxa"/>
            <w:tcBorders>
              <w:top w:val="single" w:sz="4" w:space="0" w:color="auto"/>
              <w:left w:val="single" w:sz="4" w:space="0" w:color="auto"/>
              <w:bottom w:val="single" w:sz="4" w:space="0" w:color="auto"/>
              <w:right w:val="single" w:sz="4" w:space="0" w:color="auto"/>
            </w:tcBorders>
          </w:tcPr>
          <w:p w14:paraId="5FB0FEFA" w14:textId="77777777" w:rsidR="00AC250A" w:rsidRPr="00C427A1" w:rsidRDefault="00AC250A" w:rsidP="003B7C69">
            <w:pPr>
              <w:pStyle w:val="af1"/>
              <w:jc w:val="center"/>
              <w:rPr>
                <w:lang w:val="en-US"/>
              </w:rPr>
            </w:pPr>
            <w:r w:rsidRPr="00C427A1">
              <w:rPr>
                <w:lang w:val="en-US"/>
              </w:rPr>
              <w:t>1036</w:t>
            </w:r>
          </w:p>
        </w:tc>
        <w:tc>
          <w:tcPr>
            <w:tcW w:w="1419" w:type="dxa"/>
            <w:tcBorders>
              <w:top w:val="single" w:sz="4" w:space="0" w:color="auto"/>
              <w:left w:val="single" w:sz="4" w:space="0" w:color="auto"/>
              <w:bottom w:val="single" w:sz="4" w:space="0" w:color="auto"/>
              <w:right w:val="single" w:sz="4" w:space="0" w:color="auto"/>
            </w:tcBorders>
            <w:shd w:val="clear" w:color="auto" w:fill="auto"/>
            <w:noWrap/>
          </w:tcPr>
          <w:p w14:paraId="2432AB6B" w14:textId="77777777" w:rsidR="00AC250A" w:rsidRPr="00C427A1" w:rsidRDefault="00AC250A" w:rsidP="003B7C69">
            <w:pPr>
              <w:pStyle w:val="af1"/>
              <w:jc w:val="center"/>
            </w:pPr>
            <w:r w:rsidRPr="00C427A1">
              <w:t>2</w:t>
            </w:r>
          </w:p>
        </w:tc>
        <w:tc>
          <w:tcPr>
            <w:tcW w:w="1412" w:type="dxa"/>
            <w:tcBorders>
              <w:top w:val="single" w:sz="4" w:space="0" w:color="auto"/>
              <w:left w:val="single" w:sz="4" w:space="0" w:color="auto"/>
              <w:bottom w:val="single" w:sz="4" w:space="0" w:color="auto"/>
              <w:right w:val="single" w:sz="4" w:space="0" w:color="auto"/>
            </w:tcBorders>
          </w:tcPr>
          <w:p w14:paraId="46E6DF3E" w14:textId="77777777" w:rsidR="00AC250A" w:rsidRPr="00C427A1" w:rsidRDefault="00AC250A" w:rsidP="003B7C69">
            <w:pPr>
              <w:pStyle w:val="af1"/>
              <w:jc w:val="center"/>
            </w:pPr>
            <w:r w:rsidRPr="00C427A1">
              <w:t>ПЭ</w:t>
            </w:r>
          </w:p>
        </w:tc>
        <w:tc>
          <w:tcPr>
            <w:tcW w:w="1400" w:type="dxa"/>
            <w:tcBorders>
              <w:top w:val="single" w:sz="4" w:space="0" w:color="auto"/>
              <w:left w:val="single" w:sz="4" w:space="0" w:color="auto"/>
              <w:bottom w:val="single" w:sz="4" w:space="0" w:color="auto"/>
              <w:right w:val="single" w:sz="4" w:space="0" w:color="auto"/>
            </w:tcBorders>
          </w:tcPr>
          <w:p w14:paraId="220F3048" w14:textId="77777777" w:rsidR="00AC250A" w:rsidRPr="00C427A1" w:rsidRDefault="00AC250A" w:rsidP="003B7C69">
            <w:pPr>
              <w:pStyle w:val="af1"/>
              <w:jc w:val="center"/>
            </w:pPr>
            <w:r w:rsidRPr="00C427A1">
              <w:t>Нет</w:t>
            </w:r>
          </w:p>
        </w:tc>
        <w:tc>
          <w:tcPr>
            <w:tcW w:w="1703" w:type="dxa"/>
            <w:tcBorders>
              <w:top w:val="single" w:sz="4" w:space="0" w:color="auto"/>
              <w:left w:val="single" w:sz="4" w:space="0" w:color="auto"/>
              <w:bottom w:val="single" w:sz="4" w:space="0" w:color="auto"/>
              <w:right w:val="single" w:sz="4" w:space="0" w:color="auto"/>
            </w:tcBorders>
          </w:tcPr>
          <w:p w14:paraId="3BBBFD11" w14:textId="77777777" w:rsidR="00AC250A" w:rsidRPr="00C427A1" w:rsidRDefault="00AC250A" w:rsidP="003B7C69">
            <w:pPr>
              <w:pStyle w:val="af1"/>
              <w:jc w:val="center"/>
            </w:pPr>
            <w:r w:rsidRPr="00C427A1">
              <w:t>30д</w:t>
            </w:r>
          </w:p>
        </w:tc>
        <w:tc>
          <w:tcPr>
            <w:tcW w:w="1502" w:type="dxa"/>
            <w:tcBorders>
              <w:top w:val="single" w:sz="4" w:space="0" w:color="auto"/>
              <w:left w:val="single" w:sz="4" w:space="0" w:color="auto"/>
              <w:bottom w:val="single" w:sz="4" w:space="0" w:color="auto"/>
              <w:right w:val="single" w:sz="4" w:space="0" w:color="auto"/>
            </w:tcBorders>
          </w:tcPr>
          <w:p w14:paraId="35E856E2" w14:textId="77777777" w:rsidR="00AC250A" w:rsidRPr="00C427A1" w:rsidRDefault="00DF525D" w:rsidP="003B7C69">
            <w:pPr>
              <w:pStyle w:val="af1"/>
              <w:jc w:val="center"/>
            </w:pPr>
            <w:r w:rsidRPr="00C427A1">
              <w:t>4</w:t>
            </w:r>
          </w:p>
        </w:tc>
        <w:tc>
          <w:tcPr>
            <w:tcW w:w="1495" w:type="dxa"/>
            <w:tcBorders>
              <w:top w:val="single" w:sz="4" w:space="0" w:color="auto"/>
              <w:left w:val="single" w:sz="4" w:space="0" w:color="auto"/>
              <w:bottom w:val="single" w:sz="4" w:space="0" w:color="auto"/>
              <w:right w:val="single" w:sz="4" w:space="0" w:color="auto"/>
            </w:tcBorders>
          </w:tcPr>
          <w:p w14:paraId="2D59F08C" w14:textId="77777777" w:rsidR="00AC250A" w:rsidRPr="00C427A1" w:rsidRDefault="00AC250A" w:rsidP="003B7C69">
            <w:pPr>
              <w:pStyle w:val="af1"/>
              <w:jc w:val="center"/>
            </w:pPr>
            <w:r w:rsidRPr="00C427A1">
              <w:t>4, 10</w:t>
            </w:r>
          </w:p>
        </w:tc>
      </w:tr>
      <w:tr w:rsidR="00C427A1" w:rsidRPr="00C427A1" w14:paraId="6DB3923D" w14:textId="77777777" w:rsidTr="00D008EF">
        <w:trPr>
          <w:trHeight w:val="302"/>
        </w:trPr>
        <w:tc>
          <w:tcPr>
            <w:tcW w:w="3946" w:type="dxa"/>
            <w:shd w:val="clear" w:color="auto" w:fill="auto"/>
            <w:noWrap/>
          </w:tcPr>
          <w:p w14:paraId="0C0ACBF9" w14:textId="77777777" w:rsidR="00AC250A" w:rsidRPr="00C427A1" w:rsidRDefault="00AC250A" w:rsidP="003B7C69">
            <w:pPr>
              <w:pStyle w:val="af1"/>
              <w:jc w:val="left"/>
            </w:pPr>
            <w:r w:rsidRPr="00C427A1">
              <w:t>адрес расчетов</w:t>
            </w:r>
          </w:p>
        </w:tc>
        <w:tc>
          <w:tcPr>
            <w:tcW w:w="1399" w:type="dxa"/>
          </w:tcPr>
          <w:p w14:paraId="153FC2C9" w14:textId="77777777" w:rsidR="00AC250A" w:rsidRPr="00C427A1" w:rsidRDefault="00AC250A" w:rsidP="003B7C69">
            <w:pPr>
              <w:pStyle w:val="af1"/>
              <w:jc w:val="center"/>
            </w:pPr>
            <w:r w:rsidRPr="00C427A1">
              <w:t>1009</w:t>
            </w:r>
          </w:p>
        </w:tc>
        <w:tc>
          <w:tcPr>
            <w:tcW w:w="1419" w:type="dxa"/>
            <w:shd w:val="clear" w:color="auto" w:fill="auto"/>
            <w:noWrap/>
          </w:tcPr>
          <w:p w14:paraId="4A205CC1" w14:textId="77777777" w:rsidR="00AC250A" w:rsidRPr="00C427A1" w:rsidRDefault="00AC250A" w:rsidP="003B7C69">
            <w:pPr>
              <w:pStyle w:val="af1"/>
              <w:jc w:val="center"/>
            </w:pPr>
            <w:r w:rsidRPr="00C427A1">
              <w:t>П-1, Э-7</w:t>
            </w:r>
          </w:p>
        </w:tc>
        <w:tc>
          <w:tcPr>
            <w:tcW w:w="1412" w:type="dxa"/>
          </w:tcPr>
          <w:p w14:paraId="569339BE" w14:textId="77777777" w:rsidR="00AC250A" w:rsidRPr="00C427A1" w:rsidRDefault="00AC250A" w:rsidP="003B7C69">
            <w:pPr>
              <w:pStyle w:val="af1"/>
              <w:jc w:val="center"/>
            </w:pPr>
            <w:r w:rsidRPr="00C427A1">
              <w:t>П</w:t>
            </w:r>
            <w:r w:rsidR="00A3590C" w:rsidRPr="00C427A1">
              <w:t>Э</w:t>
            </w:r>
          </w:p>
        </w:tc>
        <w:tc>
          <w:tcPr>
            <w:tcW w:w="1400" w:type="dxa"/>
          </w:tcPr>
          <w:p w14:paraId="691B21DC" w14:textId="77777777" w:rsidR="00AC250A" w:rsidRPr="00C427A1" w:rsidRDefault="00AC250A" w:rsidP="003B7C69">
            <w:pPr>
              <w:pStyle w:val="af1"/>
              <w:jc w:val="center"/>
            </w:pPr>
            <w:r w:rsidRPr="00C427A1">
              <w:t>Нет</w:t>
            </w:r>
          </w:p>
        </w:tc>
        <w:tc>
          <w:tcPr>
            <w:tcW w:w="1703" w:type="dxa"/>
          </w:tcPr>
          <w:p w14:paraId="50EEEE15" w14:textId="77777777" w:rsidR="00AC250A" w:rsidRPr="00C427A1" w:rsidRDefault="00AC250A" w:rsidP="003B7C69">
            <w:pPr>
              <w:pStyle w:val="af1"/>
              <w:jc w:val="center"/>
            </w:pPr>
            <w:r w:rsidRPr="00C427A1">
              <w:t>30д</w:t>
            </w:r>
          </w:p>
        </w:tc>
        <w:tc>
          <w:tcPr>
            <w:tcW w:w="1502" w:type="dxa"/>
          </w:tcPr>
          <w:p w14:paraId="79306A73" w14:textId="77777777" w:rsidR="00AC250A" w:rsidRPr="00C427A1" w:rsidRDefault="00DF525D" w:rsidP="003B7C69">
            <w:pPr>
              <w:pStyle w:val="af1"/>
              <w:jc w:val="center"/>
            </w:pPr>
            <w:r w:rsidRPr="00C427A1">
              <w:t>4</w:t>
            </w:r>
          </w:p>
        </w:tc>
        <w:tc>
          <w:tcPr>
            <w:tcW w:w="1495" w:type="dxa"/>
          </w:tcPr>
          <w:p w14:paraId="5170C147" w14:textId="77777777" w:rsidR="00AC250A" w:rsidRPr="00C427A1" w:rsidRDefault="00AC250A" w:rsidP="003B7C69">
            <w:pPr>
              <w:pStyle w:val="af1"/>
              <w:jc w:val="center"/>
            </w:pPr>
            <w:r w:rsidRPr="00C427A1">
              <w:t>–</w:t>
            </w:r>
          </w:p>
        </w:tc>
      </w:tr>
      <w:tr w:rsidR="00C427A1" w:rsidRPr="00C427A1" w14:paraId="7912AA1E" w14:textId="77777777" w:rsidTr="00D008EF">
        <w:trPr>
          <w:trHeight w:val="302"/>
        </w:trPr>
        <w:tc>
          <w:tcPr>
            <w:tcW w:w="3946" w:type="dxa"/>
            <w:shd w:val="clear" w:color="auto" w:fill="auto"/>
            <w:noWrap/>
          </w:tcPr>
          <w:p w14:paraId="1CFE1903" w14:textId="77777777" w:rsidR="00AC250A" w:rsidRPr="00C427A1" w:rsidRDefault="00AC250A" w:rsidP="003B7C69">
            <w:pPr>
              <w:pStyle w:val="af1"/>
              <w:jc w:val="left"/>
            </w:pPr>
            <w:r w:rsidRPr="00C427A1">
              <w:t>место расчетов</w:t>
            </w:r>
          </w:p>
        </w:tc>
        <w:tc>
          <w:tcPr>
            <w:tcW w:w="1399" w:type="dxa"/>
          </w:tcPr>
          <w:p w14:paraId="5B123C77" w14:textId="77777777" w:rsidR="00AC250A" w:rsidRPr="00C427A1" w:rsidRDefault="00AC250A" w:rsidP="003B7C69">
            <w:pPr>
              <w:pStyle w:val="af1"/>
              <w:jc w:val="center"/>
            </w:pPr>
            <w:r w:rsidRPr="00C427A1">
              <w:t>1187</w:t>
            </w:r>
          </w:p>
        </w:tc>
        <w:tc>
          <w:tcPr>
            <w:tcW w:w="1419" w:type="dxa"/>
            <w:shd w:val="clear" w:color="auto" w:fill="auto"/>
            <w:noWrap/>
          </w:tcPr>
          <w:p w14:paraId="65A679CB" w14:textId="77777777" w:rsidR="00AC250A" w:rsidRPr="00C427A1" w:rsidRDefault="00AC250A" w:rsidP="003B7C69">
            <w:pPr>
              <w:pStyle w:val="af1"/>
              <w:jc w:val="center"/>
            </w:pPr>
            <w:r w:rsidRPr="00C427A1">
              <w:t>П-3, Э-7</w:t>
            </w:r>
          </w:p>
        </w:tc>
        <w:tc>
          <w:tcPr>
            <w:tcW w:w="1412" w:type="dxa"/>
          </w:tcPr>
          <w:p w14:paraId="3E9B5569" w14:textId="77777777" w:rsidR="00AC250A" w:rsidRPr="00C427A1" w:rsidRDefault="00AC250A" w:rsidP="003B7C69">
            <w:pPr>
              <w:pStyle w:val="af1"/>
              <w:jc w:val="center"/>
            </w:pPr>
            <w:r w:rsidRPr="00C427A1">
              <w:t>П</w:t>
            </w:r>
            <w:r w:rsidR="00A3590C" w:rsidRPr="00C427A1">
              <w:t>Э</w:t>
            </w:r>
          </w:p>
        </w:tc>
        <w:tc>
          <w:tcPr>
            <w:tcW w:w="1400" w:type="dxa"/>
          </w:tcPr>
          <w:p w14:paraId="68286FDD" w14:textId="77777777" w:rsidR="00AC250A" w:rsidRPr="00C427A1" w:rsidRDefault="00AC250A" w:rsidP="003B7C69">
            <w:pPr>
              <w:pStyle w:val="af1"/>
              <w:jc w:val="center"/>
            </w:pPr>
            <w:r w:rsidRPr="00C427A1">
              <w:t>Нет</w:t>
            </w:r>
          </w:p>
        </w:tc>
        <w:tc>
          <w:tcPr>
            <w:tcW w:w="1703" w:type="dxa"/>
          </w:tcPr>
          <w:p w14:paraId="72585F80" w14:textId="77777777" w:rsidR="00AC250A" w:rsidRPr="00C427A1" w:rsidRDefault="00AC250A" w:rsidP="003B7C69">
            <w:pPr>
              <w:pStyle w:val="af1"/>
              <w:jc w:val="center"/>
            </w:pPr>
            <w:r w:rsidRPr="00C427A1">
              <w:t>30д</w:t>
            </w:r>
          </w:p>
        </w:tc>
        <w:tc>
          <w:tcPr>
            <w:tcW w:w="1502" w:type="dxa"/>
          </w:tcPr>
          <w:p w14:paraId="4354B91F" w14:textId="77777777" w:rsidR="00AC250A" w:rsidRPr="00C427A1" w:rsidRDefault="00DF525D" w:rsidP="003B7C69">
            <w:pPr>
              <w:pStyle w:val="af1"/>
              <w:jc w:val="center"/>
            </w:pPr>
            <w:r w:rsidRPr="00C427A1">
              <w:t>4</w:t>
            </w:r>
          </w:p>
        </w:tc>
        <w:tc>
          <w:tcPr>
            <w:tcW w:w="1495" w:type="dxa"/>
          </w:tcPr>
          <w:p w14:paraId="244EAB69" w14:textId="77777777" w:rsidR="00AC250A" w:rsidRPr="00C427A1" w:rsidRDefault="00AC250A" w:rsidP="003B7C69">
            <w:pPr>
              <w:pStyle w:val="af1"/>
              <w:jc w:val="center"/>
            </w:pPr>
            <w:r w:rsidRPr="00C427A1">
              <w:t>–</w:t>
            </w:r>
          </w:p>
        </w:tc>
      </w:tr>
      <w:tr w:rsidR="00C427A1" w:rsidRPr="00C427A1" w14:paraId="09BC0715" w14:textId="77777777" w:rsidTr="00D008EF">
        <w:trPr>
          <w:trHeight w:val="302"/>
        </w:trPr>
        <w:tc>
          <w:tcPr>
            <w:tcW w:w="3946" w:type="dxa"/>
            <w:shd w:val="clear" w:color="auto" w:fill="auto"/>
            <w:noWrap/>
          </w:tcPr>
          <w:p w14:paraId="5C152BF8" w14:textId="77777777" w:rsidR="00AC250A" w:rsidRPr="00C427A1" w:rsidRDefault="00AC250A" w:rsidP="003B7C69">
            <w:pPr>
              <w:pStyle w:val="af1"/>
              <w:jc w:val="left"/>
            </w:pPr>
            <w:r w:rsidRPr="00C427A1">
              <w:t>телефон или электронный адрес покупателя</w:t>
            </w:r>
          </w:p>
        </w:tc>
        <w:tc>
          <w:tcPr>
            <w:tcW w:w="1399" w:type="dxa"/>
          </w:tcPr>
          <w:p w14:paraId="3344B8AA" w14:textId="77777777" w:rsidR="00AC250A" w:rsidRPr="00C427A1" w:rsidRDefault="00AC250A" w:rsidP="003B7C69">
            <w:pPr>
              <w:pStyle w:val="af1"/>
              <w:jc w:val="center"/>
            </w:pPr>
            <w:r w:rsidRPr="00C427A1">
              <w:t>1008</w:t>
            </w:r>
          </w:p>
        </w:tc>
        <w:tc>
          <w:tcPr>
            <w:tcW w:w="1419" w:type="dxa"/>
            <w:shd w:val="clear" w:color="auto" w:fill="auto"/>
            <w:noWrap/>
          </w:tcPr>
          <w:p w14:paraId="6E6D16FD" w14:textId="77777777" w:rsidR="00AC250A" w:rsidRPr="00C427A1" w:rsidRDefault="00AC250A" w:rsidP="003B7C69">
            <w:pPr>
              <w:pStyle w:val="af1"/>
              <w:jc w:val="center"/>
            </w:pPr>
            <w:r w:rsidRPr="00C427A1">
              <w:t>2</w:t>
            </w:r>
          </w:p>
        </w:tc>
        <w:tc>
          <w:tcPr>
            <w:tcW w:w="1412" w:type="dxa"/>
          </w:tcPr>
          <w:p w14:paraId="6A17E1D1" w14:textId="77777777" w:rsidR="00AC250A" w:rsidRPr="00C427A1" w:rsidRDefault="00AC250A" w:rsidP="003B7C69">
            <w:pPr>
              <w:pStyle w:val="af1"/>
              <w:jc w:val="center"/>
            </w:pPr>
            <w:r w:rsidRPr="00C427A1">
              <w:t>ПЭ</w:t>
            </w:r>
          </w:p>
        </w:tc>
        <w:tc>
          <w:tcPr>
            <w:tcW w:w="1400" w:type="dxa"/>
          </w:tcPr>
          <w:p w14:paraId="313EFD26" w14:textId="77777777" w:rsidR="00AC250A" w:rsidRPr="00C427A1" w:rsidRDefault="00AC250A" w:rsidP="003B7C69">
            <w:pPr>
              <w:pStyle w:val="af1"/>
              <w:jc w:val="center"/>
            </w:pPr>
            <w:r w:rsidRPr="00C427A1">
              <w:t>Нет</w:t>
            </w:r>
          </w:p>
        </w:tc>
        <w:tc>
          <w:tcPr>
            <w:tcW w:w="1703" w:type="dxa"/>
          </w:tcPr>
          <w:p w14:paraId="588255B2" w14:textId="77777777" w:rsidR="00AC250A" w:rsidRPr="00C427A1" w:rsidRDefault="00AC250A" w:rsidP="003B7C69">
            <w:pPr>
              <w:pStyle w:val="af1"/>
              <w:jc w:val="center"/>
            </w:pPr>
            <w:r w:rsidRPr="00C427A1">
              <w:t>30д</w:t>
            </w:r>
          </w:p>
        </w:tc>
        <w:tc>
          <w:tcPr>
            <w:tcW w:w="1502" w:type="dxa"/>
          </w:tcPr>
          <w:p w14:paraId="1B1E8507" w14:textId="77777777" w:rsidR="00AC250A" w:rsidRPr="00C427A1" w:rsidRDefault="00DF525D" w:rsidP="003B7C69">
            <w:pPr>
              <w:pStyle w:val="af1"/>
              <w:jc w:val="center"/>
            </w:pPr>
            <w:r w:rsidRPr="00C427A1">
              <w:t>4</w:t>
            </w:r>
          </w:p>
        </w:tc>
        <w:tc>
          <w:tcPr>
            <w:tcW w:w="1495" w:type="dxa"/>
          </w:tcPr>
          <w:p w14:paraId="7CE21E94" w14:textId="77777777" w:rsidR="00AC250A" w:rsidRPr="00C427A1" w:rsidRDefault="00AC250A" w:rsidP="003B7C69">
            <w:pPr>
              <w:pStyle w:val="af1"/>
              <w:jc w:val="center"/>
            </w:pPr>
            <w:r w:rsidRPr="00C427A1">
              <w:t>7, 9</w:t>
            </w:r>
          </w:p>
        </w:tc>
      </w:tr>
      <w:tr w:rsidR="00C427A1" w:rsidRPr="00C427A1" w14:paraId="5FD6658A" w14:textId="77777777" w:rsidTr="00D008EF">
        <w:trPr>
          <w:trHeight w:val="302"/>
        </w:trPr>
        <w:tc>
          <w:tcPr>
            <w:tcW w:w="3946" w:type="dxa"/>
            <w:shd w:val="clear" w:color="auto" w:fill="auto"/>
            <w:noWrap/>
          </w:tcPr>
          <w:p w14:paraId="0D687917" w14:textId="77777777" w:rsidR="000D0EA5" w:rsidRPr="00C427A1" w:rsidRDefault="00011BB1" w:rsidP="003B7C69">
            <w:pPr>
              <w:pStyle w:val="af1"/>
              <w:jc w:val="left"/>
            </w:pPr>
            <w:r w:rsidRPr="00C427A1">
              <w:t>предмет расчета</w:t>
            </w:r>
          </w:p>
        </w:tc>
        <w:tc>
          <w:tcPr>
            <w:tcW w:w="1399" w:type="dxa"/>
          </w:tcPr>
          <w:p w14:paraId="7BFA0D44" w14:textId="77777777" w:rsidR="000D0EA5" w:rsidRPr="00C427A1" w:rsidRDefault="000D0EA5" w:rsidP="003B7C69">
            <w:pPr>
              <w:pStyle w:val="af1"/>
              <w:jc w:val="center"/>
            </w:pPr>
            <w:r w:rsidRPr="00C427A1">
              <w:t>1059</w:t>
            </w:r>
          </w:p>
        </w:tc>
        <w:tc>
          <w:tcPr>
            <w:tcW w:w="1419" w:type="dxa"/>
            <w:shd w:val="clear" w:color="auto" w:fill="auto"/>
            <w:noWrap/>
          </w:tcPr>
          <w:p w14:paraId="42DBE675" w14:textId="70C043FB" w:rsidR="000D0EA5" w:rsidRPr="00C427A1" w:rsidRDefault="00D807B4" w:rsidP="00430DCA">
            <w:pPr>
              <w:pStyle w:val="af1"/>
              <w:jc w:val="center"/>
            </w:pPr>
            <w:r w:rsidRPr="00C427A1">
              <w:t xml:space="preserve">См. </w:t>
            </w:r>
            <w:r w:rsidR="00430DCA">
              <w:t>т</w:t>
            </w:r>
            <w:r w:rsidR="00E835C8" w:rsidRPr="00C427A1">
              <w:t xml:space="preserve">аблицу </w:t>
            </w:r>
            <w:r w:rsidRPr="00C427A1">
              <w:t>20</w:t>
            </w:r>
          </w:p>
        </w:tc>
        <w:tc>
          <w:tcPr>
            <w:tcW w:w="1412" w:type="dxa"/>
          </w:tcPr>
          <w:p w14:paraId="092500FB" w14:textId="77777777" w:rsidR="000D0EA5" w:rsidRPr="00C427A1" w:rsidRDefault="000D0EA5" w:rsidP="003B7C69">
            <w:pPr>
              <w:pStyle w:val="af1"/>
              <w:jc w:val="center"/>
            </w:pPr>
            <w:r w:rsidRPr="00C427A1">
              <w:t>ПЭ</w:t>
            </w:r>
          </w:p>
        </w:tc>
        <w:tc>
          <w:tcPr>
            <w:tcW w:w="1400" w:type="dxa"/>
          </w:tcPr>
          <w:p w14:paraId="6BA354EE" w14:textId="77777777" w:rsidR="000D0EA5" w:rsidRPr="00C427A1" w:rsidRDefault="000D0EA5" w:rsidP="003B7C69">
            <w:pPr>
              <w:pStyle w:val="af1"/>
              <w:jc w:val="center"/>
            </w:pPr>
            <w:r w:rsidRPr="00C427A1">
              <w:t>Да</w:t>
            </w:r>
          </w:p>
        </w:tc>
        <w:tc>
          <w:tcPr>
            <w:tcW w:w="1703" w:type="dxa"/>
          </w:tcPr>
          <w:p w14:paraId="73FE0DB1" w14:textId="70D73E25" w:rsidR="000D0EA5" w:rsidRPr="00C427A1" w:rsidRDefault="006B075E" w:rsidP="00430DCA">
            <w:pPr>
              <w:pStyle w:val="af1"/>
              <w:jc w:val="center"/>
            </w:pPr>
            <w:r w:rsidRPr="00C427A1">
              <w:t xml:space="preserve">См. </w:t>
            </w:r>
            <w:r w:rsidR="00430DCA">
              <w:t>т</w:t>
            </w:r>
            <w:r w:rsidR="00E835C8" w:rsidRPr="00C427A1">
              <w:t xml:space="preserve">аблицу </w:t>
            </w:r>
            <w:r w:rsidR="00DB030F" w:rsidRPr="00C427A1">
              <w:t>20</w:t>
            </w:r>
          </w:p>
        </w:tc>
        <w:tc>
          <w:tcPr>
            <w:tcW w:w="1502" w:type="dxa"/>
          </w:tcPr>
          <w:p w14:paraId="74603A68" w14:textId="75A89458" w:rsidR="000D0EA5" w:rsidRPr="00C427A1" w:rsidRDefault="00AC250A" w:rsidP="00430DCA">
            <w:pPr>
              <w:pStyle w:val="af1"/>
              <w:jc w:val="center"/>
            </w:pPr>
            <w:r w:rsidRPr="00C427A1">
              <w:t xml:space="preserve">См. </w:t>
            </w:r>
            <w:r w:rsidR="00430DCA">
              <w:t>т</w:t>
            </w:r>
            <w:r w:rsidR="00E835C8" w:rsidRPr="00C427A1">
              <w:t xml:space="preserve">аблицу </w:t>
            </w:r>
            <w:r w:rsidR="00DB030F" w:rsidRPr="00C427A1">
              <w:t>20</w:t>
            </w:r>
          </w:p>
        </w:tc>
        <w:tc>
          <w:tcPr>
            <w:tcW w:w="1495" w:type="dxa"/>
          </w:tcPr>
          <w:p w14:paraId="2AAD9268" w14:textId="77777777" w:rsidR="000D0EA5" w:rsidRPr="00C427A1" w:rsidRDefault="00DB2F99" w:rsidP="003B7C69">
            <w:pPr>
              <w:pStyle w:val="af1"/>
              <w:jc w:val="center"/>
            </w:pPr>
            <w:r w:rsidRPr="00C427A1">
              <w:t>15</w:t>
            </w:r>
          </w:p>
        </w:tc>
      </w:tr>
      <w:tr w:rsidR="00C427A1" w:rsidRPr="00C427A1" w14:paraId="148D3E28" w14:textId="77777777" w:rsidTr="00D008EF">
        <w:trPr>
          <w:trHeight w:val="302"/>
        </w:trPr>
        <w:tc>
          <w:tcPr>
            <w:tcW w:w="3946" w:type="dxa"/>
            <w:shd w:val="clear" w:color="auto" w:fill="auto"/>
            <w:noWrap/>
          </w:tcPr>
          <w:p w14:paraId="3F023D18" w14:textId="77777777" w:rsidR="00B33E50" w:rsidRPr="00C427A1" w:rsidRDefault="00B33E50" w:rsidP="003B7C69">
            <w:pPr>
              <w:pStyle w:val="af1"/>
              <w:jc w:val="left"/>
            </w:pPr>
            <w:r w:rsidRPr="00C427A1">
              <w:t>сумма расчета, указанного в чеке (БСО)</w:t>
            </w:r>
          </w:p>
        </w:tc>
        <w:tc>
          <w:tcPr>
            <w:tcW w:w="1399" w:type="dxa"/>
          </w:tcPr>
          <w:p w14:paraId="53EE9304" w14:textId="77777777" w:rsidR="00B33E50" w:rsidRPr="00C427A1" w:rsidRDefault="00B33E50" w:rsidP="003B7C69">
            <w:pPr>
              <w:pStyle w:val="af1"/>
              <w:jc w:val="center"/>
            </w:pPr>
            <w:r w:rsidRPr="00C427A1">
              <w:t>1020</w:t>
            </w:r>
          </w:p>
        </w:tc>
        <w:tc>
          <w:tcPr>
            <w:tcW w:w="1419" w:type="dxa"/>
            <w:shd w:val="clear" w:color="auto" w:fill="auto"/>
            <w:noWrap/>
          </w:tcPr>
          <w:p w14:paraId="028ADD5E" w14:textId="77777777" w:rsidR="00B33E50" w:rsidRPr="00C427A1" w:rsidRDefault="00B33E50" w:rsidP="003B7C69">
            <w:pPr>
              <w:pStyle w:val="af1"/>
              <w:jc w:val="center"/>
            </w:pPr>
            <w:r w:rsidRPr="00C427A1">
              <w:t>1</w:t>
            </w:r>
          </w:p>
        </w:tc>
        <w:tc>
          <w:tcPr>
            <w:tcW w:w="1412" w:type="dxa"/>
          </w:tcPr>
          <w:p w14:paraId="245B1B9E" w14:textId="77777777" w:rsidR="00B33E50" w:rsidRPr="00C427A1" w:rsidRDefault="00B33E50" w:rsidP="003B7C69">
            <w:pPr>
              <w:pStyle w:val="af1"/>
              <w:jc w:val="center"/>
            </w:pPr>
            <w:r w:rsidRPr="00C427A1">
              <w:t>ПЭ</w:t>
            </w:r>
          </w:p>
        </w:tc>
        <w:tc>
          <w:tcPr>
            <w:tcW w:w="1400" w:type="dxa"/>
          </w:tcPr>
          <w:p w14:paraId="563F4647" w14:textId="77777777" w:rsidR="00B33E50" w:rsidRPr="00C427A1" w:rsidRDefault="00B33E50" w:rsidP="003B7C69">
            <w:pPr>
              <w:pStyle w:val="af1"/>
              <w:jc w:val="center"/>
            </w:pPr>
            <w:r w:rsidRPr="00C427A1">
              <w:t>Нет</w:t>
            </w:r>
          </w:p>
        </w:tc>
        <w:tc>
          <w:tcPr>
            <w:tcW w:w="1703" w:type="dxa"/>
          </w:tcPr>
          <w:p w14:paraId="54780661" w14:textId="77777777" w:rsidR="00B33E50" w:rsidRPr="00C427A1" w:rsidRDefault="00B33E50" w:rsidP="003B7C69">
            <w:pPr>
              <w:pStyle w:val="af1"/>
              <w:jc w:val="center"/>
            </w:pPr>
            <w:r w:rsidRPr="00C427A1">
              <w:t>5л</w:t>
            </w:r>
          </w:p>
        </w:tc>
        <w:tc>
          <w:tcPr>
            <w:tcW w:w="1502" w:type="dxa"/>
          </w:tcPr>
          <w:p w14:paraId="1B99A95B" w14:textId="77777777" w:rsidR="00B33E50" w:rsidRPr="00C427A1" w:rsidRDefault="00B33E50" w:rsidP="003B7C69">
            <w:pPr>
              <w:pStyle w:val="af1"/>
              <w:jc w:val="center"/>
            </w:pPr>
            <w:r w:rsidRPr="00C427A1">
              <w:t>1, 4, 5</w:t>
            </w:r>
          </w:p>
        </w:tc>
        <w:tc>
          <w:tcPr>
            <w:tcW w:w="1495" w:type="dxa"/>
          </w:tcPr>
          <w:p w14:paraId="7102D409" w14:textId="77777777" w:rsidR="00B33E50" w:rsidRPr="00C427A1" w:rsidRDefault="00B33E50" w:rsidP="003B7C69">
            <w:pPr>
              <w:pStyle w:val="af1"/>
              <w:jc w:val="center"/>
            </w:pPr>
            <w:r w:rsidRPr="00C427A1">
              <w:t>5</w:t>
            </w:r>
            <w:r w:rsidR="00970EC6" w:rsidRPr="00C427A1">
              <w:t>, 17</w:t>
            </w:r>
          </w:p>
        </w:tc>
      </w:tr>
      <w:tr w:rsidR="00C427A1" w:rsidRPr="00C427A1" w14:paraId="4F528692" w14:textId="77777777" w:rsidTr="00D008EF">
        <w:trPr>
          <w:trHeight w:val="302"/>
        </w:trPr>
        <w:tc>
          <w:tcPr>
            <w:tcW w:w="3946" w:type="dxa"/>
            <w:shd w:val="clear" w:color="auto" w:fill="auto"/>
            <w:noWrap/>
          </w:tcPr>
          <w:p w14:paraId="099632C4" w14:textId="77777777" w:rsidR="00B33E50" w:rsidRPr="00C427A1" w:rsidRDefault="00B33E50" w:rsidP="003B7C69">
            <w:pPr>
              <w:pStyle w:val="af1"/>
              <w:jc w:val="left"/>
            </w:pPr>
            <w:r w:rsidRPr="00C427A1">
              <w:t>сумма по чеку (БСО) наличными</w:t>
            </w:r>
          </w:p>
        </w:tc>
        <w:tc>
          <w:tcPr>
            <w:tcW w:w="1399" w:type="dxa"/>
          </w:tcPr>
          <w:p w14:paraId="62263F73" w14:textId="77777777" w:rsidR="00B33E50" w:rsidRPr="00C427A1" w:rsidRDefault="00B33E50" w:rsidP="003B7C69">
            <w:pPr>
              <w:pStyle w:val="af1"/>
              <w:jc w:val="center"/>
            </w:pPr>
            <w:r w:rsidRPr="00C427A1">
              <w:t>1031</w:t>
            </w:r>
          </w:p>
        </w:tc>
        <w:tc>
          <w:tcPr>
            <w:tcW w:w="1419" w:type="dxa"/>
            <w:shd w:val="clear" w:color="auto" w:fill="auto"/>
            <w:noWrap/>
          </w:tcPr>
          <w:p w14:paraId="705D0C18" w14:textId="77777777" w:rsidR="00B33E50" w:rsidRPr="00C427A1" w:rsidRDefault="00B33E50" w:rsidP="003B7C69">
            <w:pPr>
              <w:pStyle w:val="af1"/>
              <w:jc w:val="center"/>
            </w:pPr>
            <w:r w:rsidRPr="00C427A1">
              <w:t>П-2, Э-1</w:t>
            </w:r>
          </w:p>
        </w:tc>
        <w:tc>
          <w:tcPr>
            <w:tcW w:w="1412" w:type="dxa"/>
          </w:tcPr>
          <w:p w14:paraId="3CA5F572" w14:textId="77777777" w:rsidR="00B33E50" w:rsidRPr="00C427A1" w:rsidRDefault="00B33E50" w:rsidP="003B7C69">
            <w:pPr>
              <w:pStyle w:val="af1"/>
              <w:jc w:val="center"/>
            </w:pPr>
            <w:r w:rsidRPr="00C427A1">
              <w:t>ПЭ</w:t>
            </w:r>
          </w:p>
        </w:tc>
        <w:tc>
          <w:tcPr>
            <w:tcW w:w="1400" w:type="dxa"/>
          </w:tcPr>
          <w:p w14:paraId="45C5F2A7" w14:textId="77777777" w:rsidR="00B33E50" w:rsidRPr="00C427A1" w:rsidRDefault="00B33E50" w:rsidP="003B7C69">
            <w:pPr>
              <w:pStyle w:val="af1"/>
              <w:jc w:val="center"/>
            </w:pPr>
            <w:r w:rsidRPr="00C427A1">
              <w:t>Нет</w:t>
            </w:r>
          </w:p>
        </w:tc>
        <w:tc>
          <w:tcPr>
            <w:tcW w:w="1703" w:type="dxa"/>
          </w:tcPr>
          <w:p w14:paraId="55FABB25" w14:textId="77777777" w:rsidR="00B33E50" w:rsidRPr="00C427A1" w:rsidRDefault="00B33E50" w:rsidP="003B7C69">
            <w:pPr>
              <w:pStyle w:val="af1"/>
              <w:jc w:val="center"/>
            </w:pPr>
            <w:r w:rsidRPr="00C427A1">
              <w:t>30д (5л)</w:t>
            </w:r>
          </w:p>
        </w:tc>
        <w:tc>
          <w:tcPr>
            <w:tcW w:w="1502" w:type="dxa"/>
          </w:tcPr>
          <w:p w14:paraId="0EEA696A" w14:textId="77777777" w:rsidR="00B33E50" w:rsidRPr="00C427A1" w:rsidRDefault="00B33E50" w:rsidP="003B7C69">
            <w:pPr>
              <w:pStyle w:val="af1"/>
              <w:jc w:val="center"/>
            </w:pPr>
            <w:r w:rsidRPr="00C427A1">
              <w:t>4</w:t>
            </w:r>
            <w:r w:rsidR="007C3BC9" w:rsidRPr="00C427A1">
              <w:t>, 5</w:t>
            </w:r>
          </w:p>
        </w:tc>
        <w:tc>
          <w:tcPr>
            <w:tcW w:w="1495" w:type="dxa"/>
          </w:tcPr>
          <w:p w14:paraId="51DABB5C" w14:textId="77777777" w:rsidR="00B33E50" w:rsidRPr="00C427A1" w:rsidRDefault="00B33E50" w:rsidP="003B7C69">
            <w:pPr>
              <w:pStyle w:val="af1"/>
              <w:jc w:val="center"/>
            </w:pPr>
            <w:r w:rsidRPr="00C427A1">
              <w:t>1, 16</w:t>
            </w:r>
          </w:p>
        </w:tc>
      </w:tr>
      <w:tr w:rsidR="00C427A1" w:rsidRPr="00C427A1" w14:paraId="7C77ED4C" w14:textId="77777777" w:rsidTr="00D008EF">
        <w:trPr>
          <w:trHeight w:val="302"/>
        </w:trPr>
        <w:tc>
          <w:tcPr>
            <w:tcW w:w="3946" w:type="dxa"/>
            <w:shd w:val="clear" w:color="auto" w:fill="auto"/>
            <w:noWrap/>
          </w:tcPr>
          <w:p w14:paraId="2C017A30" w14:textId="77777777" w:rsidR="007C3BC9" w:rsidRPr="00C427A1" w:rsidRDefault="007C3BC9" w:rsidP="003B7C69">
            <w:pPr>
              <w:pStyle w:val="af1"/>
              <w:jc w:val="left"/>
            </w:pPr>
            <w:r w:rsidRPr="00C427A1">
              <w:t>сумма по чеку (БСО) электронными</w:t>
            </w:r>
          </w:p>
        </w:tc>
        <w:tc>
          <w:tcPr>
            <w:tcW w:w="1399" w:type="dxa"/>
          </w:tcPr>
          <w:p w14:paraId="4FB95389" w14:textId="77777777" w:rsidR="007C3BC9" w:rsidRPr="00C427A1" w:rsidRDefault="007C3BC9" w:rsidP="003B7C69">
            <w:pPr>
              <w:pStyle w:val="af1"/>
              <w:jc w:val="center"/>
            </w:pPr>
            <w:r w:rsidRPr="00C427A1">
              <w:t>1081</w:t>
            </w:r>
          </w:p>
        </w:tc>
        <w:tc>
          <w:tcPr>
            <w:tcW w:w="1419" w:type="dxa"/>
            <w:shd w:val="clear" w:color="auto" w:fill="auto"/>
            <w:noWrap/>
          </w:tcPr>
          <w:p w14:paraId="13C68F48" w14:textId="77777777" w:rsidR="007C3BC9" w:rsidRPr="00C427A1" w:rsidRDefault="007C3BC9" w:rsidP="003B7C69">
            <w:pPr>
              <w:pStyle w:val="af1"/>
              <w:jc w:val="center"/>
            </w:pPr>
            <w:r w:rsidRPr="00C427A1">
              <w:t xml:space="preserve">П-2, Э-1, </w:t>
            </w:r>
          </w:p>
        </w:tc>
        <w:tc>
          <w:tcPr>
            <w:tcW w:w="1412" w:type="dxa"/>
          </w:tcPr>
          <w:p w14:paraId="43736ED5" w14:textId="77777777" w:rsidR="007C3BC9" w:rsidRPr="00C427A1" w:rsidRDefault="007C3BC9" w:rsidP="003B7C69">
            <w:pPr>
              <w:pStyle w:val="af1"/>
              <w:jc w:val="center"/>
            </w:pPr>
            <w:r w:rsidRPr="00C427A1">
              <w:t>ПЭ</w:t>
            </w:r>
          </w:p>
        </w:tc>
        <w:tc>
          <w:tcPr>
            <w:tcW w:w="1400" w:type="dxa"/>
          </w:tcPr>
          <w:p w14:paraId="3E6FCBA1" w14:textId="77777777" w:rsidR="007C3BC9" w:rsidRPr="00C427A1" w:rsidRDefault="007C3BC9" w:rsidP="003B7C69">
            <w:pPr>
              <w:pStyle w:val="af1"/>
              <w:jc w:val="center"/>
            </w:pPr>
            <w:r w:rsidRPr="00C427A1">
              <w:t>Нет</w:t>
            </w:r>
          </w:p>
        </w:tc>
        <w:tc>
          <w:tcPr>
            <w:tcW w:w="1703" w:type="dxa"/>
          </w:tcPr>
          <w:p w14:paraId="61E3A8B1" w14:textId="77777777" w:rsidR="007C3BC9" w:rsidRPr="00C427A1" w:rsidRDefault="007C3BC9" w:rsidP="003B7C69">
            <w:pPr>
              <w:pStyle w:val="af1"/>
              <w:jc w:val="center"/>
            </w:pPr>
            <w:r w:rsidRPr="00C427A1">
              <w:t>30д (5л)</w:t>
            </w:r>
          </w:p>
        </w:tc>
        <w:tc>
          <w:tcPr>
            <w:tcW w:w="1502" w:type="dxa"/>
          </w:tcPr>
          <w:p w14:paraId="75CB79E5" w14:textId="77777777" w:rsidR="007C3BC9" w:rsidRPr="00C427A1" w:rsidRDefault="007C3BC9" w:rsidP="003B7C69">
            <w:pPr>
              <w:pStyle w:val="af1"/>
              <w:jc w:val="center"/>
            </w:pPr>
            <w:r w:rsidRPr="00C427A1">
              <w:t>4, 5</w:t>
            </w:r>
          </w:p>
        </w:tc>
        <w:tc>
          <w:tcPr>
            <w:tcW w:w="1495" w:type="dxa"/>
          </w:tcPr>
          <w:p w14:paraId="1A10401A" w14:textId="77777777" w:rsidR="007C3BC9" w:rsidRPr="00C427A1" w:rsidRDefault="007C3BC9" w:rsidP="003B7C69">
            <w:pPr>
              <w:pStyle w:val="af1"/>
              <w:jc w:val="center"/>
            </w:pPr>
            <w:r w:rsidRPr="00C427A1">
              <w:t>1, 16</w:t>
            </w:r>
          </w:p>
        </w:tc>
      </w:tr>
      <w:tr w:rsidR="00C427A1" w:rsidRPr="00C427A1" w14:paraId="4A8264F5" w14:textId="77777777" w:rsidTr="00D008EF">
        <w:trPr>
          <w:trHeight w:val="302"/>
        </w:trPr>
        <w:tc>
          <w:tcPr>
            <w:tcW w:w="3946" w:type="dxa"/>
            <w:shd w:val="clear" w:color="auto" w:fill="auto"/>
            <w:noWrap/>
          </w:tcPr>
          <w:p w14:paraId="1FD7843B" w14:textId="77777777" w:rsidR="007C3BC9" w:rsidRPr="00C427A1" w:rsidRDefault="007C3BC9" w:rsidP="003B7C69">
            <w:pPr>
              <w:pStyle w:val="af1"/>
              <w:jc w:val="left"/>
            </w:pPr>
            <w:r w:rsidRPr="00C427A1">
              <w:t>сумма по чеку (БСО) предоплатой (зачетом аванса)</w:t>
            </w:r>
          </w:p>
        </w:tc>
        <w:tc>
          <w:tcPr>
            <w:tcW w:w="1399" w:type="dxa"/>
          </w:tcPr>
          <w:p w14:paraId="29F89C95" w14:textId="77777777" w:rsidR="007C3BC9" w:rsidRPr="00C427A1" w:rsidRDefault="007C3BC9" w:rsidP="003B7C69">
            <w:pPr>
              <w:pStyle w:val="af1"/>
              <w:jc w:val="center"/>
            </w:pPr>
            <w:r w:rsidRPr="00C427A1">
              <w:t>1215</w:t>
            </w:r>
          </w:p>
        </w:tc>
        <w:tc>
          <w:tcPr>
            <w:tcW w:w="1419" w:type="dxa"/>
            <w:shd w:val="clear" w:color="auto" w:fill="auto"/>
            <w:noWrap/>
          </w:tcPr>
          <w:p w14:paraId="419BCF1B" w14:textId="77777777" w:rsidR="007C3BC9" w:rsidRPr="00C427A1" w:rsidRDefault="007C3BC9" w:rsidP="003B7C69">
            <w:pPr>
              <w:pStyle w:val="af1"/>
              <w:jc w:val="center"/>
            </w:pPr>
            <w:r w:rsidRPr="00C427A1">
              <w:t>П-4, Э-3</w:t>
            </w:r>
          </w:p>
        </w:tc>
        <w:tc>
          <w:tcPr>
            <w:tcW w:w="1412" w:type="dxa"/>
          </w:tcPr>
          <w:p w14:paraId="11650385" w14:textId="77777777" w:rsidR="007C3BC9" w:rsidRPr="00C427A1" w:rsidRDefault="007C3BC9" w:rsidP="003B7C69">
            <w:pPr>
              <w:pStyle w:val="af1"/>
              <w:jc w:val="center"/>
            </w:pPr>
            <w:r w:rsidRPr="00C427A1">
              <w:t>ПЭ</w:t>
            </w:r>
          </w:p>
        </w:tc>
        <w:tc>
          <w:tcPr>
            <w:tcW w:w="1400" w:type="dxa"/>
          </w:tcPr>
          <w:p w14:paraId="6B44CE72" w14:textId="77777777" w:rsidR="007C3BC9" w:rsidRPr="00C427A1" w:rsidRDefault="007C3BC9" w:rsidP="003B7C69">
            <w:pPr>
              <w:pStyle w:val="af1"/>
              <w:jc w:val="center"/>
            </w:pPr>
            <w:r w:rsidRPr="00C427A1">
              <w:t>Нет</w:t>
            </w:r>
          </w:p>
        </w:tc>
        <w:tc>
          <w:tcPr>
            <w:tcW w:w="1703" w:type="dxa"/>
          </w:tcPr>
          <w:p w14:paraId="49B0D00B" w14:textId="77777777" w:rsidR="007C3BC9" w:rsidRPr="00C427A1" w:rsidRDefault="007C3BC9" w:rsidP="003B7C69">
            <w:pPr>
              <w:pStyle w:val="af1"/>
              <w:jc w:val="center"/>
            </w:pPr>
            <w:r w:rsidRPr="00C427A1">
              <w:t>30д (5л)</w:t>
            </w:r>
          </w:p>
        </w:tc>
        <w:tc>
          <w:tcPr>
            <w:tcW w:w="1502" w:type="dxa"/>
          </w:tcPr>
          <w:p w14:paraId="1F2A0DBD" w14:textId="77777777" w:rsidR="007C3BC9" w:rsidRPr="00C427A1" w:rsidRDefault="007C3BC9" w:rsidP="003B7C69">
            <w:pPr>
              <w:pStyle w:val="af1"/>
              <w:jc w:val="center"/>
            </w:pPr>
            <w:r w:rsidRPr="00C427A1">
              <w:t>4, 5</w:t>
            </w:r>
          </w:p>
        </w:tc>
        <w:tc>
          <w:tcPr>
            <w:tcW w:w="1495" w:type="dxa"/>
          </w:tcPr>
          <w:p w14:paraId="2B5DDA09" w14:textId="77777777" w:rsidR="007C3BC9" w:rsidRPr="00C427A1" w:rsidRDefault="007C3BC9" w:rsidP="003B7C69">
            <w:pPr>
              <w:pStyle w:val="af1"/>
              <w:jc w:val="center"/>
            </w:pPr>
            <w:r w:rsidRPr="00C427A1">
              <w:t>1, 16</w:t>
            </w:r>
          </w:p>
        </w:tc>
      </w:tr>
      <w:tr w:rsidR="00C427A1" w:rsidRPr="00C427A1" w14:paraId="1D4EBA66" w14:textId="77777777" w:rsidTr="00D008EF">
        <w:trPr>
          <w:trHeight w:val="302"/>
        </w:trPr>
        <w:tc>
          <w:tcPr>
            <w:tcW w:w="3946" w:type="dxa"/>
            <w:shd w:val="clear" w:color="auto" w:fill="auto"/>
            <w:noWrap/>
          </w:tcPr>
          <w:p w14:paraId="0767F51B" w14:textId="77777777" w:rsidR="007C3BC9" w:rsidRPr="00C427A1" w:rsidRDefault="007C3BC9" w:rsidP="003B7C69">
            <w:pPr>
              <w:pStyle w:val="af1"/>
              <w:jc w:val="left"/>
            </w:pPr>
            <w:r w:rsidRPr="00C427A1">
              <w:lastRenderedPageBreak/>
              <w:t xml:space="preserve">сумма по чеку (БСО) </w:t>
            </w:r>
            <w:proofErr w:type="spellStart"/>
            <w:r w:rsidRPr="00C427A1">
              <w:t>постоплатой</w:t>
            </w:r>
            <w:proofErr w:type="spellEnd"/>
            <w:r w:rsidRPr="00C427A1">
              <w:t xml:space="preserve"> (в кредит)</w:t>
            </w:r>
          </w:p>
        </w:tc>
        <w:tc>
          <w:tcPr>
            <w:tcW w:w="1399" w:type="dxa"/>
          </w:tcPr>
          <w:p w14:paraId="3A32C814" w14:textId="77777777" w:rsidR="007C3BC9" w:rsidRPr="00C427A1" w:rsidRDefault="007C3BC9" w:rsidP="003B7C69">
            <w:pPr>
              <w:pStyle w:val="af1"/>
              <w:jc w:val="center"/>
            </w:pPr>
            <w:r w:rsidRPr="00C427A1">
              <w:t>1216</w:t>
            </w:r>
          </w:p>
        </w:tc>
        <w:tc>
          <w:tcPr>
            <w:tcW w:w="1419" w:type="dxa"/>
            <w:shd w:val="clear" w:color="auto" w:fill="auto"/>
            <w:noWrap/>
          </w:tcPr>
          <w:p w14:paraId="493274BE" w14:textId="77777777" w:rsidR="007C3BC9" w:rsidRPr="00C427A1" w:rsidRDefault="007C3BC9" w:rsidP="003B7C69">
            <w:pPr>
              <w:pStyle w:val="af1"/>
              <w:jc w:val="center"/>
            </w:pPr>
            <w:r w:rsidRPr="00C427A1">
              <w:t xml:space="preserve">П-4, Э-3, </w:t>
            </w:r>
          </w:p>
        </w:tc>
        <w:tc>
          <w:tcPr>
            <w:tcW w:w="1412" w:type="dxa"/>
          </w:tcPr>
          <w:p w14:paraId="2FB56FD2" w14:textId="77777777" w:rsidR="007C3BC9" w:rsidRPr="00C427A1" w:rsidRDefault="007C3BC9" w:rsidP="003B7C69">
            <w:pPr>
              <w:pStyle w:val="af1"/>
              <w:jc w:val="center"/>
            </w:pPr>
            <w:r w:rsidRPr="00C427A1">
              <w:t>ПЭ</w:t>
            </w:r>
          </w:p>
        </w:tc>
        <w:tc>
          <w:tcPr>
            <w:tcW w:w="1400" w:type="dxa"/>
          </w:tcPr>
          <w:p w14:paraId="5E8F9A1D" w14:textId="77777777" w:rsidR="007C3BC9" w:rsidRPr="00C427A1" w:rsidRDefault="007C3BC9" w:rsidP="003B7C69">
            <w:pPr>
              <w:pStyle w:val="af1"/>
              <w:jc w:val="center"/>
            </w:pPr>
            <w:r w:rsidRPr="00C427A1">
              <w:t>Нет</w:t>
            </w:r>
          </w:p>
        </w:tc>
        <w:tc>
          <w:tcPr>
            <w:tcW w:w="1703" w:type="dxa"/>
          </w:tcPr>
          <w:p w14:paraId="461827AC" w14:textId="77777777" w:rsidR="007C3BC9" w:rsidRPr="00C427A1" w:rsidRDefault="007C3BC9" w:rsidP="003B7C69">
            <w:pPr>
              <w:pStyle w:val="af1"/>
              <w:jc w:val="center"/>
            </w:pPr>
            <w:r w:rsidRPr="00C427A1">
              <w:t>30д (5л)</w:t>
            </w:r>
          </w:p>
        </w:tc>
        <w:tc>
          <w:tcPr>
            <w:tcW w:w="1502" w:type="dxa"/>
          </w:tcPr>
          <w:p w14:paraId="27B6C2DC" w14:textId="77777777" w:rsidR="007C3BC9" w:rsidRPr="00C427A1" w:rsidRDefault="007C3BC9" w:rsidP="003B7C69">
            <w:pPr>
              <w:pStyle w:val="af1"/>
              <w:jc w:val="center"/>
            </w:pPr>
            <w:r w:rsidRPr="00C427A1">
              <w:t>4, 5</w:t>
            </w:r>
          </w:p>
        </w:tc>
        <w:tc>
          <w:tcPr>
            <w:tcW w:w="1495" w:type="dxa"/>
          </w:tcPr>
          <w:p w14:paraId="295E2F71" w14:textId="77777777" w:rsidR="007C3BC9" w:rsidRPr="00C427A1" w:rsidRDefault="007C3BC9" w:rsidP="003B7C69">
            <w:pPr>
              <w:pStyle w:val="af1"/>
              <w:jc w:val="center"/>
            </w:pPr>
            <w:r w:rsidRPr="00C427A1">
              <w:t>1, 16</w:t>
            </w:r>
          </w:p>
        </w:tc>
      </w:tr>
      <w:tr w:rsidR="00C427A1" w:rsidRPr="00C427A1" w14:paraId="4B5A8ACE" w14:textId="77777777" w:rsidTr="00D008EF">
        <w:trPr>
          <w:trHeight w:val="302"/>
        </w:trPr>
        <w:tc>
          <w:tcPr>
            <w:tcW w:w="3946" w:type="dxa"/>
            <w:shd w:val="clear" w:color="auto" w:fill="auto"/>
            <w:noWrap/>
          </w:tcPr>
          <w:p w14:paraId="7051A54E" w14:textId="77777777" w:rsidR="007C3BC9" w:rsidRPr="00C427A1" w:rsidRDefault="007C3BC9" w:rsidP="003B7C69">
            <w:pPr>
              <w:pStyle w:val="af1"/>
              <w:jc w:val="left"/>
            </w:pPr>
            <w:r w:rsidRPr="00C427A1">
              <w:t>сумма по чеку (БСО) встречным предоставлением</w:t>
            </w:r>
          </w:p>
        </w:tc>
        <w:tc>
          <w:tcPr>
            <w:tcW w:w="1399" w:type="dxa"/>
          </w:tcPr>
          <w:p w14:paraId="073FA1C4" w14:textId="77777777" w:rsidR="007C3BC9" w:rsidRPr="00C427A1" w:rsidRDefault="007C3BC9" w:rsidP="003B7C69">
            <w:pPr>
              <w:pStyle w:val="af1"/>
              <w:jc w:val="center"/>
            </w:pPr>
            <w:r w:rsidRPr="00C427A1">
              <w:t>1217</w:t>
            </w:r>
          </w:p>
        </w:tc>
        <w:tc>
          <w:tcPr>
            <w:tcW w:w="1419" w:type="dxa"/>
            <w:shd w:val="clear" w:color="auto" w:fill="auto"/>
            <w:noWrap/>
          </w:tcPr>
          <w:p w14:paraId="2F2D9C91" w14:textId="77777777" w:rsidR="007C3BC9" w:rsidRPr="00C427A1" w:rsidRDefault="007C3BC9" w:rsidP="003B7C69">
            <w:pPr>
              <w:pStyle w:val="af1"/>
              <w:jc w:val="center"/>
            </w:pPr>
            <w:r w:rsidRPr="00C427A1">
              <w:t xml:space="preserve">П-4, Э-3, </w:t>
            </w:r>
          </w:p>
        </w:tc>
        <w:tc>
          <w:tcPr>
            <w:tcW w:w="1412" w:type="dxa"/>
          </w:tcPr>
          <w:p w14:paraId="03DC41A5" w14:textId="77777777" w:rsidR="007C3BC9" w:rsidRPr="00C427A1" w:rsidRDefault="007C3BC9" w:rsidP="003B7C69">
            <w:pPr>
              <w:pStyle w:val="af1"/>
              <w:jc w:val="center"/>
            </w:pPr>
            <w:r w:rsidRPr="00C427A1">
              <w:t>ПЭ</w:t>
            </w:r>
          </w:p>
        </w:tc>
        <w:tc>
          <w:tcPr>
            <w:tcW w:w="1400" w:type="dxa"/>
          </w:tcPr>
          <w:p w14:paraId="33CEF7B0" w14:textId="77777777" w:rsidR="007C3BC9" w:rsidRPr="00C427A1" w:rsidRDefault="007C3BC9" w:rsidP="003B7C69">
            <w:pPr>
              <w:pStyle w:val="af1"/>
              <w:jc w:val="center"/>
            </w:pPr>
            <w:r w:rsidRPr="00C427A1">
              <w:t>Нет</w:t>
            </w:r>
          </w:p>
        </w:tc>
        <w:tc>
          <w:tcPr>
            <w:tcW w:w="1703" w:type="dxa"/>
          </w:tcPr>
          <w:p w14:paraId="2600DCE0" w14:textId="77777777" w:rsidR="007C3BC9" w:rsidRPr="00C427A1" w:rsidRDefault="007C3BC9" w:rsidP="003B7C69">
            <w:pPr>
              <w:pStyle w:val="af1"/>
              <w:jc w:val="center"/>
            </w:pPr>
            <w:r w:rsidRPr="00C427A1">
              <w:t>30д (5л)</w:t>
            </w:r>
          </w:p>
        </w:tc>
        <w:tc>
          <w:tcPr>
            <w:tcW w:w="1502" w:type="dxa"/>
          </w:tcPr>
          <w:p w14:paraId="0A265139" w14:textId="77777777" w:rsidR="007C3BC9" w:rsidRPr="00C427A1" w:rsidRDefault="007C3BC9" w:rsidP="003B7C69">
            <w:pPr>
              <w:pStyle w:val="af1"/>
              <w:jc w:val="center"/>
            </w:pPr>
            <w:r w:rsidRPr="00C427A1">
              <w:t>4, 5</w:t>
            </w:r>
          </w:p>
        </w:tc>
        <w:tc>
          <w:tcPr>
            <w:tcW w:w="1495" w:type="dxa"/>
          </w:tcPr>
          <w:p w14:paraId="7B06B4FF" w14:textId="77777777" w:rsidR="007C3BC9" w:rsidRPr="00C427A1" w:rsidRDefault="007C3BC9" w:rsidP="003B7C69">
            <w:pPr>
              <w:pStyle w:val="af1"/>
              <w:jc w:val="center"/>
              <w:rPr>
                <w:lang w:val="en-US"/>
              </w:rPr>
            </w:pPr>
            <w:r w:rsidRPr="00C427A1">
              <w:t>1, 16</w:t>
            </w:r>
          </w:p>
        </w:tc>
      </w:tr>
      <w:tr w:rsidR="00C427A1" w:rsidRPr="00C427A1" w14:paraId="76A45AEE" w14:textId="77777777" w:rsidTr="00D008EF">
        <w:trPr>
          <w:trHeight w:val="302"/>
        </w:trPr>
        <w:tc>
          <w:tcPr>
            <w:tcW w:w="3946" w:type="dxa"/>
            <w:shd w:val="clear" w:color="auto" w:fill="auto"/>
            <w:noWrap/>
          </w:tcPr>
          <w:p w14:paraId="6B8BD787" w14:textId="77777777" w:rsidR="007C3BC9" w:rsidRPr="00C427A1" w:rsidRDefault="007C3BC9" w:rsidP="003B7C69">
            <w:pPr>
              <w:pStyle w:val="af1"/>
              <w:jc w:val="left"/>
            </w:pPr>
            <w:r w:rsidRPr="00C427A1">
              <w:t>сумма НДС чека по ставке 18%</w:t>
            </w:r>
          </w:p>
        </w:tc>
        <w:tc>
          <w:tcPr>
            <w:tcW w:w="1399" w:type="dxa"/>
          </w:tcPr>
          <w:p w14:paraId="6ED835F3" w14:textId="77777777" w:rsidR="007C3BC9" w:rsidRPr="00C427A1" w:rsidRDefault="007C3BC9" w:rsidP="003B7C69">
            <w:pPr>
              <w:pStyle w:val="af1"/>
              <w:jc w:val="center"/>
            </w:pPr>
            <w:r w:rsidRPr="00C427A1">
              <w:t>1102</w:t>
            </w:r>
          </w:p>
        </w:tc>
        <w:tc>
          <w:tcPr>
            <w:tcW w:w="1419" w:type="dxa"/>
            <w:shd w:val="clear" w:color="auto" w:fill="auto"/>
            <w:noWrap/>
          </w:tcPr>
          <w:p w14:paraId="779A984C" w14:textId="77777777" w:rsidR="007C3BC9" w:rsidRPr="00C427A1" w:rsidRDefault="007C3BC9" w:rsidP="003B7C69">
            <w:pPr>
              <w:pStyle w:val="af1"/>
              <w:jc w:val="center"/>
            </w:pPr>
            <w:r w:rsidRPr="00C427A1">
              <w:t>2</w:t>
            </w:r>
          </w:p>
        </w:tc>
        <w:tc>
          <w:tcPr>
            <w:tcW w:w="1412" w:type="dxa"/>
          </w:tcPr>
          <w:p w14:paraId="00D1808B" w14:textId="77777777" w:rsidR="007C3BC9" w:rsidRPr="00C427A1" w:rsidRDefault="007C3BC9" w:rsidP="003B7C69">
            <w:pPr>
              <w:pStyle w:val="af1"/>
              <w:jc w:val="center"/>
            </w:pPr>
            <w:r w:rsidRPr="00C427A1">
              <w:t>ПЭ</w:t>
            </w:r>
          </w:p>
        </w:tc>
        <w:tc>
          <w:tcPr>
            <w:tcW w:w="1400" w:type="dxa"/>
          </w:tcPr>
          <w:p w14:paraId="003CFB63" w14:textId="77777777" w:rsidR="007C3BC9" w:rsidRPr="00C427A1" w:rsidRDefault="007C3BC9" w:rsidP="003B7C69">
            <w:pPr>
              <w:pStyle w:val="af1"/>
              <w:jc w:val="center"/>
            </w:pPr>
            <w:r w:rsidRPr="00C427A1">
              <w:t>Нет</w:t>
            </w:r>
          </w:p>
        </w:tc>
        <w:tc>
          <w:tcPr>
            <w:tcW w:w="1703" w:type="dxa"/>
          </w:tcPr>
          <w:p w14:paraId="3E84C2DB" w14:textId="77777777" w:rsidR="007C3BC9" w:rsidRPr="00C427A1" w:rsidRDefault="007C3BC9" w:rsidP="003B7C69">
            <w:pPr>
              <w:pStyle w:val="af1"/>
              <w:jc w:val="center"/>
            </w:pPr>
            <w:r w:rsidRPr="00C427A1">
              <w:t>30д (5л)</w:t>
            </w:r>
          </w:p>
        </w:tc>
        <w:tc>
          <w:tcPr>
            <w:tcW w:w="1502" w:type="dxa"/>
          </w:tcPr>
          <w:p w14:paraId="06343240" w14:textId="77777777" w:rsidR="007C3BC9" w:rsidRPr="00C427A1" w:rsidRDefault="007C3BC9" w:rsidP="003B7C69">
            <w:pPr>
              <w:pStyle w:val="af1"/>
              <w:jc w:val="center"/>
            </w:pPr>
            <w:r w:rsidRPr="00C427A1">
              <w:t>4, 5</w:t>
            </w:r>
          </w:p>
        </w:tc>
        <w:tc>
          <w:tcPr>
            <w:tcW w:w="1495" w:type="dxa"/>
          </w:tcPr>
          <w:p w14:paraId="1B78716E" w14:textId="77777777" w:rsidR="007C3BC9" w:rsidRPr="00C427A1" w:rsidRDefault="007C3BC9" w:rsidP="003B7C69">
            <w:pPr>
              <w:pStyle w:val="af1"/>
              <w:jc w:val="center"/>
            </w:pPr>
            <w:r w:rsidRPr="00C427A1">
              <w:t>6, 16</w:t>
            </w:r>
          </w:p>
        </w:tc>
      </w:tr>
      <w:tr w:rsidR="00C427A1" w:rsidRPr="00C427A1" w14:paraId="38CA83AB" w14:textId="77777777" w:rsidTr="00D008EF">
        <w:trPr>
          <w:trHeight w:val="302"/>
        </w:trPr>
        <w:tc>
          <w:tcPr>
            <w:tcW w:w="3946" w:type="dxa"/>
            <w:shd w:val="clear" w:color="auto" w:fill="auto"/>
            <w:noWrap/>
          </w:tcPr>
          <w:p w14:paraId="1A4151BA" w14:textId="77777777" w:rsidR="007C3BC9" w:rsidRPr="00C427A1" w:rsidRDefault="007C3BC9" w:rsidP="003B7C69">
            <w:pPr>
              <w:pStyle w:val="af1"/>
              <w:jc w:val="left"/>
            </w:pPr>
            <w:r w:rsidRPr="00C427A1">
              <w:t>сумма НДС чека по ставке 10%</w:t>
            </w:r>
          </w:p>
        </w:tc>
        <w:tc>
          <w:tcPr>
            <w:tcW w:w="1399" w:type="dxa"/>
          </w:tcPr>
          <w:p w14:paraId="56E90A63" w14:textId="77777777" w:rsidR="007C3BC9" w:rsidRPr="00C427A1" w:rsidRDefault="007C3BC9" w:rsidP="003B7C69">
            <w:pPr>
              <w:pStyle w:val="af1"/>
              <w:jc w:val="center"/>
            </w:pPr>
            <w:r w:rsidRPr="00C427A1">
              <w:t>1103</w:t>
            </w:r>
          </w:p>
        </w:tc>
        <w:tc>
          <w:tcPr>
            <w:tcW w:w="1419" w:type="dxa"/>
            <w:shd w:val="clear" w:color="auto" w:fill="auto"/>
            <w:noWrap/>
          </w:tcPr>
          <w:p w14:paraId="45404C2F" w14:textId="77777777" w:rsidR="007C3BC9" w:rsidRPr="00C427A1" w:rsidRDefault="007C3BC9" w:rsidP="003B7C69">
            <w:pPr>
              <w:pStyle w:val="af1"/>
              <w:jc w:val="center"/>
            </w:pPr>
            <w:r w:rsidRPr="00C427A1">
              <w:t>2</w:t>
            </w:r>
          </w:p>
        </w:tc>
        <w:tc>
          <w:tcPr>
            <w:tcW w:w="1412" w:type="dxa"/>
          </w:tcPr>
          <w:p w14:paraId="4EB78735" w14:textId="77777777" w:rsidR="007C3BC9" w:rsidRPr="00C427A1" w:rsidRDefault="007C3BC9" w:rsidP="003B7C69">
            <w:pPr>
              <w:pStyle w:val="af1"/>
              <w:jc w:val="center"/>
            </w:pPr>
            <w:r w:rsidRPr="00C427A1">
              <w:t>ПЭ</w:t>
            </w:r>
          </w:p>
        </w:tc>
        <w:tc>
          <w:tcPr>
            <w:tcW w:w="1400" w:type="dxa"/>
          </w:tcPr>
          <w:p w14:paraId="71CAD7D0" w14:textId="77777777" w:rsidR="007C3BC9" w:rsidRPr="00C427A1" w:rsidRDefault="007C3BC9" w:rsidP="003B7C69">
            <w:pPr>
              <w:pStyle w:val="af1"/>
              <w:jc w:val="center"/>
            </w:pPr>
            <w:r w:rsidRPr="00C427A1">
              <w:t>Нет</w:t>
            </w:r>
          </w:p>
        </w:tc>
        <w:tc>
          <w:tcPr>
            <w:tcW w:w="1703" w:type="dxa"/>
          </w:tcPr>
          <w:p w14:paraId="0DC6456B" w14:textId="77777777" w:rsidR="007C3BC9" w:rsidRPr="00C427A1" w:rsidRDefault="007C3BC9" w:rsidP="003B7C69">
            <w:pPr>
              <w:pStyle w:val="af1"/>
              <w:jc w:val="center"/>
            </w:pPr>
            <w:r w:rsidRPr="00C427A1">
              <w:t>30д (5л)</w:t>
            </w:r>
          </w:p>
        </w:tc>
        <w:tc>
          <w:tcPr>
            <w:tcW w:w="1502" w:type="dxa"/>
          </w:tcPr>
          <w:p w14:paraId="0A61E148" w14:textId="77777777" w:rsidR="007C3BC9" w:rsidRPr="00C427A1" w:rsidRDefault="007C3BC9" w:rsidP="003B7C69">
            <w:pPr>
              <w:pStyle w:val="af1"/>
              <w:jc w:val="center"/>
            </w:pPr>
            <w:r w:rsidRPr="00C427A1">
              <w:t>4, 5</w:t>
            </w:r>
          </w:p>
        </w:tc>
        <w:tc>
          <w:tcPr>
            <w:tcW w:w="1495" w:type="dxa"/>
          </w:tcPr>
          <w:p w14:paraId="680C3E9A" w14:textId="77777777" w:rsidR="007C3BC9" w:rsidRPr="00C427A1" w:rsidRDefault="007C3BC9" w:rsidP="003B7C69">
            <w:pPr>
              <w:pStyle w:val="af1"/>
              <w:jc w:val="center"/>
            </w:pPr>
            <w:r w:rsidRPr="00C427A1">
              <w:t>6, 16</w:t>
            </w:r>
          </w:p>
        </w:tc>
      </w:tr>
      <w:tr w:rsidR="00C427A1" w:rsidRPr="00C427A1" w14:paraId="61208A9B" w14:textId="77777777" w:rsidTr="00D008EF">
        <w:trPr>
          <w:trHeight w:val="302"/>
        </w:trPr>
        <w:tc>
          <w:tcPr>
            <w:tcW w:w="3946" w:type="dxa"/>
            <w:shd w:val="clear" w:color="auto" w:fill="auto"/>
            <w:noWrap/>
          </w:tcPr>
          <w:p w14:paraId="4C2A1C46" w14:textId="77777777" w:rsidR="007C3BC9" w:rsidRPr="00C427A1" w:rsidRDefault="007C3BC9" w:rsidP="003B7C69">
            <w:pPr>
              <w:pStyle w:val="af1"/>
              <w:jc w:val="left"/>
            </w:pPr>
            <w:r w:rsidRPr="00C427A1">
              <w:t>сумма расчета по чеку с НДС по ставке 0%</w:t>
            </w:r>
          </w:p>
        </w:tc>
        <w:tc>
          <w:tcPr>
            <w:tcW w:w="1399" w:type="dxa"/>
          </w:tcPr>
          <w:p w14:paraId="068B8B84" w14:textId="77777777" w:rsidR="007C3BC9" w:rsidRPr="00C427A1" w:rsidRDefault="007C3BC9" w:rsidP="003B7C69">
            <w:pPr>
              <w:pStyle w:val="af1"/>
              <w:jc w:val="center"/>
            </w:pPr>
            <w:r w:rsidRPr="00C427A1">
              <w:t>1104</w:t>
            </w:r>
          </w:p>
        </w:tc>
        <w:tc>
          <w:tcPr>
            <w:tcW w:w="1419" w:type="dxa"/>
            <w:shd w:val="clear" w:color="auto" w:fill="auto"/>
            <w:noWrap/>
          </w:tcPr>
          <w:p w14:paraId="3273F183" w14:textId="77777777" w:rsidR="007C3BC9" w:rsidRPr="00C427A1" w:rsidRDefault="007C3BC9" w:rsidP="003B7C69">
            <w:pPr>
              <w:pStyle w:val="af1"/>
              <w:jc w:val="center"/>
            </w:pPr>
            <w:r w:rsidRPr="00C427A1">
              <w:t>2</w:t>
            </w:r>
          </w:p>
        </w:tc>
        <w:tc>
          <w:tcPr>
            <w:tcW w:w="1412" w:type="dxa"/>
          </w:tcPr>
          <w:p w14:paraId="25050F06" w14:textId="77777777" w:rsidR="007C3BC9" w:rsidRPr="00C427A1" w:rsidRDefault="007C3BC9" w:rsidP="003B7C69">
            <w:pPr>
              <w:pStyle w:val="af1"/>
              <w:jc w:val="center"/>
            </w:pPr>
            <w:r w:rsidRPr="00C427A1">
              <w:t>ПЭ</w:t>
            </w:r>
          </w:p>
        </w:tc>
        <w:tc>
          <w:tcPr>
            <w:tcW w:w="1400" w:type="dxa"/>
          </w:tcPr>
          <w:p w14:paraId="4E1E2A40" w14:textId="77777777" w:rsidR="007C3BC9" w:rsidRPr="00C427A1" w:rsidRDefault="007C3BC9" w:rsidP="003B7C69">
            <w:pPr>
              <w:pStyle w:val="af1"/>
              <w:jc w:val="center"/>
            </w:pPr>
            <w:r w:rsidRPr="00C427A1">
              <w:t>Нет</w:t>
            </w:r>
          </w:p>
        </w:tc>
        <w:tc>
          <w:tcPr>
            <w:tcW w:w="1703" w:type="dxa"/>
          </w:tcPr>
          <w:p w14:paraId="7647C79E" w14:textId="77777777" w:rsidR="007C3BC9" w:rsidRPr="00C427A1" w:rsidRDefault="007C3BC9" w:rsidP="003B7C69">
            <w:pPr>
              <w:pStyle w:val="af1"/>
              <w:jc w:val="center"/>
            </w:pPr>
            <w:r w:rsidRPr="00C427A1">
              <w:t>30д (5л)</w:t>
            </w:r>
          </w:p>
        </w:tc>
        <w:tc>
          <w:tcPr>
            <w:tcW w:w="1502" w:type="dxa"/>
          </w:tcPr>
          <w:p w14:paraId="3AC1E798" w14:textId="77777777" w:rsidR="007C3BC9" w:rsidRPr="00C427A1" w:rsidRDefault="007C3BC9" w:rsidP="003B7C69">
            <w:pPr>
              <w:pStyle w:val="af1"/>
              <w:jc w:val="center"/>
            </w:pPr>
            <w:r w:rsidRPr="00C427A1">
              <w:t>4, 5</w:t>
            </w:r>
          </w:p>
        </w:tc>
        <w:tc>
          <w:tcPr>
            <w:tcW w:w="1495" w:type="dxa"/>
          </w:tcPr>
          <w:p w14:paraId="3BDE7AFA" w14:textId="77777777" w:rsidR="007C3BC9" w:rsidRPr="00C427A1" w:rsidRDefault="007C3BC9" w:rsidP="003B7C69">
            <w:pPr>
              <w:pStyle w:val="af1"/>
              <w:jc w:val="center"/>
            </w:pPr>
            <w:r w:rsidRPr="00C427A1">
              <w:t>16</w:t>
            </w:r>
          </w:p>
        </w:tc>
      </w:tr>
      <w:tr w:rsidR="00C427A1" w:rsidRPr="00C427A1" w14:paraId="2209B497" w14:textId="77777777" w:rsidTr="00D008EF">
        <w:trPr>
          <w:trHeight w:val="302"/>
        </w:trPr>
        <w:tc>
          <w:tcPr>
            <w:tcW w:w="3946" w:type="dxa"/>
            <w:shd w:val="clear" w:color="auto" w:fill="auto"/>
            <w:noWrap/>
          </w:tcPr>
          <w:p w14:paraId="38724895" w14:textId="77777777" w:rsidR="007C3BC9" w:rsidRPr="00C427A1" w:rsidRDefault="007C3BC9" w:rsidP="003B7C69">
            <w:pPr>
              <w:pStyle w:val="af1"/>
              <w:jc w:val="left"/>
            </w:pPr>
            <w:r w:rsidRPr="00C427A1">
              <w:t>сумма расчета по чеку без НДС</w:t>
            </w:r>
          </w:p>
        </w:tc>
        <w:tc>
          <w:tcPr>
            <w:tcW w:w="1399" w:type="dxa"/>
          </w:tcPr>
          <w:p w14:paraId="135741AA" w14:textId="77777777" w:rsidR="007C3BC9" w:rsidRPr="00C427A1" w:rsidRDefault="007C3BC9" w:rsidP="003B7C69">
            <w:pPr>
              <w:pStyle w:val="af1"/>
              <w:jc w:val="center"/>
            </w:pPr>
            <w:r w:rsidRPr="00C427A1">
              <w:t>1105</w:t>
            </w:r>
          </w:p>
        </w:tc>
        <w:tc>
          <w:tcPr>
            <w:tcW w:w="1419" w:type="dxa"/>
            <w:shd w:val="clear" w:color="auto" w:fill="auto"/>
            <w:noWrap/>
          </w:tcPr>
          <w:p w14:paraId="157EDFD1" w14:textId="77777777" w:rsidR="007C3BC9" w:rsidRPr="00C427A1" w:rsidRDefault="007C3BC9" w:rsidP="003B7C69">
            <w:pPr>
              <w:pStyle w:val="af1"/>
              <w:jc w:val="center"/>
            </w:pPr>
            <w:r w:rsidRPr="00C427A1">
              <w:t>2</w:t>
            </w:r>
          </w:p>
        </w:tc>
        <w:tc>
          <w:tcPr>
            <w:tcW w:w="1412" w:type="dxa"/>
          </w:tcPr>
          <w:p w14:paraId="3F5D0C39" w14:textId="77777777" w:rsidR="007C3BC9" w:rsidRPr="00C427A1" w:rsidRDefault="007C3BC9" w:rsidP="003B7C69">
            <w:pPr>
              <w:pStyle w:val="af1"/>
              <w:jc w:val="center"/>
            </w:pPr>
            <w:r w:rsidRPr="00C427A1">
              <w:t>ПЭ</w:t>
            </w:r>
          </w:p>
        </w:tc>
        <w:tc>
          <w:tcPr>
            <w:tcW w:w="1400" w:type="dxa"/>
          </w:tcPr>
          <w:p w14:paraId="6FAAC27E" w14:textId="77777777" w:rsidR="007C3BC9" w:rsidRPr="00C427A1" w:rsidRDefault="007C3BC9" w:rsidP="003B7C69">
            <w:pPr>
              <w:pStyle w:val="af1"/>
              <w:jc w:val="center"/>
            </w:pPr>
            <w:r w:rsidRPr="00C427A1">
              <w:t>Нет</w:t>
            </w:r>
          </w:p>
        </w:tc>
        <w:tc>
          <w:tcPr>
            <w:tcW w:w="1703" w:type="dxa"/>
          </w:tcPr>
          <w:p w14:paraId="04F4492C" w14:textId="77777777" w:rsidR="007C3BC9" w:rsidRPr="00C427A1" w:rsidRDefault="007C3BC9" w:rsidP="003B7C69">
            <w:pPr>
              <w:pStyle w:val="af1"/>
              <w:jc w:val="center"/>
            </w:pPr>
            <w:r w:rsidRPr="00C427A1">
              <w:t>30д (5л)</w:t>
            </w:r>
          </w:p>
        </w:tc>
        <w:tc>
          <w:tcPr>
            <w:tcW w:w="1502" w:type="dxa"/>
          </w:tcPr>
          <w:p w14:paraId="2AA7D7F4" w14:textId="77777777" w:rsidR="007C3BC9" w:rsidRPr="00C427A1" w:rsidRDefault="007C3BC9" w:rsidP="003B7C69">
            <w:pPr>
              <w:pStyle w:val="af1"/>
              <w:jc w:val="center"/>
            </w:pPr>
            <w:r w:rsidRPr="00C427A1">
              <w:t>4, 5</w:t>
            </w:r>
          </w:p>
        </w:tc>
        <w:tc>
          <w:tcPr>
            <w:tcW w:w="1495" w:type="dxa"/>
          </w:tcPr>
          <w:p w14:paraId="0414839C" w14:textId="77777777" w:rsidR="007C3BC9" w:rsidRPr="00C427A1" w:rsidRDefault="007C3BC9" w:rsidP="003B7C69">
            <w:pPr>
              <w:pStyle w:val="af1"/>
              <w:jc w:val="center"/>
            </w:pPr>
            <w:r w:rsidRPr="00C427A1">
              <w:t>16</w:t>
            </w:r>
          </w:p>
        </w:tc>
      </w:tr>
      <w:tr w:rsidR="00C427A1" w:rsidRPr="00C427A1" w14:paraId="5DC61A21" w14:textId="77777777" w:rsidTr="00D008EF">
        <w:trPr>
          <w:trHeight w:val="302"/>
        </w:trPr>
        <w:tc>
          <w:tcPr>
            <w:tcW w:w="3946" w:type="dxa"/>
            <w:shd w:val="clear" w:color="auto" w:fill="auto"/>
            <w:noWrap/>
          </w:tcPr>
          <w:p w14:paraId="6961D22E" w14:textId="77777777" w:rsidR="007C3BC9" w:rsidRPr="00C427A1" w:rsidRDefault="007C3BC9" w:rsidP="003B7C69">
            <w:pPr>
              <w:pStyle w:val="af1"/>
              <w:jc w:val="left"/>
            </w:pPr>
            <w:r w:rsidRPr="00C427A1">
              <w:t xml:space="preserve">сумма НДС чека по </w:t>
            </w:r>
            <w:proofErr w:type="spellStart"/>
            <w:r w:rsidRPr="00C427A1">
              <w:t>расч</w:t>
            </w:r>
            <w:proofErr w:type="spellEnd"/>
            <w:r w:rsidRPr="00C427A1">
              <w:t>. ставке 18/118</w:t>
            </w:r>
          </w:p>
        </w:tc>
        <w:tc>
          <w:tcPr>
            <w:tcW w:w="1399" w:type="dxa"/>
          </w:tcPr>
          <w:p w14:paraId="68C919EE" w14:textId="77777777" w:rsidR="007C3BC9" w:rsidRPr="00C427A1" w:rsidRDefault="007C3BC9" w:rsidP="003B7C69">
            <w:pPr>
              <w:pStyle w:val="af1"/>
              <w:jc w:val="center"/>
            </w:pPr>
            <w:r w:rsidRPr="00C427A1">
              <w:t>1106</w:t>
            </w:r>
          </w:p>
        </w:tc>
        <w:tc>
          <w:tcPr>
            <w:tcW w:w="1419" w:type="dxa"/>
            <w:shd w:val="clear" w:color="auto" w:fill="auto"/>
            <w:noWrap/>
          </w:tcPr>
          <w:p w14:paraId="05F4BCE5" w14:textId="77777777" w:rsidR="007C3BC9" w:rsidRPr="00C427A1" w:rsidRDefault="007C3BC9" w:rsidP="003B7C69">
            <w:pPr>
              <w:pStyle w:val="af1"/>
              <w:jc w:val="center"/>
            </w:pPr>
            <w:r w:rsidRPr="00C427A1">
              <w:t>2</w:t>
            </w:r>
          </w:p>
        </w:tc>
        <w:tc>
          <w:tcPr>
            <w:tcW w:w="1412" w:type="dxa"/>
          </w:tcPr>
          <w:p w14:paraId="18FF5338" w14:textId="77777777" w:rsidR="007C3BC9" w:rsidRPr="00C427A1" w:rsidRDefault="007C3BC9" w:rsidP="003B7C69">
            <w:pPr>
              <w:pStyle w:val="af1"/>
              <w:jc w:val="center"/>
            </w:pPr>
            <w:r w:rsidRPr="00C427A1">
              <w:t>ПЭ</w:t>
            </w:r>
          </w:p>
        </w:tc>
        <w:tc>
          <w:tcPr>
            <w:tcW w:w="1400" w:type="dxa"/>
          </w:tcPr>
          <w:p w14:paraId="16283D66" w14:textId="77777777" w:rsidR="007C3BC9" w:rsidRPr="00C427A1" w:rsidRDefault="007C3BC9" w:rsidP="003B7C69">
            <w:pPr>
              <w:pStyle w:val="af1"/>
              <w:jc w:val="center"/>
            </w:pPr>
            <w:r w:rsidRPr="00C427A1">
              <w:t>Нет</w:t>
            </w:r>
          </w:p>
        </w:tc>
        <w:tc>
          <w:tcPr>
            <w:tcW w:w="1703" w:type="dxa"/>
          </w:tcPr>
          <w:p w14:paraId="20C8326C" w14:textId="77777777" w:rsidR="007C3BC9" w:rsidRPr="00C427A1" w:rsidRDefault="007C3BC9" w:rsidP="003B7C69">
            <w:pPr>
              <w:pStyle w:val="af1"/>
              <w:jc w:val="center"/>
            </w:pPr>
            <w:r w:rsidRPr="00C427A1">
              <w:t>30д (5л)</w:t>
            </w:r>
          </w:p>
        </w:tc>
        <w:tc>
          <w:tcPr>
            <w:tcW w:w="1502" w:type="dxa"/>
          </w:tcPr>
          <w:p w14:paraId="3B430DD6" w14:textId="77777777" w:rsidR="007C3BC9" w:rsidRPr="00C427A1" w:rsidRDefault="007C3BC9" w:rsidP="003B7C69">
            <w:pPr>
              <w:pStyle w:val="af1"/>
              <w:jc w:val="center"/>
            </w:pPr>
            <w:r w:rsidRPr="00C427A1">
              <w:t>4, 5</w:t>
            </w:r>
          </w:p>
        </w:tc>
        <w:tc>
          <w:tcPr>
            <w:tcW w:w="1495" w:type="dxa"/>
          </w:tcPr>
          <w:p w14:paraId="167691DA" w14:textId="77777777" w:rsidR="007C3BC9" w:rsidRPr="00C427A1" w:rsidRDefault="007C3BC9" w:rsidP="003B7C69">
            <w:pPr>
              <w:pStyle w:val="af1"/>
              <w:jc w:val="center"/>
            </w:pPr>
            <w:r w:rsidRPr="00C427A1">
              <w:t>6, 16</w:t>
            </w:r>
          </w:p>
        </w:tc>
      </w:tr>
      <w:tr w:rsidR="00C427A1" w:rsidRPr="00C427A1" w14:paraId="24D94F6B" w14:textId="77777777" w:rsidTr="00D008EF">
        <w:trPr>
          <w:trHeight w:val="302"/>
        </w:trPr>
        <w:tc>
          <w:tcPr>
            <w:tcW w:w="3946" w:type="dxa"/>
            <w:shd w:val="clear" w:color="auto" w:fill="auto"/>
            <w:noWrap/>
          </w:tcPr>
          <w:p w14:paraId="13E55E33" w14:textId="77777777" w:rsidR="007C3BC9" w:rsidRPr="00C427A1" w:rsidRDefault="007C3BC9" w:rsidP="003B7C69">
            <w:pPr>
              <w:pStyle w:val="af1"/>
              <w:jc w:val="left"/>
            </w:pPr>
            <w:r w:rsidRPr="00C427A1">
              <w:t xml:space="preserve">сумма НДС чека по </w:t>
            </w:r>
            <w:proofErr w:type="spellStart"/>
            <w:r w:rsidRPr="00C427A1">
              <w:t>расч</w:t>
            </w:r>
            <w:proofErr w:type="spellEnd"/>
            <w:r w:rsidRPr="00C427A1">
              <w:t>. ставке 10/110</w:t>
            </w:r>
          </w:p>
        </w:tc>
        <w:tc>
          <w:tcPr>
            <w:tcW w:w="1399" w:type="dxa"/>
          </w:tcPr>
          <w:p w14:paraId="615B87D1" w14:textId="77777777" w:rsidR="007C3BC9" w:rsidRPr="00C427A1" w:rsidRDefault="007C3BC9" w:rsidP="003B7C69">
            <w:pPr>
              <w:pStyle w:val="af1"/>
              <w:jc w:val="center"/>
            </w:pPr>
            <w:r w:rsidRPr="00C427A1">
              <w:t>1107</w:t>
            </w:r>
          </w:p>
        </w:tc>
        <w:tc>
          <w:tcPr>
            <w:tcW w:w="1419" w:type="dxa"/>
            <w:shd w:val="clear" w:color="auto" w:fill="auto"/>
            <w:noWrap/>
          </w:tcPr>
          <w:p w14:paraId="0F764D19" w14:textId="77777777" w:rsidR="007C3BC9" w:rsidRPr="00C427A1" w:rsidRDefault="007C3BC9" w:rsidP="003B7C69">
            <w:pPr>
              <w:pStyle w:val="af1"/>
              <w:jc w:val="center"/>
            </w:pPr>
            <w:r w:rsidRPr="00C427A1">
              <w:t>2</w:t>
            </w:r>
          </w:p>
        </w:tc>
        <w:tc>
          <w:tcPr>
            <w:tcW w:w="1412" w:type="dxa"/>
          </w:tcPr>
          <w:p w14:paraId="48786856" w14:textId="77777777" w:rsidR="007C3BC9" w:rsidRPr="00C427A1" w:rsidRDefault="007C3BC9" w:rsidP="003B7C69">
            <w:pPr>
              <w:pStyle w:val="af1"/>
              <w:jc w:val="center"/>
            </w:pPr>
            <w:r w:rsidRPr="00C427A1">
              <w:t>ПЭ</w:t>
            </w:r>
          </w:p>
        </w:tc>
        <w:tc>
          <w:tcPr>
            <w:tcW w:w="1400" w:type="dxa"/>
          </w:tcPr>
          <w:p w14:paraId="4E47842E" w14:textId="77777777" w:rsidR="007C3BC9" w:rsidRPr="00C427A1" w:rsidRDefault="007C3BC9" w:rsidP="003B7C69">
            <w:pPr>
              <w:pStyle w:val="af1"/>
              <w:jc w:val="center"/>
            </w:pPr>
            <w:r w:rsidRPr="00C427A1">
              <w:t>Нет</w:t>
            </w:r>
          </w:p>
        </w:tc>
        <w:tc>
          <w:tcPr>
            <w:tcW w:w="1703" w:type="dxa"/>
          </w:tcPr>
          <w:p w14:paraId="28A6C9DB" w14:textId="77777777" w:rsidR="007C3BC9" w:rsidRPr="00C427A1" w:rsidRDefault="007C3BC9" w:rsidP="003B7C69">
            <w:pPr>
              <w:pStyle w:val="af1"/>
              <w:jc w:val="center"/>
            </w:pPr>
            <w:r w:rsidRPr="00C427A1">
              <w:t>30д (5л)</w:t>
            </w:r>
          </w:p>
        </w:tc>
        <w:tc>
          <w:tcPr>
            <w:tcW w:w="1502" w:type="dxa"/>
          </w:tcPr>
          <w:p w14:paraId="219A94AD" w14:textId="77777777" w:rsidR="007C3BC9" w:rsidRPr="00C427A1" w:rsidRDefault="007C3BC9" w:rsidP="003B7C69">
            <w:pPr>
              <w:pStyle w:val="af1"/>
              <w:jc w:val="center"/>
            </w:pPr>
            <w:r w:rsidRPr="00C427A1">
              <w:t>4, 5</w:t>
            </w:r>
          </w:p>
        </w:tc>
        <w:tc>
          <w:tcPr>
            <w:tcW w:w="1495" w:type="dxa"/>
          </w:tcPr>
          <w:p w14:paraId="42467A94" w14:textId="77777777" w:rsidR="007C3BC9" w:rsidRPr="00C427A1" w:rsidRDefault="007C3BC9" w:rsidP="003B7C69">
            <w:pPr>
              <w:pStyle w:val="af1"/>
              <w:jc w:val="center"/>
            </w:pPr>
            <w:r w:rsidRPr="00C427A1">
              <w:t>6, 16</w:t>
            </w:r>
          </w:p>
        </w:tc>
      </w:tr>
      <w:tr w:rsidR="00C427A1" w:rsidRPr="00C427A1" w14:paraId="3D977CB4" w14:textId="77777777" w:rsidTr="00D008EF">
        <w:trPr>
          <w:trHeight w:val="418"/>
        </w:trPr>
        <w:tc>
          <w:tcPr>
            <w:tcW w:w="3946" w:type="dxa"/>
            <w:shd w:val="clear" w:color="auto" w:fill="auto"/>
            <w:noWrap/>
          </w:tcPr>
          <w:p w14:paraId="3FC87292" w14:textId="77777777" w:rsidR="00AC250A" w:rsidRPr="00C427A1" w:rsidRDefault="00AC250A" w:rsidP="003B7C69">
            <w:pPr>
              <w:pStyle w:val="af1"/>
            </w:pPr>
            <w:r w:rsidRPr="00C427A1">
              <w:t>признак ККТ для расчетов только в Интернет</w:t>
            </w:r>
          </w:p>
        </w:tc>
        <w:tc>
          <w:tcPr>
            <w:tcW w:w="1399" w:type="dxa"/>
          </w:tcPr>
          <w:p w14:paraId="07E01572" w14:textId="77777777" w:rsidR="00AC250A" w:rsidRPr="00C427A1" w:rsidRDefault="00AC250A" w:rsidP="003B7C69">
            <w:pPr>
              <w:pStyle w:val="af1"/>
              <w:jc w:val="center"/>
            </w:pPr>
            <w:r w:rsidRPr="00C427A1">
              <w:t>1108</w:t>
            </w:r>
          </w:p>
        </w:tc>
        <w:tc>
          <w:tcPr>
            <w:tcW w:w="1419" w:type="dxa"/>
            <w:shd w:val="clear" w:color="auto" w:fill="auto"/>
            <w:noWrap/>
          </w:tcPr>
          <w:p w14:paraId="3AA3780D" w14:textId="1ACCEE57" w:rsidR="00AC250A" w:rsidRPr="00C427A1" w:rsidRDefault="000D7392" w:rsidP="00EE26C9">
            <w:pPr>
              <w:pStyle w:val="af1"/>
              <w:jc w:val="center"/>
            </w:pPr>
            <w:r w:rsidRPr="00C427A1">
              <w:t>7</w:t>
            </w:r>
          </w:p>
        </w:tc>
        <w:tc>
          <w:tcPr>
            <w:tcW w:w="1412" w:type="dxa"/>
          </w:tcPr>
          <w:p w14:paraId="2C41690F" w14:textId="77777777" w:rsidR="00AC250A" w:rsidRPr="00C427A1" w:rsidRDefault="00AC250A" w:rsidP="003B7C69">
            <w:pPr>
              <w:pStyle w:val="af1"/>
              <w:jc w:val="center"/>
            </w:pPr>
            <w:r w:rsidRPr="00C427A1">
              <w:t>ПЭ</w:t>
            </w:r>
          </w:p>
        </w:tc>
        <w:tc>
          <w:tcPr>
            <w:tcW w:w="1400" w:type="dxa"/>
          </w:tcPr>
          <w:p w14:paraId="64683239" w14:textId="77777777" w:rsidR="00AC250A" w:rsidRPr="00C427A1" w:rsidRDefault="00AC250A" w:rsidP="003B7C69">
            <w:pPr>
              <w:pStyle w:val="af1"/>
              <w:jc w:val="center"/>
            </w:pPr>
            <w:r w:rsidRPr="00C427A1">
              <w:t>Нет</w:t>
            </w:r>
          </w:p>
        </w:tc>
        <w:tc>
          <w:tcPr>
            <w:tcW w:w="1703" w:type="dxa"/>
          </w:tcPr>
          <w:p w14:paraId="0C5BA361" w14:textId="77777777" w:rsidR="00AC250A" w:rsidRPr="00C427A1" w:rsidRDefault="00AC250A" w:rsidP="003B7C69">
            <w:pPr>
              <w:pStyle w:val="af1"/>
              <w:jc w:val="center"/>
            </w:pPr>
            <w:r w:rsidRPr="00C427A1">
              <w:t>30д</w:t>
            </w:r>
          </w:p>
        </w:tc>
        <w:tc>
          <w:tcPr>
            <w:tcW w:w="1502" w:type="dxa"/>
          </w:tcPr>
          <w:p w14:paraId="32977E94" w14:textId="77777777" w:rsidR="00AC250A" w:rsidRPr="00C427A1" w:rsidRDefault="00DF525D" w:rsidP="003B7C69">
            <w:pPr>
              <w:pStyle w:val="af1"/>
              <w:jc w:val="center"/>
            </w:pPr>
            <w:r w:rsidRPr="00C427A1">
              <w:t>4</w:t>
            </w:r>
          </w:p>
        </w:tc>
        <w:tc>
          <w:tcPr>
            <w:tcW w:w="1495" w:type="dxa"/>
          </w:tcPr>
          <w:p w14:paraId="78DFD266" w14:textId="77777777" w:rsidR="00AC250A" w:rsidRPr="00C427A1" w:rsidRDefault="00AC250A" w:rsidP="003B7C69">
            <w:pPr>
              <w:pStyle w:val="af1"/>
              <w:jc w:val="center"/>
            </w:pPr>
            <w:r w:rsidRPr="00C427A1">
              <w:t>8</w:t>
            </w:r>
          </w:p>
        </w:tc>
      </w:tr>
      <w:tr w:rsidR="00C427A1" w:rsidRPr="00C427A1" w14:paraId="355A4CB6" w14:textId="77777777" w:rsidTr="00D008EF">
        <w:trPr>
          <w:trHeight w:val="302"/>
        </w:trPr>
        <w:tc>
          <w:tcPr>
            <w:tcW w:w="3946" w:type="dxa"/>
            <w:shd w:val="clear" w:color="auto" w:fill="auto"/>
            <w:noWrap/>
          </w:tcPr>
          <w:p w14:paraId="7797E3B9" w14:textId="77777777" w:rsidR="00AC250A" w:rsidRPr="00C427A1" w:rsidRDefault="00AC250A" w:rsidP="003B7C69">
            <w:pPr>
              <w:pStyle w:val="af1"/>
              <w:jc w:val="left"/>
            </w:pPr>
            <w:r w:rsidRPr="00C427A1">
              <w:t>адрес электронной почты отправителя чека</w:t>
            </w:r>
          </w:p>
        </w:tc>
        <w:tc>
          <w:tcPr>
            <w:tcW w:w="1399" w:type="dxa"/>
          </w:tcPr>
          <w:p w14:paraId="19082459" w14:textId="77777777" w:rsidR="00AC250A" w:rsidRPr="00C427A1" w:rsidRDefault="00BE7CF8" w:rsidP="003B7C69">
            <w:pPr>
              <w:pStyle w:val="af1"/>
              <w:jc w:val="center"/>
            </w:pPr>
            <w:r w:rsidRPr="00C427A1">
              <w:t>1117</w:t>
            </w:r>
          </w:p>
        </w:tc>
        <w:tc>
          <w:tcPr>
            <w:tcW w:w="1419" w:type="dxa"/>
            <w:shd w:val="clear" w:color="auto" w:fill="auto"/>
            <w:noWrap/>
          </w:tcPr>
          <w:p w14:paraId="686732C9" w14:textId="50E96373" w:rsidR="00AC250A" w:rsidRPr="00C427A1" w:rsidRDefault="00A2607C" w:rsidP="003B7C69">
            <w:pPr>
              <w:pStyle w:val="af1"/>
              <w:jc w:val="center"/>
            </w:pPr>
            <w:r>
              <w:t>4</w:t>
            </w:r>
          </w:p>
        </w:tc>
        <w:tc>
          <w:tcPr>
            <w:tcW w:w="1412" w:type="dxa"/>
          </w:tcPr>
          <w:p w14:paraId="5A143BA9" w14:textId="77777777" w:rsidR="00AC250A" w:rsidRPr="00C427A1" w:rsidRDefault="00AC250A" w:rsidP="003B7C69">
            <w:pPr>
              <w:pStyle w:val="af1"/>
              <w:jc w:val="center"/>
            </w:pPr>
            <w:r w:rsidRPr="00C427A1">
              <w:t>ПЭ</w:t>
            </w:r>
          </w:p>
        </w:tc>
        <w:tc>
          <w:tcPr>
            <w:tcW w:w="1400" w:type="dxa"/>
          </w:tcPr>
          <w:p w14:paraId="554198C9" w14:textId="77777777" w:rsidR="00AC250A" w:rsidRPr="00C427A1" w:rsidRDefault="00AC250A" w:rsidP="003B7C69">
            <w:pPr>
              <w:pStyle w:val="af1"/>
              <w:jc w:val="center"/>
            </w:pPr>
            <w:r w:rsidRPr="00C427A1">
              <w:t>Нет</w:t>
            </w:r>
          </w:p>
        </w:tc>
        <w:tc>
          <w:tcPr>
            <w:tcW w:w="1703" w:type="dxa"/>
          </w:tcPr>
          <w:p w14:paraId="508F416B" w14:textId="77777777" w:rsidR="00AC250A" w:rsidRPr="00C427A1" w:rsidRDefault="00AC250A" w:rsidP="003B7C69">
            <w:pPr>
              <w:pStyle w:val="af1"/>
              <w:jc w:val="center"/>
            </w:pPr>
            <w:r w:rsidRPr="00C427A1">
              <w:t>30д</w:t>
            </w:r>
          </w:p>
        </w:tc>
        <w:tc>
          <w:tcPr>
            <w:tcW w:w="1502" w:type="dxa"/>
          </w:tcPr>
          <w:p w14:paraId="22CD7D04" w14:textId="77777777" w:rsidR="00AC250A" w:rsidRPr="00C427A1" w:rsidRDefault="00DF525D" w:rsidP="003B7C69">
            <w:pPr>
              <w:pStyle w:val="af1"/>
              <w:jc w:val="center"/>
            </w:pPr>
            <w:r w:rsidRPr="00C427A1">
              <w:t>4</w:t>
            </w:r>
          </w:p>
        </w:tc>
        <w:tc>
          <w:tcPr>
            <w:tcW w:w="1495" w:type="dxa"/>
          </w:tcPr>
          <w:p w14:paraId="4041BF72" w14:textId="77777777" w:rsidR="00AC250A" w:rsidRPr="00C427A1" w:rsidRDefault="00AC250A" w:rsidP="003B7C69">
            <w:pPr>
              <w:pStyle w:val="af1"/>
              <w:jc w:val="center"/>
            </w:pPr>
            <w:r w:rsidRPr="00C427A1">
              <w:t>7, 9, 10</w:t>
            </w:r>
          </w:p>
        </w:tc>
      </w:tr>
      <w:tr w:rsidR="00C427A1" w:rsidRPr="00C427A1" w14:paraId="3110FB4F" w14:textId="77777777" w:rsidTr="00D008EF">
        <w:trPr>
          <w:trHeight w:val="418"/>
        </w:trPr>
        <w:tc>
          <w:tcPr>
            <w:tcW w:w="3946" w:type="dxa"/>
            <w:tcBorders>
              <w:top w:val="single" w:sz="4" w:space="0" w:color="auto"/>
              <w:left w:val="single" w:sz="4" w:space="0" w:color="auto"/>
              <w:bottom w:val="single" w:sz="4" w:space="0" w:color="auto"/>
              <w:right w:val="single" w:sz="4" w:space="0" w:color="auto"/>
            </w:tcBorders>
            <w:shd w:val="clear" w:color="auto" w:fill="auto"/>
            <w:noWrap/>
          </w:tcPr>
          <w:p w14:paraId="643DA2DA" w14:textId="42583534" w:rsidR="00AC250A" w:rsidRPr="00C427A1" w:rsidRDefault="00AC250A" w:rsidP="00B15CF7">
            <w:pPr>
              <w:pStyle w:val="af1"/>
              <w:rPr>
                <w:lang w:val="en-US"/>
              </w:rPr>
            </w:pPr>
            <w:r w:rsidRPr="00C427A1">
              <w:t>признак агента</w:t>
            </w:r>
          </w:p>
        </w:tc>
        <w:tc>
          <w:tcPr>
            <w:tcW w:w="1399" w:type="dxa"/>
            <w:tcBorders>
              <w:top w:val="single" w:sz="4" w:space="0" w:color="auto"/>
              <w:left w:val="single" w:sz="4" w:space="0" w:color="auto"/>
              <w:bottom w:val="single" w:sz="4" w:space="0" w:color="auto"/>
              <w:right w:val="single" w:sz="4" w:space="0" w:color="auto"/>
            </w:tcBorders>
          </w:tcPr>
          <w:p w14:paraId="2B9D8300" w14:textId="77777777" w:rsidR="00AC250A" w:rsidRPr="00C427A1" w:rsidRDefault="00AC250A" w:rsidP="003B7C69">
            <w:pPr>
              <w:pStyle w:val="af1"/>
              <w:jc w:val="center"/>
            </w:pPr>
            <w:r w:rsidRPr="00C427A1">
              <w:t>1057</w:t>
            </w:r>
          </w:p>
        </w:tc>
        <w:tc>
          <w:tcPr>
            <w:tcW w:w="1419" w:type="dxa"/>
            <w:tcBorders>
              <w:top w:val="single" w:sz="4" w:space="0" w:color="auto"/>
              <w:left w:val="single" w:sz="4" w:space="0" w:color="auto"/>
              <w:bottom w:val="single" w:sz="4" w:space="0" w:color="auto"/>
              <w:right w:val="single" w:sz="4" w:space="0" w:color="auto"/>
            </w:tcBorders>
            <w:shd w:val="clear" w:color="auto" w:fill="auto"/>
            <w:noWrap/>
          </w:tcPr>
          <w:p w14:paraId="54B76FDD" w14:textId="77777777" w:rsidR="00AC250A" w:rsidRPr="00C427A1" w:rsidRDefault="00AC250A" w:rsidP="003B7C69">
            <w:pPr>
              <w:pStyle w:val="af1"/>
              <w:jc w:val="center"/>
            </w:pPr>
            <w:r w:rsidRPr="00C427A1">
              <w:t>4</w:t>
            </w:r>
          </w:p>
        </w:tc>
        <w:tc>
          <w:tcPr>
            <w:tcW w:w="1412" w:type="dxa"/>
            <w:tcBorders>
              <w:top w:val="single" w:sz="4" w:space="0" w:color="auto"/>
              <w:left w:val="single" w:sz="4" w:space="0" w:color="auto"/>
              <w:bottom w:val="single" w:sz="4" w:space="0" w:color="auto"/>
              <w:right w:val="single" w:sz="4" w:space="0" w:color="auto"/>
            </w:tcBorders>
          </w:tcPr>
          <w:p w14:paraId="1C4B5B76" w14:textId="77777777" w:rsidR="00AC250A" w:rsidRPr="00C427A1" w:rsidRDefault="00AC250A" w:rsidP="003B7C69">
            <w:pPr>
              <w:pStyle w:val="af1"/>
              <w:jc w:val="center"/>
            </w:pPr>
            <w:r w:rsidRPr="00C427A1">
              <w:t>ПЭ</w:t>
            </w:r>
          </w:p>
        </w:tc>
        <w:tc>
          <w:tcPr>
            <w:tcW w:w="1400" w:type="dxa"/>
            <w:tcBorders>
              <w:top w:val="single" w:sz="4" w:space="0" w:color="auto"/>
              <w:left w:val="single" w:sz="4" w:space="0" w:color="auto"/>
              <w:bottom w:val="single" w:sz="4" w:space="0" w:color="auto"/>
              <w:right w:val="single" w:sz="4" w:space="0" w:color="auto"/>
            </w:tcBorders>
          </w:tcPr>
          <w:p w14:paraId="1200801B" w14:textId="77777777" w:rsidR="00AC250A" w:rsidRPr="00C427A1" w:rsidRDefault="00AC250A" w:rsidP="003B7C69">
            <w:pPr>
              <w:pStyle w:val="af1"/>
              <w:jc w:val="center"/>
            </w:pPr>
            <w:r w:rsidRPr="00C427A1">
              <w:t>Нет</w:t>
            </w:r>
          </w:p>
        </w:tc>
        <w:tc>
          <w:tcPr>
            <w:tcW w:w="1703" w:type="dxa"/>
            <w:tcBorders>
              <w:top w:val="single" w:sz="4" w:space="0" w:color="auto"/>
              <w:left w:val="single" w:sz="4" w:space="0" w:color="auto"/>
              <w:bottom w:val="single" w:sz="4" w:space="0" w:color="auto"/>
              <w:right w:val="single" w:sz="4" w:space="0" w:color="auto"/>
            </w:tcBorders>
          </w:tcPr>
          <w:p w14:paraId="383F552A" w14:textId="77777777" w:rsidR="00AC250A" w:rsidRPr="00C427A1" w:rsidRDefault="00AC250A" w:rsidP="003B7C69">
            <w:pPr>
              <w:pStyle w:val="af1"/>
              <w:jc w:val="center"/>
            </w:pPr>
            <w:r w:rsidRPr="00C427A1">
              <w:t>30д</w:t>
            </w:r>
          </w:p>
        </w:tc>
        <w:tc>
          <w:tcPr>
            <w:tcW w:w="1502" w:type="dxa"/>
            <w:tcBorders>
              <w:top w:val="single" w:sz="4" w:space="0" w:color="auto"/>
              <w:left w:val="single" w:sz="4" w:space="0" w:color="auto"/>
              <w:bottom w:val="single" w:sz="4" w:space="0" w:color="auto"/>
              <w:right w:val="single" w:sz="4" w:space="0" w:color="auto"/>
            </w:tcBorders>
          </w:tcPr>
          <w:p w14:paraId="70B2FF6D" w14:textId="77777777" w:rsidR="00AC250A" w:rsidRPr="00C427A1" w:rsidRDefault="00DF525D" w:rsidP="003B7C69">
            <w:pPr>
              <w:pStyle w:val="af1"/>
              <w:jc w:val="center"/>
            </w:pPr>
            <w:r w:rsidRPr="00C427A1">
              <w:t>4</w:t>
            </w:r>
          </w:p>
        </w:tc>
        <w:tc>
          <w:tcPr>
            <w:tcW w:w="1495" w:type="dxa"/>
            <w:tcBorders>
              <w:top w:val="single" w:sz="4" w:space="0" w:color="auto"/>
              <w:left w:val="single" w:sz="4" w:space="0" w:color="auto"/>
              <w:bottom w:val="single" w:sz="4" w:space="0" w:color="auto"/>
              <w:right w:val="single" w:sz="4" w:space="0" w:color="auto"/>
            </w:tcBorders>
          </w:tcPr>
          <w:p w14:paraId="1DFDEA44" w14:textId="77777777" w:rsidR="00AC250A" w:rsidRPr="00C427A1" w:rsidRDefault="00907D7B" w:rsidP="003B7C69">
            <w:pPr>
              <w:pStyle w:val="af1"/>
              <w:jc w:val="center"/>
            </w:pPr>
            <w:r w:rsidRPr="00C427A1">
              <w:t>2, 18</w:t>
            </w:r>
          </w:p>
        </w:tc>
      </w:tr>
      <w:tr w:rsidR="00C427A1" w:rsidRPr="00C427A1" w14:paraId="337BE1A8" w14:textId="77777777" w:rsidTr="00D008EF">
        <w:trPr>
          <w:trHeight w:val="418"/>
        </w:trPr>
        <w:tc>
          <w:tcPr>
            <w:tcW w:w="3946" w:type="dxa"/>
            <w:tcBorders>
              <w:top w:val="single" w:sz="4" w:space="0" w:color="auto"/>
              <w:left w:val="single" w:sz="4" w:space="0" w:color="auto"/>
              <w:bottom w:val="single" w:sz="4" w:space="0" w:color="auto"/>
              <w:right w:val="single" w:sz="4" w:space="0" w:color="auto"/>
            </w:tcBorders>
            <w:shd w:val="clear" w:color="auto" w:fill="auto"/>
            <w:noWrap/>
          </w:tcPr>
          <w:p w14:paraId="7385DFE9" w14:textId="77777777" w:rsidR="00AC250A" w:rsidRPr="00C427A1" w:rsidRDefault="00AC250A" w:rsidP="003B7C69">
            <w:pPr>
              <w:pStyle w:val="af1"/>
            </w:pPr>
            <w:r w:rsidRPr="00C427A1">
              <w:t>телефон оператора перевода</w:t>
            </w:r>
          </w:p>
        </w:tc>
        <w:tc>
          <w:tcPr>
            <w:tcW w:w="1399" w:type="dxa"/>
            <w:tcBorders>
              <w:top w:val="single" w:sz="4" w:space="0" w:color="auto"/>
              <w:left w:val="single" w:sz="4" w:space="0" w:color="auto"/>
              <w:bottom w:val="single" w:sz="4" w:space="0" w:color="auto"/>
              <w:right w:val="single" w:sz="4" w:space="0" w:color="auto"/>
            </w:tcBorders>
          </w:tcPr>
          <w:p w14:paraId="71EBE228" w14:textId="77777777" w:rsidR="00AC250A" w:rsidRPr="00C427A1" w:rsidRDefault="00AC250A" w:rsidP="003B7C69">
            <w:pPr>
              <w:pStyle w:val="af1"/>
              <w:jc w:val="center"/>
            </w:pPr>
            <w:r w:rsidRPr="00C427A1">
              <w:t>1075</w:t>
            </w:r>
          </w:p>
        </w:tc>
        <w:tc>
          <w:tcPr>
            <w:tcW w:w="1419" w:type="dxa"/>
            <w:tcBorders>
              <w:top w:val="single" w:sz="4" w:space="0" w:color="auto"/>
              <w:left w:val="single" w:sz="4" w:space="0" w:color="auto"/>
              <w:bottom w:val="single" w:sz="4" w:space="0" w:color="auto"/>
              <w:right w:val="single" w:sz="4" w:space="0" w:color="auto"/>
            </w:tcBorders>
            <w:shd w:val="clear" w:color="auto" w:fill="auto"/>
            <w:noWrap/>
          </w:tcPr>
          <w:p w14:paraId="015003C2" w14:textId="77777777" w:rsidR="00AC250A" w:rsidRPr="00C427A1" w:rsidRDefault="00AC250A" w:rsidP="003B7C69">
            <w:pPr>
              <w:pStyle w:val="af1"/>
              <w:jc w:val="center"/>
            </w:pPr>
            <w:r w:rsidRPr="00C427A1">
              <w:t>2</w:t>
            </w:r>
          </w:p>
        </w:tc>
        <w:tc>
          <w:tcPr>
            <w:tcW w:w="1412" w:type="dxa"/>
            <w:tcBorders>
              <w:top w:val="single" w:sz="4" w:space="0" w:color="auto"/>
              <w:left w:val="single" w:sz="4" w:space="0" w:color="auto"/>
              <w:bottom w:val="single" w:sz="4" w:space="0" w:color="auto"/>
              <w:right w:val="single" w:sz="4" w:space="0" w:color="auto"/>
            </w:tcBorders>
          </w:tcPr>
          <w:p w14:paraId="75ACDA40" w14:textId="77777777" w:rsidR="00AC250A" w:rsidRPr="00C427A1" w:rsidRDefault="00AC250A" w:rsidP="003B7C69">
            <w:pPr>
              <w:pStyle w:val="af1"/>
              <w:jc w:val="center"/>
            </w:pPr>
            <w:r w:rsidRPr="00C427A1">
              <w:t>ПЭ</w:t>
            </w:r>
          </w:p>
        </w:tc>
        <w:tc>
          <w:tcPr>
            <w:tcW w:w="1400" w:type="dxa"/>
            <w:tcBorders>
              <w:top w:val="single" w:sz="4" w:space="0" w:color="auto"/>
              <w:left w:val="single" w:sz="4" w:space="0" w:color="auto"/>
              <w:bottom w:val="single" w:sz="4" w:space="0" w:color="auto"/>
              <w:right w:val="single" w:sz="4" w:space="0" w:color="auto"/>
            </w:tcBorders>
          </w:tcPr>
          <w:p w14:paraId="033DD2F9" w14:textId="77777777" w:rsidR="00AC250A" w:rsidRPr="00C427A1" w:rsidRDefault="00AC250A" w:rsidP="003B7C69">
            <w:pPr>
              <w:pStyle w:val="af1"/>
              <w:jc w:val="center"/>
            </w:pPr>
            <w:r w:rsidRPr="00C427A1">
              <w:t>Да</w:t>
            </w:r>
          </w:p>
        </w:tc>
        <w:tc>
          <w:tcPr>
            <w:tcW w:w="1703" w:type="dxa"/>
            <w:tcBorders>
              <w:top w:val="single" w:sz="4" w:space="0" w:color="auto"/>
              <w:left w:val="single" w:sz="4" w:space="0" w:color="auto"/>
              <w:bottom w:val="single" w:sz="4" w:space="0" w:color="auto"/>
              <w:right w:val="single" w:sz="4" w:space="0" w:color="auto"/>
            </w:tcBorders>
          </w:tcPr>
          <w:p w14:paraId="75D353ED" w14:textId="77777777" w:rsidR="00AC250A" w:rsidRPr="00C427A1" w:rsidRDefault="00AC250A" w:rsidP="003B7C69">
            <w:pPr>
              <w:pStyle w:val="af1"/>
              <w:jc w:val="center"/>
            </w:pPr>
            <w:r w:rsidRPr="00C427A1">
              <w:t>30д</w:t>
            </w:r>
          </w:p>
        </w:tc>
        <w:tc>
          <w:tcPr>
            <w:tcW w:w="1502" w:type="dxa"/>
            <w:tcBorders>
              <w:top w:val="single" w:sz="4" w:space="0" w:color="auto"/>
              <w:left w:val="single" w:sz="4" w:space="0" w:color="auto"/>
              <w:bottom w:val="single" w:sz="4" w:space="0" w:color="auto"/>
              <w:right w:val="single" w:sz="4" w:space="0" w:color="auto"/>
            </w:tcBorders>
          </w:tcPr>
          <w:p w14:paraId="47479127" w14:textId="77777777" w:rsidR="00AC250A" w:rsidRPr="00C427A1" w:rsidRDefault="00DF525D" w:rsidP="003B7C69">
            <w:pPr>
              <w:pStyle w:val="af1"/>
              <w:jc w:val="center"/>
            </w:pPr>
            <w:r w:rsidRPr="00C427A1">
              <w:t>4</w:t>
            </w:r>
          </w:p>
        </w:tc>
        <w:tc>
          <w:tcPr>
            <w:tcW w:w="1495" w:type="dxa"/>
            <w:tcBorders>
              <w:top w:val="single" w:sz="4" w:space="0" w:color="auto"/>
              <w:left w:val="single" w:sz="4" w:space="0" w:color="auto"/>
              <w:bottom w:val="single" w:sz="4" w:space="0" w:color="auto"/>
              <w:right w:val="single" w:sz="4" w:space="0" w:color="auto"/>
            </w:tcBorders>
          </w:tcPr>
          <w:p w14:paraId="1F985EDC" w14:textId="0ABEC500" w:rsidR="00AC250A" w:rsidRPr="00C427A1" w:rsidRDefault="00AC250A" w:rsidP="003B7C69">
            <w:pPr>
              <w:pStyle w:val="af1"/>
              <w:jc w:val="center"/>
            </w:pPr>
            <w:r w:rsidRPr="00C427A1">
              <w:t>2</w:t>
            </w:r>
            <w:r w:rsidR="000E3A6C" w:rsidRPr="00C427A1">
              <w:t>, 19</w:t>
            </w:r>
          </w:p>
        </w:tc>
      </w:tr>
      <w:tr w:rsidR="00C427A1" w:rsidRPr="00C427A1" w14:paraId="7D1A76A4" w14:textId="77777777" w:rsidTr="00D008EF">
        <w:trPr>
          <w:trHeight w:val="418"/>
        </w:trPr>
        <w:tc>
          <w:tcPr>
            <w:tcW w:w="3946" w:type="dxa"/>
            <w:tcBorders>
              <w:top w:val="single" w:sz="4" w:space="0" w:color="auto"/>
              <w:left w:val="single" w:sz="4" w:space="0" w:color="auto"/>
              <w:bottom w:val="single" w:sz="4" w:space="0" w:color="auto"/>
              <w:right w:val="single" w:sz="4" w:space="0" w:color="auto"/>
            </w:tcBorders>
            <w:shd w:val="clear" w:color="auto" w:fill="auto"/>
            <w:noWrap/>
          </w:tcPr>
          <w:p w14:paraId="328CCBAA" w14:textId="77777777" w:rsidR="00AC250A" w:rsidRPr="00C427A1" w:rsidRDefault="00AC250A" w:rsidP="003B7C69">
            <w:pPr>
              <w:pStyle w:val="af1"/>
            </w:pPr>
            <w:r w:rsidRPr="00C427A1">
              <w:t xml:space="preserve">операция </w:t>
            </w:r>
            <w:r w:rsidR="006279F4" w:rsidRPr="00C427A1">
              <w:t>платежн</w:t>
            </w:r>
            <w:r w:rsidRPr="00C427A1">
              <w:t>ого агента</w:t>
            </w:r>
          </w:p>
        </w:tc>
        <w:tc>
          <w:tcPr>
            <w:tcW w:w="1399" w:type="dxa"/>
            <w:tcBorders>
              <w:top w:val="single" w:sz="4" w:space="0" w:color="auto"/>
              <w:left w:val="single" w:sz="4" w:space="0" w:color="auto"/>
              <w:bottom w:val="single" w:sz="4" w:space="0" w:color="auto"/>
              <w:right w:val="single" w:sz="4" w:space="0" w:color="auto"/>
            </w:tcBorders>
          </w:tcPr>
          <w:p w14:paraId="5E6E063B" w14:textId="77777777" w:rsidR="00AC250A" w:rsidRPr="00C427A1" w:rsidRDefault="00AC250A" w:rsidP="003B7C69">
            <w:pPr>
              <w:pStyle w:val="af1"/>
              <w:jc w:val="center"/>
            </w:pPr>
            <w:r w:rsidRPr="00C427A1">
              <w:t>1044</w:t>
            </w:r>
          </w:p>
        </w:tc>
        <w:tc>
          <w:tcPr>
            <w:tcW w:w="1419" w:type="dxa"/>
            <w:tcBorders>
              <w:top w:val="single" w:sz="4" w:space="0" w:color="auto"/>
              <w:left w:val="single" w:sz="4" w:space="0" w:color="auto"/>
              <w:bottom w:val="single" w:sz="4" w:space="0" w:color="auto"/>
              <w:right w:val="single" w:sz="4" w:space="0" w:color="auto"/>
            </w:tcBorders>
            <w:shd w:val="clear" w:color="auto" w:fill="auto"/>
            <w:noWrap/>
          </w:tcPr>
          <w:p w14:paraId="3DF1FE98" w14:textId="77777777" w:rsidR="00AC250A" w:rsidRPr="00C427A1" w:rsidRDefault="00AC250A" w:rsidP="003B7C69">
            <w:pPr>
              <w:pStyle w:val="af1"/>
              <w:jc w:val="center"/>
            </w:pPr>
            <w:r w:rsidRPr="00C427A1">
              <w:t>2</w:t>
            </w:r>
          </w:p>
        </w:tc>
        <w:tc>
          <w:tcPr>
            <w:tcW w:w="1412" w:type="dxa"/>
            <w:tcBorders>
              <w:top w:val="single" w:sz="4" w:space="0" w:color="auto"/>
              <w:left w:val="single" w:sz="4" w:space="0" w:color="auto"/>
              <w:bottom w:val="single" w:sz="4" w:space="0" w:color="auto"/>
              <w:right w:val="single" w:sz="4" w:space="0" w:color="auto"/>
            </w:tcBorders>
          </w:tcPr>
          <w:p w14:paraId="07C0DC0C" w14:textId="77777777" w:rsidR="00AC250A" w:rsidRPr="00C427A1" w:rsidRDefault="00AC250A" w:rsidP="003B7C69">
            <w:pPr>
              <w:pStyle w:val="af1"/>
              <w:jc w:val="center"/>
            </w:pPr>
            <w:r w:rsidRPr="00C427A1">
              <w:t>ПЭ</w:t>
            </w:r>
          </w:p>
        </w:tc>
        <w:tc>
          <w:tcPr>
            <w:tcW w:w="1400" w:type="dxa"/>
            <w:tcBorders>
              <w:top w:val="single" w:sz="4" w:space="0" w:color="auto"/>
              <w:left w:val="single" w:sz="4" w:space="0" w:color="auto"/>
              <w:bottom w:val="single" w:sz="4" w:space="0" w:color="auto"/>
              <w:right w:val="single" w:sz="4" w:space="0" w:color="auto"/>
            </w:tcBorders>
          </w:tcPr>
          <w:p w14:paraId="0CC66F23" w14:textId="77777777" w:rsidR="00AC250A" w:rsidRPr="00C427A1" w:rsidRDefault="00AC250A" w:rsidP="003B7C69">
            <w:pPr>
              <w:pStyle w:val="af1"/>
              <w:jc w:val="center"/>
            </w:pPr>
            <w:r w:rsidRPr="00C427A1">
              <w:t>Нет</w:t>
            </w:r>
          </w:p>
        </w:tc>
        <w:tc>
          <w:tcPr>
            <w:tcW w:w="1703" w:type="dxa"/>
            <w:tcBorders>
              <w:top w:val="single" w:sz="4" w:space="0" w:color="auto"/>
              <w:left w:val="single" w:sz="4" w:space="0" w:color="auto"/>
              <w:bottom w:val="single" w:sz="4" w:space="0" w:color="auto"/>
              <w:right w:val="single" w:sz="4" w:space="0" w:color="auto"/>
            </w:tcBorders>
          </w:tcPr>
          <w:p w14:paraId="33A23CBA" w14:textId="77777777" w:rsidR="00AC250A" w:rsidRPr="00C427A1" w:rsidRDefault="00AC250A" w:rsidP="003B7C69">
            <w:pPr>
              <w:pStyle w:val="af1"/>
              <w:jc w:val="center"/>
            </w:pPr>
            <w:r w:rsidRPr="00C427A1">
              <w:t>30д</w:t>
            </w:r>
          </w:p>
        </w:tc>
        <w:tc>
          <w:tcPr>
            <w:tcW w:w="1502" w:type="dxa"/>
            <w:tcBorders>
              <w:top w:val="single" w:sz="4" w:space="0" w:color="auto"/>
              <w:left w:val="single" w:sz="4" w:space="0" w:color="auto"/>
              <w:bottom w:val="single" w:sz="4" w:space="0" w:color="auto"/>
              <w:right w:val="single" w:sz="4" w:space="0" w:color="auto"/>
            </w:tcBorders>
          </w:tcPr>
          <w:p w14:paraId="72006915" w14:textId="77777777" w:rsidR="00AC250A" w:rsidRPr="00C427A1" w:rsidRDefault="00DF525D" w:rsidP="003B7C69">
            <w:pPr>
              <w:pStyle w:val="af1"/>
              <w:jc w:val="center"/>
            </w:pPr>
            <w:r w:rsidRPr="00C427A1">
              <w:t>4</w:t>
            </w:r>
          </w:p>
        </w:tc>
        <w:tc>
          <w:tcPr>
            <w:tcW w:w="1495" w:type="dxa"/>
            <w:tcBorders>
              <w:top w:val="single" w:sz="4" w:space="0" w:color="auto"/>
              <w:left w:val="single" w:sz="4" w:space="0" w:color="auto"/>
              <w:bottom w:val="single" w:sz="4" w:space="0" w:color="auto"/>
              <w:right w:val="single" w:sz="4" w:space="0" w:color="auto"/>
            </w:tcBorders>
          </w:tcPr>
          <w:p w14:paraId="14CC4FB4" w14:textId="2AB82944" w:rsidR="00AC250A" w:rsidRPr="00C427A1" w:rsidRDefault="00AC250A" w:rsidP="003B7C69">
            <w:pPr>
              <w:pStyle w:val="af1"/>
              <w:jc w:val="center"/>
            </w:pPr>
            <w:r w:rsidRPr="00C427A1">
              <w:t>2</w:t>
            </w:r>
            <w:r w:rsidR="00907D7B" w:rsidRPr="00C427A1">
              <w:t>, 18</w:t>
            </w:r>
            <w:r w:rsidR="000E3A6C" w:rsidRPr="00C427A1">
              <w:t>, 19</w:t>
            </w:r>
          </w:p>
        </w:tc>
      </w:tr>
      <w:tr w:rsidR="00C427A1" w:rsidRPr="00C427A1" w14:paraId="1D8EBF27" w14:textId="77777777" w:rsidTr="00D008EF">
        <w:trPr>
          <w:trHeight w:val="418"/>
        </w:trPr>
        <w:tc>
          <w:tcPr>
            <w:tcW w:w="3946" w:type="dxa"/>
            <w:tcBorders>
              <w:top w:val="single" w:sz="4" w:space="0" w:color="auto"/>
              <w:left w:val="single" w:sz="4" w:space="0" w:color="auto"/>
              <w:bottom w:val="single" w:sz="4" w:space="0" w:color="auto"/>
              <w:right w:val="single" w:sz="4" w:space="0" w:color="auto"/>
            </w:tcBorders>
            <w:shd w:val="clear" w:color="auto" w:fill="auto"/>
            <w:noWrap/>
          </w:tcPr>
          <w:p w14:paraId="1A7B5D95" w14:textId="77777777" w:rsidR="00AC250A" w:rsidRPr="00C427A1" w:rsidRDefault="00AC250A" w:rsidP="003B7C69">
            <w:pPr>
              <w:pStyle w:val="af1"/>
            </w:pPr>
            <w:r w:rsidRPr="00C427A1">
              <w:t>телефон платежного агента</w:t>
            </w:r>
          </w:p>
        </w:tc>
        <w:tc>
          <w:tcPr>
            <w:tcW w:w="1399" w:type="dxa"/>
            <w:tcBorders>
              <w:top w:val="single" w:sz="4" w:space="0" w:color="auto"/>
              <w:left w:val="single" w:sz="4" w:space="0" w:color="auto"/>
              <w:bottom w:val="single" w:sz="4" w:space="0" w:color="auto"/>
              <w:right w:val="single" w:sz="4" w:space="0" w:color="auto"/>
            </w:tcBorders>
          </w:tcPr>
          <w:p w14:paraId="09C1EFC7" w14:textId="77777777" w:rsidR="00AC250A" w:rsidRPr="00C427A1" w:rsidRDefault="00AC250A" w:rsidP="003B7C69">
            <w:pPr>
              <w:pStyle w:val="af1"/>
              <w:jc w:val="center"/>
            </w:pPr>
            <w:r w:rsidRPr="00C427A1">
              <w:t>1073</w:t>
            </w:r>
          </w:p>
        </w:tc>
        <w:tc>
          <w:tcPr>
            <w:tcW w:w="1419" w:type="dxa"/>
            <w:tcBorders>
              <w:top w:val="single" w:sz="4" w:space="0" w:color="auto"/>
              <w:left w:val="single" w:sz="4" w:space="0" w:color="auto"/>
              <w:bottom w:val="single" w:sz="4" w:space="0" w:color="auto"/>
              <w:right w:val="single" w:sz="4" w:space="0" w:color="auto"/>
            </w:tcBorders>
            <w:shd w:val="clear" w:color="auto" w:fill="auto"/>
            <w:noWrap/>
          </w:tcPr>
          <w:p w14:paraId="7018662E" w14:textId="77777777" w:rsidR="00AC250A" w:rsidRPr="00C427A1" w:rsidRDefault="00AC250A" w:rsidP="003B7C69">
            <w:pPr>
              <w:pStyle w:val="af1"/>
              <w:jc w:val="center"/>
            </w:pPr>
            <w:r w:rsidRPr="00C427A1">
              <w:t>2</w:t>
            </w:r>
          </w:p>
        </w:tc>
        <w:tc>
          <w:tcPr>
            <w:tcW w:w="1412" w:type="dxa"/>
            <w:tcBorders>
              <w:top w:val="single" w:sz="4" w:space="0" w:color="auto"/>
              <w:left w:val="single" w:sz="4" w:space="0" w:color="auto"/>
              <w:bottom w:val="single" w:sz="4" w:space="0" w:color="auto"/>
              <w:right w:val="single" w:sz="4" w:space="0" w:color="auto"/>
            </w:tcBorders>
          </w:tcPr>
          <w:p w14:paraId="7314D816" w14:textId="77777777" w:rsidR="00AC250A" w:rsidRPr="00C427A1" w:rsidRDefault="00AC250A" w:rsidP="003B7C69">
            <w:pPr>
              <w:pStyle w:val="af1"/>
              <w:jc w:val="center"/>
            </w:pPr>
            <w:r w:rsidRPr="00C427A1">
              <w:t>ПЭ</w:t>
            </w:r>
          </w:p>
        </w:tc>
        <w:tc>
          <w:tcPr>
            <w:tcW w:w="1400" w:type="dxa"/>
            <w:tcBorders>
              <w:top w:val="single" w:sz="4" w:space="0" w:color="auto"/>
              <w:left w:val="single" w:sz="4" w:space="0" w:color="auto"/>
              <w:bottom w:val="single" w:sz="4" w:space="0" w:color="auto"/>
              <w:right w:val="single" w:sz="4" w:space="0" w:color="auto"/>
            </w:tcBorders>
          </w:tcPr>
          <w:p w14:paraId="01B2BB0F" w14:textId="77777777" w:rsidR="00AC250A" w:rsidRPr="00C427A1" w:rsidRDefault="00AC250A" w:rsidP="003B7C69">
            <w:pPr>
              <w:pStyle w:val="af1"/>
              <w:jc w:val="center"/>
            </w:pPr>
            <w:r w:rsidRPr="00C427A1">
              <w:t>Да</w:t>
            </w:r>
          </w:p>
        </w:tc>
        <w:tc>
          <w:tcPr>
            <w:tcW w:w="1703" w:type="dxa"/>
            <w:tcBorders>
              <w:top w:val="single" w:sz="4" w:space="0" w:color="auto"/>
              <w:left w:val="single" w:sz="4" w:space="0" w:color="auto"/>
              <w:bottom w:val="single" w:sz="4" w:space="0" w:color="auto"/>
              <w:right w:val="single" w:sz="4" w:space="0" w:color="auto"/>
            </w:tcBorders>
          </w:tcPr>
          <w:p w14:paraId="40BED3B0" w14:textId="77777777" w:rsidR="00AC250A" w:rsidRPr="00C427A1" w:rsidRDefault="00AC250A" w:rsidP="003B7C69">
            <w:pPr>
              <w:pStyle w:val="af1"/>
              <w:jc w:val="center"/>
            </w:pPr>
            <w:r w:rsidRPr="00C427A1">
              <w:t>30д</w:t>
            </w:r>
          </w:p>
        </w:tc>
        <w:tc>
          <w:tcPr>
            <w:tcW w:w="1502" w:type="dxa"/>
            <w:tcBorders>
              <w:top w:val="single" w:sz="4" w:space="0" w:color="auto"/>
              <w:left w:val="single" w:sz="4" w:space="0" w:color="auto"/>
              <w:bottom w:val="single" w:sz="4" w:space="0" w:color="auto"/>
              <w:right w:val="single" w:sz="4" w:space="0" w:color="auto"/>
            </w:tcBorders>
          </w:tcPr>
          <w:p w14:paraId="73CBEB57" w14:textId="77777777" w:rsidR="00AC250A" w:rsidRPr="00C427A1" w:rsidRDefault="00DF525D" w:rsidP="003B7C69">
            <w:pPr>
              <w:pStyle w:val="af1"/>
              <w:jc w:val="center"/>
            </w:pPr>
            <w:r w:rsidRPr="00C427A1">
              <w:t>4</w:t>
            </w:r>
          </w:p>
        </w:tc>
        <w:tc>
          <w:tcPr>
            <w:tcW w:w="1495" w:type="dxa"/>
            <w:tcBorders>
              <w:top w:val="single" w:sz="4" w:space="0" w:color="auto"/>
              <w:left w:val="single" w:sz="4" w:space="0" w:color="auto"/>
              <w:bottom w:val="single" w:sz="4" w:space="0" w:color="auto"/>
              <w:right w:val="single" w:sz="4" w:space="0" w:color="auto"/>
            </w:tcBorders>
          </w:tcPr>
          <w:p w14:paraId="711068BB" w14:textId="27A0E7C7" w:rsidR="00AC250A" w:rsidRPr="00C427A1" w:rsidRDefault="00AC250A" w:rsidP="003B7C69">
            <w:pPr>
              <w:pStyle w:val="af1"/>
              <w:jc w:val="center"/>
            </w:pPr>
            <w:r w:rsidRPr="00C427A1">
              <w:t>2</w:t>
            </w:r>
            <w:r w:rsidR="000E3A6C" w:rsidRPr="00C427A1">
              <w:t>, 19</w:t>
            </w:r>
          </w:p>
        </w:tc>
      </w:tr>
      <w:tr w:rsidR="00C427A1" w:rsidRPr="00C427A1" w14:paraId="3CA3EA7B" w14:textId="77777777" w:rsidTr="00D008EF">
        <w:trPr>
          <w:trHeight w:val="418"/>
        </w:trPr>
        <w:tc>
          <w:tcPr>
            <w:tcW w:w="3946" w:type="dxa"/>
            <w:tcBorders>
              <w:top w:val="single" w:sz="4" w:space="0" w:color="auto"/>
              <w:left w:val="single" w:sz="4" w:space="0" w:color="auto"/>
              <w:bottom w:val="single" w:sz="4" w:space="0" w:color="auto"/>
              <w:right w:val="single" w:sz="4" w:space="0" w:color="auto"/>
            </w:tcBorders>
            <w:shd w:val="clear" w:color="auto" w:fill="auto"/>
            <w:noWrap/>
          </w:tcPr>
          <w:p w14:paraId="08480055" w14:textId="77777777" w:rsidR="00AC250A" w:rsidRPr="00C427A1" w:rsidRDefault="00AC250A" w:rsidP="003B7C69">
            <w:pPr>
              <w:pStyle w:val="af1"/>
            </w:pPr>
            <w:r w:rsidRPr="00C427A1">
              <w:t>телефон оператора по приему платежей</w:t>
            </w:r>
          </w:p>
        </w:tc>
        <w:tc>
          <w:tcPr>
            <w:tcW w:w="1399" w:type="dxa"/>
            <w:tcBorders>
              <w:top w:val="single" w:sz="4" w:space="0" w:color="auto"/>
              <w:left w:val="single" w:sz="4" w:space="0" w:color="auto"/>
              <w:bottom w:val="single" w:sz="4" w:space="0" w:color="auto"/>
              <w:right w:val="single" w:sz="4" w:space="0" w:color="auto"/>
            </w:tcBorders>
          </w:tcPr>
          <w:p w14:paraId="4D416318" w14:textId="77777777" w:rsidR="00AC250A" w:rsidRPr="00C427A1" w:rsidRDefault="000D7392" w:rsidP="003B7C69">
            <w:pPr>
              <w:pStyle w:val="af1"/>
              <w:jc w:val="center"/>
            </w:pPr>
            <w:r w:rsidRPr="00C427A1">
              <w:t>1074</w:t>
            </w:r>
          </w:p>
        </w:tc>
        <w:tc>
          <w:tcPr>
            <w:tcW w:w="1419" w:type="dxa"/>
            <w:tcBorders>
              <w:top w:val="single" w:sz="4" w:space="0" w:color="auto"/>
              <w:left w:val="single" w:sz="4" w:space="0" w:color="auto"/>
              <w:bottom w:val="single" w:sz="4" w:space="0" w:color="auto"/>
              <w:right w:val="single" w:sz="4" w:space="0" w:color="auto"/>
            </w:tcBorders>
            <w:shd w:val="clear" w:color="auto" w:fill="auto"/>
            <w:noWrap/>
          </w:tcPr>
          <w:p w14:paraId="60835B9F" w14:textId="77777777" w:rsidR="00AC250A" w:rsidRPr="00C427A1" w:rsidRDefault="00AC250A" w:rsidP="003B7C69">
            <w:pPr>
              <w:pStyle w:val="af1"/>
              <w:jc w:val="center"/>
            </w:pPr>
            <w:r w:rsidRPr="00C427A1">
              <w:t>2</w:t>
            </w:r>
          </w:p>
        </w:tc>
        <w:tc>
          <w:tcPr>
            <w:tcW w:w="1412" w:type="dxa"/>
            <w:tcBorders>
              <w:top w:val="single" w:sz="4" w:space="0" w:color="auto"/>
              <w:left w:val="single" w:sz="4" w:space="0" w:color="auto"/>
              <w:bottom w:val="single" w:sz="4" w:space="0" w:color="auto"/>
              <w:right w:val="single" w:sz="4" w:space="0" w:color="auto"/>
            </w:tcBorders>
          </w:tcPr>
          <w:p w14:paraId="2A5EBCAD" w14:textId="77777777" w:rsidR="00AC250A" w:rsidRPr="00C427A1" w:rsidRDefault="00AC250A" w:rsidP="003B7C69">
            <w:pPr>
              <w:pStyle w:val="af1"/>
              <w:jc w:val="center"/>
            </w:pPr>
            <w:r w:rsidRPr="00C427A1">
              <w:t>ПЭ</w:t>
            </w:r>
          </w:p>
        </w:tc>
        <w:tc>
          <w:tcPr>
            <w:tcW w:w="1400" w:type="dxa"/>
            <w:tcBorders>
              <w:top w:val="single" w:sz="4" w:space="0" w:color="auto"/>
              <w:left w:val="single" w:sz="4" w:space="0" w:color="auto"/>
              <w:bottom w:val="single" w:sz="4" w:space="0" w:color="auto"/>
              <w:right w:val="single" w:sz="4" w:space="0" w:color="auto"/>
            </w:tcBorders>
          </w:tcPr>
          <w:p w14:paraId="0F79117E" w14:textId="77777777" w:rsidR="00AC250A" w:rsidRPr="00C427A1" w:rsidRDefault="00AC250A" w:rsidP="003B7C69">
            <w:pPr>
              <w:pStyle w:val="af1"/>
              <w:jc w:val="center"/>
            </w:pPr>
            <w:r w:rsidRPr="00C427A1">
              <w:t>Да</w:t>
            </w:r>
          </w:p>
        </w:tc>
        <w:tc>
          <w:tcPr>
            <w:tcW w:w="1703" w:type="dxa"/>
            <w:tcBorders>
              <w:top w:val="single" w:sz="4" w:space="0" w:color="auto"/>
              <w:left w:val="single" w:sz="4" w:space="0" w:color="auto"/>
              <w:bottom w:val="single" w:sz="4" w:space="0" w:color="auto"/>
              <w:right w:val="single" w:sz="4" w:space="0" w:color="auto"/>
            </w:tcBorders>
          </w:tcPr>
          <w:p w14:paraId="32A0BDAE" w14:textId="77777777" w:rsidR="00AC250A" w:rsidRPr="00C427A1" w:rsidRDefault="00AC250A" w:rsidP="003B7C69">
            <w:pPr>
              <w:pStyle w:val="af1"/>
              <w:jc w:val="center"/>
            </w:pPr>
            <w:r w:rsidRPr="00C427A1">
              <w:t>30д</w:t>
            </w:r>
          </w:p>
        </w:tc>
        <w:tc>
          <w:tcPr>
            <w:tcW w:w="1502" w:type="dxa"/>
            <w:tcBorders>
              <w:top w:val="single" w:sz="4" w:space="0" w:color="auto"/>
              <w:left w:val="single" w:sz="4" w:space="0" w:color="auto"/>
              <w:bottom w:val="single" w:sz="4" w:space="0" w:color="auto"/>
              <w:right w:val="single" w:sz="4" w:space="0" w:color="auto"/>
            </w:tcBorders>
          </w:tcPr>
          <w:p w14:paraId="5B998ACF" w14:textId="77777777" w:rsidR="00AC250A" w:rsidRPr="00C427A1" w:rsidRDefault="00DF525D" w:rsidP="003B7C69">
            <w:pPr>
              <w:pStyle w:val="af1"/>
              <w:jc w:val="center"/>
            </w:pPr>
            <w:r w:rsidRPr="00C427A1">
              <w:t>4</w:t>
            </w:r>
          </w:p>
        </w:tc>
        <w:tc>
          <w:tcPr>
            <w:tcW w:w="1495" w:type="dxa"/>
            <w:tcBorders>
              <w:top w:val="single" w:sz="4" w:space="0" w:color="auto"/>
              <w:left w:val="single" w:sz="4" w:space="0" w:color="auto"/>
              <w:bottom w:val="single" w:sz="4" w:space="0" w:color="auto"/>
              <w:right w:val="single" w:sz="4" w:space="0" w:color="auto"/>
            </w:tcBorders>
          </w:tcPr>
          <w:p w14:paraId="2C6F15CB" w14:textId="62E89555" w:rsidR="00AC250A" w:rsidRPr="00C427A1" w:rsidRDefault="00AC250A" w:rsidP="003B7C69">
            <w:pPr>
              <w:pStyle w:val="af1"/>
              <w:jc w:val="center"/>
            </w:pPr>
            <w:r w:rsidRPr="00C427A1">
              <w:t>2</w:t>
            </w:r>
            <w:r w:rsidR="000E3A6C" w:rsidRPr="00C427A1">
              <w:t>, 19</w:t>
            </w:r>
          </w:p>
        </w:tc>
      </w:tr>
      <w:tr w:rsidR="00C427A1" w:rsidRPr="00C427A1" w14:paraId="1DBB44CC" w14:textId="77777777" w:rsidTr="00D008EF">
        <w:trPr>
          <w:trHeight w:val="418"/>
        </w:trPr>
        <w:tc>
          <w:tcPr>
            <w:tcW w:w="3946" w:type="dxa"/>
            <w:tcBorders>
              <w:top w:val="single" w:sz="4" w:space="0" w:color="auto"/>
              <w:left w:val="single" w:sz="4" w:space="0" w:color="auto"/>
              <w:bottom w:val="single" w:sz="4" w:space="0" w:color="auto"/>
              <w:right w:val="single" w:sz="4" w:space="0" w:color="auto"/>
            </w:tcBorders>
            <w:shd w:val="clear" w:color="auto" w:fill="auto"/>
            <w:noWrap/>
          </w:tcPr>
          <w:p w14:paraId="77675370" w14:textId="77777777" w:rsidR="00AC250A" w:rsidRPr="00C427A1" w:rsidRDefault="00AC250A" w:rsidP="003B7C69">
            <w:pPr>
              <w:pStyle w:val="af1"/>
            </w:pPr>
            <w:r w:rsidRPr="00C427A1">
              <w:t>наименование оператора перевода</w:t>
            </w:r>
          </w:p>
        </w:tc>
        <w:tc>
          <w:tcPr>
            <w:tcW w:w="1399" w:type="dxa"/>
            <w:tcBorders>
              <w:top w:val="single" w:sz="4" w:space="0" w:color="auto"/>
              <w:left w:val="single" w:sz="4" w:space="0" w:color="auto"/>
              <w:bottom w:val="single" w:sz="4" w:space="0" w:color="auto"/>
              <w:right w:val="single" w:sz="4" w:space="0" w:color="auto"/>
            </w:tcBorders>
          </w:tcPr>
          <w:p w14:paraId="51F8D8F6" w14:textId="77777777" w:rsidR="00AC250A" w:rsidRPr="00C427A1" w:rsidRDefault="00AC250A" w:rsidP="003B7C69">
            <w:pPr>
              <w:pStyle w:val="af1"/>
              <w:jc w:val="center"/>
            </w:pPr>
            <w:r w:rsidRPr="00C427A1">
              <w:t>1026</w:t>
            </w:r>
          </w:p>
        </w:tc>
        <w:tc>
          <w:tcPr>
            <w:tcW w:w="1419" w:type="dxa"/>
            <w:tcBorders>
              <w:top w:val="single" w:sz="4" w:space="0" w:color="auto"/>
              <w:left w:val="single" w:sz="4" w:space="0" w:color="auto"/>
              <w:bottom w:val="single" w:sz="4" w:space="0" w:color="auto"/>
              <w:right w:val="single" w:sz="4" w:space="0" w:color="auto"/>
            </w:tcBorders>
            <w:shd w:val="clear" w:color="auto" w:fill="auto"/>
            <w:noWrap/>
          </w:tcPr>
          <w:p w14:paraId="52A83726" w14:textId="77777777" w:rsidR="00AC250A" w:rsidRPr="00C427A1" w:rsidRDefault="00AC250A" w:rsidP="003B7C69">
            <w:pPr>
              <w:pStyle w:val="af1"/>
              <w:jc w:val="center"/>
            </w:pPr>
            <w:r w:rsidRPr="00C427A1">
              <w:t>2</w:t>
            </w:r>
          </w:p>
        </w:tc>
        <w:tc>
          <w:tcPr>
            <w:tcW w:w="1412" w:type="dxa"/>
            <w:tcBorders>
              <w:top w:val="single" w:sz="4" w:space="0" w:color="auto"/>
              <w:left w:val="single" w:sz="4" w:space="0" w:color="auto"/>
              <w:bottom w:val="single" w:sz="4" w:space="0" w:color="auto"/>
              <w:right w:val="single" w:sz="4" w:space="0" w:color="auto"/>
            </w:tcBorders>
          </w:tcPr>
          <w:p w14:paraId="1A588838" w14:textId="77777777" w:rsidR="00AC250A" w:rsidRPr="00C427A1" w:rsidRDefault="00AC250A" w:rsidP="003B7C69">
            <w:pPr>
              <w:pStyle w:val="af1"/>
              <w:jc w:val="center"/>
            </w:pPr>
            <w:r w:rsidRPr="00C427A1">
              <w:t>ПЭ</w:t>
            </w:r>
          </w:p>
        </w:tc>
        <w:tc>
          <w:tcPr>
            <w:tcW w:w="1400" w:type="dxa"/>
            <w:tcBorders>
              <w:top w:val="single" w:sz="4" w:space="0" w:color="auto"/>
              <w:left w:val="single" w:sz="4" w:space="0" w:color="auto"/>
              <w:bottom w:val="single" w:sz="4" w:space="0" w:color="auto"/>
              <w:right w:val="single" w:sz="4" w:space="0" w:color="auto"/>
            </w:tcBorders>
          </w:tcPr>
          <w:p w14:paraId="516E96E6" w14:textId="77777777" w:rsidR="00AC250A" w:rsidRPr="00C427A1" w:rsidRDefault="00AC250A" w:rsidP="003B7C69">
            <w:pPr>
              <w:pStyle w:val="af1"/>
              <w:jc w:val="center"/>
            </w:pPr>
            <w:r w:rsidRPr="00C427A1">
              <w:t>Нет</w:t>
            </w:r>
          </w:p>
        </w:tc>
        <w:tc>
          <w:tcPr>
            <w:tcW w:w="1703" w:type="dxa"/>
            <w:tcBorders>
              <w:top w:val="single" w:sz="4" w:space="0" w:color="auto"/>
              <w:left w:val="single" w:sz="4" w:space="0" w:color="auto"/>
              <w:bottom w:val="single" w:sz="4" w:space="0" w:color="auto"/>
              <w:right w:val="single" w:sz="4" w:space="0" w:color="auto"/>
            </w:tcBorders>
          </w:tcPr>
          <w:p w14:paraId="1A9FC522" w14:textId="77777777" w:rsidR="00AC250A" w:rsidRPr="00C427A1" w:rsidRDefault="00AC250A" w:rsidP="003B7C69">
            <w:pPr>
              <w:pStyle w:val="af1"/>
              <w:jc w:val="center"/>
            </w:pPr>
            <w:r w:rsidRPr="00C427A1">
              <w:t>30д</w:t>
            </w:r>
          </w:p>
        </w:tc>
        <w:tc>
          <w:tcPr>
            <w:tcW w:w="1502" w:type="dxa"/>
            <w:tcBorders>
              <w:top w:val="single" w:sz="4" w:space="0" w:color="auto"/>
              <w:left w:val="single" w:sz="4" w:space="0" w:color="auto"/>
              <w:bottom w:val="single" w:sz="4" w:space="0" w:color="auto"/>
              <w:right w:val="single" w:sz="4" w:space="0" w:color="auto"/>
            </w:tcBorders>
          </w:tcPr>
          <w:p w14:paraId="7E5A5914" w14:textId="77777777" w:rsidR="00AC250A" w:rsidRPr="00C427A1" w:rsidRDefault="00DF525D" w:rsidP="003B7C69">
            <w:pPr>
              <w:pStyle w:val="af1"/>
              <w:jc w:val="center"/>
            </w:pPr>
            <w:r w:rsidRPr="00C427A1">
              <w:t>4</w:t>
            </w:r>
          </w:p>
        </w:tc>
        <w:tc>
          <w:tcPr>
            <w:tcW w:w="1495" w:type="dxa"/>
            <w:tcBorders>
              <w:top w:val="single" w:sz="4" w:space="0" w:color="auto"/>
              <w:left w:val="single" w:sz="4" w:space="0" w:color="auto"/>
              <w:bottom w:val="single" w:sz="4" w:space="0" w:color="auto"/>
              <w:right w:val="single" w:sz="4" w:space="0" w:color="auto"/>
            </w:tcBorders>
          </w:tcPr>
          <w:p w14:paraId="6B184927" w14:textId="0FB5C821" w:rsidR="00AC250A" w:rsidRPr="00C427A1" w:rsidRDefault="00AC250A" w:rsidP="003B7C69">
            <w:pPr>
              <w:pStyle w:val="af1"/>
              <w:jc w:val="center"/>
            </w:pPr>
            <w:r w:rsidRPr="00C427A1">
              <w:t>2</w:t>
            </w:r>
            <w:r w:rsidR="000E3A6C" w:rsidRPr="00C427A1">
              <w:t>, 19</w:t>
            </w:r>
          </w:p>
        </w:tc>
      </w:tr>
      <w:tr w:rsidR="00C427A1" w:rsidRPr="00C427A1" w14:paraId="4A1F3DED" w14:textId="77777777" w:rsidTr="00D008EF">
        <w:trPr>
          <w:trHeight w:val="418"/>
        </w:trPr>
        <w:tc>
          <w:tcPr>
            <w:tcW w:w="3946" w:type="dxa"/>
            <w:tcBorders>
              <w:top w:val="single" w:sz="4" w:space="0" w:color="auto"/>
              <w:left w:val="single" w:sz="4" w:space="0" w:color="auto"/>
              <w:bottom w:val="single" w:sz="4" w:space="0" w:color="auto"/>
              <w:right w:val="single" w:sz="4" w:space="0" w:color="auto"/>
            </w:tcBorders>
            <w:shd w:val="clear" w:color="auto" w:fill="auto"/>
            <w:noWrap/>
          </w:tcPr>
          <w:p w14:paraId="344B01AE" w14:textId="77777777" w:rsidR="00AC250A" w:rsidRPr="00C427A1" w:rsidRDefault="00AC250A" w:rsidP="003B7C69">
            <w:pPr>
              <w:pStyle w:val="af1"/>
            </w:pPr>
            <w:r w:rsidRPr="00C427A1">
              <w:lastRenderedPageBreak/>
              <w:t>адрес оператора перевода</w:t>
            </w:r>
          </w:p>
        </w:tc>
        <w:tc>
          <w:tcPr>
            <w:tcW w:w="1399" w:type="dxa"/>
            <w:tcBorders>
              <w:top w:val="single" w:sz="4" w:space="0" w:color="auto"/>
              <w:left w:val="single" w:sz="4" w:space="0" w:color="auto"/>
              <w:bottom w:val="single" w:sz="4" w:space="0" w:color="auto"/>
              <w:right w:val="single" w:sz="4" w:space="0" w:color="auto"/>
            </w:tcBorders>
          </w:tcPr>
          <w:p w14:paraId="3C8C3333" w14:textId="77777777" w:rsidR="00AC250A" w:rsidRPr="00C427A1" w:rsidRDefault="00AC250A" w:rsidP="003B7C69">
            <w:pPr>
              <w:pStyle w:val="af1"/>
              <w:jc w:val="center"/>
            </w:pPr>
            <w:r w:rsidRPr="00C427A1">
              <w:t>1005</w:t>
            </w:r>
          </w:p>
        </w:tc>
        <w:tc>
          <w:tcPr>
            <w:tcW w:w="1419" w:type="dxa"/>
            <w:tcBorders>
              <w:top w:val="single" w:sz="4" w:space="0" w:color="auto"/>
              <w:left w:val="single" w:sz="4" w:space="0" w:color="auto"/>
              <w:bottom w:val="single" w:sz="4" w:space="0" w:color="auto"/>
              <w:right w:val="single" w:sz="4" w:space="0" w:color="auto"/>
            </w:tcBorders>
            <w:shd w:val="clear" w:color="auto" w:fill="auto"/>
            <w:noWrap/>
          </w:tcPr>
          <w:p w14:paraId="6994EDD6" w14:textId="77777777" w:rsidR="00AC250A" w:rsidRPr="00C427A1" w:rsidRDefault="00AC250A" w:rsidP="003B7C69">
            <w:pPr>
              <w:pStyle w:val="af1"/>
              <w:jc w:val="center"/>
            </w:pPr>
            <w:r w:rsidRPr="00C427A1">
              <w:t>2</w:t>
            </w:r>
          </w:p>
        </w:tc>
        <w:tc>
          <w:tcPr>
            <w:tcW w:w="1412" w:type="dxa"/>
            <w:tcBorders>
              <w:top w:val="single" w:sz="4" w:space="0" w:color="auto"/>
              <w:left w:val="single" w:sz="4" w:space="0" w:color="auto"/>
              <w:bottom w:val="single" w:sz="4" w:space="0" w:color="auto"/>
              <w:right w:val="single" w:sz="4" w:space="0" w:color="auto"/>
            </w:tcBorders>
          </w:tcPr>
          <w:p w14:paraId="1175216F" w14:textId="77777777" w:rsidR="00AC250A" w:rsidRPr="00C427A1" w:rsidRDefault="00AC250A" w:rsidP="003B7C69">
            <w:pPr>
              <w:pStyle w:val="af1"/>
              <w:jc w:val="center"/>
            </w:pPr>
            <w:r w:rsidRPr="00C427A1">
              <w:t>ПЭ</w:t>
            </w:r>
          </w:p>
        </w:tc>
        <w:tc>
          <w:tcPr>
            <w:tcW w:w="1400" w:type="dxa"/>
            <w:tcBorders>
              <w:top w:val="single" w:sz="4" w:space="0" w:color="auto"/>
              <w:left w:val="single" w:sz="4" w:space="0" w:color="auto"/>
              <w:bottom w:val="single" w:sz="4" w:space="0" w:color="auto"/>
              <w:right w:val="single" w:sz="4" w:space="0" w:color="auto"/>
            </w:tcBorders>
          </w:tcPr>
          <w:p w14:paraId="55904802" w14:textId="77777777" w:rsidR="00AC250A" w:rsidRPr="00C427A1" w:rsidRDefault="00AC250A" w:rsidP="003B7C69">
            <w:pPr>
              <w:pStyle w:val="af1"/>
              <w:jc w:val="center"/>
            </w:pPr>
            <w:r w:rsidRPr="00C427A1">
              <w:t>Нет</w:t>
            </w:r>
          </w:p>
        </w:tc>
        <w:tc>
          <w:tcPr>
            <w:tcW w:w="1703" w:type="dxa"/>
            <w:tcBorders>
              <w:top w:val="single" w:sz="4" w:space="0" w:color="auto"/>
              <w:left w:val="single" w:sz="4" w:space="0" w:color="auto"/>
              <w:bottom w:val="single" w:sz="4" w:space="0" w:color="auto"/>
              <w:right w:val="single" w:sz="4" w:space="0" w:color="auto"/>
            </w:tcBorders>
          </w:tcPr>
          <w:p w14:paraId="1B2766C5" w14:textId="77777777" w:rsidR="00AC250A" w:rsidRPr="00C427A1" w:rsidRDefault="00AC250A" w:rsidP="003B7C69">
            <w:pPr>
              <w:pStyle w:val="af1"/>
              <w:jc w:val="center"/>
            </w:pPr>
            <w:r w:rsidRPr="00C427A1">
              <w:t>30д</w:t>
            </w:r>
          </w:p>
        </w:tc>
        <w:tc>
          <w:tcPr>
            <w:tcW w:w="1502" w:type="dxa"/>
            <w:tcBorders>
              <w:top w:val="single" w:sz="4" w:space="0" w:color="auto"/>
              <w:left w:val="single" w:sz="4" w:space="0" w:color="auto"/>
              <w:bottom w:val="single" w:sz="4" w:space="0" w:color="auto"/>
              <w:right w:val="single" w:sz="4" w:space="0" w:color="auto"/>
            </w:tcBorders>
          </w:tcPr>
          <w:p w14:paraId="519E5893" w14:textId="77777777" w:rsidR="00AC250A" w:rsidRPr="00C427A1" w:rsidRDefault="00DF525D" w:rsidP="003B7C69">
            <w:pPr>
              <w:pStyle w:val="af1"/>
              <w:jc w:val="center"/>
            </w:pPr>
            <w:r w:rsidRPr="00C427A1">
              <w:t>4</w:t>
            </w:r>
          </w:p>
        </w:tc>
        <w:tc>
          <w:tcPr>
            <w:tcW w:w="1495" w:type="dxa"/>
            <w:tcBorders>
              <w:top w:val="single" w:sz="4" w:space="0" w:color="auto"/>
              <w:left w:val="single" w:sz="4" w:space="0" w:color="auto"/>
              <w:bottom w:val="single" w:sz="4" w:space="0" w:color="auto"/>
              <w:right w:val="single" w:sz="4" w:space="0" w:color="auto"/>
            </w:tcBorders>
          </w:tcPr>
          <w:p w14:paraId="42B8E468" w14:textId="4BCB6331" w:rsidR="00AC250A" w:rsidRPr="00C427A1" w:rsidRDefault="00AC250A" w:rsidP="003B7C69">
            <w:pPr>
              <w:pStyle w:val="af1"/>
              <w:jc w:val="center"/>
            </w:pPr>
            <w:r w:rsidRPr="00C427A1">
              <w:t>2</w:t>
            </w:r>
            <w:r w:rsidR="000E3A6C" w:rsidRPr="00C427A1">
              <w:t>, 19</w:t>
            </w:r>
          </w:p>
        </w:tc>
      </w:tr>
      <w:tr w:rsidR="00C427A1" w:rsidRPr="00C427A1" w14:paraId="5A4A34C1" w14:textId="77777777" w:rsidTr="00D008EF">
        <w:trPr>
          <w:trHeight w:val="418"/>
        </w:trPr>
        <w:tc>
          <w:tcPr>
            <w:tcW w:w="3946" w:type="dxa"/>
            <w:tcBorders>
              <w:top w:val="single" w:sz="4" w:space="0" w:color="auto"/>
              <w:left w:val="single" w:sz="4" w:space="0" w:color="auto"/>
              <w:bottom w:val="single" w:sz="4" w:space="0" w:color="auto"/>
              <w:right w:val="single" w:sz="4" w:space="0" w:color="auto"/>
            </w:tcBorders>
            <w:shd w:val="clear" w:color="auto" w:fill="auto"/>
            <w:noWrap/>
          </w:tcPr>
          <w:p w14:paraId="2B978644" w14:textId="77777777" w:rsidR="00AC250A" w:rsidRPr="00C427A1" w:rsidRDefault="00AC250A" w:rsidP="003B7C69">
            <w:pPr>
              <w:pStyle w:val="af1"/>
            </w:pPr>
            <w:r w:rsidRPr="00C427A1">
              <w:t>ИНН оператора перевода</w:t>
            </w:r>
          </w:p>
        </w:tc>
        <w:tc>
          <w:tcPr>
            <w:tcW w:w="1399" w:type="dxa"/>
            <w:tcBorders>
              <w:top w:val="single" w:sz="4" w:space="0" w:color="auto"/>
              <w:left w:val="single" w:sz="4" w:space="0" w:color="auto"/>
              <w:bottom w:val="single" w:sz="4" w:space="0" w:color="auto"/>
              <w:right w:val="single" w:sz="4" w:space="0" w:color="auto"/>
            </w:tcBorders>
          </w:tcPr>
          <w:p w14:paraId="6F069805" w14:textId="77777777" w:rsidR="00AC250A" w:rsidRPr="00C427A1" w:rsidRDefault="00AC250A" w:rsidP="003B7C69">
            <w:pPr>
              <w:pStyle w:val="af1"/>
              <w:jc w:val="center"/>
            </w:pPr>
            <w:r w:rsidRPr="00C427A1">
              <w:t>1016</w:t>
            </w:r>
          </w:p>
        </w:tc>
        <w:tc>
          <w:tcPr>
            <w:tcW w:w="1419" w:type="dxa"/>
            <w:tcBorders>
              <w:top w:val="single" w:sz="4" w:space="0" w:color="auto"/>
              <w:left w:val="single" w:sz="4" w:space="0" w:color="auto"/>
              <w:bottom w:val="single" w:sz="4" w:space="0" w:color="auto"/>
              <w:right w:val="single" w:sz="4" w:space="0" w:color="auto"/>
            </w:tcBorders>
            <w:shd w:val="clear" w:color="auto" w:fill="auto"/>
            <w:noWrap/>
          </w:tcPr>
          <w:p w14:paraId="6B02F64B" w14:textId="77777777" w:rsidR="00AC250A" w:rsidRPr="00C427A1" w:rsidRDefault="00AC250A" w:rsidP="003B7C69">
            <w:pPr>
              <w:pStyle w:val="af1"/>
              <w:jc w:val="center"/>
            </w:pPr>
            <w:r w:rsidRPr="00C427A1">
              <w:t>2</w:t>
            </w:r>
          </w:p>
        </w:tc>
        <w:tc>
          <w:tcPr>
            <w:tcW w:w="1412" w:type="dxa"/>
            <w:tcBorders>
              <w:top w:val="single" w:sz="4" w:space="0" w:color="auto"/>
              <w:left w:val="single" w:sz="4" w:space="0" w:color="auto"/>
              <w:bottom w:val="single" w:sz="4" w:space="0" w:color="auto"/>
              <w:right w:val="single" w:sz="4" w:space="0" w:color="auto"/>
            </w:tcBorders>
          </w:tcPr>
          <w:p w14:paraId="6BAF8C76" w14:textId="77777777" w:rsidR="00AC250A" w:rsidRPr="00C427A1" w:rsidRDefault="00AC250A" w:rsidP="003B7C69">
            <w:pPr>
              <w:pStyle w:val="af1"/>
              <w:jc w:val="center"/>
            </w:pPr>
            <w:r w:rsidRPr="00C427A1">
              <w:t>ПЭ</w:t>
            </w:r>
          </w:p>
        </w:tc>
        <w:tc>
          <w:tcPr>
            <w:tcW w:w="1400" w:type="dxa"/>
            <w:tcBorders>
              <w:top w:val="single" w:sz="4" w:space="0" w:color="auto"/>
              <w:left w:val="single" w:sz="4" w:space="0" w:color="auto"/>
              <w:bottom w:val="single" w:sz="4" w:space="0" w:color="auto"/>
              <w:right w:val="single" w:sz="4" w:space="0" w:color="auto"/>
            </w:tcBorders>
          </w:tcPr>
          <w:p w14:paraId="48AC7664" w14:textId="77777777" w:rsidR="00AC250A" w:rsidRPr="00C427A1" w:rsidRDefault="00AC250A" w:rsidP="003B7C69">
            <w:pPr>
              <w:pStyle w:val="af1"/>
              <w:jc w:val="center"/>
            </w:pPr>
            <w:r w:rsidRPr="00C427A1">
              <w:t>Нет</w:t>
            </w:r>
          </w:p>
        </w:tc>
        <w:tc>
          <w:tcPr>
            <w:tcW w:w="1703" w:type="dxa"/>
            <w:tcBorders>
              <w:top w:val="single" w:sz="4" w:space="0" w:color="auto"/>
              <w:left w:val="single" w:sz="4" w:space="0" w:color="auto"/>
              <w:bottom w:val="single" w:sz="4" w:space="0" w:color="auto"/>
              <w:right w:val="single" w:sz="4" w:space="0" w:color="auto"/>
            </w:tcBorders>
          </w:tcPr>
          <w:p w14:paraId="1B46A6FB" w14:textId="77777777" w:rsidR="00AC250A" w:rsidRPr="00C427A1" w:rsidRDefault="00AC250A" w:rsidP="003B7C69">
            <w:pPr>
              <w:pStyle w:val="af1"/>
              <w:jc w:val="center"/>
            </w:pPr>
            <w:r w:rsidRPr="00C427A1">
              <w:t>30д</w:t>
            </w:r>
          </w:p>
        </w:tc>
        <w:tc>
          <w:tcPr>
            <w:tcW w:w="1502" w:type="dxa"/>
            <w:tcBorders>
              <w:top w:val="single" w:sz="4" w:space="0" w:color="auto"/>
              <w:left w:val="single" w:sz="4" w:space="0" w:color="auto"/>
              <w:bottom w:val="single" w:sz="4" w:space="0" w:color="auto"/>
              <w:right w:val="single" w:sz="4" w:space="0" w:color="auto"/>
            </w:tcBorders>
          </w:tcPr>
          <w:p w14:paraId="0080BE0F" w14:textId="77777777" w:rsidR="00AC250A" w:rsidRPr="00C427A1" w:rsidRDefault="00DF525D" w:rsidP="003B7C69">
            <w:pPr>
              <w:pStyle w:val="af1"/>
              <w:jc w:val="center"/>
            </w:pPr>
            <w:r w:rsidRPr="00C427A1">
              <w:t>4</w:t>
            </w:r>
          </w:p>
        </w:tc>
        <w:tc>
          <w:tcPr>
            <w:tcW w:w="1495" w:type="dxa"/>
            <w:tcBorders>
              <w:top w:val="single" w:sz="4" w:space="0" w:color="auto"/>
              <w:left w:val="single" w:sz="4" w:space="0" w:color="auto"/>
              <w:bottom w:val="single" w:sz="4" w:space="0" w:color="auto"/>
              <w:right w:val="single" w:sz="4" w:space="0" w:color="auto"/>
            </w:tcBorders>
          </w:tcPr>
          <w:p w14:paraId="6607F4E0" w14:textId="54A93A66" w:rsidR="00AC250A" w:rsidRPr="00C427A1" w:rsidRDefault="00AC250A" w:rsidP="003B7C69">
            <w:pPr>
              <w:pStyle w:val="af1"/>
              <w:jc w:val="center"/>
            </w:pPr>
            <w:r w:rsidRPr="00C427A1">
              <w:t>2</w:t>
            </w:r>
            <w:r w:rsidR="000E3A6C" w:rsidRPr="00C427A1">
              <w:t>, 19</w:t>
            </w:r>
          </w:p>
        </w:tc>
      </w:tr>
      <w:tr w:rsidR="003B2073" w:rsidRPr="00C427A1" w14:paraId="51F05AAC" w14:textId="77777777" w:rsidTr="00D008EF">
        <w:trPr>
          <w:trHeight w:val="418"/>
        </w:trPr>
        <w:tc>
          <w:tcPr>
            <w:tcW w:w="3946" w:type="dxa"/>
            <w:tcBorders>
              <w:top w:val="single" w:sz="4" w:space="0" w:color="auto"/>
              <w:left w:val="single" w:sz="4" w:space="0" w:color="auto"/>
              <w:bottom w:val="single" w:sz="4" w:space="0" w:color="auto"/>
              <w:right w:val="single" w:sz="4" w:space="0" w:color="auto"/>
            </w:tcBorders>
            <w:shd w:val="clear" w:color="auto" w:fill="auto"/>
            <w:noWrap/>
          </w:tcPr>
          <w:p w14:paraId="6BD6AD52" w14:textId="77777777" w:rsidR="00AC250A" w:rsidRPr="00C427A1" w:rsidRDefault="00AC250A" w:rsidP="003B7C69">
            <w:pPr>
              <w:pStyle w:val="af1"/>
            </w:pPr>
            <w:r w:rsidRPr="00C427A1">
              <w:t>телефон поставщика</w:t>
            </w:r>
          </w:p>
        </w:tc>
        <w:tc>
          <w:tcPr>
            <w:tcW w:w="1399" w:type="dxa"/>
            <w:tcBorders>
              <w:top w:val="single" w:sz="4" w:space="0" w:color="auto"/>
              <w:left w:val="single" w:sz="4" w:space="0" w:color="auto"/>
              <w:bottom w:val="single" w:sz="4" w:space="0" w:color="auto"/>
              <w:right w:val="single" w:sz="4" w:space="0" w:color="auto"/>
            </w:tcBorders>
          </w:tcPr>
          <w:p w14:paraId="25C4217F" w14:textId="77777777" w:rsidR="00AC250A" w:rsidRPr="00C427A1" w:rsidRDefault="00AC250A" w:rsidP="003B7C69">
            <w:pPr>
              <w:pStyle w:val="af1"/>
              <w:jc w:val="center"/>
            </w:pPr>
            <w:r w:rsidRPr="00C427A1">
              <w:t>1171</w:t>
            </w:r>
          </w:p>
        </w:tc>
        <w:tc>
          <w:tcPr>
            <w:tcW w:w="1419" w:type="dxa"/>
            <w:tcBorders>
              <w:top w:val="single" w:sz="4" w:space="0" w:color="auto"/>
              <w:left w:val="single" w:sz="4" w:space="0" w:color="auto"/>
              <w:bottom w:val="single" w:sz="4" w:space="0" w:color="auto"/>
              <w:right w:val="single" w:sz="4" w:space="0" w:color="auto"/>
            </w:tcBorders>
            <w:shd w:val="clear" w:color="auto" w:fill="auto"/>
            <w:noWrap/>
          </w:tcPr>
          <w:p w14:paraId="7045BE9B" w14:textId="77777777" w:rsidR="00AC250A" w:rsidRPr="00C427A1" w:rsidRDefault="00AC250A" w:rsidP="003B7C69">
            <w:pPr>
              <w:pStyle w:val="af1"/>
              <w:jc w:val="center"/>
            </w:pPr>
            <w:r w:rsidRPr="00C427A1">
              <w:t>4</w:t>
            </w:r>
          </w:p>
        </w:tc>
        <w:tc>
          <w:tcPr>
            <w:tcW w:w="1412" w:type="dxa"/>
            <w:tcBorders>
              <w:top w:val="single" w:sz="4" w:space="0" w:color="auto"/>
              <w:left w:val="single" w:sz="4" w:space="0" w:color="auto"/>
              <w:bottom w:val="single" w:sz="4" w:space="0" w:color="auto"/>
              <w:right w:val="single" w:sz="4" w:space="0" w:color="auto"/>
            </w:tcBorders>
          </w:tcPr>
          <w:p w14:paraId="3EAE265D" w14:textId="77777777" w:rsidR="00AC250A" w:rsidRPr="00C427A1" w:rsidRDefault="00AC250A" w:rsidP="003B7C69">
            <w:pPr>
              <w:pStyle w:val="af1"/>
              <w:jc w:val="center"/>
            </w:pPr>
            <w:r w:rsidRPr="00C427A1">
              <w:t>ПЭ</w:t>
            </w:r>
          </w:p>
        </w:tc>
        <w:tc>
          <w:tcPr>
            <w:tcW w:w="1400" w:type="dxa"/>
            <w:tcBorders>
              <w:top w:val="single" w:sz="4" w:space="0" w:color="auto"/>
              <w:left w:val="single" w:sz="4" w:space="0" w:color="auto"/>
              <w:bottom w:val="single" w:sz="4" w:space="0" w:color="auto"/>
              <w:right w:val="single" w:sz="4" w:space="0" w:color="auto"/>
            </w:tcBorders>
          </w:tcPr>
          <w:p w14:paraId="3A02808C" w14:textId="77777777" w:rsidR="00AC250A" w:rsidRPr="00C427A1" w:rsidRDefault="00AC250A" w:rsidP="003B7C69">
            <w:pPr>
              <w:pStyle w:val="af1"/>
              <w:jc w:val="center"/>
            </w:pPr>
            <w:r w:rsidRPr="00C427A1">
              <w:t>Да</w:t>
            </w:r>
          </w:p>
        </w:tc>
        <w:tc>
          <w:tcPr>
            <w:tcW w:w="1703" w:type="dxa"/>
            <w:tcBorders>
              <w:top w:val="single" w:sz="4" w:space="0" w:color="auto"/>
              <w:left w:val="single" w:sz="4" w:space="0" w:color="auto"/>
              <w:bottom w:val="single" w:sz="4" w:space="0" w:color="auto"/>
              <w:right w:val="single" w:sz="4" w:space="0" w:color="auto"/>
            </w:tcBorders>
          </w:tcPr>
          <w:p w14:paraId="0D0A4EA2" w14:textId="77777777" w:rsidR="00AC250A" w:rsidRPr="00C427A1" w:rsidRDefault="00AC250A" w:rsidP="003B7C69">
            <w:pPr>
              <w:pStyle w:val="af1"/>
              <w:jc w:val="center"/>
            </w:pPr>
            <w:r w:rsidRPr="00C427A1">
              <w:t>30д</w:t>
            </w:r>
          </w:p>
        </w:tc>
        <w:tc>
          <w:tcPr>
            <w:tcW w:w="1502" w:type="dxa"/>
            <w:tcBorders>
              <w:top w:val="single" w:sz="4" w:space="0" w:color="auto"/>
              <w:left w:val="single" w:sz="4" w:space="0" w:color="auto"/>
              <w:bottom w:val="single" w:sz="4" w:space="0" w:color="auto"/>
              <w:right w:val="single" w:sz="4" w:space="0" w:color="auto"/>
            </w:tcBorders>
          </w:tcPr>
          <w:p w14:paraId="5F77532C" w14:textId="77777777" w:rsidR="00AC250A" w:rsidRPr="00C427A1" w:rsidRDefault="00DF525D" w:rsidP="003B7C69">
            <w:pPr>
              <w:pStyle w:val="af1"/>
              <w:jc w:val="center"/>
            </w:pPr>
            <w:r w:rsidRPr="00C427A1">
              <w:t>4</w:t>
            </w:r>
          </w:p>
        </w:tc>
        <w:tc>
          <w:tcPr>
            <w:tcW w:w="1495" w:type="dxa"/>
            <w:tcBorders>
              <w:top w:val="single" w:sz="4" w:space="0" w:color="auto"/>
              <w:left w:val="single" w:sz="4" w:space="0" w:color="auto"/>
              <w:bottom w:val="single" w:sz="4" w:space="0" w:color="auto"/>
              <w:right w:val="single" w:sz="4" w:space="0" w:color="auto"/>
            </w:tcBorders>
          </w:tcPr>
          <w:p w14:paraId="7FBEB345" w14:textId="7B322E99" w:rsidR="00AC250A" w:rsidRPr="00C427A1" w:rsidRDefault="00AC250A" w:rsidP="003B7C69">
            <w:pPr>
              <w:pStyle w:val="af1"/>
              <w:jc w:val="center"/>
            </w:pPr>
            <w:r w:rsidRPr="00C427A1">
              <w:t>2</w:t>
            </w:r>
            <w:r w:rsidR="000E3A6C" w:rsidRPr="00C427A1">
              <w:t>, 19</w:t>
            </w:r>
          </w:p>
        </w:tc>
      </w:tr>
      <w:tr w:rsidR="003B2073" w:rsidRPr="00C427A1" w14:paraId="6552E358" w14:textId="77777777" w:rsidTr="00D008EF">
        <w:trPr>
          <w:trHeight w:val="418"/>
        </w:trPr>
        <w:tc>
          <w:tcPr>
            <w:tcW w:w="3946" w:type="dxa"/>
            <w:tcBorders>
              <w:top w:val="single" w:sz="4" w:space="0" w:color="auto"/>
              <w:left w:val="single" w:sz="4" w:space="0" w:color="auto"/>
              <w:bottom w:val="single" w:sz="4" w:space="0" w:color="auto"/>
              <w:right w:val="single" w:sz="4" w:space="0" w:color="auto"/>
            </w:tcBorders>
            <w:shd w:val="clear" w:color="auto" w:fill="auto"/>
            <w:noWrap/>
          </w:tcPr>
          <w:p w14:paraId="0CD35506" w14:textId="77777777" w:rsidR="00AC250A" w:rsidRPr="00C427A1" w:rsidRDefault="00AC250A" w:rsidP="003B7C69">
            <w:pPr>
              <w:pStyle w:val="af1"/>
            </w:pPr>
            <w:r w:rsidRPr="00C427A1">
              <w:t>адрес сайта ФНС</w:t>
            </w:r>
          </w:p>
        </w:tc>
        <w:tc>
          <w:tcPr>
            <w:tcW w:w="1399" w:type="dxa"/>
            <w:tcBorders>
              <w:top w:val="single" w:sz="4" w:space="0" w:color="auto"/>
              <w:left w:val="single" w:sz="4" w:space="0" w:color="auto"/>
              <w:bottom w:val="single" w:sz="4" w:space="0" w:color="auto"/>
              <w:right w:val="single" w:sz="4" w:space="0" w:color="auto"/>
            </w:tcBorders>
          </w:tcPr>
          <w:p w14:paraId="2271872C" w14:textId="77777777" w:rsidR="00AC250A" w:rsidRPr="00C427A1" w:rsidRDefault="00AC250A" w:rsidP="003B7C69">
            <w:pPr>
              <w:pStyle w:val="af1"/>
              <w:jc w:val="center"/>
            </w:pPr>
            <w:r w:rsidRPr="00C427A1">
              <w:t>1060</w:t>
            </w:r>
          </w:p>
        </w:tc>
        <w:tc>
          <w:tcPr>
            <w:tcW w:w="1419" w:type="dxa"/>
            <w:tcBorders>
              <w:top w:val="single" w:sz="4" w:space="0" w:color="auto"/>
              <w:left w:val="single" w:sz="4" w:space="0" w:color="auto"/>
              <w:bottom w:val="single" w:sz="4" w:space="0" w:color="auto"/>
              <w:right w:val="single" w:sz="4" w:space="0" w:color="auto"/>
            </w:tcBorders>
            <w:shd w:val="clear" w:color="auto" w:fill="auto"/>
            <w:noWrap/>
          </w:tcPr>
          <w:p w14:paraId="785B5B1A" w14:textId="209647F0" w:rsidR="00AC250A" w:rsidRPr="00C427A1" w:rsidRDefault="00D22C86" w:rsidP="003B7C69">
            <w:pPr>
              <w:pStyle w:val="af1"/>
              <w:jc w:val="center"/>
            </w:pPr>
            <w:r w:rsidRPr="00D22C86">
              <w:t>П-2, Э-4</w:t>
            </w:r>
          </w:p>
        </w:tc>
        <w:tc>
          <w:tcPr>
            <w:tcW w:w="1412" w:type="dxa"/>
            <w:tcBorders>
              <w:top w:val="single" w:sz="4" w:space="0" w:color="auto"/>
              <w:left w:val="single" w:sz="4" w:space="0" w:color="auto"/>
              <w:bottom w:val="single" w:sz="4" w:space="0" w:color="auto"/>
              <w:right w:val="single" w:sz="4" w:space="0" w:color="auto"/>
            </w:tcBorders>
          </w:tcPr>
          <w:p w14:paraId="63C2F685" w14:textId="77777777" w:rsidR="00AC250A" w:rsidRPr="00C427A1" w:rsidRDefault="00AC250A" w:rsidP="003B7C69">
            <w:pPr>
              <w:pStyle w:val="af1"/>
              <w:jc w:val="center"/>
            </w:pPr>
            <w:r w:rsidRPr="00C427A1">
              <w:t>ПЭ</w:t>
            </w:r>
          </w:p>
        </w:tc>
        <w:tc>
          <w:tcPr>
            <w:tcW w:w="1400" w:type="dxa"/>
            <w:tcBorders>
              <w:top w:val="single" w:sz="4" w:space="0" w:color="auto"/>
              <w:left w:val="single" w:sz="4" w:space="0" w:color="auto"/>
              <w:bottom w:val="single" w:sz="4" w:space="0" w:color="auto"/>
              <w:right w:val="single" w:sz="4" w:space="0" w:color="auto"/>
            </w:tcBorders>
          </w:tcPr>
          <w:p w14:paraId="497832BE" w14:textId="77777777" w:rsidR="00AC250A" w:rsidRPr="00C427A1" w:rsidRDefault="00AC250A" w:rsidP="003B7C69">
            <w:pPr>
              <w:pStyle w:val="af1"/>
              <w:jc w:val="center"/>
            </w:pPr>
            <w:r w:rsidRPr="00C427A1">
              <w:t>Нет</w:t>
            </w:r>
          </w:p>
        </w:tc>
        <w:tc>
          <w:tcPr>
            <w:tcW w:w="1703" w:type="dxa"/>
            <w:tcBorders>
              <w:top w:val="single" w:sz="4" w:space="0" w:color="auto"/>
              <w:left w:val="single" w:sz="4" w:space="0" w:color="auto"/>
              <w:bottom w:val="single" w:sz="4" w:space="0" w:color="auto"/>
              <w:right w:val="single" w:sz="4" w:space="0" w:color="auto"/>
            </w:tcBorders>
          </w:tcPr>
          <w:p w14:paraId="233F887A" w14:textId="77777777" w:rsidR="00AC250A" w:rsidRPr="00C427A1" w:rsidRDefault="00AC250A" w:rsidP="003B7C69">
            <w:pPr>
              <w:pStyle w:val="af1"/>
              <w:jc w:val="center"/>
            </w:pPr>
            <w:r w:rsidRPr="00C427A1">
              <w:t>30д</w:t>
            </w:r>
          </w:p>
        </w:tc>
        <w:tc>
          <w:tcPr>
            <w:tcW w:w="1502" w:type="dxa"/>
            <w:tcBorders>
              <w:top w:val="single" w:sz="4" w:space="0" w:color="auto"/>
              <w:left w:val="single" w:sz="4" w:space="0" w:color="auto"/>
              <w:bottom w:val="single" w:sz="4" w:space="0" w:color="auto"/>
              <w:right w:val="single" w:sz="4" w:space="0" w:color="auto"/>
            </w:tcBorders>
          </w:tcPr>
          <w:p w14:paraId="576387E9" w14:textId="77777777" w:rsidR="00AC250A" w:rsidRPr="00C427A1" w:rsidRDefault="00DF525D" w:rsidP="003B7C69">
            <w:pPr>
              <w:pStyle w:val="af1"/>
              <w:jc w:val="center"/>
            </w:pPr>
            <w:r w:rsidRPr="00C427A1">
              <w:t>4</w:t>
            </w:r>
          </w:p>
        </w:tc>
        <w:tc>
          <w:tcPr>
            <w:tcW w:w="1495" w:type="dxa"/>
            <w:tcBorders>
              <w:top w:val="single" w:sz="4" w:space="0" w:color="auto"/>
              <w:left w:val="single" w:sz="4" w:space="0" w:color="auto"/>
              <w:bottom w:val="single" w:sz="4" w:space="0" w:color="auto"/>
              <w:right w:val="single" w:sz="4" w:space="0" w:color="auto"/>
            </w:tcBorders>
          </w:tcPr>
          <w:p w14:paraId="2061DC73" w14:textId="77777777" w:rsidR="00AC250A" w:rsidRPr="00C427A1" w:rsidRDefault="00AC250A" w:rsidP="003B7C69">
            <w:pPr>
              <w:pStyle w:val="af1"/>
              <w:jc w:val="center"/>
            </w:pPr>
            <w:r w:rsidRPr="00C427A1">
              <w:t>9, 10</w:t>
            </w:r>
          </w:p>
        </w:tc>
      </w:tr>
      <w:tr w:rsidR="003B2073" w:rsidRPr="00C427A1" w14:paraId="50073ED5" w14:textId="77777777" w:rsidTr="00D008EF">
        <w:trPr>
          <w:trHeight w:val="302"/>
        </w:trPr>
        <w:tc>
          <w:tcPr>
            <w:tcW w:w="3946" w:type="dxa"/>
            <w:shd w:val="clear" w:color="auto" w:fill="auto"/>
            <w:noWrap/>
          </w:tcPr>
          <w:p w14:paraId="37E89052" w14:textId="77777777" w:rsidR="007C3BC9" w:rsidRPr="00C427A1" w:rsidRDefault="007C3BC9" w:rsidP="003B7C69">
            <w:pPr>
              <w:pStyle w:val="af1"/>
              <w:jc w:val="left"/>
            </w:pPr>
            <w:r w:rsidRPr="00C427A1">
              <w:t>дополнительный реквизит чека (БСО)</w:t>
            </w:r>
          </w:p>
        </w:tc>
        <w:tc>
          <w:tcPr>
            <w:tcW w:w="1399" w:type="dxa"/>
          </w:tcPr>
          <w:p w14:paraId="6FF55C19" w14:textId="77777777" w:rsidR="007C3BC9" w:rsidRPr="00C427A1" w:rsidRDefault="007C3BC9" w:rsidP="003B7C69">
            <w:pPr>
              <w:pStyle w:val="af1"/>
              <w:jc w:val="center"/>
            </w:pPr>
            <w:r w:rsidRPr="00C427A1">
              <w:t>1192</w:t>
            </w:r>
          </w:p>
        </w:tc>
        <w:tc>
          <w:tcPr>
            <w:tcW w:w="1419" w:type="dxa"/>
            <w:shd w:val="clear" w:color="auto" w:fill="auto"/>
            <w:noWrap/>
          </w:tcPr>
          <w:p w14:paraId="32DB21C5" w14:textId="77777777" w:rsidR="007C3BC9" w:rsidRPr="00C427A1" w:rsidRDefault="007C3BC9" w:rsidP="003B7C69">
            <w:pPr>
              <w:pStyle w:val="af1"/>
              <w:jc w:val="center"/>
            </w:pPr>
            <w:r w:rsidRPr="00C427A1">
              <w:t>7</w:t>
            </w:r>
          </w:p>
        </w:tc>
        <w:tc>
          <w:tcPr>
            <w:tcW w:w="1412" w:type="dxa"/>
          </w:tcPr>
          <w:p w14:paraId="1BAB519E" w14:textId="77777777" w:rsidR="007C3BC9" w:rsidRPr="00C427A1" w:rsidRDefault="007C3BC9" w:rsidP="003B7C69">
            <w:pPr>
              <w:pStyle w:val="af1"/>
              <w:jc w:val="center"/>
            </w:pPr>
            <w:r w:rsidRPr="00C427A1">
              <w:t>ПЭ</w:t>
            </w:r>
          </w:p>
        </w:tc>
        <w:tc>
          <w:tcPr>
            <w:tcW w:w="1400" w:type="dxa"/>
          </w:tcPr>
          <w:p w14:paraId="1666E614" w14:textId="77777777" w:rsidR="007C3BC9" w:rsidRPr="00C427A1" w:rsidRDefault="007C3BC9" w:rsidP="003B7C69">
            <w:pPr>
              <w:pStyle w:val="af1"/>
              <w:jc w:val="center"/>
            </w:pPr>
            <w:r w:rsidRPr="00C427A1">
              <w:t>Нет</w:t>
            </w:r>
          </w:p>
        </w:tc>
        <w:tc>
          <w:tcPr>
            <w:tcW w:w="1703" w:type="dxa"/>
          </w:tcPr>
          <w:p w14:paraId="04955247" w14:textId="77777777" w:rsidR="007C3BC9" w:rsidRPr="00C427A1" w:rsidRDefault="007C3BC9" w:rsidP="003B7C69">
            <w:pPr>
              <w:pStyle w:val="af1"/>
              <w:jc w:val="center"/>
            </w:pPr>
            <w:r w:rsidRPr="00C427A1">
              <w:t>30д (5л)</w:t>
            </w:r>
          </w:p>
        </w:tc>
        <w:tc>
          <w:tcPr>
            <w:tcW w:w="1502" w:type="dxa"/>
          </w:tcPr>
          <w:p w14:paraId="6F822C6E" w14:textId="77777777" w:rsidR="007C3BC9" w:rsidRPr="00C427A1" w:rsidRDefault="007C3BC9" w:rsidP="003B7C69">
            <w:pPr>
              <w:pStyle w:val="af1"/>
              <w:jc w:val="center"/>
            </w:pPr>
            <w:r w:rsidRPr="00C427A1">
              <w:t>4, 5</w:t>
            </w:r>
          </w:p>
        </w:tc>
        <w:tc>
          <w:tcPr>
            <w:tcW w:w="1495" w:type="dxa"/>
          </w:tcPr>
          <w:p w14:paraId="6FEF7277" w14:textId="77777777" w:rsidR="007C3BC9" w:rsidRPr="00C427A1" w:rsidRDefault="007C3BC9" w:rsidP="003B7C69">
            <w:pPr>
              <w:pStyle w:val="af1"/>
              <w:jc w:val="center"/>
            </w:pPr>
            <w:r w:rsidRPr="00C427A1">
              <w:t>11, 16,</w:t>
            </w:r>
            <w:r w:rsidR="00D01CDD" w:rsidRPr="00C427A1">
              <w:t xml:space="preserve"> </w:t>
            </w:r>
            <w:r w:rsidRPr="00C427A1">
              <w:t>17</w:t>
            </w:r>
          </w:p>
        </w:tc>
      </w:tr>
      <w:tr w:rsidR="003B2073" w:rsidRPr="00C427A1" w14:paraId="0CD5B7DF" w14:textId="77777777" w:rsidTr="00D008EF">
        <w:trPr>
          <w:trHeight w:val="302"/>
        </w:trPr>
        <w:tc>
          <w:tcPr>
            <w:tcW w:w="3946" w:type="dxa"/>
            <w:shd w:val="clear" w:color="auto" w:fill="auto"/>
            <w:noWrap/>
          </w:tcPr>
          <w:p w14:paraId="4102581B" w14:textId="77777777" w:rsidR="007C3BC9" w:rsidRPr="00C427A1" w:rsidRDefault="007C3BC9" w:rsidP="003B7C69">
            <w:pPr>
              <w:pStyle w:val="af1"/>
              <w:jc w:val="left"/>
            </w:pPr>
            <w:r w:rsidRPr="00C427A1">
              <w:t>дополнительный реквизит пользователя</w:t>
            </w:r>
          </w:p>
        </w:tc>
        <w:tc>
          <w:tcPr>
            <w:tcW w:w="1399" w:type="dxa"/>
          </w:tcPr>
          <w:p w14:paraId="11FADEC6" w14:textId="77777777" w:rsidR="007C3BC9" w:rsidRPr="00C427A1" w:rsidRDefault="007C3BC9" w:rsidP="003B7C69">
            <w:pPr>
              <w:pStyle w:val="af1"/>
              <w:jc w:val="center"/>
            </w:pPr>
            <w:r w:rsidRPr="00C427A1">
              <w:t>1084</w:t>
            </w:r>
          </w:p>
        </w:tc>
        <w:tc>
          <w:tcPr>
            <w:tcW w:w="1419" w:type="dxa"/>
            <w:shd w:val="clear" w:color="auto" w:fill="auto"/>
            <w:noWrap/>
          </w:tcPr>
          <w:p w14:paraId="60411909" w14:textId="77777777" w:rsidR="007C3BC9" w:rsidRPr="00C427A1" w:rsidRDefault="007C3BC9" w:rsidP="003B7C69">
            <w:pPr>
              <w:pStyle w:val="af1"/>
              <w:jc w:val="center"/>
            </w:pPr>
            <w:r w:rsidRPr="00C427A1">
              <w:t>7</w:t>
            </w:r>
          </w:p>
        </w:tc>
        <w:tc>
          <w:tcPr>
            <w:tcW w:w="1412" w:type="dxa"/>
          </w:tcPr>
          <w:p w14:paraId="3C6A5692" w14:textId="77777777" w:rsidR="007C3BC9" w:rsidRPr="00C427A1" w:rsidRDefault="007C3BC9" w:rsidP="003B7C69">
            <w:pPr>
              <w:pStyle w:val="af1"/>
              <w:jc w:val="center"/>
            </w:pPr>
            <w:r w:rsidRPr="00C427A1">
              <w:t>ПЭ</w:t>
            </w:r>
          </w:p>
        </w:tc>
        <w:tc>
          <w:tcPr>
            <w:tcW w:w="1400" w:type="dxa"/>
          </w:tcPr>
          <w:p w14:paraId="5687F2E2" w14:textId="77777777" w:rsidR="007C3BC9" w:rsidRPr="00C427A1" w:rsidRDefault="007C3BC9" w:rsidP="003B7C69">
            <w:pPr>
              <w:pStyle w:val="af1"/>
              <w:jc w:val="center"/>
            </w:pPr>
            <w:r w:rsidRPr="00C427A1">
              <w:t>Нет</w:t>
            </w:r>
          </w:p>
        </w:tc>
        <w:tc>
          <w:tcPr>
            <w:tcW w:w="1703" w:type="dxa"/>
          </w:tcPr>
          <w:p w14:paraId="387DABC2" w14:textId="77777777" w:rsidR="007C3BC9" w:rsidRPr="00C427A1" w:rsidRDefault="007C3BC9" w:rsidP="003B7C69">
            <w:pPr>
              <w:pStyle w:val="af1"/>
              <w:jc w:val="center"/>
            </w:pPr>
            <w:r w:rsidRPr="00C427A1">
              <w:t>30д</w:t>
            </w:r>
          </w:p>
        </w:tc>
        <w:tc>
          <w:tcPr>
            <w:tcW w:w="1502" w:type="dxa"/>
          </w:tcPr>
          <w:p w14:paraId="4832FB48" w14:textId="77777777" w:rsidR="007C3BC9" w:rsidRPr="00C427A1" w:rsidRDefault="007C3BC9" w:rsidP="003B7C69">
            <w:pPr>
              <w:pStyle w:val="af1"/>
              <w:jc w:val="center"/>
            </w:pPr>
            <w:r w:rsidRPr="00C427A1">
              <w:t>4</w:t>
            </w:r>
          </w:p>
        </w:tc>
        <w:tc>
          <w:tcPr>
            <w:tcW w:w="1495" w:type="dxa"/>
          </w:tcPr>
          <w:p w14:paraId="66DECFC5" w14:textId="77777777" w:rsidR="007C3BC9" w:rsidRPr="00C427A1" w:rsidRDefault="007C3BC9" w:rsidP="003B7C69">
            <w:pPr>
              <w:pStyle w:val="af1"/>
              <w:jc w:val="center"/>
            </w:pPr>
            <w:r w:rsidRPr="00C427A1">
              <w:t>12</w:t>
            </w:r>
          </w:p>
        </w:tc>
      </w:tr>
      <w:tr w:rsidR="003B2073" w:rsidRPr="00C427A1" w14:paraId="062CAF52" w14:textId="77777777" w:rsidTr="00D008EF">
        <w:trPr>
          <w:trHeight w:val="302"/>
        </w:trPr>
        <w:tc>
          <w:tcPr>
            <w:tcW w:w="3946" w:type="dxa"/>
            <w:shd w:val="clear" w:color="auto" w:fill="auto"/>
            <w:noWrap/>
          </w:tcPr>
          <w:p w14:paraId="7DFBB0C9" w14:textId="77777777" w:rsidR="007C3BC9" w:rsidRPr="00C427A1" w:rsidRDefault="007C3BC9" w:rsidP="003B7C69">
            <w:pPr>
              <w:pStyle w:val="af1"/>
              <w:jc w:val="left"/>
            </w:pPr>
            <w:r w:rsidRPr="00C427A1">
              <w:t>номер ФД</w:t>
            </w:r>
          </w:p>
        </w:tc>
        <w:tc>
          <w:tcPr>
            <w:tcW w:w="1399" w:type="dxa"/>
          </w:tcPr>
          <w:p w14:paraId="3BBA19DD" w14:textId="77777777" w:rsidR="007C3BC9" w:rsidRPr="00C427A1" w:rsidRDefault="007C3BC9" w:rsidP="003B7C69">
            <w:pPr>
              <w:pStyle w:val="af1"/>
              <w:jc w:val="center"/>
            </w:pPr>
            <w:r w:rsidRPr="00C427A1">
              <w:t>1040</w:t>
            </w:r>
          </w:p>
        </w:tc>
        <w:tc>
          <w:tcPr>
            <w:tcW w:w="1419" w:type="dxa"/>
            <w:shd w:val="clear" w:color="auto" w:fill="auto"/>
            <w:noWrap/>
          </w:tcPr>
          <w:p w14:paraId="6D7EFD16" w14:textId="77777777" w:rsidR="007C3BC9" w:rsidRPr="00C427A1" w:rsidRDefault="007C3BC9" w:rsidP="003B7C69">
            <w:pPr>
              <w:pStyle w:val="af1"/>
              <w:jc w:val="center"/>
            </w:pPr>
            <w:r w:rsidRPr="00C427A1">
              <w:t>1</w:t>
            </w:r>
          </w:p>
        </w:tc>
        <w:tc>
          <w:tcPr>
            <w:tcW w:w="1412" w:type="dxa"/>
          </w:tcPr>
          <w:p w14:paraId="3BC031F9" w14:textId="77777777" w:rsidR="007C3BC9" w:rsidRPr="00C427A1" w:rsidRDefault="007C3BC9" w:rsidP="003B7C69">
            <w:pPr>
              <w:pStyle w:val="af1"/>
              <w:jc w:val="center"/>
            </w:pPr>
            <w:r w:rsidRPr="00C427A1">
              <w:t>ПЭ</w:t>
            </w:r>
          </w:p>
        </w:tc>
        <w:tc>
          <w:tcPr>
            <w:tcW w:w="1400" w:type="dxa"/>
          </w:tcPr>
          <w:p w14:paraId="5749F665" w14:textId="77777777" w:rsidR="007C3BC9" w:rsidRPr="00C427A1" w:rsidRDefault="007C3BC9" w:rsidP="003B7C69">
            <w:pPr>
              <w:pStyle w:val="af1"/>
              <w:jc w:val="center"/>
            </w:pPr>
            <w:r w:rsidRPr="00C427A1">
              <w:t>Нет</w:t>
            </w:r>
          </w:p>
        </w:tc>
        <w:tc>
          <w:tcPr>
            <w:tcW w:w="1703" w:type="dxa"/>
          </w:tcPr>
          <w:p w14:paraId="4B7E71D5" w14:textId="77777777" w:rsidR="007C3BC9" w:rsidRPr="00C427A1" w:rsidRDefault="007C3BC9" w:rsidP="003B7C69">
            <w:pPr>
              <w:pStyle w:val="af1"/>
              <w:jc w:val="center"/>
            </w:pPr>
            <w:r w:rsidRPr="00C427A1">
              <w:t>5л</w:t>
            </w:r>
          </w:p>
        </w:tc>
        <w:tc>
          <w:tcPr>
            <w:tcW w:w="1502" w:type="dxa"/>
          </w:tcPr>
          <w:p w14:paraId="4CE1DCDB" w14:textId="77777777" w:rsidR="007C3BC9" w:rsidRPr="00C427A1" w:rsidRDefault="007C3BC9" w:rsidP="003B7C69">
            <w:pPr>
              <w:pStyle w:val="af1"/>
              <w:jc w:val="center"/>
            </w:pPr>
            <w:r w:rsidRPr="00C427A1">
              <w:t>1, 4, 5</w:t>
            </w:r>
          </w:p>
        </w:tc>
        <w:tc>
          <w:tcPr>
            <w:tcW w:w="1495" w:type="dxa"/>
          </w:tcPr>
          <w:p w14:paraId="0FE2ADA8" w14:textId="77777777" w:rsidR="007C3BC9" w:rsidRPr="00C427A1" w:rsidRDefault="007C3BC9" w:rsidP="003B7C69">
            <w:pPr>
              <w:pStyle w:val="af1"/>
              <w:jc w:val="center"/>
            </w:pPr>
            <w:r w:rsidRPr="00C427A1">
              <w:t>17</w:t>
            </w:r>
          </w:p>
        </w:tc>
      </w:tr>
      <w:tr w:rsidR="003B2073" w:rsidRPr="00C427A1" w14:paraId="170D0C6F" w14:textId="77777777" w:rsidTr="00D008EF">
        <w:trPr>
          <w:trHeight w:val="302"/>
        </w:trPr>
        <w:tc>
          <w:tcPr>
            <w:tcW w:w="3946" w:type="dxa"/>
            <w:shd w:val="clear" w:color="auto" w:fill="auto"/>
            <w:noWrap/>
          </w:tcPr>
          <w:p w14:paraId="7B4E937C" w14:textId="77777777" w:rsidR="007C3BC9" w:rsidRPr="00C427A1" w:rsidRDefault="007C3BC9" w:rsidP="003B7C69">
            <w:pPr>
              <w:pStyle w:val="af1"/>
              <w:jc w:val="left"/>
            </w:pPr>
            <w:r w:rsidRPr="00C427A1">
              <w:t>номер ФН</w:t>
            </w:r>
          </w:p>
        </w:tc>
        <w:tc>
          <w:tcPr>
            <w:tcW w:w="1399" w:type="dxa"/>
          </w:tcPr>
          <w:p w14:paraId="107CECD1" w14:textId="77777777" w:rsidR="007C3BC9" w:rsidRPr="00C427A1" w:rsidRDefault="007C3BC9" w:rsidP="003B7C69">
            <w:pPr>
              <w:pStyle w:val="af1"/>
              <w:jc w:val="center"/>
            </w:pPr>
            <w:r w:rsidRPr="00C427A1">
              <w:t>1041</w:t>
            </w:r>
          </w:p>
        </w:tc>
        <w:tc>
          <w:tcPr>
            <w:tcW w:w="1419" w:type="dxa"/>
            <w:shd w:val="clear" w:color="auto" w:fill="auto"/>
            <w:noWrap/>
          </w:tcPr>
          <w:p w14:paraId="2395CFA4" w14:textId="77777777" w:rsidR="007C3BC9" w:rsidRPr="00C427A1" w:rsidRDefault="007C3BC9" w:rsidP="003B7C69">
            <w:pPr>
              <w:pStyle w:val="af1"/>
              <w:jc w:val="center"/>
            </w:pPr>
            <w:r w:rsidRPr="00C427A1">
              <w:t>1</w:t>
            </w:r>
          </w:p>
        </w:tc>
        <w:tc>
          <w:tcPr>
            <w:tcW w:w="1412" w:type="dxa"/>
          </w:tcPr>
          <w:p w14:paraId="454B8585" w14:textId="77777777" w:rsidR="007C3BC9" w:rsidRPr="00C427A1" w:rsidRDefault="007C3BC9" w:rsidP="003B7C69">
            <w:pPr>
              <w:pStyle w:val="af1"/>
              <w:jc w:val="center"/>
            </w:pPr>
            <w:r w:rsidRPr="00C427A1">
              <w:t>ПЭ</w:t>
            </w:r>
          </w:p>
        </w:tc>
        <w:tc>
          <w:tcPr>
            <w:tcW w:w="1400" w:type="dxa"/>
          </w:tcPr>
          <w:p w14:paraId="7D4E08F8" w14:textId="77777777" w:rsidR="007C3BC9" w:rsidRPr="00C427A1" w:rsidRDefault="007C3BC9" w:rsidP="003B7C69">
            <w:pPr>
              <w:pStyle w:val="af1"/>
              <w:jc w:val="center"/>
            </w:pPr>
            <w:r w:rsidRPr="00C427A1">
              <w:t>Нет</w:t>
            </w:r>
          </w:p>
        </w:tc>
        <w:tc>
          <w:tcPr>
            <w:tcW w:w="1703" w:type="dxa"/>
          </w:tcPr>
          <w:p w14:paraId="35BB0123" w14:textId="77777777" w:rsidR="007C3BC9" w:rsidRPr="00C427A1" w:rsidRDefault="007C3BC9" w:rsidP="003B7C69">
            <w:pPr>
              <w:pStyle w:val="af1"/>
              <w:jc w:val="center"/>
            </w:pPr>
            <w:r w:rsidRPr="00C427A1">
              <w:t>5л</w:t>
            </w:r>
          </w:p>
        </w:tc>
        <w:tc>
          <w:tcPr>
            <w:tcW w:w="1502" w:type="dxa"/>
          </w:tcPr>
          <w:p w14:paraId="62277D0C" w14:textId="77777777" w:rsidR="007C3BC9" w:rsidRPr="00C427A1" w:rsidRDefault="007C3BC9" w:rsidP="003B7C69">
            <w:pPr>
              <w:pStyle w:val="af1"/>
              <w:jc w:val="center"/>
            </w:pPr>
            <w:r w:rsidRPr="00C427A1">
              <w:t>1, 4, 5</w:t>
            </w:r>
          </w:p>
        </w:tc>
        <w:tc>
          <w:tcPr>
            <w:tcW w:w="1495" w:type="dxa"/>
          </w:tcPr>
          <w:p w14:paraId="1FF50D54" w14:textId="77777777" w:rsidR="007C3BC9" w:rsidRPr="00C427A1" w:rsidRDefault="007C3BC9" w:rsidP="003B7C69">
            <w:pPr>
              <w:pStyle w:val="af1"/>
              <w:jc w:val="center"/>
            </w:pPr>
            <w:r w:rsidRPr="00C427A1">
              <w:t>17</w:t>
            </w:r>
          </w:p>
        </w:tc>
      </w:tr>
      <w:tr w:rsidR="003B2073" w:rsidRPr="00C427A1" w14:paraId="0C4758AB" w14:textId="77777777" w:rsidTr="00D008EF">
        <w:trPr>
          <w:trHeight w:val="302"/>
        </w:trPr>
        <w:tc>
          <w:tcPr>
            <w:tcW w:w="3946" w:type="dxa"/>
            <w:shd w:val="clear" w:color="auto" w:fill="auto"/>
            <w:noWrap/>
          </w:tcPr>
          <w:p w14:paraId="6AA2CBA6" w14:textId="77777777" w:rsidR="007C3BC9" w:rsidRPr="00C427A1" w:rsidRDefault="007C3BC9" w:rsidP="003B7C69">
            <w:pPr>
              <w:pStyle w:val="af1"/>
              <w:jc w:val="left"/>
            </w:pPr>
            <w:r w:rsidRPr="00C427A1">
              <w:t>ФПД (1)</w:t>
            </w:r>
          </w:p>
        </w:tc>
        <w:tc>
          <w:tcPr>
            <w:tcW w:w="1399" w:type="dxa"/>
          </w:tcPr>
          <w:p w14:paraId="026B8A88" w14:textId="77777777" w:rsidR="007C3BC9" w:rsidRPr="00C427A1" w:rsidRDefault="007C3BC9" w:rsidP="003B7C69">
            <w:pPr>
              <w:pStyle w:val="af1"/>
              <w:jc w:val="center"/>
            </w:pPr>
            <w:r w:rsidRPr="00C427A1">
              <w:t>1077</w:t>
            </w:r>
          </w:p>
        </w:tc>
        <w:tc>
          <w:tcPr>
            <w:tcW w:w="1419" w:type="dxa"/>
            <w:shd w:val="clear" w:color="auto" w:fill="auto"/>
            <w:noWrap/>
          </w:tcPr>
          <w:p w14:paraId="72AE341B" w14:textId="77777777" w:rsidR="007C3BC9" w:rsidRPr="00C427A1" w:rsidRDefault="007C3BC9" w:rsidP="003B7C69">
            <w:pPr>
              <w:pStyle w:val="af1"/>
              <w:jc w:val="center"/>
            </w:pPr>
            <w:r w:rsidRPr="00C427A1">
              <w:t>1</w:t>
            </w:r>
          </w:p>
        </w:tc>
        <w:tc>
          <w:tcPr>
            <w:tcW w:w="1412" w:type="dxa"/>
          </w:tcPr>
          <w:p w14:paraId="2011F290" w14:textId="77777777" w:rsidR="007C3BC9" w:rsidRPr="00C427A1" w:rsidRDefault="007C3BC9" w:rsidP="003B7C69">
            <w:pPr>
              <w:pStyle w:val="af1"/>
              <w:jc w:val="center"/>
            </w:pPr>
            <w:r w:rsidRPr="00C427A1">
              <w:t>ПЭ</w:t>
            </w:r>
          </w:p>
        </w:tc>
        <w:tc>
          <w:tcPr>
            <w:tcW w:w="1400" w:type="dxa"/>
          </w:tcPr>
          <w:p w14:paraId="6B93475E" w14:textId="77777777" w:rsidR="007C3BC9" w:rsidRPr="00C427A1" w:rsidRDefault="007C3BC9" w:rsidP="003B7C69">
            <w:pPr>
              <w:pStyle w:val="af1"/>
              <w:jc w:val="center"/>
            </w:pPr>
            <w:r w:rsidRPr="00C427A1">
              <w:t>Нет</w:t>
            </w:r>
          </w:p>
        </w:tc>
        <w:tc>
          <w:tcPr>
            <w:tcW w:w="1703" w:type="dxa"/>
          </w:tcPr>
          <w:p w14:paraId="0C25BED0" w14:textId="77777777" w:rsidR="007C3BC9" w:rsidRPr="00C427A1" w:rsidRDefault="007C3BC9" w:rsidP="003B7C69">
            <w:pPr>
              <w:pStyle w:val="af1"/>
              <w:jc w:val="center"/>
            </w:pPr>
            <w:r w:rsidRPr="00C427A1">
              <w:t>5л</w:t>
            </w:r>
          </w:p>
        </w:tc>
        <w:tc>
          <w:tcPr>
            <w:tcW w:w="1502" w:type="dxa"/>
          </w:tcPr>
          <w:p w14:paraId="1F15E723" w14:textId="77777777" w:rsidR="007C3BC9" w:rsidRPr="00C427A1" w:rsidRDefault="007C3BC9" w:rsidP="003B7C69">
            <w:pPr>
              <w:pStyle w:val="af1"/>
              <w:jc w:val="center"/>
            </w:pPr>
            <w:r w:rsidRPr="00C427A1">
              <w:t>4, 5</w:t>
            </w:r>
          </w:p>
        </w:tc>
        <w:tc>
          <w:tcPr>
            <w:tcW w:w="1495" w:type="dxa"/>
          </w:tcPr>
          <w:p w14:paraId="2650FEAF" w14:textId="77777777" w:rsidR="007C3BC9" w:rsidRPr="00C427A1" w:rsidRDefault="007C3BC9" w:rsidP="003B7C69">
            <w:pPr>
              <w:pStyle w:val="af1"/>
              <w:jc w:val="center"/>
            </w:pPr>
            <w:r w:rsidRPr="00C427A1">
              <w:t>–</w:t>
            </w:r>
          </w:p>
        </w:tc>
      </w:tr>
      <w:tr w:rsidR="003B2073" w:rsidRPr="00C427A1" w14:paraId="12CD3A72" w14:textId="77777777" w:rsidTr="00D008EF">
        <w:trPr>
          <w:trHeight w:val="418"/>
        </w:trPr>
        <w:tc>
          <w:tcPr>
            <w:tcW w:w="3946" w:type="dxa"/>
            <w:shd w:val="clear" w:color="auto" w:fill="auto"/>
            <w:noWrap/>
          </w:tcPr>
          <w:p w14:paraId="28214A7A" w14:textId="77777777" w:rsidR="007C3BC9" w:rsidRPr="00C427A1" w:rsidRDefault="007C3BC9" w:rsidP="003B7C69">
            <w:pPr>
              <w:pStyle w:val="af1"/>
            </w:pPr>
            <w:r w:rsidRPr="00C427A1">
              <w:t>ФПС (4)</w:t>
            </w:r>
          </w:p>
        </w:tc>
        <w:tc>
          <w:tcPr>
            <w:tcW w:w="1399" w:type="dxa"/>
          </w:tcPr>
          <w:p w14:paraId="2032E032" w14:textId="77777777" w:rsidR="007C3BC9" w:rsidRPr="00C427A1" w:rsidRDefault="007C3BC9" w:rsidP="003B7C69">
            <w:pPr>
              <w:pStyle w:val="af1"/>
              <w:jc w:val="center"/>
            </w:pPr>
            <w:r w:rsidRPr="00C427A1">
              <w:t>–</w:t>
            </w:r>
          </w:p>
        </w:tc>
        <w:tc>
          <w:tcPr>
            <w:tcW w:w="1419" w:type="dxa"/>
            <w:shd w:val="clear" w:color="auto" w:fill="auto"/>
            <w:noWrap/>
          </w:tcPr>
          <w:p w14:paraId="5ACFA8A4" w14:textId="77777777" w:rsidR="007C3BC9" w:rsidRPr="00C427A1" w:rsidRDefault="007C3BC9" w:rsidP="003B7C69">
            <w:pPr>
              <w:pStyle w:val="af1"/>
              <w:jc w:val="center"/>
            </w:pPr>
            <w:r w:rsidRPr="00C427A1">
              <w:t>1</w:t>
            </w:r>
          </w:p>
        </w:tc>
        <w:tc>
          <w:tcPr>
            <w:tcW w:w="1412" w:type="dxa"/>
          </w:tcPr>
          <w:p w14:paraId="6B858A8B" w14:textId="77777777" w:rsidR="007C3BC9" w:rsidRPr="00C427A1" w:rsidRDefault="007C3BC9" w:rsidP="003B7C69">
            <w:pPr>
              <w:pStyle w:val="af1"/>
              <w:jc w:val="center"/>
            </w:pPr>
            <w:r w:rsidRPr="00C427A1">
              <w:t>Э</w:t>
            </w:r>
          </w:p>
        </w:tc>
        <w:tc>
          <w:tcPr>
            <w:tcW w:w="1400" w:type="dxa"/>
          </w:tcPr>
          <w:p w14:paraId="7D20F712" w14:textId="77777777" w:rsidR="007C3BC9" w:rsidRPr="00C427A1" w:rsidRDefault="007C3BC9" w:rsidP="003B7C69">
            <w:pPr>
              <w:pStyle w:val="af1"/>
              <w:jc w:val="center"/>
            </w:pPr>
            <w:r w:rsidRPr="00C427A1">
              <w:t>Нет</w:t>
            </w:r>
          </w:p>
        </w:tc>
        <w:tc>
          <w:tcPr>
            <w:tcW w:w="1703" w:type="dxa"/>
          </w:tcPr>
          <w:p w14:paraId="74B3620D" w14:textId="77777777" w:rsidR="007C3BC9" w:rsidRPr="00C427A1" w:rsidRDefault="007C3BC9" w:rsidP="003B7C69">
            <w:pPr>
              <w:pStyle w:val="af1"/>
              <w:jc w:val="center"/>
            </w:pPr>
            <w:r w:rsidRPr="00C427A1">
              <w:t>30д</w:t>
            </w:r>
          </w:p>
        </w:tc>
        <w:tc>
          <w:tcPr>
            <w:tcW w:w="1502" w:type="dxa"/>
          </w:tcPr>
          <w:p w14:paraId="20C577F3" w14:textId="77777777" w:rsidR="007C3BC9" w:rsidRPr="00C427A1" w:rsidRDefault="007C3BC9" w:rsidP="003B7C69">
            <w:pPr>
              <w:pStyle w:val="af1"/>
              <w:jc w:val="center"/>
            </w:pPr>
            <w:r w:rsidRPr="00C427A1">
              <w:t>–</w:t>
            </w:r>
          </w:p>
        </w:tc>
        <w:tc>
          <w:tcPr>
            <w:tcW w:w="1495" w:type="dxa"/>
          </w:tcPr>
          <w:p w14:paraId="5297560E" w14:textId="77777777" w:rsidR="007C3BC9" w:rsidRPr="00C427A1" w:rsidRDefault="007C3BC9" w:rsidP="003B7C69">
            <w:pPr>
              <w:pStyle w:val="af1"/>
              <w:jc w:val="center"/>
              <w:rPr>
                <w:strike/>
              </w:rPr>
            </w:pPr>
          </w:p>
        </w:tc>
      </w:tr>
      <w:tr w:rsidR="003B2073" w:rsidRPr="00C427A1" w14:paraId="54BBA3AE" w14:textId="77777777" w:rsidTr="00D008EF">
        <w:trPr>
          <w:trHeight w:val="418"/>
        </w:trPr>
        <w:tc>
          <w:tcPr>
            <w:tcW w:w="3946" w:type="dxa"/>
            <w:shd w:val="clear" w:color="auto" w:fill="auto"/>
            <w:noWrap/>
          </w:tcPr>
          <w:p w14:paraId="6647D558" w14:textId="77777777" w:rsidR="007C3BC9" w:rsidRPr="00C427A1" w:rsidRDefault="007C3BC9" w:rsidP="003B7C69">
            <w:pPr>
              <w:pStyle w:val="af1"/>
            </w:pPr>
            <w:r w:rsidRPr="00C427A1">
              <w:t>ФПА (5)</w:t>
            </w:r>
          </w:p>
        </w:tc>
        <w:tc>
          <w:tcPr>
            <w:tcW w:w="1399" w:type="dxa"/>
          </w:tcPr>
          <w:p w14:paraId="6CD07811" w14:textId="77777777" w:rsidR="007C3BC9" w:rsidRPr="00C427A1" w:rsidRDefault="007C3BC9" w:rsidP="003B7C69">
            <w:pPr>
              <w:pStyle w:val="af1"/>
              <w:jc w:val="center"/>
            </w:pPr>
            <w:r w:rsidRPr="00C427A1">
              <w:t>–</w:t>
            </w:r>
          </w:p>
        </w:tc>
        <w:tc>
          <w:tcPr>
            <w:tcW w:w="1419" w:type="dxa"/>
            <w:shd w:val="clear" w:color="auto" w:fill="auto"/>
            <w:noWrap/>
          </w:tcPr>
          <w:p w14:paraId="149B21FC" w14:textId="77777777" w:rsidR="007C3BC9" w:rsidRPr="00C427A1" w:rsidRDefault="007C3BC9" w:rsidP="003B7C69">
            <w:pPr>
              <w:pStyle w:val="af1"/>
              <w:jc w:val="center"/>
            </w:pPr>
            <w:r w:rsidRPr="00C427A1">
              <w:t>6</w:t>
            </w:r>
          </w:p>
        </w:tc>
        <w:tc>
          <w:tcPr>
            <w:tcW w:w="1412" w:type="dxa"/>
          </w:tcPr>
          <w:p w14:paraId="1E737320" w14:textId="77777777" w:rsidR="007C3BC9" w:rsidRPr="00C427A1" w:rsidRDefault="007C3BC9" w:rsidP="003B7C69">
            <w:pPr>
              <w:pStyle w:val="af1"/>
              <w:jc w:val="center"/>
            </w:pPr>
            <w:r w:rsidRPr="00C427A1">
              <w:t>Э</w:t>
            </w:r>
          </w:p>
        </w:tc>
        <w:tc>
          <w:tcPr>
            <w:tcW w:w="1400" w:type="dxa"/>
          </w:tcPr>
          <w:p w14:paraId="4E145D67" w14:textId="77777777" w:rsidR="007C3BC9" w:rsidRPr="00C427A1" w:rsidRDefault="007C3BC9" w:rsidP="003B7C69">
            <w:pPr>
              <w:pStyle w:val="af1"/>
              <w:jc w:val="center"/>
            </w:pPr>
            <w:r w:rsidRPr="00C427A1">
              <w:t>Нет</w:t>
            </w:r>
          </w:p>
        </w:tc>
        <w:tc>
          <w:tcPr>
            <w:tcW w:w="1703" w:type="dxa"/>
          </w:tcPr>
          <w:p w14:paraId="7E501CE5" w14:textId="77777777" w:rsidR="007C3BC9" w:rsidRPr="00C427A1" w:rsidRDefault="007C3BC9" w:rsidP="003B7C69">
            <w:pPr>
              <w:pStyle w:val="af1"/>
              <w:jc w:val="center"/>
            </w:pPr>
            <w:r w:rsidRPr="00C427A1">
              <w:t>5л</w:t>
            </w:r>
          </w:p>
        </w:tc>
        <w:tc>
          <w:tcPr>
            <w:tcW w:w="1502" w:type="dxa"/>
          </w:tcPr>
          <w:p w14:paraId="62716D48" w14:textId="77777777" w:rsidR="007C3BC9" w:rsidRPr="00C427A1" w:rsidRDefault="007C3BC9" w:rsidP="003B7C69">
            <w:pPr>
              <w:pStyle w:val="af1"/>
              <w:jc w:val="center"/>
            </w:pPr>
            <w:r w:rsidRPr="00C427A1">
              <w:t>–</w:t>
            </w:r>
          </w:p>
        </w:tc>
        <w:tc>
          <w:tcPr>
            <w:tcW w:w="1495" w:type="dxa"/>
          </w:tcPr>
          <w:p w14:paraId="347A592B" w14:textId="77777777" w:rsidR="007C3BC9" w:rsidRPr="00C427A1" w:rsidRDefault="007C3BC9" w:rsidP="003B7C69">
            <w:pPr>
              <w:pStyle w:val="af1"/>
              <w:jc w:val="center"/>
            </w:pPr>
            <w:r w:rsidRPr="00C427A1">
              <w:t>17</w:t>
            </w:r>
          </w:p>
        </w:tc>
      </w:tr>
      <w:tr w:rsidR="003B2073" w:rsidRPr="00C427A1" w14:paraId="46E559B8" w14:textId="77777777" w:rsidTr="00D008EF">
        <w:trPr>
          <w:trHeight w:val="418"/>
        </w:trPr>
        <w:tc>
          <w:tcPr>
            <w:tcW w:w="3946" w:type="dxa"/>
            <w:shd w:val="clear" w:color="auto" w:fill="auto"/>
            <w:noWrap/>
          </w:tcPr>
          <w:p w14:paraId="3D833AFA" w14:textId="77777777" w:rsidR="007C3BC9" w:rsidRPr="00C427A1" w:rsidRDefault="007C3BC9" w:rsidP="003B7C69">
            <w:pPr>
              <w:pStyle w:val="af1"/>
            </w:pPr>
            <w:r w:rsidRPr="00C427A1">
              <w:rPr>
                <w:lang w:val="en-US"/>
              </w:rPr>
              <w:t>QR-</w:t>
            </w:r>
            <w:r w:rsidRPr="00C427A1">
              <w:t>код</w:t>
            </w:r>
          </w:p>
        </w:tc>
        <w:tc>
          <w:tcPr>
            <w:tcW w:w="1399" w:type="dxa"/>
          </w:tcPr>
          <w:p w14:paraId="6E7A70D1" w14:textId="77777777" w:rsidR="007C3BC9" w:rsidRPr="00C427A1" w:rsidRDefault="007C3BC9" w:rsidP="003B7C69">
            <w:pPr>
              <w:pStyle w:val="af1"/>
              <w:jc w:val="center"/>
            </w:pPr>
            <w:r w:rsidRPr="00C427A1">
              <w:t>1196</w:t>
            </w:r>
          </w:p>
        </w:tc>
        <w:tc>
          <w:tcPr>
            <w:tcW w:w="1419" w:type="dxa"/>
            <w:shd w:val="clear" w:color="auto" w:fill="auto"/>
            <w:noWrap/>
          </w:tcPr>
          <w:p w14:paraId="6A47069F" w14:textId="77777777" w:rsidR="007C3BC9" w:rsidRPr="00C427A1" w:rsidRDefault="007C3BC9" w:rsidP="003B7C69">
            <w:pPr>
              <w:pStyle w:val="af1"/>
              <w:jc w:val="center"/>
            </w:pPr>
            <w:r w:rsidRPr="00C427A1">
              <w:t>1</w:t>
            </w:r>
          </w:p>
        </w:tc>
        <w:tc>
          <w:tcPr>
            <w:tcW w:w="1412" w:type="dxa"/>
          </w:tcPr>
          <w:p w14:paraId="41D5F5FA" w14:textId="77777777" w:rsidR="007C3BC9" w:rsidRPr="00C427A1" w:rsidRDefault="007C3BC9" w:rsidP="003B7C69">
            <w:pPr>
              <w:pStyle w:val="af1"/>
              <w:jc w:val="center"/>
            </w:pPr>
            <w:r w:rsidRPr="00C427A1">
              <w:t>П</w:t>
            </w:r>
          </w:p>
        </w:tc>
        <w:tc>
          <w:tcPr>
            <w:tcW w:w="1400" w:type="dxa"/>
          </w:tcPr>
          <w:p w14:paraId="484A4718" w14:textId="77777777" w:rsidR="007C3BC9" w:rsidRPr="00C427A1" w:rsidRDefault="007C3BC9" w:rsidP="003B7C69">
            <w:pPr>
              <w:pStyle w:val="af1"/>
              <w:jc w:val="center"/>
            </w:pPr>
            <w:r w:rsidRPr="00C427A1">
              <w:t>Нет</w:t>
            </w:r>
          </w:p>
        </w:tc>
        <w:tc>
          <w:tcPr>
            <w:tcW w:w="1703" w:type="dxa"/>
          </w:tcPr>
          <w:p w14:paraId="6496444D" w14:textId="77777777" w:rsidR="007C3BC9" w:rsidRPr="00C427A1" w:rsidRDefault="007C3BC9" w:rsidP="003B7C69">
            <w:pPr>
              <w:pStyle w:val="af1"/>
              <w:jc w:val="center"/>
            </w:pPr>
            <w:r w:rsidRPr="00C427A1">
              <w:t>–</w:t>
            </w:r>
          </w:p>
        </w:tc>
        <w:tc>
          <w:tcPr>
            <w:tcW w:w="1502" w:type="dxa"/>
          </w:tcPr>
          <w:p w14:paraId="73C71CFB" w14:textId="77777777" w:rsidR="007C3BC9" w:rsidRPr="00C427A1" w:rsidRDefault="007C3BC9" w:rsidP="003B7C69">
            <w:pPr>
              <w:pStyle w:val="af1"/>
              <w:jc w:val="center"/>
            </w:pPr>
            <w:r w:rsidRPr="00C427A1">
              <w:t>–</w:t>
            </w:r>
          </w:p>
        </w:tc>
        <w:tc>
          <w:tcPr>
            <w:tcW w:w="1495" w:type="dxa"/>
          </w:tcPr>
          <w:p w14:paraId="38AFAF50" w14:textId="77777777" w:rsidR="007C3BC9" w:rsidRPr="00C427A1" w:rsidRDefault="007C3BC9" w:rsidP="003B7C69">
            <w:pPr>
              <w:pStyle w:val="af1"/>
              <w:jc w:val="center"/>
            </w:pPr>
            <w:r w:rsidRPr="00C427A1">
              <w:t>14</w:t>
            </w:r>
          </w:p>
        </w:tc>
      </w:tr>
    </w:tbl>
    <w:p w14:paraId="67AFB086" w14:textId="77777777" w:rsidR="00B33F35" w:rsidRPr="00C427A1" w:rsidRDefault="00B33F35" w:rsidP="003B7C69">
      <w:pPr>
        <w:spacing w:before="0" w:after="0"/>
      </w:pPr>
    </w:p>
    <w:tbl>
      <w:tblPr>
        <w:tblStyle w:val="af0"/>
        <w:tblW w:w="5000" w:type="pct"/>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0"/>
        <w:gridCol w:w="13356"/>
      </w:tblGrid>
      <w:tr w:rsidR="00C427A1" w:rsidRPr="00C427A1" w14:paraId="48661950" w14:textId="77777777" w:rsidTr="0031034B">
        <w:tc>
          <w:tcPr>
            <w:tcW w:w="14286" w:type="dxa"/>
            <w:gridSpan w:val="2"/>
          </w:tcPr>
          <w:p w14:paraId="5A13E5DC" w14:textId="77777777" w:rsidR="00B966C0" w:rsidRPr="00C427A1" w:rsidRDefault="00B966C0" w:rsidP="003B7C69">
            <w:pPr>
              <w:pStyle w:val="af1"/>
              <w:keepNext/>
            </w:pPr>
            <w:r w:rsidRPr="00C427A1">
              <w:t>Примечания:</w:t>
            </w:r>
          </w:p>
        </w:tc>
      </w:tr>
      <w:tr w:rsidR="00C427A1" w:rsidRPr="00C427A1" w14:paraId="5EA1E0FD" w14:textId="77777777" w:rsidTr="0031034B">
        <w:tc>
          <w:tcPr>
            <w:tcW w:w="930" w:type="dxa"/>
          </w:tcPr>
          <w:p w14:paraId="0FE5FD96" w14:textId="77777777" w:rsidR="00B966C0" w:rsidRPr="00C427A1" w:rsidRDefault="00B966C0" w:rsidP="003B7C69">
            <w:pPr>
              <w:pStyle w:val="af1"/>
              <w:ind w:right="-1243"/>
              <w:rPr>
                <w:spacing w:val="30"/>
              </w:rPr>
            </w:pPr>
            <w:r w:rsidRPr="00C427A1">
              <w:rPr>
                <w:spacing w:val="30"/>
              </w:rPr>
              <w:t>1.</w:t>
            </w:r>
          </w:p>
        </w:tc>
        <w:tc>
          <w:tcPr>
            <w:tcW w:w="13356" w:type="dxa"/>
          </w:tcPr>
          <w:p w14:paraId="053E3013" w14:textId="77777777" w:rsidR="00B33E50" w:rsidRPr="00C427A1" w:rsidRDefault="00B33E50" w:rsidP="003B7C69">
            <w:pPr>
              <w:pStyle w:val="af1"/>
            </w:pPr>
            <w:r w:rsidRPr="00C427A1">
              <w:t>Реквизит «сумма по чеку (БСО) электронными» (тег 1081) включается в состав кассового чека (БСО) в печатной форме только в случае, если сумма оплаты электронными средствами платежа отлична от нуля.</w:t>
            </w:r>
          </w:p>
          <w:p w14:paraId="3DC6EE71" w14:textId="77777777" w:rsidR="00B33E50" w:rsidRPr="00C427A1" w:rsidRDefault="00B33E50" w:rsidP="003B7C69">
            <w:pPr>
              <w:overflowPunct w:val="0"/>
              <w:autoSpaceDE w:val="0"/>
              <w:autoSpaceDN w:val="0"/>
              <w:adjustRightInd w:val="0"/>
              <w:spacing w:before="0" w:after="0"/>
              <w:ind w:firstLine="0"/>
              <w:textAlignment w:val="baseline"/>
            </w:pPr>
            <w:r w:rsidRPr="00C427A1">
              <w:t xml:space="preserve">Реквизит «сумма по чеку (БСО) наличными» (тег 1031) включается в состав кассового чека (БСО) в печатной форме только в случае, если сумма оплаты наличными средствами платежа отлична от нуля. </w:t>
            </w:r>
          </w:p>
          <w:p w14:paraId="13B63EF8" w14:textId="77777777" w:rsidR="00B33E50" w:rsidRPr="00C427A1" w:rsidRDefault="00B33E50" w:rsidP="003B7C69">
            <w:pPr>
              <w:overflowPunct w:val="0"/>
              <w:autoSpaceDE w:val="0"/>
              <w:autoSpaceDN w:val="0"/>
              <w:adjustRightInd w:val="0"/>
              <w:spacing w:before="0" w:after="0"/>
              <w:ind w:firstLine="0"/>
              <w:textAlignment w:val="baseline"/>
            </w:pPr>
            <w:r w:rsidRPr="00C427A1">
              <w:t>Реквизит «сумма по чеку (БСО) предоплатой (зачетом аванса)» (тег 1215) включается в состав кассового чека (БСО) в печатной форме только в случае, если сумма предоплатой отлична от нуля.</w:t>
            </w:r>
          </w:p>
          <w:p w14:paraId="519A625F" w14:textId="77777777" w:rsidR="00B33E50" w:rsidRPr="00C427A1" w:rsidRDefault="00B33E50" w:rsidP="003B7C69">
            <w:pPr>
              <w:overflowPunct w:val="0"/>
              <w:autoSpaceDE w:val="0"/>
              <w:autoSpaceDN w:val="0"/>
              <w:adjustRightInd w:val="0"/>
              <w:spacing w:before="0" w:after="0"/>
              <w:ind w:firstLine="0"/>
              <w:textAlignment w:val="baseline"/>
            </w:pPr>
            <w:r w:rsidRPr="00C427A1">
              <w:t xml:space="preserve">Реквизит «сумма по чеку (БСО) </w:t>
            </w:r>
            <w:proofErr w:type="spellStart"/>
            <w:r w:rsidRPr="00C427A1">
              <w:t>постоплатой</w:t>
            </w:r>
            <w:proofErr w:type="spellEnd"/>
            <w:r w:rsidRPr="00C427A1">
              <w:t xml:space="preserve"> (в кредит)» (тег 1216) включается в состав кассового чека (БСО) в печатной форме только в случае, если сумма оплаты кредитом отлична от нуля.</w:t>
            </w:r>
          </w:p>
          <w:p w14:paraId="2ABCABC8" w14:textId="77777777" w:rsidR="00B33E50" w:rsidRPr="00C427A1" w:rsidRDefault="00B33E50" w:rsidP="003B7C69">
            <w:pPr>
              <w:overflowPunct w:val="0"/>
              <w:autoSpaceDE w:val="0"/>
              <w:autoSpaceDN w:val="0"/>
              <w:adjustRightInd w:val="0"/>
              <w:spacing w:before="0" w:after="0"/>
              <w:ind w:firstLine="0"/>
              <w:textAlignment w:val="baseline"/>
            </w:pPr>
            <w:r w:rsidRPr="00C427A1">
              <w:t>Реквизит «сумма по чеку (БСО) встречным предоставлением» (тег 1217) включается в состав кассового чека (БСО) в печатной форме только в случае, если сумма оплаты встречным предоставлением отлична от нуля.</w:t>
            </w:r>
          </w:p>
          <w:p w14:paraId="408C3A35" w14:textId="0A5E76AD" w:rsidR="00B966C0" w:rsidRPr="00C427A1" w:rsidRDefault="00B33E50" w:rsidP="000B6ABF">
            <w:pPr>
              <w:overflowPunct w:val="0"/>
              <w:autoSpaceDE w:val="0"/>
              <w:autoSpaceDN w:val="0"/>
              <w:adjustRightInd w:val="0"/>
              <w:spacing w:before="0" w:after="0"/>
              <w:ind w:firstLine="0"/>
              <w:textAlignment w:val="baseline"/>
            </w:pPr>
            <w:r w:rsidRPr="00C427A1">
              <w:lastRenderedPageBreak/>
              <w:t xml:space="preserve">Сумма значений реквизитов «сумма по чеку (БСО) наличными» (тег 1031), «сумма по чеку (БСО) электронными» (тег 1081), «сумма по чеку (БСО) предоплатой (зачетом аванса)» (тег 1215), «сумма по чеку (БСО) </w:t>
            </w:r>
            <w:proofErr w:type="spellStart"/>
            <w:r w:rsidRPr="00C427A1">
              <w:t>постоплатой</w:t>
            </w:r>
            <w:proofErr w:type="spellEnd"/>
            <w:r w:rsidRPr="00C427A1">
              <w:t xml:space="preserve"> (в кредит)» (тег 1216) и «сумма по чеку (БСО) встречным предоставлением» (тег 1217) должна быть равна значению реквизита «сумма расчета, указанного в чеке (БСО</w:t>
            </w:r>
            <w:r w:rsidR="000B6ABF">
              <w:t>)» (тег 1020).</w:t>
            </w:r>
          </w:p>
        </w:tc>
      </w:tr>
      <w:tr w:rsidR="00C427A1" w:rsidRPr="00C427A1" w14:paraId="4A1A4D8F" w14:textId="77777777" w:rsidTr="0031034B">
        <w:tc>
          <w:tcPr>
            <w:tcW w:w="930" w:type="dxa"/>
          </w:tcPr>
          <w:p w14:paraId="03412CAB" w14:textId="77777777" w:rsidR="00B966C0" w:rsidRPr="00C427A1" w:rsidRDefault="00B966C0" w:rsidP="003B7C69">
            <w:pPr>
              <w:pStyle w:val="af1"/>
              <w:ind w:right="-1243"/>
              <w:rPr>
                <w:spacing w:val="30"/>
              </w:rPr>
            </w:pPr>
            <w:r w:rsidRPr="00C427A1">
              <w:rPr>
                <w:spacing w:val="30"/>
              </w:rPr>
              <w:lastRenderedPageBreak/>
              <w:t>2.</w:t>
            </w:r>
          </w:p>
        </w:tc>
        <w:tc>
          <w:tcPr>
            <w:tcW w:w="13356" w:type="dxa"/>
          </w:tcPr>
          <w:p w14:paraId="2BA78D2A" w14:textId="411B7AE7" w:rsidR="003D4009" w:rsidRPr="00C427A1" w:rsidRDefault="00B966C0" w:rsidP="003D4009">
            <w:pPr>
              <w:pStyle w:val="af1"/>
              <w:ind w:right="34"/>
            </w:pPr>
            <w:r w:rsidRPr="00C427A1">
              <w:t xml:space="preserve">Реквизиты «адрес оператора перевода» (тег 1005), «ИНН оператора перевода» (тег 1016), «наименование оператора перевода» (тег 1026), «операция </w:t>
            </w:r>
            <w:r w:rsidR="00907D7B" w:rsidRPr="00C427A1">
              <w:t>платежного</w:t>
            </w:r>
            <w:r w:rsidRPr="00C427A1">
              <w:t xml:space="preserve"> агента» (тег 1044), «признак агента» (тег 1057), «телефон платежного агента» (тег 1073), «телефон оператора по приему платежей» (тег 1074), «телефон оператора перевода» (тег 1075), «телефон поставщика» (тег 1171) включаются в состав кассового чека (БСО) </w:t>
            </w:r>
            <w:r w:rsidR="000E3A6C" w:rsidRPr="00C427A1">
              <w:t>в случае, если данные этих реквизитов идентичны для каждого из реквизитов «предмет расчета» (тег 1059), входящего в состав кассового чека (БСО), который содержит сведения о расчетах пользователя, являющегося платежным агентом (субагентом), банковским платежным агентом (субагентом), комиссионером, поверенным или иным агентом</w:t>
            </w:r>
            <w:r w:rsidR="00586295" w:rsidRPr="00C427A1">
              <w:t>, в ином случае указанные реквизиты должны включаться в состав реквизита «данные агента» (тег 1223) в реквизите «предмет расчета» (тег 1059).</w:t>
            </w:r>
          </w:p>
          <w:p w14:paraId="2139D7F8" w14:textId="6164D165" w:rsidR="00B966C0" w:rsidRPr="00C427A1" w:rsidRDefault="003D4009" w:rsidP="003D4009">
            <w:pPr>
              <w:pStyle w:val="af1"/>
              <w:ind w:right="34"/>
            </w:pPr>
            <w:r w:rsidRPr="00C427A1">
              <w:t>Реквизиты «признак агента» (тег 1057), «телефон платежного агента» (тег 1073), «телефон оператора по приему платежей» (тег 1074)</w:t>
            </w:r>
            <w:r w:rsidR="00F070B7" w:rsidRPr="00C427A1">
              <w:t xml:space="preserve"> и</w:t>
            </w:r>
            <w:r w:rsidRPr="00C427A1">
              <w:t xml:space="preserve"> «телефон поставщика» (тег 1171) включаются в состав кассового чека (БСО), который содержит сведения о расчетах пользователя, являющегося платежным агентом или платежным субагентом.</w:t>
            </w:r>
          </w:p>
          <w:p w14:paraId="62A3B239" w14:textId="66E87EE3" w:rsidR="00F070B7" w:rsidRPr="00C427A1" w:rsidRDefault="00F070B7" w:rsidP="00F070B7">
            <w:pPr>
              <w:pStyle w:val="af1"/>
              <w:ind w:right="34"/>
            </w:pPr>
            <w:r w:rsidRPr="00C427A1">
              <w:t>Реквизиты «адрес оператора перевода» (тег 1005), «ИНН оператора перевода» (тег 1016), «наименование оператора перевода» (тег 1026), «операция платежного агента» (тег 1044), «признак агента» (тег 1057), «телефон платежного агента» (тег 1073), «телефон оператора перевода» (тег 1075) и «телефон поставщика» (тег 1171) включаются в состав кассового чека (БСО), который содержит сведения о расчетах пользователя, являющегося банковским платежным агентом или банковским платежным субагентом.</w:t>
            </w:r>
          </w:p>
          <w:p w14:paraId="2A59979E" w14:textId="1D6C7BDF" w:rsidR="005A6128" w:rsidRPr="00C427A1" w:rsidRDefault="00F070B7" w:rsidP="000B6ABF">
            <w:pPr>
              <w:pStyle w:val="af1"/>
              <w:ind w:right="34"/>
            </w:pPr>
            <w:r w:rsidRPr="00C427A1">
              <w:t>Реквизиты «признак агента» (тег 1057) и «телефон поставщика» (тег 1171) включаются в состав кассового чека (БСО), который содержит сведения о расчетах пользователя, являющегося комиссионеро</w:t>
            </w:r>
            <w:r w:rsidR="000B6ABF">
              <w:t>м, поверенным или иным агентом.</w:t>
            </w:r>
          </w:p>
        </w:tc>
      </w:tr>
      <w:tr w:rsidR="00C427A1" w:rsidRPr="00C427A1" w14:paraId="361FBB87" w14:textId="77777777" w:rsidTr="003103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0" w:type="dxa"/>
            <w:tcBorders>
              <w:top w:val="nil"/>
              <w:left w:val="nil"/>
              <w:bottom w:val="nil"/>
              <w:right w:val="nil"/>
            </w:tcBorders>
            <w:hideMark/>
          </w:tcPr>
          <w:p w14:paraId="6E1E3386" w14:textId="431EF712" w:rsidR="00B966C0" w:rsidRPr="00C427A1" w:rsidRDefault="00B966C0" w:rsidP="003B7C69">
            <w:pPr>
              <w:pStyle w:val="af1"/>
              <w:ind w:right="-1243"/>
              <w:rPr>
                <w:spacing w:val="30"/>
              </w:rPr>
            </w:pPr>
            <w:r w:rsidRPr="00C427A1">
              <w:rPr>
                <w:spacing w:val="30"/>
              </w:rPr>
              <w:t>3.</w:t>
            </w:r>
          </w:p>
        </w:tc>
        <w:tc>
          <w:tcPr>
            <w:tcW w:w="13356" w:type="dxa"/>
            <w:tcBorders>
              <w:top w:val="nil"/>
              <w:left w:val="nil"/>
              <w:bottom w:val="nil"/>
              <w:right w:val="nil"/>
            </w:tcBorders>
            <w:hideMark/>
          </w:tcPr>
          <w:p w14:paraId="7A1C3DF6" w14:textId="77777777" w:rsidR="00E6171D" w:rsidRPr="00E6171D" w:rsidRDefault="00E6171D" w:rsidP="00E6171D">
            <w:pPr>
              <w:pStyle w:val="af1"/>
            </w:pPr>
            <w:r w:rsidRPr="00E6171D">
              <w:t>Реквизит «кассир» (тег 1021) может не включаться в состав ФД в случае применения ККТ для расчетов, осуществляемых с использованием автоматических устройств для расчетов.</w:t>
            </w:r>
          </w:p>
          <w:p w14:paraId="2B7156E8" w14:textId="0B3E8FB8" w:rsidR="00B966C0" w:rsidRPr="00C427A1" w:rsidRDefault="00B966C0" w:rsidP="003B7C69">
            <w:pPr>
              <w:pStyle w:val="af1"/>
            </w:pPr>
          </w:p>
        </w:tc>
      </w:tr>
      <w:tr w:rsidR="00C427A1" w:rsidRPr="00C427A1" w14:paraId="59FF473C" w14:textId="77777777" w:rsidTr="003103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0" w:type="dxa"/>
            <w:tcBorders>
              <w:top w:val="nil"/>
              <w:left w:val="nil"/>
              <w:bottom w:val="nil"/>
              <w:right w:val="nil"/>
            </w:tcBorders>
            <w:hideMark/>
          </w:tcPr>
          <w:p w14:paraId="7A69FB30" w14:textId="77777777" w:rsidR="00B966C0" w:rsidRPr="00C427A1" w:rsidRDefault="00B966C0" w:rsidP="003B7C69">
            <w:pPr>
              <w:pStyle w:val="af1"/>
              <w:ind w:right="-1243"/>
              <w:rPr>
                <w:spacing w:val="30"/>
              </w:rPr>
            </w:pPr>
            <w:r w:rsidRPr="00C427A1">
              <w:rPr>
                <w:spacing w:val="30"/>
              </w:rPr>
              <w:lastRenderedPageBreak/>
              <w:t>4.</w:t>
            </w:r>
          </w:p>
        </w:tc>
        <w:tc>
          <w:tcPr>
            <w:tcW w:w="13356" w:type="dxa"/>
            <w:tcBorders>
              <w:top w:val="nil"/>
              <w:left w:val="nil"/>
              <w:bottom w:val="nil"/>
              <w:right w:val="nil"/>
            </w:tcBorders>
          </w:tcPr>
          <w:p w14:paraId="0FA57828" w14:textId="79F76F43" w:rsidR="00B966C0" w:rsidRPr="00C427A1" w:rsidRDefault="00B966C0" w:rsidP="003B7C69">
            <w:pPr>
              <w:pStyle w:val="af1"/>
            </w:pPr>
            <w:r w:rsidRPr="00C427A1">
              <w:t xml:space="preserve">Реквизит «номер автомата» должен </w:t>
            </w:r>
            <w:r w:rsidR="005405B9" w:rsidRPr="00C427A1">
              <w:t>в</w:t>
            </w:r>
            <w:r w:rsidRPr="00C427A1">
              <w:t>ходить в состав кассового чека (БСО) при применении ККТ в автоматическом устройстве для расчетов</w:t>
            </w:r>
            <w:r w:rsidR="007C3BC9" w:rsidRPr="00C427A1">
              <w:t xml:space="preserve"> </w:t>
            </w:r>
            <w:r w:rsidRPr="00C427A1">
              <w:t>и может не включаться в состав кассового чека (БСО) при передаче кассового чек</w:t>
            </w:r>
            <w:r w:rsidR="00024A14" w:rsidRPr="00C427A1">
              <w:t>а (БСО) ОФД в электронной форме</w:t>
            </w:r>
            <w:r w:rsidRPr="00C427A1">
              <w:t xml:space="preserve"> в случае</w:t>
            </w:r>
            <w:r w:rsidR="00024A14" w:rsidRPr="00C427A1">
              <w:t>,</w:t>
            </w:r>
            <w:r w:rsidRPr="00C427A1">
              <w:t xml:space="preserve"> если указанный реквизит был передан ОФД ранее в составе отчета о регистрации или отчета об из</w:t>
            </w:r>
            <w:r w:rsidR="000B6ABF">
              <w:t>менении параметров регистрации.</w:t>
            </w:r>
          </w:p>
        </w:tc>
      </w:tr>
      <w:tr w:rsidR="00C427A1" w:rsidRPr="00C427A1" w14:paraId="4C8767AD" w14:textId="77777777" w:rsidTr="00D008E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3"/>
        </w:trPr>
        <w:tc>
          <w:tcPr>
            <w:tcW w:w="930" w:type="dxa"/>
            <w:tcBorders>
              <w:top w:val="nil"/>
              <w:left w:val="nil"/>
              <w:bottom w:val="nil"/>
              <w:right w:val="nil"/>
            </w:tcBorders>
            <w:hideMark/>
          </w:tcPr>
          <w:p w14:paraId="315CA52F" w14:textId="77777777" w:rsidR="00B966C0" w:rsidRPr="00C427A1" w:rsidRDefault="00B966C0" w:rsidP="003B7C69">
            <w:pPr>
              <w:pStyle w:val="af1"/>
              <w:ind w:right="-1243"/>
              <w:rPr>
                <w:spacing w:val="30"/>
              </w:rPr>
            </w:pPr>
            <w:r w:rsidRPr="00C427A1">
              <w:rPr>
                <w:spacing w:val="30"/>
              </w:rPr>
              <w:t>5.</w:t>
            </w:r>
          </w:p>
        </w:tc>
        <w:tc>
          <w:tcPr>
            <w:tcW w:w="13356" w:type="dxa"/>
            <w:tcBorders>
              <w:top w:val="nil"/>
              <w:left w:val="nil"/>
              <w:bottom w:val="nil"/>
              <w:right w:val="nil"/>
            </w:tcBorders>
            <w:hideMark/>
          </w:tcPr>
          <w:p w14:paraId="2799A623" w14:textId="1E94767D" w:rsidR="00B966C0" w:rsidRPr="002E19DC" w:rsidRDefault="00B33E50" w:rsidP="000B6ABF">
            <w:pPr>
              <w:overflowPunct w:val="0"/>
              <w:autoSpaceDE w:val="0"/>
              <w:autoSpaceDN w:val="0"/>
              <w:adjustRightInd w:val="0"/>
              <w:spacing w:before="0" w:after="0"/>
              <w:ind w:firstLine="0"/>
              <w:textAlignment w:val="baseline"/>
            </w:pPr>
            <w:r w:rsidRPr="002E19DC">
              <w:t>Значение реквизита «сумма расчета, указанного в чеке (БСО)» (тег 1020) вычисляется как сумма всех значений реквизита «</w:t>
            </w:r>
            <w:r w:rsidR="00244C89" w:rsidRPr="002E19DC">
              <w:t>стоимость предмета расчета с учетом скидок и наценок</w:t>
            </w:r>
            <w:r w:rsidRPr="002E19DC">
              <w:t xml:space="preserve">» (тег 1043). В случае если вычисление значения реквизита «сумма расчета, указанного в чеке (БСО)» (тег 1020) осуществляется с использованием внешнего калькулирующего устройства и </w:t>
            </w:r>
            <w:r w:rsidR="00D01CDD" w:rsidRPr="002E19DC">
              <w:t xml:space="preserve">используется для формирования ФД </w:t>
            </w:r>
            <w:r w:rsidRPr="002E19DC">
              <w:t xml:space="preserve">на основании результатов, вычисленных этими калькулирующим устройством, </w:t>
            </w:r>
            <w:r w:rsidR="00945CA1" w:rsidRPr="002E19DC">
              <w:t xml:space="preserve">то </w:t>
            </w:r>
            <w:r w:rsidRPr="002E19DC">
              <w:t xml:space="preserve">значения реквизита «сумма расчета, указанного в чеке (БСО)» (тег 1020), вычисленного внешним калькулирующим устройством, </w:t>
            </w:r>
            <w:r w:rsidR="00D01CDD" w:rsidRPr="002E19DC">
              <w:t>не допускается включать</w:t>
            </w:r>
            <w:r w:rsidR="0055313F" w:rsidRPr="002E19DC">
              <w:t xml:space="preserve"> в состав фискального документа</w:t>
            </w:r>
            <w:r w:rsidR="00D01CDD" w:rsidRPr="002E19DC">
              <w:t xml:space="preserve">, </w:t>
            </w:r>
            <w:r w:rsidRPr="002E19DC">
              <w:t xml:space="preserve">если его значение в рублях, без учета копеек, не равно значению </w:t>
            </w:r>
            <w:r w:rsidR="000E4672" w:rsidRPr="002E19DC">
              <w:rPr>
                <w:rFonts w:eastAsia="Times New Roman" w:cs="Times New Roman"/>
                <w:szCs w:val="28"/>
              </w:rPr>
              <w:t xml:space="preserve">суммы всех реквизитов «стоимость </w:t>
            </w:r>
            <w:r w:rsidR="000E4672" w:rsidRPr="002E19DC">
              <w:rPr>
                <w:rFonts w:eastAsia="Times New Roman" w:cs="Times New Roman"/>
                <w:szCs w:val="28"/>
                <w:lang w:eastAsia="ru-RU"/>
              </w:rPr>
              <w:t>предмета расчета с учетом скидок и наценок</w:t>
            </w:r>
            <w:r w:rsidR="000E4672" w:rsidRPr="002E19DC">
              <w:rPr>
                <w:rFonts w:eastAsia="Times New Roman" w:cs="Times New Roman"/>
                <w:szCs w:val="28"/>
              </w:rPr>
              <w:t>» (тег 1043) в рублях, без учета копеек</w:t>
            </w:r>
            <w:r w:rsidR="000B6ABF" w:rsidRPr="002E19DC">
              <w:t>.</w:t>
            </w:r>
          </w:p>
        </w:tc>
      </w:tr>
      <w:tr w:rsidR="00C427A1" w:rsidRPr="00C427A1" w14:paraId="4FA0D603" w14:textId="77777777" w:rsidTr="003103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0" w:type="dxa"/>
            <w:tcBorders>
              <w:top w:val="nil"/>
              <w:left w:val="nil"/>
              <w:bottom w:val="nil"/>
              <w:right w:val="nil"/>
            </w:tcBorders>
            <w:hideMark/>
          </w:tcPr>
          <w:p w14:paraId="01A14552" w14:textId="77777777" w:rsidR="00B966C0" w:rsidRPr="00C427A1" w:rsidRDefault="00B966C0" w:rsidP="003B7C69">
            <w:pPr>
              <w:pStyle w:val="af1"/>
              <w:ind w:right="32"/>
            </w:pPr>
            <w:r w:rsidRPr="00C427A1">
              <w:t>6.</w:t>
            </w:r>
          </w:p>
        </w:tc>
        <w:tc>
          <w:tcPr>
            <w:tcW w:w="13356" w:type="dxa"/>
            <w:tcBorders>
              <w:top w:val="nil"/>
              <w:left w:val="nil"/>
              <w:bottom w:val="nil"/>
              <w:right w:val="nil"/>
            </w:tcBorders>
            <w:hideMark/>
          </w:tcPr>
          <w:p w14:paraId="22ED1CBA" w14:textId="067F542B" w:rsidR="00B966C0" w:rsidRPr="002E19DC" w:rsidRDefault="007C3BC9" w:rsidP="00261BD1">
            <w:pPr>
              <w:pStyle w:val="ConsPlusNormal"/>
              <w:jc w:val="both"/>
            </w:pPr>
            <w:r w:rsidRPr="002E19DC">
              <w:t>В состав кассового чека (БСО) должен быть включен</w:t>
            </w:r>
            <w:r w:rsidR="00945CA1" w:rsidRPr="002E19DC">
              <w:t xml:space="preserve"> </w:t>
            </w:r>
            <w:r w:rsidR="00907D7B" w:rsidRPr="002E19DC">
              <w:t>один из реквизитов</w:t>
            </w:r>
            <w:r w:rsidR="00945CA1" w:rsidRPr="002E19DC">
              <w:t>:</w:t>
            </w:r>
            <w:r w:rsidR="00B966C0" w:rsidRPr="002E19DC">
              <w:t xml:space="preserve"> «сумма НДС чека по ставке 18%» (тег 1102), «сумма НДС чека по ставке 10%» (тег 1103), «сумма расчета по чеку с НДС по ставке 0%» (тег 1104), «сумма НДС чека по </w:t>
            </w:r>
            <w:proofErr w:type="spellStart"/>
            <w:r w:rsidR="005405B9" w:rsidRPr="002E19DC">
              <w:t>расч</w:t>
            </w:r>
            <w:proofErr w:type="spellEnd"/>
            <w:r w:rsidR="005405B9" w:rsidRPr="002E19DC">
              <w:t>. ставке 18/118</w:t>
            </w:r>
            <w:r w:rsidR="00B966C0" w:rsidRPr="002E19DC">
              <w:t xml:space="preserve">» (тег 1106), «сумма НДС чека по </w:t>
            </w:r>
            <w:proofErr w:type="spellStart"/>
            <w:r w:rsidR="005405B9" w:rsidRPr="002E19DC">
              <w:t>расч</w:t>
            </w:r>
            <w:proofErr w:type="spellEnd"/>
            <w:r w:rsidR="005405B9" w:rsidRPr="002E19DC">
              <w:t>. ставке 10/110</w:t>
            </w:r>
            <w:r w:rsidR="00907D7B" w:rsidRPr="002E19DC">
              <w:t>» (тег 1107)</w:t>
            </w:r>
            <w:r w:rsidR="00B966C0" w:rsidRPr="002E19DC">
              <w:t>, за исключением случаев:</w:t>
            </w:r>
          </w:p>
          <w:p w14:paraId="7D73DF6A" w14:textId="09B2FE2C" w:rsidR="00B966C0" w:rsidRPr="00AF147F" w:rsidRDefault="00B966C0" w:rsidP="00AF147F">
            <w:pPr>
              <w:autoSpaceDE w:val="0"/>
              <w:autoSpaceDN w:val="0"/>
              <w:adjustRightInd w:val="0"/>
              <w:spacing w:before="0" w:after="0"/>
              <w:ind w:firstLine="0"/>
              <w:rPr>
                <w:rFonts w:cs="Times New Roman"/>
                <w:szCs w:val="28"/>
              </w:rPr>
            </w:pPr>
            <w:r w:rsidRPr="002E19DC">
              <w:t xml:space="preserve">- осуществления расчетов пользователями, не являющимися налогоплательщиками налога на добавленную стоимость или освобожденными от исполнения </w:t>
            </w:r>
            <w:r w:rsidR="00572296" w:rsidRPr="002E19DC">
              <w:t xml:space="preserve">такой </w:t>
            </w:r>
            <w:r w:rsidRPr="002E19DC">
              <w:t>обязанност</w:t>
            </w:r>
            <w:r w:rsidR="00D00A73" w:rsidRPr="002E19DC">
              <w:t>и</w:t>
            </w:r>
            <w:r w:rsidR="00572296" w:rsidRPr="002E19DC">
              <w:t xml:space="preserve">, в соответствии со статьей 145 Налогового кодекса </w:t>
            </w:r>
            <w:r w:rsidR="00572296" w:rsidRPr="00074AD1">
              <w:t>Российской Федерации</w:t>
            </w:r>
            <w:r w:rsidR="00D31027" w:rsidRPr="002E19DC">
              <w:t xml:space="preserve"> </w:t>
            </w:r>
            <w:r w:rsidR="00074AD1">
              <w:t>(</w:t>
            </w:r>
            <w:r w:rsidR="00261BD1" w:rsidRPr="00261BD1">
              <w:t xml:space="preserve">Собрание законодательства </w:t>
            </w:r>
            <w:r w:rsidR="00261BD1">
              <w:t>Российской Федерации, 2000, № 32, ст. 3340</w:t>
            </w:r>
            <w:r w:rsidR="00AF147F">
              <w:t xml:space="preserve">, </w:t>
            </w:r>
            <w:r w:rsidR="00AF147F">
              <w:rPr>
                <w:rFonts w:cs="Times New Roman"/>
                <w:szCs w:val="28"/>
              </w:rPr>
              <w:t>2016, № 22, ст. 3094</w:t>
            </w:r>
            <w:r w:rsidR="00074AD1">
              <w:t>)</w:t>
            </w:r>
            <w:r w:rsidRPr="002E19DC">
              <w:t>;</w:t>
            </w:r>
          </w:p>
          <w:p w14:paraId="614ED4AA" w14:textId="77777777" w:rsidR="00B966C0" w:rsidRPr="002E19DC" w:rsidRDefault="00B966C0" w:rsidP="00261BD1">
            <w:pPr>
              <w:pStyle w:val="ConsPlusNormal"/>
              <w:jc w:val="both"/>
            </w:pPr>
            <w:r w:rsidRPr="002E19DC">
              <w:t xml:space="preserve">- при осуществлении расчетов за </w:t>
            </w:r>
            <w:r w:rsidR="002A689F" w:rsidRPr="002E19DC">
              <w:t>предметы расчета</w:t>
            </w:r>
            <w:r w:rsidR="007C3BC9" w:rsidRPr="002E19DC">
              <w:t>,</w:t>
            </w:r>
            <w:r w:rsidR="002A689F" w:rsidRPr="002E19DC">
              <w:t xml:space="preserve"> </w:t>
            </w:r>
            <w:r w:rsidRPr="002E19DC">
              <w:t>если все они не подлежат налогообложению (освобождаются от налогообложения) налогом на добавленную стоимость;</w:t>
            </w:r>
          </w:p>
          <w:p w14:paraId="28415640" w14:textId="3DC78A08" w:rsidR="00B966C0" w:rsidRPr="002E19DC" w:rsidRDefault="00B966C0" w:rsidP="00261BD1">
            <w:pPr>
              <w:pStyle w:val="ConsPlusNormal"/>
              <w:jc w:val="both"/>
            </w:pPr>
            <w:r w:rsidRPr="002E19DC">
              <w:t xml:space="preserve">- осуществления расчетов платежным агентом или платежным субагентом при осуществлении деятельности по приему платежей физических лиц в соответствии с Федеральным законом от 3 июня 2009 года </w:t>
            </w:r>
            <w:r w:rsidR="00D46109" w:rsidRPr="002E19DC">
              <w:t>№</w:t>
            </w:r>
            <w:r w:rsidR="00A6158A" w:rsidRPr="002E19DC">
              <w:t> </w:t>
            </w:r>
            <w:r w:rsidR="00560E88" w:rsidRPr="002E19DC">
              <w:t>1</w:t>
            </w:r>
            <w:r w:rsidR="00CC3519" w:rsidRPr="002E19DC">
              <w:t>0</w:t>
            </w:r>
            <w:r w:rsidRPr="002E19DC">
              <w:t>3-ФЗ «О деятельности по приему платежей физических лиц, осуществляемой платежными агентами»</w:t>
            </w:r>
            <w:r w:rsidR="00261BD1">
              <w:t xml:space="preserve"> (</w:t>
            </w:r>
            <w:r w:rsidR="00261BD1" w:rsidRPr="00261BD1">
              <w:t xml:space="preserve">Собрание законодательства </w:t>
            </w:r>
            <w:r w:rsidR="00430DCA" w:rsidRPr="00430DCA">
              <w:t>Российской Федерации</w:t>
            </w:r>
            <w:r w:rsidR="00261BD1">
              <w:t>, 2009, № 23, ст. 2758</w:t>
            </w:r>
            <w:r w:rsidR="00AF147F">
              <w:t xml:space="preserve">, </w:t>
            </w:r>
            <w:r w:rsidR="00AF147F" w:rsidRPr="00AF147F">
              <w:t xml:space="preserve">2016, </w:t>
            </w:r>
            <w:r w:rsidR="00AF147F">
              <w:t>№</w:t>
            </w:r>
            <w:r w:rsidR="00AF147F" w:rsidRPr="00AF147F">
              <w:t xml:space="preserve"> 27, ст. 4223</w:t>
            </w:r>
            <w:r w:rsidR="00261BD1">
              <w:t>)</w:t>
            </w:r>
            <w:r w:rsidRPr="002E19DC">
              <w:t>;</w:t>
            </w:r>
          </w:p>
          <w:p w14:paraId="4601D6F9" w14:textId="4C7BB836" w:rsidR="00B966C0" w:rsidRPr="002E19DC" w:rsidRDefault="00B966C0" w:rsidP="00A637F7">
            <w:pPr>
              <w:pStyle w:val="ConsPlusNormal"/>
              <w:jc w:val="both"/>
            </w:pPr>
            <w:r w:rsidRPr="002E19DC">
              <w:t xml:space="preserve">- осуществления расчетов банковским платежным агентом или банковским платежным субагентом при осуществлении деятельности в соответствии с Федеральным законом от 27 июня 2011 года </w:t>
            </w:r>
            <w:r w:rsidR="00D46109" w:rsidRPr="002E19DC">
              <w:t>№</w:t>
            </w:r>
            <w:r w:rsidR="00A6158A" w:rsidRPr="002E19DC">
              <w:t> </w:t>
            </w:r>
            <w:r w:rsidR="00CC3519" w:rsidRPr="002E19DC">
              <w:t>16</w:t>
            </w:r>
            <w:r w:rsidRPr="002E19DC">
              <w:t xml:space="preserve">1-ФЗ «О </w:t>
            </w:r>
            <w:r w:rsidRPr="002E19DC">
              <w:lastRenderedPageBreak/>
              <w:t>н</w:t>
            </w:r>
            <w:r w:rsidR="000B6ABF" w:rsidRPr="002E19DC">
              <w:t>ациональной платежной системе»</w:t>
            </w:r>
            <w:r w:rsidR="00261BD1">
              <w:t xml:space="preserve"> (</w:t>
            </w:r>
            <w:r w:rsidR="00261BD1" w:rsidRPr="00261BD1">
              <w:t xml:space="preserve">Собрание законодательства </w:t>
            </w:r>
            <w:r w:rsidR="00430DCA" w:rsidRPr="00430DCA">
              <w:t>Российской Федерации</w:t>
            </w:r>
            <w:r w:rsidR="00261BD1">
              <w:t>, 2011, № 27, ст. 3872</w:t>
            </w:r>
            <w:r w:rsidR="00AF147F">
              <w:t xml:space="preserve">, </w:t>
            </w:r>
            <w:r w:rsidR="00AF147F" w:rsidRPr="00AF147F">
              <w:t xml:space="preserve">2016, </w:t>
            </w:r>
            <w:r w:rsidR="00AF147F">
              <w:t>№</w:t>
            </w:r>
            <w:r w:rsidR="00A637F7">
              <w:t xml:space="preserve"> 27</w:t>
            </w:r>
            <w:r w:rsidR="00AF147F" w:rsidRPr="00AF147F">
              <w:t>, ст. 4223</w:t>
            </w:r>
            <w:r w:rsidR="00261BD1">
              <w:t>)</w:t>
            </w:r>
            <w:r w:rsidR="000B6ABF" w:rsidRPr="002E19DC">
              <w:t>.</w:t>
            </w:r>
          </w:p>
        </w:tc>
      </w:tr>
      <w:tr w:rsidR="00C427A1" w:rsidRPr="00C427A1" w14:paraId="1EFF31DA" w14:textId="77777777" w:rsidTr="003103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0" w:type="dxa"/>
            <w:tcBorders>
              <w:top w:val="nil"/>
              <w:left w:val="nil"/>
              <w:bottom w:val="nil"/>
              <w:right w:val="nil"/>
            </w:tcBorders>
          </w:tcPr>
          <w:p w14:paraId="683F1CD6" w14:textId="77777777" w:rsidR="00B966C0" w:rsidRPr="00C427A1" w:rsidRDefault="00B966C0" w:rsidP="003B7C69">
            <w:pPr>
              <w:pStyle w:val="af1"/>
              <w:ind w:right="32"/>
            </w:pPr>
            <w:r w:rsidRPr="00C427A1">
              <w:lastRenderedPageBreak/>
              <w:t>7.</w:t>
            </w:r>
          </w:p>
        </w:tc>
        <w:tc>
          <w:tcPr>
            <w:tcW w:w="13356" w:type="dxa"/>
            <w:tcBorders>
              <w:top w:val="nil"/>
              <w:left w:val="nil"/>
              <w:bottom w:val="nil"/>
              <w:right w:val="nil"/>
            </w:tcBorders>
          </w:tcPr>
          <w:p w14:paraId="58421F39" w14:textId="4DC84D47" w:rsidR="00B966C0" w:rsidRPr="00C427A1" w:rsidRDefault="00B966C0" w:rsidP="003B7C69">
            <w:pPr>
              <w:pStyle w:val="ConsPlusNormal"/>
              <w:jc w:val="both"/>
            </w:pPr>
            <w:r w:rsidRPr="00C427A1">
              <w:t>Реквизит</w:t>
            </w:r>
            <w:r w:rsidR="00572296" w:rsidRPr="00C427A1">
              <w:t>ы</w:t>
            </w:r>
            <w:r w:rsidRPr="00C427A1">
              <w:t xml:space="preserve"> «телефон или электронный адрес покупателя» (тег 1008) и «адрес электронной почты отправителя чека» (тег </w:t>
            </w:r>
            <w:r w:rsidR="00BE7CF8" w:rsidRPr="00C427A1">
              <w:t>1117</w:t>
            </w:r>
            <w:r w:rsidRPr="00C427A1">
              <w:t>) включаются в состав кассового чека (БСО) в электронной форме и могут быть включены в составе ФД в печатной форме, если ФД будет сформирован в печатной форме, в следующих случаях:</w:t>
            </w:r>
          </w:p>
          <w:p w14:paraId="7BB4B39B" w14:textId="77777777" w:rsidR="00B966C0" w:rsidRPr="00C427A1" w:rsidRDefault="00B966C0" w:rsidP="003B7C69">
            <w:pPr>
              <w:pStyle w:val="ConsPlusNormal"/>
              <w:jc w:val="both"/>
            </w:pPr>
            <w:r w:rsidRPr="00C427A1">
              <w:t>- кассовый чек (БСО) передается покупателю (клиенту) в электронной форме;</w:t>
            </w:r>
          </w:p>
          <w:p w14:paraId="6E1B0E44" w14:textId="2184D74C" w:rsidR="00B966C0" w:rsidRPr="00C427A1" w:rsidRDefault="00B966C0" w:rsidP="003B7C69">
            <w:pPr>
              <w:pStyle w:val="ConsPlusNormal"/>
              <w:jc w:val="both"/>
            </w:pPr>
            <w:r w:rsidRPr="00C427A1">
              <w:t>- покупателю (клиенту) передаются в электронной форме признаки, идентифицирующие такой кассовый чек (БСО), и информация об адресе информационного ресурса в сети «Интернет», на котором такой кассовы</w:t>
            </w:r>
            <w:r w:rsidR="000B6ABF">
              <w:t>й чек (БСО) может быть получен.</w:t>
            </w:r>
          </w:p>
        </w:tc>
      </w:tr>
      <w:tr w:rsidR="00C427A1" w:rsidRPr="00C427A1" w14:paraId="7550C3D2" w14:textId="77777777" w:rsidTr="003103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0" w:type="dxa"/>
            <w:tcBorders>
              <w:top w:val="nil"/>
              <w:left w:val="nil"/>
              <w:bottom w:val="nil"/>
              <w:right w:val="nil"/>
            </w:tcBorders>
          </w:tcPr>
          <w:p w14:paraId="3F284872" w14:textId="77777777" w:rsidR="00B966C0" w:rsidRPr="00C427A1" w:rsidRDefault="00B966C0" w:rsidP="003B7C69">
            <w:pPr>
              <w:pStyle w:val="af1"/>
              <w:ind w:right="32"/>
            </w:pPr>
            <w:r w:rsidRPr="00C427A1">
              <w:t>8.</w:t>
            </w:r>
          </w:p>
        </w:tc>
        <w:tc>
          <w:tcPr>
            <w:tcW w:w="13356" w:type="dxa"/>
            <w:tcBorders>
              <w:top w:val="nil"/>
              <w:left w:val="nil"/>
              <w:bottom w:val="nil"/>
              <w:right w:val="nil"/>
            </w:tcBorders>
          </w:tcPr>
          <w:p w14:paraId="6F8FA8EF" w14:textId="00445515" w:rsidR="00B966C0" w:rsidRPr="00C427A1" w:rsidRDefault="00B966C0" w:rsidP="003B7C69">
            <w:pPr>
              <w:pStyle w:val="ConsPlusNormal"/>
              <w:jc w:val="both"/>
            </w:pPr>
            <w:r w:rsidRPr="00C427A1">
              <w:t>Реквизит «</w:t>
            </w:r>
            <w:r w:rsidR="000B19D3" w:rsidRPr="00C427A1">
              <w:t>признак ККТ для расчетов только в Интернет</w:t>
            </w:r>
            <w:r w:rsidRPr="00C427A1">
              <w:t>» (тег 1</w:t>
            </w:r>
            <w:r w:rsidR="000B19D3" w:rsidRPr="00C427A1">
              <w:t>108</w:t>
            </w:r>
            <w:r w:rsidRPr="00C427A1">
              <w:t xml:space="preserve">) включается в состав ФД только при </w:t>
            </w:r>
            <w:r w:rsidR="00945CA1" w:rsidRPr="00C427A1">
              <w:t xml:space="preserve">формировании ФД </w:t>
            </w:r>
            <w:r w:rsidR="000B19D3" w:rsidRPr="00C427A1">
              <w:t>ККТ</w:t>
            </w:r>
            <w:r w:rsidR="00DC2B73" w:rsidRPr="00C427A1">
              <w:t xml:space="preserve">, предназначенной </w:t>
            </w:r>
            <w:r w:rsidR="00C865C1" w:rsidRPr="00C427A1">
              <w:t xml:space="preserve">для расчетов только </w:t>
            </w:r>
            <w:r w:rsidRPr="00C427A1">
              <w:t>в сети Интернет</w:t>
            </w:r>
            <w:r w:rsidR="00B8572C" w:rsidRPr="00C427A1">
              <w:t>.</w:t>
            </w:r>
          </w:p>
        </w:tc>
      </w:tr>
      <w:tr w:rsidR="00C427A1" w:rsidRPr="00C427A1" w14:paraId="557FA2E0" w14:textId="77777777" w:rsidTr="003103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0" w:type="dxa"/>
            <w:tcBorders>
              <w:top w:val="nil"/>
              <w:left w:val="nil"/>
              <w:bottom w:val="nil"/>
              <w:right w:val="nil"/>
            </w:tcBorders>
          </w:tcPr>
          <w:p w14:paraId="367537D1" w14:textId="77777777" w:rsidR="00240BA0" w:rsidRPr="00C427A1" w:rsidRDefault="00DB2F99" w:rsidP="003B7C69">
            <w:pPr>
              <w:pStyle w:val="af1"/>
              <w:ind w:right="32"/>
            </w:pPr>
            <w:r w:rsidRPr="00C427A1">
              <w:t>9</w:t>
            </w:r>
            <w:r w:rsidR="00240BA0" w:rsidRPr="00C427A1">
              <w:t>.</w:t>
            </w:r>
          </w:p>
        </w:tc>
        <w:tc>
          <w:tcPr>
            <w:tcW w:w="13356" w:type="dxa"/>
            <w:tcBorders>
              <w:top w:val="nil"/>
              <w:left w:val="nil"/>
              <w:bottom w:val="nil"/>
              <w:right w:val="nil"/>
            </w:tcBorders>
          </w:tcPr>
          <w:p w14:paraId="59BA2739" w14:textId="5880AB45" w:rsidR="005A0FB1" w:rsidRPr="00C427A1" w:rsidRDefault="00240BA0" w:rsidP="003B7C69">
            <w:pPr>
              <w:pStyle w:val="ConsPlusNormal"/>
              <w:jc w:val="both"/>
            </w:pPr>
            <w:r w:rsidRPr="00C427A1">
              <w:t xml:space="preserve">При </w:t>
            </w:r>
            <w:r w:rsidR="00BB77FF" w:rsidRPr="00C427A1">
              <w:t xml:space="preserve">формировании ФД ККТ, </w:t>
            </w:r>
            <w:r w:rsidRPr="00C427A1">
              <w:t>примен</w:t>
            </w:r>
            <w:r w:rsidR="00BB77FF" w:rsidRPr="00C427A1">
              <w:t xml:space="preserve">яемой </w:t>
            </w:r>
            <w:r w:rsidRPr="00C427A1">
              <w:t>в автономном режиме</w:t>
            </w:r>
            <w:r w:rsidR="00572296" w:rsidRPr="00C427A1">
              <w:t>,</w:t>
            </w:r>
            <w:r w:rsidRPr="00C427A1">
              <w:t xml:space="preserve"> реквизиты «адрес сайта ФНС» (тег </w:t>
            </w:r>
            <w:r w:rsidR="007A721E" w:rsidRPr="00C427A1">
              <w:t>1060</w:t>
            </w:r>
            <w:r w:rsidRPr="00C427A1">
              <w:t>), «телефон или электронный адрес покупателя» (тег 1008) и «адрес электронной почты отправителя чека» (тег </w:t>
            </w:r>
            <w:r w:rsidR="00BE7CF8" w:rsidRPr="00C427A1">
              <w:t>1117</w:t>
            </w:r>
            <w:r w:rsidRPr="00C427A1">
              <w:t>) на кассовом чеке (БСО) могут не указываться</w:t>
            </w:r>
            <w:r w:rsidR="00BB77FF" w:rsidRPr="00C427A1">
              <w:t>.</w:t>
            </w:r>
          </w:p>
        </w:tc>
      </w:tr>
      <w:tr w:rsidR="00C427A1" w:rsidRPr="00C427A1" w14:paraId="45D2E132" w14:textId="77777777" w:rsidTr="003103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0" w:type="dxa"/>
            <w:tcBorders>
              <w:top w:val="nil"/>
              <w:left w:val="nil"/>
              <w:bottom w:val="nil"/>
              <w:right w:val="nil"/>
            </w:tcBorders>
          </w:tcPr>
          <w:p w14:paraId="1C985E2B" w14:textId="77777777" w:rsidR="00D05E59" w:rsidRPr="00C427A1" w:rsidRDefault="00DB2F99" w:rsidP="003B7C69">
            <w:pPr>
              <w:pStyle w:val="af1"/>
              <w:ind w:right="32"/>
            </w:pPr>
            <w:r w:rsidRPr="00C427A1">
              <w:t>10</w:t>
            </w:r>
            <w:r w:rsidR="00D05E59" w:rsidRPr="00C427A1">
              <w:t>.</w:t>
            </w:r>
          </w:p>
        </w:tc>
        <w:tc>
          <w:tcPr>
            <w:tcW w:w="13356" w:type="dxa"/>
            <w:tcBorders>
              <w:top w:val="nil"/>
              <w:left w:val="nil"/>
              <w:bottom w:val="nil"/>
              <w:right w:val="nil"/>
            </w:tcBorders>
          </w:tcPr>
          <w:p w14:paraId="5D1D3DA6" w14:textId="72FBC31B" w:rsidR="00D05E59" w:rsidRPr="00C427A1" w:rsidRDefault="00D05E59" w:rsidP="000B6ABF">
            <w:pPr>
              <w:pStyle w:val="af1"/>
            </w:pPr>
            <w:r w:rsidRPr="00C427A1">
              <w:t>Реквизиты «наименование пользователя» (тег 1048), «ИНН пользователя» (тег 1018), «адрес сайта ФНС» (тег </w:t>
            </w:r>
            <w:r w:rsidR="007A721E" w:rsidRPr="00C427A1">
              <w:t>1060</w:t>
            </w:r>
            <w:r w:rsidRPr="00C427A1">
              <w:t>), «адрес электронной почты отправителя чека» (тег </w:t>
            </w:r>
            <w:r w:rsidR="00BE7CF8" w:rsidRPr="00C427A1">
              <w:t>1117</w:t>
            </w:r>
            <w:r w:rsidRPr="00C427A1">
              <w:t>) и «номер автомата» (тег 1036) могут не включаться в состав кассового чека (БСО) при его передаче ОФД в электронной форме в случае</w:t>
            </w:r>
            <w:r w:rsidR="00572296" w:rsidRPr="00C427A1">
              <w:t>,</w:t>
            </w:r>
            <w:r w:rsidRPr="00C427A1">
              <w:t xml:space="preserve"> если указанные реквизиты были переданы ОФД ранее в составе отчета о регистрации или отчета об из</w:t>
            </w:r>
            <w:r w:rsidR="000B6ABF">
              <w:t>менении параметров регистрации.</w:t>
            </w:r>
          </w:p>
        </w:tc>
      </w:tr>
      <w:tr w:rsidR="00C427A1" w:rsidRPr="00C427A1" w14:paraId="3DADC350" w14:textId="77777777" w:rsidTr="003103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0" w:type="dxa"/>
            <w:tcBorders>
              <w:top w:val="nil"/>
              <w:left w:val="nil"/>
              <w:bottom w:val="nil"/>
              <w:right w:val="nil"/>
            </w:tcBorders>
          </w:tcPr>
          <w:p w14:paraId="4616177A" w14:textId="77777777" w:rsidR="003C472A" w:rsidRPr="00C427A1" w:rsidRDefault="00DB2F99" w:rsidP="003B7C69">
            <w:pPr>
              <w:pStyle w:val="af1"/>
              <w:ind w:right="32"/>
            </w:pPr>
            <w:r w:rsidRPr="00C427A1">
              <w:t>11</w:t>
            </w:r>
            <w:r w:rsidR="003C472A" w:rsidRPr="00C427A1">
              <w:t>.</w:t>
            </w:r>
          </w:p>
        </w:tc>
        <w:tc>
          <w:tcPr>
            <w:tcW w:w="13356" w:type="dxa"/>
            <w:tcBorders>
              <w:top w:val="nil"/>
              <w:left w:val="nil"/>
              <w:bottom w:val="nil"/>
              <w:right w:val="nil"/>
            </w:tcBorders>
          </w:tcPr>
          <w:p w14:paraId="127F6E0E" w14:textId="3F78D526" w:rsidR="005A0FB1" w:rsidRPr="000B6ABF" w:rsidRDefault="003C472A" w:rsidP="003B7C69">
            <w:pPr>
              <w:pStyle w:val="af1"/>
            </w:pPr>
            <w:r w:rsidRPr="00C427A1">
              <w:t>Реквизиты «</w:t>
            </w:r>
            <w:r w:rsidR="00D32264" w:rsidRPr="00C427A1">
              <w:t xml:space="preserve">дополнительный реквизит </w:t>
            </w:r>
            <w:r w:rsidR="0090613D" w:rsidRPr="00C427A1">
              <w:t>предмета расчета</w:t>
            </w:r>
            <w:r w:rsidRPr="00C427A1">
              <w:t>» (тег 1191) и «</w:t>
            </w:r>
            <w:r w:rsidR="004A18B2" w:rsidRPr="00C427A1">
              <w:t>дополнительный реквизит чека (БСО)</w:t>
            </w:r>
            <w:r w:rsidRPr="00C427A1">
              <w:t>» (тег 1192) включаются в состав кассового чека (БСО) с учетом особенностей сферы деятельности, в которой осуществляются расчеты</w:t>
            </w:r>
            <w:r w:rsidR="006B64FD" w:rsidRPr="00C427A1">
              <w:t>.</w:t>
            </w:r>
          </w:p>
        </w:tc>
      </w:tr>
      <w:tr w:rsidR="00C427A1" w:rsidRPr="00C427A1" w14:paraId="40C07FF3" w14:textId="77777777" w:rsidTr="003103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0" w:type="dxa"/>
            <w:tcBorders>
              <w:top w:val="nil"/>
              <w:left w:val="nil"/>
              <w:bottom w:val="nil"/>
              <w:right w:val="nil"/>
            </w:tcBorders>
          </w:tcPr>
          <w:p w14:paraId="4E2A9EB1" w14:textId="77777777" w:rsidR="006B0126" w:rsidRPr="00C427A1" w:rsidRDefault="00DB2F99" w:rsidP="003B7C69">
            <w:pPr>
              <w:pStyle w:val="af1"/>
              <w:ind w:right="32"/>
            </w:pPr>
            <w:r w:rsidRPr="00C427A1">
              <w:t>12</w:t>
            </w:r>
            <w:r w:rsidR="006B0126" w:rsidRPr="00C427A1">
              <w:t>.</w:t>
            </w:r>
          </w:p>
        </w:tc>
        <w:tc>
          <w:tcPr>
            <w:tcW w:w="13356" w:type="dxa"/>
            <w:tcBorders>
              <w:top w:val="nil"/>
              <w:left w:val="nil"/>
              <w:bottom w:val="nil"/>
              <w:right w:val="nil"/>
            </w:tcBorders>
          </w:tcPr>
          <w:p w14:paraId="083DAA72" w14:textId="28B83B33" w:rsidR="006B0126" w:rsidRPr="00C427A1" w:rsidRDefault="006B0126" w:rsidP="003B7C69">
            <w:pPr>
              <w:pStyle w:val="af1"/>
            </w:pPr>
            <w:r w:rsidRPr="00C427A1">
              <w:t xml:space="preserve">Реквизит «дополнительный реквизит пользователя» (тег 1084) может включаться в состав кассового чека (БСО) пользователем с учетом особенностей сферы деятельности, в </w:t>
            </w:r>
            <w:r w:rsidR="000B6ABF">
              <w:t>которой осуществляются расчеты.</w:t>
            </w:r>
          </w:p>
        </w:tc>
      </w:tr>
      <w:tr w:rsidR="00C427A1" w:rsidRPr="00C427A1" w14:paraId="5C2C9AF7" w14:textId="77777777" w:rsidTr="003103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0" w:type="dxa"/>
            <w:tcBorders>
              <w:top w:val="nil"/>
              <w:left w:val="nil"/>
              <w:bottom w:val="nil"/>
              <w:right w:val="nil"/>
            </w:tcBorders>
          </w:tcPr>
          <w:p w14:paraId="33F97162" w14:textId="77777777" w:rsidR="00006EE5" w:rsidRPr="00C427A1" w:rsidRDefault="00DB2F99" w:rsidP="003B7C69">
            <w:pPr>
              <w:pStyle w:val="af1"/>
              <w:ind w:right="32"/>
            </w:pPr>
            <w:r w:rsidRPr="00C427A1">
              <w:t>13</w:t>
            </w:r>
            <w:r w:rsidR="00006EE5" w:rsidRPr="00C427A1">
              <w:t>.</w:t>
            </w:r>
          </w:p>
        </w:tc>
        <w:tc>
          <w:tcPr>
            <w:tcW w:w="13356" w:type="dxa"/>
            <w:tcBorders>
              <w:top w:val="nil"/>
              <w:left w:val="nil"/>
              <w:bottom w:val="nil"/>
              <w:right w:val="nil"/>
            </w:tcBorders>
          </w:tcPr>
          <w:p w14:paraId="4ED85473" w14:textId="7B98D649" w:rsidR="00006EE5" w:rsidRPr="00C427A1" w:rsidRDefault="00006EE5" w:rsidP="003B7C69">
            <w:pPr>
              <w:pStyle w:val="af1"/>
            </w:pPr>
            <w:r w:rsidRPr="00C427A1">
              <w:t xml:space="preserve">ККТ должна исключать возможность формирования кассового чека (БСО) в электронной форме и в печатной форме, </w:t>
            </w:r>
            <w:r w:rsidR="00572296" w:rsidRPr="00C427A1">
              <w:t xml:space="preserve">содержащего </w:t>
            </w:r>
            <w:r w:rsidRPr="00C427A1">
              <w:t>сведения о расчетах более чем с одним реквизито</w:t>
            </w:r>
            <w:r w:rsidR="000B6ABF">
              <w:t>м «признак расчета» (тег 1054).</w:t>
            </w:r>
          </w:p>
        </w:tc>
      </w:tr>
      <w:tr w:rsidR="00C427A1" w:rsidRPr="00C427A1" w14:paraId="1C9B6F56" w14:textId="77777777" w:rsidTr="003103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0" w:type="dxa"/>
            <w:tcBorders>
              <w:top w:val="nil"/>
              <w:left w:val="nil"/>
              <w:bottom w:val="nil"/>
              <w:right w:val="nil"/>
            </w:tcBorders>
          </w:tcPr>
          <w:p w14:paraId="3641D1BE" w14:textId="77777777" w:rsidR="00B966C0" w:rsidRPr="00C427A1" w:rsidRDefault="00B966C0" w:rsidP="003B7C69">
            <w:pPr>
              <w:pStyle w:val="af1"/>
            </w:pPr>
            <w:r w:rsidRPr="00C427A1">
              <w:t>1</w:t>
            </w:r>
            <w:r w:rsidR="00DB2F99" w:rsidRPr="00C427A1">
              <w:t>4</w:t>
            </w:r>
            <w:r w:rsidRPr="00C427A1">
              <w:t>.</w:t>
            </w:r>
          </w:p>
        </w:tc>
        <w:tc>
          <w:tcPr>
            <w:tcW w:w="13356" w:type="dxa"/>
            <w:tcBorders>
              <w:top w:val="nil"/>
              <w:left w:val="nil"/>
              <w:bottom w:val="nil"/>
              <w:right w:val="nil"/>
            </w:tcBorders>
          </w:tcPr>
          <w:p w14:paraId="3BA74F56" w14:textId="4698192A" w:rsidR="00B966C0" w:rsidRPr="00C427A1" w:rsidRDefault="00006EE5" w:rsidP="004278E6">
            <w:pPr>
              <w:pStyle w:val="af1"/>
            </w:pPr>
            <w:r w:rsidRPr="00C427A1">
              <w:t>Реквизит «QR-код» (тег 1196) должен печататься на кассовом чеке (БСО) в отдельной выделенной области кассового чека (БСО).</w:t>
            </w:r>
            <w:r w:rsidR="00105C4A" w:rsidRPr="00105C4A">
              <w:t xml:space="preserve"> Реквизит «QR-код» (тег 1196) может не иметь заголовка </w:t>
            </w:r>
            <w:r w:rsidR="00105C4A" w:rsidRPr="00105C4A">
              <w:rPr>
                <w:lang w:val="en-US"/>
              </w:rPr>
              <w:t>TLV</w:t>
            </w:r>
            <w:r w:rsidR="00105C4A" w:rsidRPr="00105C4A">
              <w:t xml:space="preserve"> структуры</w:t>
            </w:r>
            <w:r w:rsidR="004278E6">
              <w:t>.</w:t>
            </w:r>
          </w:p>
        </w:tc>
      </w:tr>
      <w:tr w:rsidR="00C427A1" w:rsidRPr="00C427A1" w14:paraId="482AD927" w14:textId="77777777" w:rsidTr="003103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0" w:type="dxa"/>
            <w:tcBorders>
              <w:top w:val="nil"/>
              <w:left w:val="nil"/>
              <w:bottom w:val="nil"/>
              <w:right w:val="nil"/>
            </w:tcBorders>
          </w:tcPr>
          <w:p w14:paraId="120AE899" w14:textId="77777777" w:rsidR="00540F51" w:rsidRPr="00C427A1" w:rsidRDefault="00DB2F99" w:rsidP="003B7C69">
            <w:pPr>
              <w:pStyle w:val="af1"/>
            </w:pPr>
            <w:r w:rsidRPr="00C427A1">
              <w:lastRenderedPageBreak/>
              <w:t>15</w:t>
            </w:r>
            <w:r w:rsidR="00540F51" w:rsidRPr="00C427A1">
              <w:t>.</w:t>
            </w:r>
          </w:p>
        </w:tc>
        <w:tc>
          <w:tcPr>
            <w:tcW w:w="13356" w:type="dxa"/>
            <w:tcBorders>
              <w:top w:val="nil"/>
              <w:left w:val="nil"/>
              <w:bottom w:val="nil"/>
              <w:right w:val="nil"/>
            </w:tcBorders>
          </w:tcPr>
          <w:p w14:paraId="111AB1FC" w14:textId="0A704CDB" w:rsidR="00540F51" w:rsidRPr="00C427A1" w:rsidRDefault="00CB1505" w:rsidP="003B7C69">
            <w:pPr>
              <w:pStyle w:val="af1"/>
            </w:pPr>
            <w:r w:rsidRPr="00C427A1">
              <w:t>К</w:t>
            </w:r>
            <w:r w:rsidR="00540F51" w:rsidRPr="00C427A1">
              <w:t>ассовый чек (БСО)</w:t>
            </w:r>
            <w:r w:rsidRPr="00C427A1">
              <w:t>, формируемый ККТ в автономном режиме</w:t>
            </w:r>
            <w:r w:rsidRPr="00C427A1">
              <w:rPr>
                <w:szCs w:val="28"/>
                <w:lang w:eastAsia="ru-RU"/>
              </w:rPr>
              <w:t>,</w:t>
            </w:r>
            <w:r w:rsidRPr="00C427A1">
              <w:t xml:space="preserve"> </w:t>
            </w:r>
            <w:r w:rsidR="00176CF4" w:rsidRPr="00C427A1">
              <w:t>может содержать не более 10 реквизитов «предмет расчета» (тег 1059)</w:t>
            </w:r>
            <w:r w:rsidRPr="00C427A1">
              <w:t xml:space="preserve">, содержащих в своем составе </w:t>
            </w:r>
            <w:r w:rsidR="008E0D14" w:rsidRPr="00C427A1">
              <w:t>реквизит «код товарной номенклатуры» (тег 1162)</w:t>
            </w:r>
            <w:r w:rsidR="005A6128" w:rsidRPr="00C427A1">
              <w:t xml:space="preserve"> </w:t>
            </w:r>
            <w:r w:rsidR="005A6128" w:rsidRPr="00C427A1">
              <w:rPr>
                <w:szCs w:val="28"/>
                <w:lang w:eastAsia="ru-RU"/>
              </w:rPr>
              <w:t>и (или) «ИНН поставщика» (тег 1226).</w:t>
            </w:r>
          </w:p>
        </w:tc>
      </w:tr>
      <w:tr w:rsidR="00C427A1" w:rsidRPr="00C427A1" w14:paraId="2109FFA8" w14:textId="77777777" w:rsidTr="003103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0" w:type="dxa"/>
            <w:tcBorders>
              <w:top w:val="nil"/>
              <w:left w:val="nil"/>
              <w:bottom w:val="nil"/>
              <w:right w:val="nil"/>
            </w:tcBorders>
          </w:tcPr>
          <w:p w14:paraId="2ED98762" w14:textId="77777777" w:rsidR="00357402" w:rsidRPr="00C427A1" w:rsidRDefault="00DB2F99" w:rsidP="003B7C69">
            <w:pPr>
              <w:pStyle w:val="af1"/>
            </w:pPr>
            <w:r w:rsidRPr="00C427A1">
              <w:t>16</w:t>
            </w:r>
            <w:r w:rsidR="00357402" w:rsidRPr="00C427A1">
              <w:t>.</w:t>
            </w:r>
          </w:p>
        </w:tc>
        <w:tc>
          <w:tcPr>
            <w:tcW w:w="13356" w:type="dxa"/>
            <w:tcBorders>
              <w:top w:val="nil"/>
              <w:left w:val="nil"/>
              <w:bottom w:val="nil"/>
              <w:right w:val="nil"/>
            </w:tcBorders>
          </w:tcPr>
          <w:p w14:paraId="232A18E6" w14:textId="0AEAC474" w:rsidR="00357402" w:rsidRPr="00C427A1" w:rsidRDefault="00C3753D" w:rsidP="003B7C69">
            <w:pPr>
              <w:pStyle w:val="af1"/>
            </w:pPr>
            <w:r w:rsidRPr="00C427A1">
              <w:t xml:space="preserve">Для реквизитов «сумма наличными» (тег 1031), «сумма электронными» (тег 1081), </w:t>
            </w:r>
            <w:r w:rsidR="009C3979" w:rsidRPr="00C427A1">
              <w:t>«</w:t>
            </w:r>
            <w:r w:rsidRPr="00C427A1">
              <w:t>сумма предоплатой</w:t>
            </w:r>
            <w:r w:rsidR="009C3979" w:rsidRPr="00C427A1">
              <w:t xml:space="preserve">» (тег </w:t>
            </w:r>
            <w:r w:rsidRPr="00C427A1">
              <w:t>1215</w:t>
            </w:r>
            <w:r w:rsidR="009C3979" w:rsidRPr="00C427A1">
              <w:t>), «</w:t>
            </w:r>
            <w:r w:rsidRPr="00C427A1">
              <w:t xml:space="preserve">сумма </w:t>
            </w:r>
            <w:proofErr w:type="spellStart"/>
            <w:r w:rsidR="009C3979" w:rsidRPr="00C427A1">
              <w:t>постоплатой</w:t>
            </w:r>
            <w:proofErr w:type="spellEnd"/>
            <w:r w:rsidR="009C3979" w:rsidRPr="00C427A1">
              <w:t xml:space="preserve"> (кредит)» (тег </w:t>
            </w:r>
            <w:r w:rsidRPr="00C427A1">
              <w:t>1216</w:t>
            </w:r>
            <w:r w:rsidR="009C3979" w:rsidRPr="00C427A1">
              <w:t>), «</w:t>
            </w:r>
            <w:r w:rsidRPr="00C427A1">
              <w:t>сумма встречным предоставлением</w:t>
            </w:r>
            <w:r w:rsidR="009C3979" w:rsidRPr="00C427A1">
              <w:t xml:space="preserve">» (тег </w:t>
            </w:r>
            <w:r w:rsidRPr="00C427A1">
              <w:t>1217</w:t>
            </w:r>
            <w:r w:rsidR="009C3979" w:rsidRPr="00C427A1">
              <w:t>), «</w:t>
            </w:r>
            <w:r w:rsidRPr="00C427A1">
              <w:t>сумма НДС чека по ставке 18%</w:t>
            </w:r>
            <w:r w:rsidR="009C3979" w:rsidRPr="00C427A1">
              <w:t xml:space="preserve">» (тег </w:t>
            </w:r>
            <w:r w:rsidRPr="00C427A1">
              <w:t>1102</w:t>
            </w:r>
            <w:r w:rsidR="009C3979" w:rsidRPr="00C427A1">
              <w:t>), «</w:t>
            </w:r>
            <w:r w:rsidRPr="00C427A1">
              <w:t>сумма НДС чека по ставке 10%</w:t>
            </w:r>
            <w:r w:rsidR="009C3979" w:rsidRPr="00C427A1">
              <w:t xml:space="preserve">» (тег </w:t>
            </w:r>
            <w:r w:rsidRPr="00C427A1">
              <w:t>1103</w:t>
            </w:r>
            <w:r w:rsidR="009C3979" w:rsidRPr="00C427A1">
              <w:t>), «</w:t>
            </w:r>
            <w:r w:rsidRPr="00C427A1">
              <w:t>сумма расчета по чеку с НДС по ставке 0%</w:t>
            </w:r>
            <w:r w:rsidR="009C3979" w:rsidRPr="00C427A1">
              <w:t xml:space="preserve">» (тег </w:t>
            </w:r>
            <w:r w:rsidRPr="00C427A1">
              <w:t>1104</w:t>
            </w:r>
            <w:r w:rsidR="009C3979" w:rsidRPr="00C427A1">
              <w:t>), «</w:t>
            </w:r>
            <w:r w:rsidRPr="00C427A1">
              <w:t>сумма расчета по чеку без НДС</w:t>
            </w:r>
            <w:r w:rsidR="009C3979" w:rsidRPr="00C427A1">
              <w:t xml:space="preserve">» (тег </w:t>
            </w:r>
            <w:r w:rsidRPr="00C427A1">
              <w:t>1105</w:t>
            </w:r>
            <w:r w:rsidR="009C3979" w:rsidRPr="00C427A1">
              <w:t>), «</w:t>
            </w:r>
            <w:r w:rsidRPr="00C427A1">
              <w:t xml:space="preserve">сумма НДС чека по </w:t>
            </w:r>
            <w:proofErr w:type="spellStart"/>
            <w:r w:rsidRPr="00C427A1">
              <w:t>расч</w:t>
            </w:r>
            <w:proofErr w:type="spellEnd"/>
            <w:r w:rsidRPr="00C427A1">
              <w:t>. ставке 18/118</w:t>
            </w:r>
            <w:r w:rsidR="009C3979" w:rsidRPr="00C427A1">
              <w:t xml:space="preserve">» (тег </w:t>
            </w:r>
            <w:r w:rsidRPr="00C427A1">
              <w:t>1106</w:t>
            </w:r>
            <w:r w:rsidR="009C3979" w:rsidRPr="00C427A1">
              <w:t>), «</w:t>
            </w:r>
            <w:r w:rsidRPr="00C427A1">
              <w:t xml:space="preserve">сумма НДС чека по </w:t>
            </w:r>
            <w:proofErr w:type="spellStart"/>
            <w:r w:rsidRPr="00C427A1">
              <w:t>расч</w:t>
            </w:r>
            <w:proofErr w:type="spellEnd"/>
            <w:r w:rsidRPr="00C427A1">
              <w:t>. ставке 10/110</w:t>
            </w:r>
            <w:r w:rsidR="009C3979" w:rsidRPr="00C427A1">
              <w:t xml:space="preserve">» (тег </w:t>
            </w:r>
            <w:r w:rsidRPr="00C427A1">
              <w:t>1107</w:t>
            </w:r>
            <w:r w:rsidR="009C3979" w:rsidRPr="00C427A1">
              <w:t>),</w:t>
            </w:r>
            <w:r w:rsidR="00907D7B" w:rsidRPr="00C427A1">
              <w:t xml:space="preserve"> </w:t>
            </w:r>
            <w:r w:rsidR="00357402" w:rsidRPr="00C427A1">
              <w:t xml:space="preserve">«дополнительный реквизит чека (БСО)» (тег 1192) срок хранения фискальных данных 5 лет устанавливается только в случае </w:t>
            </w:r>
            <w:r w:rsidR="001A79D8" w:rsidRPr="00C427A1">
              <w:t>если фискальный документ, содержащий эти реквизиты, был сформирован</w:t>
            </w:r>
            <w:r w:rsidR="000B6ABF">
              <w:t xml:space="preserve"> в автономном режиме.</w:t>
            </w:r>
          </w:p>
        </w:tc>
      </w:tr>
      <w:tr w:rsidR="00C427A1" w:rsidRPr="00C427A1" w14:paraId="1CC03F30" w14:textId="77777777" w:rsidTr="003103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0" w:type="dxa"/>
            <w:tcBorders>
              <w:top w:val="nil"/>
              <w:left w:val="nil"/>
              <w:bottom w:val="nil"/>
              <w:right w:val="nil"/>
            </w:tcBorders>
          </w:tcPr>
          <w:p w14:paraId="17A18A2E" w14:textId="77777777" w:rsidR="001343F0" w:rsidRPr="00C427A1" w:rsidRDefault="001343F0" w:rsidP="003B7C69">
            <w:pPr>
              <w:pStyle w:val="af1"/>
            </w:pPr>
            <w:r w:rsidRPr="00C427A1">
              <w:t>17.</w:t>
            </w:r>
          </w:p>
        </w:tc>
        <w:tc>
          <w:tcPr>
            <w:tcW w:w="13356" w:type="dxa"/>
            <w:tcBorders>
              <w:top w:val="nil"/>
              <w:left w:val="nil"/>
              <w:bottom w:val="nil"/>
              <w:right w:val="nil"/>
            </w:tcBorders>
          </w:tcPr>
          <w:p w14:paraId="20349837" w14:textId="0DB95E41" w:rsidR="001343F0" w:rsidRPr="00C427A1" w:rsidRDefault="001343F0" w:rsidP="000B6ABF">
            <w:pPr>
              <w:pStyle w:val="af1"/>
              <w:widowControl w:val="0"/>
            </w:pPr>
            <w:r w:rsidRPr="00C427A1">
              <w:t>ФПА формируется и срок его хранения равен 5 лет только в случае, если ККТ применяется в автономном режиме и ФД имеет в своем составе реквизит «номер версии ФФД» (тег 1209), который имеет значение</w:t>
            </w:r>
            <w:r w:rsidR="00572296" w:rsidRPr="00C427A1">
              <w:t>,</w:t>
            </w:r>
            <w:r w:rsidRPr="00C427A1">
              <w:t xml:space="preserve"> равное </w:t>
            </w:r>
            <w:r w:rsidR="00394F2E" w:rsidRPr="00C427A1">
              <w:t>«</w:t>
            </w:r>
            <w:r w:rsidRPr="00C427A1">
              <w:t>3</w:t>
            </w:r>
            <w:r w:rsidR="00394F2E" w:rsidRPr="00C427A1">
              <w:t>»</w:t>
            </w:r>
            <w:r w:rsidR="00A26903" w:rsidRPr="00C427A1">
              <w:t>.</w:t>
            </w:r>
          </w:p>
        </w:tc>
      </w:tr>
      <w:tr w:rsidR="00C427A1" w:rsidRPr="00C427A1" w14:paraId="6A334DAF" w14:textId="77777777" w:rsidTr="003103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0" w:type="dxa"/>
            <w:tcBorders>
              <w:top w:val="nil"/>
              <w:left w:val="nil"/>
              <w:bottom w:val="nil"/>
              <w:right w:val="nil"/>
            </w:tcBorders>
          </w:tcPr>
          <w:p w14:paraId="1644D9AD" w14:textId="77777777" w:rsidR="00907D7B" w:rsidRPr="00C427A1" w:rsidRDefault="00907D7B" w:rsidP="003B7C69">
            <w:pPr>
              <w:pStyle w:val="af1"/>
            </w:pPr>
            <w:r w:rsidRPr="00C427A1">
              <w:t>18.</w:t>
            </w:r>
          </w:p>
        </w:tc>
        <w:tc>
          <w:tcPr>
            <w:tcW w:w="13356" w:type="dxa"/>
            <w:tcBorders>
              <w:top w:val="nil"/>
              <w:left w:val="nil"/>
              <w:bottom w:val="nil"/>
              <w:right w:val="nil"/>
            </w:tcBorders>
          </w:tcPr>
          <w:p w14:paraId="6A5F6F07" w14:textId="292023B2" w:rsidR="007C6376" w:rsidRPr="00C427A1" w:rsidRDefault="00FC3BDA" w:rsidP="00280BEC">
            <w:pPr>
              <w:pStyle w:val="af1"/>
              <w:widowControl w:val="0"/>
            </w:pPr>
            <w:r w:rsidRPr="00C427A1">
              <w:t xml:space="preserve">Кассовый чек (БСО) </w:t>
            </w:r>
            <w:r w:rsidR="00907D7B" w:rsidRPr="00C427A1">
              <w:t xml:space="preserve">может </w:t>
            </w:r>
            <w:r w:rsidRPr="00C427A1">
              <w:t>содержать рекв</w:t>
            </w:r>
            <w:r w:rsidR="00B15CF7" w:rsidRPr="00C427A1">
              <w:t>изиты «</w:t>
            </w:r>
            <w:r w:rsidR="007C6376" w:rsidRPr="00C427A1">
              <w:t>признак агента» (тег 1057), только если отчет о регистрации и (или) текущий отчет о перерегистрации содержит реквизит «признак агента» (тег 1057)</w:t>
            </w:r>
            <w:r w:rsidR="00D00A73" w:rsidRPr="00C427A1">
              <w:t>, имеющий значение, идентичное значению реквизит</w:t>
            </w:r>
            <w:r w:rsidR="00280BEC">
              <w:t>а</w:t>
            </w:r>
            <w:r w:rsidR="00D00A73" w:rsidRPr="00C427A1">
              <w:t xml:space="preserve"> «признак агента» (тег 1057) кассового чека.</w:t>
            </w:r>
          </w:p>
        </w:tc>
      </w:tr>
      <w:tr w:rsidR="00C427A1" w:rsidRPr="00C427A1" w14:paraId="27F28841" w14:textId="77777777" w:rsidTr="003103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0" w:type="dxa"/>
            <w:tcBorders>
              <w:top w:val="nil"/>
              <w:left w:val="nil"/>
              <w:bottom w:val="nil"/>
              <w:right w:val="nil"/>
            </w:tcBorders>
          </w:tcPr>
          <w:p w14:paraId="677CA3F1" w14:textId="77777777" w:rsidR="0031034B" w:rsidRPr="00C427A1" w:rsidRDefault="0031034B" w:rsidP="00860340">
            <w:pPr>
              <w:pStyle w:val="af1"/>
            </w:pPr>
            <w:r w:rsidRPr="00C427A1">
              <w:t>19.</w:t>
            </w:r>
          </w:p>
        </w:tc>
        <w:tc>
          <w:tcPr>
            <w:tcW w:w="13356" w:type="dxa"/>
            <w:tcBorders>
              <w:top w:val="nil"/>
              <w:left w:val="nil"/>
              <w:bottom w:val="nil"/>
              <w:right w:val="nil"/>
            </w:tcBorders>
          </w:tcPr>
          <w:p w14:paraId="33AA5102" w14:textId="1B619D16" w:rsidR="00860340" w:rsidRPr="00C427A1" w:rsidRDefault="0031034B" w:rsidP="000B6ABF">
            <w:pPr>
              <w:pStyle w:val="af1"/>
              <w:widowControl w:val="0"/>
            </w:pPr>
            <w:r w:rsidRPr="00C427A1">
              <w:t>Кассовый чек (БСО) может содержать реквизиты «телефон оператора перевода» (тег 1075), «операция платежного агента» (тег 1044), «телефон платежного агента» (тег 1073), «телефон оператора по приему платежей» (тег 1074), «наименование оператора перевода» (тег 1026), «адрес оператора перевода» (тег 1005), «ИНН оператора перевода» (тег 1016), «телефон поставщика» (тег 1171) только если кассовый чек (БСО) содержит реквизит «признак агента» (тег 1057)</w:t>
            </w:r>
            <w:r w:rsidR="003A2660" w:rsidRPr="00C427A1">
              <w:t xml:space="preserve">, который </w:t>
            </w:r>
            <w:r w:rsidR="00D00A73" w:rsidRPr="00C427A1">
              <w:t>име</w:t>
            </w:r>
            <w:r w:rsidR="003A2660" w:rsidRPr="00C427A1">
              <w:t>ет</w:t>
            </w:r>
            <w:r w:rsidR="00D00A73" w:rsidRPr="00C427A1">
              <w:t xml:space="preserve"> значение, указывающее, что пользователь осуществляет расчет, являясь </w:t>
            </w:r>
            <w:r w:rsidR="003A2660" w:rsidRPr="00C427A1">
              <w:t xml:space="preserve">платежным </w:t>
            </w:r>
            <w:r w:rsidR="00D00A73" w:rsidRPr="00C427A1">
              <w:t>агентом</w:t>
            </w:r>
            <w:r w:rsidR="003A2660" w:rsidRPr="00C427A1">
              <w:t xml:space="preserve"> (субагентом) или банковским агентом (субагентом)</w:t>
            </w:r>
            <w:r w:rsidR="000D6997" w:rsidRPr="00C427A1">
              <w:t>.</w:t>
            </w:r>
          </w:p>
        </w:tc>
      </w:tr>
      <w:tr w:rsidR="00C427A1" w:rsidRPr="00C427A1" w14:paraId="6E71CA1D" w14:textId="77777777" w:rsidTr="003103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0" w:type="dxa"/>
            <w:tcBorders>
              <w:top w:val="nil"/>
              <w:left w:val="nil"/>
              <w:bottom w:val="nil"/>
              <w:right w:val="nil"/>
            </w:tcBorders>
          </w:tcPr>
          <w:p w14:paraId="31052FBC" w14:textId="1BB316D1" w:rsidR="007C6376" w:rsidRPr="00C427A1" w:rsidRDefault="0031034B" w:rsidP="0031034B">
            <w:pPr>
              <w:pStyle w:val="af1"/>
            </w:pPr>
            <w:r w:rsidRPr="00C427A1">
              <w:t>20</w:t>
            </w:r>
            <w:r w:rsidR="007C6376" w:rsidRPr="00C427A1">
              <w:t>.</w:t>
            </w:r>
          </w:p>
        </w:tc>
        <w:tc>
          <w:tcPr>
            <w:tcW w:w="13356" w:type="dxa"/>
            <w:tcBorders>
              <w:top w:val="nil"/>
              <w:left w:val="nil"/>
              <w:bottom w:val="nil"/>
              <w:right w:val="nil"/>
            </w:tcBorders>
          </w:tcPr>
          <w:p w14:paraId="2F0503DC" w14:textId="67F1608A" w:rsidR="007C6376" w:rsidRPr="00C427A1" w:rsidRDefault="000A73C0" w:rsidP="000B6ABF">
            <w:pPr>
              <w:pStyle w:val="af1"/>
              <w:ind w:right="32"/>
            </w:pPr>
            <w:r w:rsidRPr="00C427A1">
              <w:t xml:space="preserve">Реквизит «кассир» (тег 1021) и «ИНН кассира» (тег 1203) могут не включаться в состав ФД в случае применения ККТ для расчетов, осуществляемых с использованием автоматических устройств для расчетов. </w:t>
            </w:r>
            <w:r w:rsidR="0031034B" w:rsidRPr="00C427A1">
              <w:t>Реквизит «кассир» (тег 1021) содержит фамилию, имя, отчество (при наличии), должность, а реквизит «ИНН кассира» (тег 1203) содержит ИНН (при наличии) лица, уполномоченного пользователем для формирования ФД.</w:t>
            </w:r>
          </w:p>
        </w:tc>
      </w:tr>
    </w:tbl>
    <w:p w14:paraId="2B899555" w14:textId="77777777" w:rsidR="0031034B" w:rsidRPr="00C427A1" w:rsidRDefault="0031034B" w:rsidP="000B6ABF">
      <w:pPr>
        <w:spacing w:before="0" w:after="0"/>
        <w:ind w:firstLine="0"/>
      </w:pPr>
    </w:p>
    <w:p w14:paraId="00120D31" w14:textId="34631D99" w:rsidR="002D5E10" w:rsidRPr="00C427A1" w:rsidRDefault="00CC45C6" w:rsidP="003B7C69">
      <w:pPr>
        <w:spacing w:before="0" w:after="0"/>
      </w:pPr>
      <w:r w:rsidRPr="00C427A1">
        <w:t>2</w:t>
      </w:r>
      <w:r w:rsidR="00414045" w:rsidRPr="00C427A1">
        <w:t>5</w:t>
      </w:r>
      <w:r w:rsidR="002D5E10" w:rsidRPr="00C427A1">
        <w:t xml:space="preserve">. </w:t>
      </w:r>
      <w:r w:rsidR="0061541B" w:rsidRPr="00C427A1">
        <w:t>С</w:t>
      </w:r>
      <w:r w:rsidR="002D5E10" w:rsidRPr="00C427A1">
        <w:t>труктур</w:t>
      </w:r>
      <w:r w:rsidR="0061541B" w:rsidRPr="00C427A1">
        <w:t>а</w:t>
      </w:r>
      <w:r w:rsidR="002D5E10" w:rsidRPr="00C427A1">
        <w:t xml:space="preserve"> данных реквизит</w:t>
      </w:r>
      <w:r w:rsidR="001C4FD0" w:rsidRPr="00C427A1">
        <w:t>а</w:t>
      </w:r>
      <w:r w:rsidR="002D5E10" w:rsidRPr="00C427A1">
        <w:t xml:space="preserve"> «</w:t>
      </w:r>
      <w:r w:rsidR="00011BB1" w:rsidRPr="00C427A1">
        <w:t>предмет расчета</w:t>
      </w:r>
      <w:r w:rsidR="001C4FD0" w:rsidRPr="00C427A1">
        <w:t>»</w:t>
      </w:r>
      <w:r w:rsidR="00E46D08" w:rsidRPr="00C427A1">
        <w:t xml:space="preserve"> </w:t>
      </w:r>
      <w:r w:rsidR="00C94A43" w:rsidRPr="00C427A1">
        <w:t xml:space="preserve">(тег 1059) </w:t>
      </w:r>
      <w:r w:rsidR="003800E1" w:rsidRPr="00C427A1">
        <w:t>указан</w:t>
      </w:r>
      <w:r w:rsidR="0061541B" w:rsidRPr="00C427A1">
        <w:t>а</w:t>
      </w:r>
      <w:r w:rsidR="00E46D08" w:rsidRPr="00C427A1">
        <w:t xml:space="preserve"> </w:t>
      </w:r>
      <w:r w:rsidR="00572296" w:rsidRPr="00C427A1">
        <w:t xml:space="preserve">в </w:t>
      </w:r>
      <w:r w:rsidR="00261BD1">
        <w:t>т</w:t>
      </w:r>
      <w:r w:rsidR="00E835C8" w:rsidRPr="00C427A1">
        <w:t xml:space="preserve">аблице </w:t>
      </w:r>
      <w:r w:rsidR="00DB030F" w:rsidRPr="00C427A1">
        <w:t>20</w:t>
      </w:r>
      <w:r w:rsidR="00E0059D" w:rsidRPr="00C427A1">
        <w:t>.</w:t>
      </w:r>
    </w:p>
    <w:p w14:paraId="4F90D177" w14:textId="62570D32" w:rsidR="002D5E10" w:rsidRDefault="00E835C8" w:rsidP="003B7C69">
      <w:pPr>
        <w:keepNext/>
        <w:overflowPunct w:val="0"/>
        <w:autoSpaceDE w:val="0"/>
        <w:autoSpaceDN w:val="0"/>
        <w:adjustRightInd w:val="0"/>
        <w:spacing w:before="0" w:after="0"/>
        <w:ind w:right="-113" w:firstLine="0"/>
        <w:jc w:val="right"/>
        <w:textAlignment w:val="baseline"/>
      </w:pPr>
      <w:r w:rsidRPr="00C427A1">
        <w:lastRenderedPageBreak/>
        <w:t xml:space="preserve">Таблица </w:t>
      </w:r>
      <w:r w:rsidR="00DB030F" w:rsidRPr="00C427A1">
        <w:t>20</w:t>
      </w:r>
    </w:p>
    <w:p w14:paraId="2668F736" w14:textId="23E0A1F8" w:rsidR="00D31027" w:rsidRDefault="00D31027" w:rsidP="00D31027">
      <w:pPr>
        <w:keepNext/>
        <w:overflowPunct w:val="0"/>
        <w:autoSpaceDE w:val="0"/>
        <w:autoSpaceDN w:val="0"/>
        <w:adjustRightInd w:val="0"/>
        <w:spacing w:before="0" w:after="0"/>
        <w:ind w:right="-113" w:firstLine="0"/>
        <w:jc w:val="center"/>
        <w:textAlignment w:val="baseline"/>
      </w:pPr>
      <w:r w:rsidRPr="00C427A1">
        <w:t>Структура данных реквизита «предмет расчета»</w:t>
      </w:r>
    </w:p>
    <w:p w14:paraId="7BB26847" w14:textId="77777777" w:rsidR="00D31027" w:rsidRPr="00C427A1" w:rsidRDefault="00D31027" w:rsidP="003B7C69">
      <w:pPr>
        <w:keepNext/>
        <w:overflowPunct w:val="0"/>
        <w:autoSpaceDE w:val="0"/>
        <w:autoSpaceDN w:val="0"/>
        <w:adjustRightInd w:val="0"/>
        <w:spacing w:before="0" w:after="0"/>
        <w:ind w:right="-113" w:firstLine="0"/>
        <w:jc w:val="right"/>
        <w:textAlignment w:val="baseline"/>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90"/>
        <w:gridCol w:w="1770"/>
        <w:gridCol w:w="1478"/>
        <w:gridCol w:w="1035"/>
        <w:gridCol w:w="1286"/>
        <w:gridCol w:w="1057"/>
        <w:gridCol w:w="1286"/>
        <w:gridCol w:w="1674"/>
      </w:tblGrid>
      <w:tr w:rsidR="003B2073" w:rsidRPr="00C427A1" w14:paraId="4689134C" w14:textId="77777777" w:rsidTr="00177FF8">
        <w:trPr>
          <w:trHeight w:val="317"/>
          <w:jc w:val="center"/>
        </w:trPr>
        <w:tc>
          <w:tcPr>
            <w:tcW w:w="4690" w:type="dxa"/>
            <w:shd w:val="clear" w:color="auto" w:fill="auto"/>
            <w:hideMark/>
          </w:tcPr>
          <w:p w14:paraId="01C092B5" w14:textId="77777777" w:rsidR="00E569AD" w:rsidRPr="00C427A1" w:rsidRDefault="00E569AD" w:rsidP="003B7C69">
            <w:pPr>
              <w:overflowPunct w:val="0"/>
              <w:autoSpaceDE w:val="0"/>
              <w:autoSpaceDN w:val="0"/>
              <w:adjustRightInd w:val="0"/>
              <w:spacing w:before="0" w:after="0"/>
              <w:ind w:firstLine="0"/>
              <w:jc w:val="center"/>
              <w:textAlignment w:val="baseline"/>
              <w:rPr>
                <w:b/>
              </w:rPr>
            </w:pPr>
            <w:r w:rsidRPr="00C427A1">
              <w:rPr>
                <w:b/>
              </w:rPr>
              <w:t>Наименование реквизита</w:t>
            </w:r>
          </w:p>
        </w:tc>
        <w:tc>
          <w:tcPr>
            <w:tcW w:w="1770" w:type="dxa"/>
            <w:shd w:val="clear" w:color="auto" w:fill="auto"/>
            <w:hideMark/>
          </w:tcPr>
          <w:p w14:paraId="53C8EE03" w14:textId="77777777" w:rsidR="00E569AD" w:rsidRPr="00C427A1" w:rsidRDefault="00E569AD" w:rsidP="003B7C69">
            <w:pPr>
              <w:overflowPunct w:val="0"/>
              <w:autoSpaceDE w:val="0"/>
              <w:autoSpaceDN w:val="0"/>
              <w:adjustRightInd w:val="0"/>
              <w:spacing w:before="0" w:after="0"/>
              <w:ind w:firstLine="0"/>
              <w:jc w:val="center"/>
              <w:textAlignment w:val="baseline"/>
              <w:rPr>
                <w:b/>
              </w:rPr>
            </w:pPr>
            <w:r w:rsidRPr="00C427A1">
              <w:rPr>
                <w:b/>
              </w:rPr>
              <w:t>Тег</w:t>
            </w:r>
          </w:p>
        </w:tc>
        <w:tc>
          <w:tcPr>
            <w:tcW w:w="1478" w:type="dxa"/>
            <w:shd w:val="clear" w:color="auto" w:fill="auto"/>
            <w:hideMark/>
          </w:tcPr>
          <w:p w14:paraId="5E5FD523" w14:textId="77777777" w:rsidR="00E569AD" w:rsidRPr="00C427A1" w:rsidRDefault="00E569AD" w:rsidP="003B7C69">
            <w:pPr>
              <w:overflowPunct w:val="0"/>
              <w:autoSpaceDE w:val="0"/>
              <w:autoSpaceDN w:val="0"/>
              <w:adjustRightInd w:val="0"/>
              <w:spacing w:before="0" w:after="0"/>
              <w:ind w:firstLine="0"/>
              <w:jc w:val="center"/>
              <w:textAlignment w:val="baseline"/>
              <w:rPr>
                <w:b/>
              </w:rPr>
            </w:pPr>
            <w:r w:rsidRPr="00C427A1">
              <w:rPr>
                <w:b/>
              </w:rPr>
              <w:t>Обяз.</w:t>
            </w:r>
          </w:p>
        </w:tc>
        <w:tc>
          <w:tcPr>
            <w:tcW w:w="1035" w:type="dxa"/>
          </w:tcPr>
          <w:p w14:paraId="1D808DB6" w14:textId="77777777" w:rsidR="00E569AD" w:rsidRPr="00C427A1" w:rsidRDefault="00E569AD" w:rsidP="003B7C69">
            <w:pPr>
              <w:overflowPunct w:val="0"/>
              <w:autoSpaceDE w:val="0"/>
              <w:autoSpaceDN w:val="0"/>
              <w:adjustRightInd w:val="0"/>
              <w:spacing w:before="0" w:after="0"/>
              <w:ind w:firstLine="0"/>
              <w:jc w:val="center"/>
              <w:textAlignment w:val="baseline"/>
              <w:rPr>
                <w:b/>
              </w:rPr>
            </w:pPr>
            <w:r w:rsidRPr="00C427A1">
              <w:rPr>
                <w:b/>
              </w:rPr>
              <w:t>Форм.</w:t>
            </w:r>
          </w:p>
        </w:tc>
        <w:tc>
          <w:tcPr>
            <w:tcW w:w="1286" w:type="dxa"/>
          </w:tcPr>
          <w:p w14:paraId="67C94B78" w14:textId="77777777" w:rsidR="00E569AD" w:rsidRPr="00C427A1" w:rsidRDefault="00E569AD" w:rsidP="003B7C69">
            <w:pPr>
              <w:overflowPunct w:val="0"/>
              <w:autoSpaceDE w:val="0"/>
              <w:autoSpaceDN w:val="0"/>
              <w:adjustRightInd w:val="0"/>
              <w:spacing w:before="0" w:after="0"/>
              <w:ind w:firstLine="0"/>
              <w:jc w:val="center"/>
              <w:textAlignment w:val="baseline"/>
              <w:rPr>
                <w:b/>
              </w:rPr>
            </w:pPr>
            <w:r w:rsidRPr="00C427A1">
              <w:rPr>
                <w:b/>
              </w:rPr>
              <w:t>Хран.</w:t>
            </w:r>
          </w:p>
        </w:tc>
        <w:tc>
          <w:tcPr>
            <w:tcW w:w="1057" w:type="dxa"/>
          </w:tcPr>
          <w:p w14:paraId="306117F5" w14:textId="77777777" w:rsidR="00E569AD" w:rsidRPr="00C427A1" w:rsidRDefault="00E569AD" w:rsidP="003B7C69">
            <w:pPr>
              <w:overflowPunct w:val="0"/>
              <w:autoSpaceDE w:val="0"/>
              <w:autoSpaceDN w:val="0"/>
              <w:adjustRightInd w:val="0"/>
              <w:spacing w:before="0" w:after="0"/>
              <w:ind w:firstLine="0"/>
              <w:jc w:val="center"/>
              <w:textAlignment w:val="baseline"/>
              <w:rPr>
                <w:b/>
              </w:rPr>
            </w:pPr>
            <w:r w:rsidRPr="00C427A1">
              <w:rPr>
                <w:b/>
              </w:rPr>
              <w:t>Повт.</w:t>
            </w:r>
          </w:p>
        </w:tc>
        <w:tc>
          <w:tcPr>
            <w:tcW w:w="1286" w:type="dxa"/>
          </w:tcPr>
          <w:p w14:paraId="17E0D1EC" w14:textId="77777777" w:rsidR="00E569AD" w:rsidRPr="00C427A1" w:rsidRDefault="000D0D0F" w:rsidP="003B7C69">
            <w:pPr>
              <w:overflowPunct w:val="0"/>
              <w:autoSpaceDE w:val="0"/>
              <w:autoSpaceDN w:val="0"/>
              <w:adjustRightInd w:val="0"/>
              <w:spacing w:before="0" w:after="0"/>
              <w:ind w:firstLine="0"/>
              <w:jc w:val="center"/>
              <w:textAlignment w:val="baseline"/>
              <w:rPr>
                <w:b/>
              </w:rPr>
            </w:pPr>
            <w:r w:rsidRPr="00C427A1">
              <w:rPr>
                <w:b/>
              </w:rPr>
              <w:t>ФП</w:t>
            </w:r>
          </w:p>
        </w:tc>
        <w:tc>
          <w:tcPr>
            <w:tcW w:w="1674" w:type="dxa"/>
          </w:tcPr>
          <w:p w14:paraId="26E1FBE4" w14:textId="77777777" w:rsidR="00E569AD" w:rsidRPr="00C427A1" w:rsidRDefault="00E569AD" w:rsidP="003B7C69">
            <w:pPr>
              <w:overflowPunct w:val="0"/>
              <w:autoSpaceDE w:val="0"/>
              <w:autoSpaceDN w:val="0"/>
              <w:adjustRightInd w:val="0"/>
              <w:spacing w:before="0" w:after="0"/>
              <w:ind w:firstLine="0"/>
              <w:jc w:val="center"/>
              <w:textAlignment w:val="baseline"/>
              <w:rPr>
                <w:b/>
              </w:rPr>
            </w:pPr>
            <w:r w:rsidRPr="00C427A1">
              <w:rPr>
                <w:b/>
              </w:rPr>
              <w:t>№ прим.</w:t>
            </w:r>
          </w:p>
        </w:tc>
      </w:tr>
      <w:tr w:rsidR="003B2073" w:rsidRPr="00C427A1" w14:paraId="251DC11C" w14:textId="77777777" w:rsidTr="005A6128">
        <w:trPr>
          <w:trHeight w:val="302"/>
          <w:jc w:val="center"/>
        </w:trPr>
        <w:tc>
          <w:tcPr>
            <w:tcW w:w="4690" w:type="dxa"/>
            <w:shd w:val="clear" w:color="auto" w:fill="auto"/>
            <w:noWrap/>
          </w:tcPr>
          <w:p w14:paraId="13B630AA" w14:textId="77777777" w:rsidR="00250535" w:rsidRPr="00C427A1" w:rsidRDefault="00250535" w:rsidP="003B7C69">
            <w:pPr>
              <w:overflowPunct w:val="0"/>
              <w:autoSpaceDE w:val="0"/>
              <w:autoSpaceDN w:val="0"/>
              <w:adjustRightInd w:val="0"/>
              <w:spacing w:before="0" w:after="0"/>
              <w:ind w:firstLine="0"/>
              <w:jc w:val="left"/>
              <w:textAlignment w:val="baseline"/>
              <w:rPr>
                <w:b/>
              </w:rPr>
            </w:pPr>
            <w:r w:rsidRPr="00C427A1">
              <w:t>признак способа расчета</w:t>
            </w:r>
          </w:p>
        </w:tc>
        <w:tc>
          <w:tcPr>
            <w:tcW w:w="1770" w:type="dxa"/>
            <w:shd w:val="clear" w:color="auto" w:fill="auto"/>
            <w:noWrap/>
          </w:tcPr>
          <w:p w14:paraId="4F75AC5E" w14:textId="77777777" w:rsidR="00250535" w:rsidRPr="00C427A1" w:rsidRDefault="00250535" w:rsidP="003B7C69">
            <w:pPr>
              <w:overflowPunct w:val="0"/>
              <w:autoSpaceDE w:val="0"/>
              <w:autoSpaceDN w:val="0"/>
              <w:adjustRightInd w:val="0"/>
              <w:spacing w:before="0" w:after="0"/>
              <w:ind w:firstLine="0"/>
              <w:jc w:val="center"/>
              <w:textAlignment w:val="baseline"/>
            </w:pPr>
            <w:r w:rsidRPr="00C427A1">
              <w:t>1214</w:t>
            </w:r>
          </w:p>
        </w:tc>
        <w:tc>
          <w:tcPr>
            <w:tcW w:w="1478" w:type="dxa"/>
            <w:shd w:val="clear" w:color="auto" w:fill="auto"/>
            <w:noWrap/>
          </w:tcPr>
          <w:p w14:paraId="70627E58" w14:textId="251316F3" w:rsidR="00250535" w:rsidRPr="00C427A1" w:rsidRDefault="00250535" w:rsidP="005A6128">
            <w:pPr>
              <w:overflowPunct w:val="0"/>
              <w:autoSpaceDE w:val="0"/>
              <w:autoSpaceDN w:val="0"/>
              <w:adjustRightInd w:val="0"/>
              <w:spacing w:before="0" w:after="0"/>
              <w:ind w:firstLine="0"/>
              <w:jc w:val="center"/>
              <w:textAlignment w:val="baseline"/>
            </w:pPr>
            <w:r w:rsidRPr="00C427A1">
              <w:t>П-4, Э-</w:t>
            </w:r>
            <w:r w:rsidR="005A6128" w:rsidRPr="00C427A1">
              <w:t>5</w:t>
            </w:r>
          </w:p>
        </w:tc>
        <w:tc>
          <w:tcPr>
            <w:tcW w:w="1035" w:type="dxa"/>
          </w:tcPr>
          <w:p w14:paraId="0D95DAE7" w14:textId="77777777" w:rsidR="00250535" w:rsidRPr="00C427A1" w:rsidRDefault="00250535" w:rsidP="003B7C69">
            <w:pPr>
              <w:overflowPunct w:val="0"/>
              <w:autoSpaceDE w:val="0"/>
              <w:autoSpaceDN w:val="0"/>
              <w:adjustRightInd w:val="0"/>
              <w:spacing w:before="0" w:after="0"/>
              <w:ind w:firstLine="0"/>
              <w:jc w:val="center"/>
              <w:textAlignment w:val="baseline"/>
            </w:pPr>
            <w:r w:rsidRPr="00C427A1">
              <w:t>ПЭ</w:t>
            </w:r>
          </w:p>
        </w:tc>
        <w:tc>
          <w:tcPr>
            <w:tcW w:w="1286" w:type="dxa"/>
          </w:tcPr>
          <w:p w14:paraId="48FB76CE" w14:textId="77777777" w:rsidR="00250535" w:rsidRPr="00C427A1" w:rsidRDefault="00250535" w:rsidP="003B7C69">
            <w:pPr>
              <w:overflowPunct w:val="0"/>
              <w:autoSpaceDE w:val="0"/>
              <w:autoSpaceDN w:val="0"/>
              <w:adjustRightInd w:val="0"/>
              <w:spacing w:before="0" w:after="0"/>
              <w:ind w:firstLine="0"/>
              <w:jc w:val="center"/>
              <w:textAlignment w:val="baseline"/>
            </w:pPr>
            <w:r w:rsidRPr="00C427A1">
              <w:t>30д (5л)</w:t>
            </w:r>
          </w:p>
        </w:tc>
        <w:tc>
          <w:tcPr>
            <w:tcW w:w="1057" w:type="dxa"/>
          </w:tcPr>
          <w:p w14:paraId="7209A116" w14:textId="77777777" w:rsidR="00250535" w:rsidRPr="00C427A1" w:rsidRDefault="00250535" w:rsidP="003B7C69">
            <w:pPr>
              <w:overflowPunct w:val="0"/>
              <w:autoSpaceDE w:val="0"/>
              <w:autoSpaceDN w:val="0"/>
              <w:adjustRightInd w:val="0"/>
              <w:spacing w:before="0" w:after="0"/>
              <w:ind w:firstLine="0"/>
              <w:jc w:val="center"/>
              <w:textAlignment w:val="baseline"/>
            </w:pPr>
            <w:r w:rsidRPr="00C427A1">
              <w:t>Нет</w:t>
            </w:r>
          </w:p>
        </w:tc>
        <w:tc>
          <w:tcPr>
            <w:tcW w:w="1286" w:type="dxa"/>
          </w:tcPr>
          <w:p w14:paraId="7675CA8A" w14:textId="77777777" w:rsidR="00250535" w:rsidRPr="00C427A1" w:rsidRDefault="00250535" w:rsidP="003B7C69">
            <w:pPr>
              <w:overflowPunct w:val="0"/>
              <w:autoSpaceDE w:val="0"/>
              <w:autoSpaceDN w:val="0"/>
              <w:adjustRightInd w:val="0"/>
              <w:spacing w:before="0" w:after="0"/>
              <w:ind w:firstLine="0"/>
              <w:jc w:val="center"/>
              <w:textAlignment w:val="baseline"/>
            </w:pPr>
            <w:r w:rsidRPr="00C427A1">
              <w:t>4, 5</w:t>
            </w:r>
          </w:p>
        </w:tc>
        <w:tc>
          <w:tcPr>
            <w:tcW w:w="1674" w:type="dxa"/>
          </w:tcPr>
          <w:p w14:paraId="1FE81296" w14:textId="57D024B1" w:rsidR="00250535" w:rsidRPr="00C427A1" w:rsidRDefault="00740A0A" w:rsidP="003B7C69">
            <w:pPr>
              <w:overflowPunct w:val="0"/>
              <w:autoSpaceDE w:val="0"/>
              <w:autoSpaceDN w:val="0"/>
              <w:adjustRightInd w:val="0"/>
              <w:spacing w:before="0" w:after="0"/>
              <w:ind w:firstLine="0"/>
              <w:jc w:val="center"/>
              <w:textAlignment w:val="baseline"/>
            </w:pPr>
            <w:r w:rsidRPr="00C427A1">
              <w:t xml:space="preserve">2, </w:t>
            </w:r>
            <w:r w:rsidR="00250535" w:rsidRPr="00C427A1">
              <w:t>7, 8</w:t>
            </w:r>
          </w:p>
        </w:tc>
      </w:tr>
      <w:tr w:rsidR="003B2073" w:rsidRPr="00C427A1" w14:paraId="4AF1B0AD" w14:textId="77777777" w:rsidTr="005A6128">
        <w:trPr>
          <w:trHeight w:val="302"/>
          <w:jc w:val="center"/>
        </w:trPr>
        <w:tc>
          <w:tcPr>
            <w:tcW w:w="4690" w:type="dxa"/>
            <w:shd w:val="clear" w:color="auto" w:fill="auto"/>
            <w:noWrap/>
          </w:tcPr>
          <w:p w14:paraId="018626FE" w14:textId="77777777" w:rsidR="00250535" w:rsidRPr="00C427A1" w:rsidRDefault="00250535" w:rsidP="003B7C69">
            <w:pPr>
              <w:overflowPunct w:val="0"/>
              <w:autoSpaceDE w:val="0"/>
              <w:autoSpaceDN w:val="0"/>
              <w:adjustRightInd w:val="0"/>
              <w:spacing w:before="0" w:after="0"/>
              <w:ind w:firstLine="0"/>
              <w:jc w:val="left"/>
              <w:textAlignment w:val="baseline"/>
              <w:rPr>
                <w:b/>
              </w:rPr>
            </w:pPr>
            <w:r w:rsidRPr="00C427A1">
              <w:t>признак предмета расчета</w:t>
            </w:r>
          </w:p>
        </w:tc>
        <w:tc>
          <w:tcPr>
            <w:tcW w:w="1770" w:type="dxa"/>
            <w:shd w:val="clear" w:color="auto" w:fill="auto"/>
            <w:noWrap/>
          </w:tcPr>
          <w:p w14:paraId="12928D42" w14:textId="77777777" w:rsidR="00250535" w:rsidRPr="00C427A1" w:rsidRDefault="00250535" w:rsidP="003B7C69">
            <w:pPr>
              <w:overflowPunct w:val="0"/>
              <w:autoSpaceDE w:val="0"/>
              <w:autoSpaceDN w:val="0"/>
              <w:adjustRightInd w:val="0"/>
              <w:spacing w:before="0" w:after="0"/>
              <w:ind w:firstLine="0"/>
              <w:jc w:val="center"/>
              <w:textAlignment w:val="baseline"/>
            </w:pPr>
            <w:r w:rsidRPr="00C427A1">
              <w:t>1212</w:t>
            </w:r>
          </w:p>
        </w:tc>
        <w:tc>
          <w:tcPr>
            <w:tcW w:w="1478" w:type="dxa"/>
            <w:shd w:val="clear" w:color="auto" w:fill="auto"/>
            <w:noWrap/>
          </w:tcPr>
          <w:p w14:paraId="1B41CC2F" w14:textId="73013980" w:rsidR="00250535" w:rsidRPr="00C427A1" w:rsidRDefault="00103E58" w:rsidP="003B7C69">
            <w:pPr>
              <w:overflowPunct w:val="0"/>
              <w:autoSpaceDE w:val="0"/>
              <w:autoSpaceDN w:val="0"/>
              <w:adjustRightInd w:val="0"/>
              <w:spacing w:before="0" w:after="0"/>
              <w:ind w:firstLine="0"/>
              <w:jc w:val="center"/>
              <w:textAlignment w:val="baseline"/>
            </w:pPr>
            <w:r w:rsidRPr="00C427A1">
              <w:t>П-</w:t>
            </w:r>
            <w:proofErr w:type="gramStart"/>
            <w:r w:rsidR="00250535" w:rsidRPr="00C427A1">
              <w:t>7</w:t>
            </w:r>
            <w:r w:rsidRPr="00C427A1">
              <w:t>,Э</w:t>
            </w:r>
            <w:proofErr w:type="gramEnd"/>
            <w:r w:rsidRPr="00C427A1">
              <w:t>-5</w:t>
            </w:r>
          </w:p>
        </w:tc>
        <w:tc>
          <w:tcPr>
            <w:tcW w:w="1035" w:type="dxa"/>
          </w:tcPr>
          <w:p w14:paraId="4642F6AF" w14:textId="77777777" w:rsidR="00250535" w:rsidRPr="00C427A1" w:rsidRDefault="00250535" w:rsidP="003B7C69">
            <w:pPr>
              <w:overflowPunct w:val="0"/>
              <w:autoSpaceDE w:val="0"/>
              <w:autoSpaceDN w:val="0"/>
              <w:adjustRightInd w:val="0"/>
              <w:spacing w:before="0" w:after="0"/>
              <w:ind w:firstLine="0"/>
              <w:jc w:val="center"/>
              <w:textAlignment w:val="baseline"/>
            </w:pPr>
            <w:r w:rsidRPr="00C427A1">
              <w:t>ПЭ</w:t>
            </w:r>
          </w:p>
        </w:tc>
        <w:tc>
          <w:tcPr>
            <w:tcW w:w="1286" w:type="dxa"/>
          </w:tcPr>
          <w:p w14:paraId="11FE8456" w14:textId="21652538" w:rsidR="00250535" w:rsidRPr="00C427A1" w:rsidRDefault="00250535" w:rsidP="003B7C69">
            <w:pPr>
              <w:overflowPunct w:val="0"/>
              <w:autoSpaceDE w:val="0"/>
              <w:autoSpaceDN w:val="0"/>
              <w:adjustRightInd w:val="0"/>
              <w:spacing w:before="0" w:after="0"/>
              <w:ind w:firstLine="0"/>
              <w:jc w:val="center"/>
              <w:textAlignment w:val="baseline"/>
            </w:pPr>
            <w:r w:rsidRPr="00C427A1">
              <w:t>30д</w:t>
            </w:r>
            <w:r w:rsidR="005A6128" w:rsidRPr="00C427A1">
              <w:t xml:space="preserve"> (5л)</w:t>
            </w:r>
          </w:p>
        </w:tc>
        <w:tc>
          <w:tcPr>
            <w:tcW w:w="1057" w:type="dxa"/>
          </w:tcPr>
          <w:p w14:paraId="6C27907C" w14:textId="79FDDED0" w:rsidR="00250535" w:rsidRPr="00C427A1" w:rsidRDefault="001755FD" w:rsidP="00A21F39">
            <w:pPr>
              <w:overflowPunct w:val="0"/>
              <w:autoSpaceDE w:val="0"/>
              <w:autoSpaceDN w:val="0"/>
              <w:adjustRightInd w:val="0"/>
              <w:spacing w:before="0" w:after="0"/>
              <w:ind w:firstLine="0"/>
              <w:jc w:val="center"/>
              <w:textAlignment w:val="baseline"/>
            </w:pPr>
            <w:r w:rsidRPr="00C427A1">
              <w:t xml:space="preserve">Нет </w:t>
            </w:r>
          </w:p>
        </w:tc>
        <w:tc>
          <w:tcPr>
            <w:tcW w:w="1286" w:type="dxa"/>
          </w:tcPr>
          <w:p w14:paraId="44DEDC8F" w14:textId="2206EEA4" w:rsidR="00250535" w:rsidRPr="00C427A1" w:rsidRDefault="00250535" w:rsidP="003B7C69">
            <w:pPr>
              <w:overflowPunct w:val="0"/>
              <w:autoSpaceDE w:val="0"/>
              <w:autoSpaceDN w:val="0"/>
              <w:adjustRightInd w:val="0"/>
              <w:spacing w:before="0" w:after="0"/>
              <w:ind w:firstLine="0"/>
              <w:jc w:val="center"/>
              <w:textAlignment w:val="baseline"/>
            </w:pPr>
            <w:r w:rsidRPr="00C427A1">
              <w:t>4</w:t>
            </w:r>
            <w:r w:rsidR="005A6128" w:rsidRPr="00C427A1">
              <w:t>,</w:t>
            </w:r>
            <w:r w:rsidR="00F425FD" w:rsidRPr="00C427A1">
              <w:t xml:space="preserve"> </w:t>
            </w:r>
            <w:r w:rsidR="005A6128" w:rsidRPr="00C427A1">
              <w:t>5</w:t>
            </w:r>
          </w:p>
        </w:tc>
        <w:tc>
          <w:tcPr>
            <w:tcW w:w="1674" w:type="dxa"/>
          </w:tcPr>
          <w:p w14:paraId="34C02900" w14:textId="2E71FF13" w:rsidR="00250535" w:rsidRPr="00C427A1" w:rsidRDefault="005A6128" w:rsidP="00A21F39">
            <w:pPr>
              <w:overflowPunct w:val="0"/>
              <w:autoSpaceDE w:val="0"/>
              <w:autoSpaceDN w:val="0"/>
              <w:adjustRightInd w:val="0"/>
              <w:spacing w:before="0" w:after="0"/>
              <w:ind w:firstLine="0"/>
              <w:jc w:val="center"/>
              <w:textAlignment w:val="baseline"/>
            </w:pPr>
            <w:r w:rsidRPr="00C427A1">
              <w:t xml:space="preserve">2, 7, </w:t>
            </w:r>
            <w:r w:rsidR="00250535" w:rsidRPr="00C427A1">
              <w:t>9</w:t>
            </w:r>
          </w:p>
        </w:tc>
      </w:tr>
      <w:tr w:rsidR="003B2073" w:rsidRPr="00C427A1" w14:paraId="0A29C427" w14:textId="77777777" w:rsidTr="005A6128">
        <w:trPr>
          <w:trHeight w:val="302"/>
          <w:jc w:val="center"/>
        </w:trPr>
        <w:tc>
          <w:tcPr>
            <w:tcW w:w="4690" w:type="dxa"/>
            <w:shd w:val="clear" w:color="auto" w:fill="auto"/>
            <w:noWrap/>
          </w:tcPr>
          <w:p w14:paraId="132E3BE2" w14:textId="46AF3A8A" w:rsidR="00103E58" w:rsidRPr="00C427A1" w:rsidRDefault="00103E58" w:rsidP="00103E58">
            <w:pPr>
              <w:overflowPunct w:val="0"/>
              <w:autoSpaceDE w:val="0"/>
              <w:autoSpaceDN w:val="0"/>
              <w:adjustRightInd w:val="0"/>
              <w:spacing w:before="0" w:after="0"/>
              <w:ind w:firstLine="0"/>
              <w:jc w:val="left"/>
              <w:textAlignment w:val="baseline"/>
            </w:pPr>
            <w:r w:rsidRPr="00C427A1">
              <w:t>признак агента</w:t>
            </w:r>
            <w:r w:rsidR="00DC6F0D" w:rsidRPr="00C427A1">
              <w:t xml:space="preserve"> по предмету расчета</w:t>
            </w:r>
          </w:p>
        </w:tc>
        <w:tc>
          <w:tcPr>
            <w:tcW w:w="1770" w:type="dxa"/>
            <w:shd w:val="clear" w:color="auto" w:fill="auto"/>
            <w:noWrap/>
          </w:tcPr>
          <w:p w14:paraId="6FBC05BF" w14:textId="24864B4C" w:rsidR="00103E58" w:rsidRPr="00C427A1" w:rsidRDefault="00103E58" w:rsidP="00C32228">
            <w:pPr>
              <w:overflowPunct w:val="0"/>
              <w:autoSpaceDE w:val="0"/>
              <w:autoSpaceDN w:val="0"/>
              <w:adjustRightInd w:val="0"/>
              <w:spacing w:before="0" w:after="0"/>
              <w:ind w:firstLine="0"/>
              <w:jc w:val="center"/>
              <w:textAlignment w:val="baseline"/>
            </w:pPr>
            <w:r w:rsidRPr="00C427A1">
              <w:t>1</w:t>
            </w:r>
            <w:r w:rsidR="00C32228" w:rsidRPr="00C427A1">
              <w:t>222</w:t>
            </w:r>
          </w:p>
        </w:tc>
        <w:tc>
          <w:tcPr>
            <w:tcW w:w="1478" w:type="dxa"/>
            <w:shd w:val="clear" w:color="auto" w:fill="auto"/>
            <w:noWrap/>
          </w:tcPr>
          <w:p w14:paraId="1B355684" w14:textId="77777777" w:rsidR="00103E58" w:rsidRPr="00C427A1" w:rsidRDefault="00103E58" w:rsidP="00103E58">
            <w:pPr>
              <w:overflowPunct w:val="0"/>
              <w:autoSpaceDE w:val="0"/>
              <w:autoSpaceDN w:val="0"/>
              <w:adjustRightInd w:val="0"/>
              <w:spacing w:before="0" w:after="0"/>
              <w:ind w:firstLine="0"/>
              <w:jc w:val="center"/>
              <w:textAlignment w:val="baseline"/>
            </w:pPr>
            <w:r w:rsidRPr="00C427A1">
              <w:t>6</w:t>
            </w:r>
          </w:p>
        </w:tc>
        <w:tc>
          <w:tcPr>
            <w:tcW w:w="1035" w:type="dxa"/>
          </w:tcPr>
          <w:p w14:paraId="6844CF9B" w14:textId="77777777" w:rsidR="00103E58" w:rsidRPr="00C427A1" w:rsidRDefault="00103E58" w:rsidP="00103E58">
            <w:pPr>
              <w:overflowPunct w:val="0"/>
              <w:autoSpaceDE w:val="0"/>
              <w:autoSpaceDN w:val="0"/>
              <w:adjustRightInd w:val="0"/>
              <w:spacing w:before="0" w:after="0"/>
              <w:ind w:firstLine="0"/>
              <w:jc w:val="center"/>
              <w:textAlignment w:val="baseline"/>
            </w:pPr>
            <w:r w:rsidRPr="00C427A1">
              <w:t>ПЭ</w:t>
            </w:r>
          </w:p>
        </w:tc>
        <w:tc>
          <w:tcPr>
            <w:tcW w:w="1286" w:type="dxa"/>
          </w:tcPr>
          <w:p w14:paraId="32DD5C5A" w14:textId="21E6AEF9" w:rsidR="00103E58" w:rsidRPr="00C427A1" w:rsidRDefault="00D807B4" w:rsidP="00103E58">
            <w:pPr>
              <w:overflowPunct w:val="0"/>
              <w:autoSpaceDE w:val="0"/>
              <w:autoSpaceDN w:val="0"/>
              <w:adjustRightInd w:val="0"/>
              <w:spacing w:before="0" w:after="0"/>
              <w:ind w:firstLine="0"/>
              <w:jc w:val="center"/>
              <w:textAlignment w:val="baseline"/>
            </w:pPr>
            <w:r w:rsidRPr="00C427A1">
              <w:t>30д (</w:t>
            </w:r>
            <w:r w:rsidR="00BD5A21" w:rsidRPr="00C427A1">
              <w:t>5л</w:t>
            </w:r>
            <w:r w:rsidRPr="00C427A1">
              <w:t>)</w:t>
            </w:r>
          </w:p>
        </w:tc>
        <w:tc>
          <w:tcPr>
            <w:tcW w:w="1057" w:type="dxa"/>
          </w:tcPr>
          <w:p w14:paraId="712CC9E0" w14:textId="5A5AE21A" w:rsidR="00103E58" w:rsidRPr="00C427A1" w:rsidRDefault="00A21F39" w:rsidP="00103E58">
            <w:pPr>
              <w:overflowPunct w:val="0"/>
              <w:autoSpaceDE w:val="0"/>
              <w:autoSpaceDN w:val="0"/>
              <w:adjustRightInd w:val="0"/>
              <w:spacing w:before="0" w:after="0"/>
              <w:ind w:firstLine="0"/>
              <w:jc w:val="center"/>
              <w:textAlignment w:val="baseline"/>
            </w:pPr>
            <w:r w:rsidRPr="00C427A1">
              <w:t>Н</w:t>
            </w:r>
            <w:r w:rsidR="00103E58" w:rsidRPr="00C427A1">
              <w:t>ет</w:t>
            </w:r>
          </w:p>
        </w:tc>
        <w:tc>
          <w:tcPr>
            <w:tcW w:w="1286" w:type="dxa"/>
          </w:tcPr>
          <w:p w14:paraId="5E4986C4" w14:textId="46B4D2C7" w:rsidR="00103E58" w:rsidRPr="00C427A1" w:rsidRDefault="00103E58" w:rsidP="00103E58">
            <w:pPr>
              <w:overflowPunct w:val="0"/>
              <w:autoSpaceDE w:val="0"/>
              <w:autoSpaceDN w:val="0"/>
              <w:adjustRightInd w:val="0"/>
              <w:spacing w:before="0" w:after="0"/>
              <w:ind w:firstLine="0"/>
              <w:jc w:val="center"/>
              <w:textAlignment w:val="baseline"/>
            </w:pPr>
            <w:r w:rsidRPr="00C427A1">
              <w:t>4,</w:t>
            </w:r>
            <w:r w:rsidR="00F425FD" w:rsidRPr="00C427A1">
              <w:t xml:space="preserve"> </w:t>
            </w:r>
            <w:r w:rsidRPr="00C427A1">
              <w:t>5</w:t>
            </w:r>
          </w:p>
        </w:tc>
        <w:tc>
          <w:tcPr>
            <w:tcW w:w="1674" w:type="dxa"/>
          </w:tcPr>
          <w:p w14:paraId="45C3F8BA" w14:textId="5ECEB244" w:rsidR="00103E58" w:rsidRPr="00C427A1" w:rsidRDefault="00234C89" w:rsidP="00103E58">
            <w:pPr>
              <w:overflowPunct w:val="0"/>
              <w:autoSpaceDE w:val="0"/>
              <w:autoSpaceDN w:val="0"/>
              <w:adjustRightInd w:val="0"/>
              <w:spacing w:before="0" w:after="0"/>
              <w:ind w:firstLine="0"/>
              <w:jc w:val="center"/>
              <w:textAlignment w:val="baseline"/>
            </w:pPr>
            <w:r w:rsidRPr="00C427A1">
              <w:t xml:space="preserve">7, </w:t>
            </w:r>
            <w:r w:rsidR="007F18E3" w:rsidRPr="00C427A1">
              <w:t>10</w:t>
            </w:r>
          </w:p>
        </w:tc>
      </w:tr>
      <w:tr w:rsidR="003B2073" w:rsidRPr="00C427A1" w14:paraId="1C6415A4" w14:textId="77777777" w:rsidTr="005A6128">
        <w:trPr>
          <w:trHeight w:val="302"/>
          <w:jc w:val="center"/>
        </w:trPr>
        <w:tc>
          <w:tcPr>
            <w:tcW w:w="4690" w:type="dxa"/>
            <w:shd w:val="clear" w:color="auto" w:fill="auto"/>
            <w:noWrap/>
          </w:tcPr>
          <w:p w14:paraId="29E9B8B2" w14:textId="0D8E1B78" w:rsidR="00103E58" w:rsidRPr="00C427A1" w:rsidRDefault="00BB45A9" w:rsidP="00103E58">
            <w:pPr>
              <w:overflowPunct w:val="0"/>
              <w:autoSpaceDE w:val="0"/>
              <w:autoSpaceDN w:val="0"/>
              <w:adjustRightInd w:val="0"/>
              <w:spacing w:before="0" w:after="0"/>
              <w:ind w:firstLine="0"/>
              <w:jc w:val="left"/>
              <w:textAlignment w:val="baseline"/>
            </w:pPr>
            <w:r w:rsidRPr="00C427A1">
              <w:t>данные</w:t>
            </w:r>
            <w:r w:rsidR="00103E58" w:rsidRPr="00C427A1">
              <w:t xml:space="preserve"> агента</w:t>
            </w:r>
          </w:p>
        </w:tc>
        <w:tc>
          <w:tcPr>
            <w:tcW w:w="1770" w:type="dxa"/>
            <w:shd w:val="clear" w:color="auto" w:fill="auto"/>
            <w:noWrap/>
          </w:tcPr>
          <w:p w14:paraId="065F446F" w14:textId="6A24300E" w:rsidR="00103E58" w:rsidRPr="00C427A1" w:rsidRDefault="00C32228" w:rsidP="00103E58">
            <w:pPr>
              <w:overflowPunct w:val="0"/>
              <w:autoSpaceDE w:val="0"/>
              <w:autoSpaceDN w:val="0"/>
              <w:adjustRightInd w:val="0"/>
              <w:spacing w:before="0" w:after="0"/>
              <w:ind w:firstLine="0"/>
              <w:jc w:val="center"/>
              <w:textAlignment w:val="baseline"/>
            </w:pPr>
            <w:r w:rsidRPr="00C427A1">
              <w:t>1223</w:t>
            </w:r>
          </w:p>
        </w:tc>
        <w:tc>
          <w:tcPr>
            <w:tcW w:w="1478" w:type="dxa"/>
            <w:shd w:val="clear" w:color="auto" w:fill="auto"/>
            <w:noWrap/>
          </w:tcPr>
          <w:p w14:paraId="0FD0F98B" w14:textId="46ACAFFA" w:rsidR="00103E58" w:rsidRPr="00C427A1" w:rsidRDefault="00F425FD" w:rsidP="00103E58">
            <w:pPr>
              <w:overflowPunct w:val="0"/>
              <w:autoSpaceDE w:val="0"/>
              <w:autoSpaceDN w:val="0"/>
              <w:adjustRightInd w:val="0"/>
              <w:spacing w:before="0" w:after="0"/>
              <w:ind w:firstLine="0"/>
              <w:jc w:val="center"/>
              <w:textAlignment w:val="baseline"/>
            </w:pPr>
            <w:r w:rsidRPr="00C427A1">
              <w:t>6</w:t>
            </w:r>
          </w:p>
        </w:tc>
        <w:tc>
          <w:tcPr>
            <w:tcW w:w="1035" w:type="dxa"/>
          </w:tcPr>
          <w:p w14:paraId="5F020B35" w14:textId="77777777" w:rsidR="00103E58" w:rsidRPr="00C427A1" w:rsidRDefault="00103E58" w:rsidP="00103E58">
            <w:pPr>
              <w:overflowPunct w:val="0"/>
              <w:autoSpaceDE w:val="0"/>
              <w:autoSpaceDN w:val="0"/>
              <w:adjustRightInd w:val="0"/>
              <w:spacing w:before="0" w:after="0"/>
              <w:ind w:firstLine="0"/>
              <w:jc w:val="center"/>
              <w:textAlignment w:val="baseline"/>
            </w:pPr>
            <w:r w:rsidRPr="00C427A1">
              <w:t>ПЭ</w:t>
            </w:r>
          </w:p>
        </w:tc>
        <w:tc>
          <w:tcPr>
            <w:tcW w:w="1286" w:type="dxa"/>
          </w:tcPr>
          <w:p w14:paraId="6C74D58E" w14:textId="5F10B690" w:rsidR="00103E58" w:rsidRPr="00C427A1" w:rsidRDefault="00BD5A21" w:rsidP="00BD5A21">
            <w:pPr>
              <w:overflowPunct w:val="0"/>
              <w:autoSpaceDE w:val="0"/>
              <w:autoSpaceDN w:val="0"/>
              <w:adjustRightInd w:val="0"/>
              <w:spacing w:before="0" w:after="0"/>
              <w:ind w:firstLine="0"/>
              <w:jc w:val="center"/>
              <w:textAlignment w:val="baseline"/>
            </w:pPr>
            <w:r w:rsidRPr="00C427A1">
              <w:t>30д</w:t>
            </w:r>
          </w:p>
        </w:tc>
        <w:tc>
          <w:tcPr>
            <w:tcW w:w="1057" w:type="dxa"/>
          </w:tcPr>
          <w:p w14:paraId="5931989A" w14:textId="149A18BF" w:rsidR="00103E58" w:rsidRPr="00C427A1" w:rsidRDefault="00A21F39" w:rsidP="00103E58">
            <w:pPr>
              <w:overflowPunct w:val="0"/>
              <w:autoSpaceDE w:val="0"/>
              <w:autoSpaceDN w:val="0"/>
              <w:adjustRightInd w:val="0"/>
              <w:spacing w:before="0" w:after="0"/>
              <w:ind w:firstLine="0"/>
              <w:jc w:val="center"/>
              <w:textAlignment w:val="baseline"/>
            </w:pPr>
            <w:r w:rsidRPr="00C427A1">
              <w:t>Н</w:t>
            </w:r>
            <w:r w:rsidR="00103E58" w:rsidRPr="00C427A1">
              <w:t>ет</w:t>
            </w:r>
          </w:p>
        </w:tc>
        <w:tc>
          <w:tcPr>
            <w:tcW w:w="1286" w:type="dxa"/>
          </w:tcPr>
          <w:p w14:paraId="5EB83B10" w14:textId="5811FE14" w:rsidR="00103E58" w:rsidRPr="00C427A1" w:rsidRDefault="00BD5A21" w:rsidP="00103E58">
            <w:pPr>
              <w:overflowPunct w:val="0"/>
              <w:autoSpaceDE w:val="0"/>
              <w:autoSpaceDN w:val="0"/>
              <w:adjustRightInd w:val="0"/>
              <w:spacing w:before="0" w:after="0"/>
              <w:ind w:firstLine="0"/>
              <w:jc w:val="center"/>
              <w:textAlignment w:val="baseline"/>
            </w:pPr>
            <w:r w:rsidRPr="00C427A1">
              <w:t>4</w:t>
            </w:r>
          </w:p>
        </w:tc>
        <w:tc>
          <w:tcPr>
            <w:tcW w:w="1674" w:type="dxa"/>
          </w:tcPr>
          <w:p w14:paraId="5CBEBCF6" w14:textId="466B9AEF" w:rsidR="00103E58" w:rsidRPr="00C427A1" w:rsidRDefault="007F18E3" w:rsidP="00103E58">
            <w:pPr>
              <w:overflowPunct w:val="0"/>
              <w:autoSpaceDE w:val="0"/>
              <w:autoSpaceDN w:val="0"/>
              <w:adjustRightInd w:val="0"/>
              <w:spacing w:before="0" w:after="0"/>
              <w:ind w:firstLine="0"/>
              <w:jc w:val="center"/>
              <w:textAlignment w:val="baseline"/>
            </w:pPr>
            <w:r w:rsidRPr="00C427A1">
              <w:t>10</w:t>
            </w:r>
          </w:p>
        </w:tc>
      </w:tr>
      <w:tr w:rsidR="003B2073" w:rsidRPr="00C427A1" w14:paraId="549F31A9" w14:textId="77777777" w:rsidTr="005A6128">
        <w:trPr>
          <w:trHeight w:val="302"/>
          <w:jc w:val="center"/>
        </w:trPr>
        <w:tc>
          <w:tcPr>
            <w:tcW w:w="4690" w:type="dxa"/>
            <w:shd w:val="clear" w:color="auto" w:fill="auto"/>
            <w:noWrap/>
          </w:tcPr>
          <w:p w14:paraId="37AFF462" w14:textId="4FCF615A" w:rsidR="00103E58" w:rsidRPr="00C427A1" w:rsidRDefault="005F437C" w:rsidP="00103E58">
            <w:pPr>
              <w:overflowPunct w:val="0"/>
              <w:autoSpaceDE w:val="0"/>
              <w:autoSpaceDN w:val="0"/>
              <w:adjustRightInd w:val="0"/>
              <w:spacing w:before="0" w:after="0"/>
              <w:ind w:firstLine="0"/>
              <w:jc w:val="left"/>
              <w:textAlignment w:val="baseline"/>
            </w:pPr>
            <w:r w:rsidRPr="00C427A1">
              <w:t>данные</w:t>
            </w:r>
            <w:r w:rsidR="00103E58" w:rsidRPr="00C427A1">
              <w:t xml:space="preserve"> поставщика</w:t>
            </w:r>
          </w:p>
        </w:tc>
        <w:tc>
          <w:tcPr>
            <w:tcW w:w="1770" w:type="dxa"/>
            <w:shd w:val="clear" w:color="auto" w:fill="auto"/>
            <w:noWrap/>
          </w:tcPr>
          <w:p w14:paraId="743F1AB5" w14:textId="1A03918D" w:rsidR="00103E58" w:rsidRPr="00C427A1" w:rsidRDefault="00C32228" w:rsidP="003B7C69">
            <w:pPr>
              <w:overflowPunct w:val="0"/>
              <w:autoSpaceDE w:val="0"/>
              <w:autoSpaceDN w:val="0"/>
              <w:adjustRightInd w:val="0"/>
              <w:spacing w:before="0" w:after="0"/>
              <w:ind w:firstLine="0"/>
              <w:jc w:val="center"/>
              <w:textAlignment w:val="baseline"/>
            </w:pPr>
            <w:r w:rsidRPr="00C427A1">
              <w:t>1224</w:t>
            </w:r>
          </w:p>
        </w:tc>
        <w:tc>
          <w:tcPr>
            <w:tcW w:w="1478" w:type="dxa"/>
            <w:shd w:val="clear" w:color="auto" w:fill="auto"/>
            <w:noWrap/>
          </w:tcPr>
          <w:p w14:paraId="33F07A0E" w14:textId="7DE7F527" w:rsidR="00103E58" w:rsidRPr="00C427A1" w:rsidRDefault="00F425FD" w:rsidP="00EE26C9">
            <w:pPr>
              <w:overflowPunct w:val="0"/>
              <w:autoSpaceDE w:val="0"/>
              <w:autoSpaceDN w:val="0"/>
              <w:adjustRightInd w:val="0"/>
              <w:spacing w:before="0" w:after="0"/>
              <w:ind w:firstLine="0"/>
              <w:jc w:val="center"/>
              <w:textAlignment w:val="baseline"/>
            </w:pPr>
            <w:r w:rsidRPr="00C427A1">
              <w:t>6</w:t>
            </w:r>
          </w:p>
        </w:tc>
        <w:tc>
          <w:tcPr>
            <w:tcW w:w="1035" w:type="dxa"/>
          </w:tcPr>
          <w:p w14:paraId="2B873EEF" w14:textId="6F57E5C1" w:rsidR="00103E58" w:rsidRPr="00C427A1" w:rsidRDefault="00103E58" w:rsidP="003B7C69">
            <w:pPr>
              <w:overflowPunct w:val="0"/>
              <w:autoSpaceDE w:val="0"/>
              <w:autoSpaceDN w:val="0"/>
              <w:adjustRightInd w:val="0"/>
              <w:spacing w:before="0" w:after="0"/>
              <w:ind w:firstLine="0"/>
              <w:jc w:val="center"/>
              <w:textAlignment w:val="baseline"/>
            </w:pPr>
            <w:r w:rsidRPr="00C427A1">
              <w:t>ПЭ</w:t>
            </w:r>
          </w:p>
        </w:tc>
        <w:tc>
          <w:tcPr>
            <w:tcW w:w="1286" w:type="dxa"/>
          </w:tcPr>
          <w:p w14:paraId="7E86141D" w14:textId="35DD210B" w:rsidR="00103E58" w:rsidRPr="00C427A1" w:rsidRDefault="005A6128" w:rsidP="00EE26C9">
            <w:pPr>
              <w:overflowPunct w:val="0"/>
              <w:autoSpaceDE w:val="0"/>
              <w:autoSpaceDN w:val="0"/>
              <w:adjustRightInd w:val="0"/>
              <w:spacing w:before="0" w:after="0"/>
              <w:ind w:firstLine="0"/>
              <w:jc w:val="center"/>
              <w:textAlignment w:val="baseline"/>
            </w:pPr>
            <w:r w:rsidRPr="00C427A1">
              <w:t>30д</w:t>
            </w:r>
          </w:p>
        </w:tc>
        <w:tc>
          <w:tcPr>
            <w:tcW w:w="1057" w:type="dxa"/>
          </w:tcPr>
          <w:p w14:paraId="78BE8CB3" w14:textId="75A9BF97" w:rsidR="00103E58" w:rsidRPr="00C427A1" w:rsidRDefault="00A21F39" w:rsidP="003B7C69">
            <w:pPr>
              <w:overflowPunct w:val="0"/>
              <w:autoSpaceDE w:val="0"/>
              <w:autoSpaceDN w:val="0"/>
              <w:adjustRightInd w:val="0"/>
              <w:spacing w:before="0" w:after="0"/>
              <w:ind w:firstLine="0"/>
              <w:jc w:val="center"/>
              <w:textAlignment w:val="baseline"/>
            </w:pPr>
            <w:r w:rsidRPr="00C427A1">
              <w:t>Н</w:t>
            </w:r>
            <w:r w:rsidR="00103E58" w:rsidRPr="00C427A1">
              <w:t>ет</w:t>
            </w:r>
          </w:p>
        </w:tc>
        <w:tc>
          <w:tcPr>
            <w:tcW w:w="1286" w:type="dxa"/>
          </w:tcPr>
          <w:p w14:paraId="4128AC15" w14:textId="40E813AF" w:rsidR="00103E58" w:rsidRPr="00C427A1" w:rsidRDefault="005A6128" w:rsidP="002263B0">
            <w:pPr>
              <w:overflowPunct w:val="0"/>
              <w:autoSpaceDE w:val="0"/>
              <w:autoSpaceDN w:val="0"/>
              <w:adjustRightInd w:val="0"/>
              <w:spacing w:before="0" w:after="0"/>
              <w:ind w:firstLine="0"/>
              <w:jc w:val="center"/>
              <w:textAlignment w:val="baseline"/>
            </w:pPr>
            <w:r w:rsidRPr="00C427A1">
              <w:t>4</w:t>
            </w:r>
          </w:p>
        </w:tc>
        <w:tc>
          <w:tcPr>
            <w:tcW w:w="1674" w:type="dxa"/>
          </w:tcPr>
          <w:p w14:paraId="505E819D" w14:textId="53BCF445" w:rsidR="00103E58" w:rsidRPr="00C427A1" w:rsidRDefault="007F18E3" w:rsidP="00103E58">
            <w:pPr>
              <w:overflowPunct w:val="0"/>
              <w:autoSpaceDE w:val="0"/>
              <w:autoSpaceDN w:val="0"/>
              <w:adjustRightInd w:val="0"/>
              <w:spacing w:before="0" w:after="0"/>
              <w:ind w:firstLine="0"/>
              <w:jc w:val="center"/>
              <w:textAlignment w:val="baseline"/>
            </w:pPr>
            <w:r w:rsidRPr="00C427A1">
              <w:t>10</w:t>
            </w:r>
          </w:p>
        </w:tc>
      </w:tr>
      <w:tr w:rsidR="003B2073" w:rsidRPr="00C427A1" w14:paraId="517105BB" w14:textId="77777777" w:rsidTr="005A6128">
        <w:trPr>
          <w:trHeight w:val="302"/>
          <w:jc w:val="center"/>
        </w:trPr>
        <w:tc>
          <w:tcPr>
            <w:tcW w:w="4690" w:type="dxa"/>
            <w:shd w:val="clear" w:color="auto" w:fill="auto"/>
            <w:noWrap/>
          </w:tcPr>
          <w:p w14:paraId="420EDEDA" w14:textId="165EE501" w:rsidR="005A6128" w:rsidRPr="00C427A1" w:rsidRDefault="005A6128" w:rsidP="005A6128">
            <w:pPr>
              <w:overflowPunct w:val="0"/>
              <w:autoSpaceDE w:val="0"/>
              <w:autoSpaceDN w:val="0"/>
              <w:adjustRightInd w:val="0"/>
              <w:spacing w:before="0" w:after="0"/>
              <w:ind w:firstLine="0"/>
              <w:jc w:val="left"/>
              <w:textAlignment w:val="baseline"/>
              <w:rPr>
                <w:b/>
              </w:rPr>
            </w:pPr>
            <w:r w:rsidRPr="00C427A1">
              <w:t>ИНН поставщика</w:t>
            </w:r>
          </w:p>
        </w:tc>
        <w:tc>
          <w:tcPr>
            <w:tcW w:w="1770" w:type="dxa"/>
            <w:shd w:val="clear" w:color="auto" w:fill="auto"/>
            <w:noWrap/>
          </w:tcPr>
          <w:p w14:paraId="4F88293C" w14:textId="52CE7E33" w:rsidR="005A6128" w:rsidRPr="00C427A1" w:rsidRDefault="005A6128" w:rsidP="005A6128">
            <w:pPr>
              <w:overflowPunct w:val="0"/>
              <w:autoSpaceDE w:val="0"/>
              <w:autoSpaceDN w:val="0"/>
              <w:adjustRightInd w:val="0"/>
              <w:spacing w:before="0" w:after="0"/>
              <w:ind w:firstLine="0"/>
              <w:jc w:val="center"/>
              <w:textAlignment w:val="baseline"/>
            </w:pPr>
            <w:r w:rsidRPr="00C427A1">
              <w:t>1226</w:t>
            </w:r>
          </w:p>
        </w:tc>
        <w:tc>
          <w:tcPr>
            <w:tcW w:w="1478" w:type="dxa"/>
            <w:shd w:val="clear" w:color="auto" w:fill="auto"/>
            <w:noWrap/>
          </w:tcPr>
          <w:p w14:paraId="35A2CD0C" w14:textId="73BB4F16" w:rsidR="005A6128" w:rsidRPr="00C427A1" w:rsidRDefault="005A6128" w:rsidP="005A6128">
            <w:pPr>
              <w:overflowPunct w:val="0"/>
              <w:autoSpaceDE w:val="0"/>
              <w:autoSpaceDN w:val="0"/>
              <w:adjustRightInd w:val="0"/>
              <w:spacing w:before="0" w:after="0"/>
              <w:ind w:firstLine="0"/>
              <w:jc w:val="center"/>
              <w:textAlignment w:val="baseline"/>
            </w:pPr>
            <w:r w:rsidRPr="00C427A1">
              <w:t>П-7, Э-6</w:t>
            </w:r>
          </w:p>
        </w:tc>
        <w:tc>
          <w:tcPr>
            <w:tcW w:w="1035" w:type="dxa"/>
          </w:tcPr>
          <w:p w14:paraId="41A10E91" w14:textId="73A35339" w:rsidR="005A6128" w:rsidRPr="00C427A1" w:rsidRDefault="005A6128" w:rsidP="005A6128">
            <w:pPr>
              <w:overflowPunct w:val="0"/>
              <w:autoSpaceDE w:val="0"/>
              <w:autoSpaceDN w:val="0"/>
              <w:adjustRightInd w:val="0"/>
              <w:spacing w:before="0" w:after="0"/>
              <w:ind w:firstLine="0"/>
              <w:jc w:val="center"/>
              <w:textAlignment w:val="baseline"/>
            </w:pPr>
            <w:r w:rsidRPr="00C427A1">
              <w:t>ПЭ</w:t>
            </w:r>
          </w:p>
        </w:tc>
        <w:tc>
          <w:tcPr>
            <w:tcW w:w="1286" w:type="dxa"/>
          </w:tcPr>
          <w:p w14:paraId="5AB895E9" w14:textId="6D0E36E9" w:rsidR="005A6128" w:rsidRPr="00C427A1" w:rsidRDefault="005A6128" w:rsidP="005A6128">
            <w:pPr>
              <w:overflowPunct w:val="0"/>
              <w:autoSpaceDE w:val="0"/>
              <w:autoSpaceDN w:val="0"/>
              <w:adjustRightInd w:val="0"/>
              <w:spacing w:before="0" w:after="0"/>
              <w:ind w:firstLine="0"/>
              <w:jc w:val="center"/>
              <w:textAlignment w:val="baseline"/>
            </w:pPr>
            <w:r w:rsidRPr="00C427A1">
              <w:t>30д (5л)</w:t>
            </w:r>
          </w:p>
        </w:tc>
        <w:tc>
          <w:tcPr>
            <w:tcW w:w="1057" w:type="dxa"/>
          </w:tcPr>
          <w:p w14:paraId="765BDF30" w14:textId="003DDFD2" w:rsidR="005A6128" w:rsidRPr="00C427A1" w:rsidRDefault="005A6128" w:rsidP="005A6128">
            <w:pPr>
              <w:overflowPunct w:val="0"/>
              <w:autoSpaceDE w:val="0"/>
              <w:autoSpaceDN w:val="0"/>
              <w:adjustRightInd w:val="0"/>
              <w:spacing w:before="0" w:after="0"/>
              <w:ind w:firstLine="0"/>
              <w:jc w:val="center"/>
              <w:textAlignment w:val="baseline"/>
            </w:pPr>
            <w:r w:rsidRPr="00C427A1">
              <w:t>Нет</w:t>
            </w:r>
          </w:p>
        </w:tc>
        <w:tc>
          <w:tcPr>
            <w:tcW w:w="1286" w:type="dxa"/>
          </w:tcPr>
          <w:p w14:paraId="3D8E2295" w14:textId="49A371CC" w:rsidR="005A6128" w:rsidRPr="00C427A1" w:rsidRDefault="005A6128" w:rsidP="005A6128">
            <w:pPr>
              <w:overflowPunct w:val="0"/>
              <w:autoSpaceDE w:val="0"/>
              <w:autoSpaceDN w:val="0"/>
              <w:adjustRightInd w:val="0"/>
              <w:spacing w:before="0" w:after="0"/>
              <w:ind w:firstLine="0"/>
              <w:jc w:val="center"/>
              <w:textAlignment w:val="baseline"/>
            </w:pPr>
            <w:r w:rsidRPr="00C427A1">
              <w:t>4, 5</w:t>
            </w:r>
          </w:p>
        </w:tc>
        <w:tc>
          <w:tcPr>
            <w:tcW w:w="1674" w:type="dxa"/>
          </w:tcPr>
          <w:p w14:paraId="10D18892" w14:textId="39A5978D" w:rsidR="005A6128" w:rsidRPr="00C427A1" w:rsidRDefault="005A6128" w:rsidP="0040736C">
            <w:pPr>
              <w:overflowPunct w:val="0"/>
              <w:autoSpaceDE w:val="0"/>
              <w:autoSpaceDN w:val="0"/>
              <w:adjustRightInd w:val="0"/>
              <w:spacing w:before="0" w:after="0"/>
              <w:ind w:firstLine="0"/>
              <w:jc w:val="center"/>
              <w:textAlignment w:val="baseline"/>
            </w:pPr>
            <w:r w:rsidRPr="00C427A1">
              <w:t>7, 10</w:t>
            </w:r>
            <w:r w:rsidR="00F425FD" w:rsidRPr="00C427A1">
              <w:t>, 11</w:t>
            </w:r>
          </w:p>
        </w:tc>
      </w:tr>
      <w:tr w:rsidR="003B2073" w:rsidRPr="00C427A1" w14:paraId="09AF35CF" w14:textId="77777777" w:rsidTr="005A6128">
        <w:trPr>
          <w:trHeight w:val="302"/>
          <w:jc w:val="center"/>
        </w:trPr>
        <w:tc>
          <w:tcPr>
            <w:tcW w:w="4690" w:type="dxa"/>
            <w:shd w:val="clear" w:color="auto" w:fill="auto"/>
            <w:noWrap/>
          </w:tcPr>
          <w:p w14:paraId="3513C839" w14:textId="77777777" w:rsidR="00250535" w:rsidRPr="00C427A1" w:rsidRDefault="00250535" w:rsidP="003B7C69">
            <w:pPr>
              <w:overflowPunct w:val="0"/>
              <w:autoSpaceDE w:val="0"/>
              <w:autoSpaceDN w:val="0"/>
              <w:adjustRightInd w:val="0"/>
              <w:spacing w:before="0" w:after="0"/>
              <w:ind w:firstLine="0"/>
              <w:jc w:val="left"/>
              <w:textAlignment w:val="baseline"/>
              <w:rPr>
                <w:b/>
              </w:rPr>
            </w:pPr>
            <w:r w:rsidRPr="00C427A1">
              <w:t>наименование предмета расчета</w:t>
            </w:r>
          </w:p>
        </w:tc>
        <w:tc>
          <w:tcPr>
            <w:tcW w:w="1770" w:type="dxa"/>
            <w:shd w:val="clear" w:color="auto" w:fill="auto"/>
            <w:noWrap/>
          </w:tcPr>
          <w:p w14:paraId="52F4F159" w14:textId="77777777" w:rsidR="00250535" w:rsidRPr="00C427A1" w:rsidRDefault="00250535" w:rsidP="003B7C69">
            <w:pPr>
              <w:overflowPunct w:val="0"/>
              <w:autoSpaceDE w:val="0"/>
              <w:autoSpaceDN w:val="0"/>
              <w:adjustRightInd w:val="0"/>
              <w:spacing w:before="0" w:after="0"/>
              <w:ind w:firstLine="0"/>
              <w:jc w:val="center"/>
              <w:textAlignment w:val="baseline"/>
            </w:pPr>
            <w:r w:rsidRPr="00C427A1">
              <w:t>1030</w:t>
            </w:r>
          </w:p>
        </w:tc>
        <w:tc>
          <w:tcPr>
            <w:tcW w:w="1478" w:type="dxa"/>
            <w:shd w:val="clear" w:color="auto" w:fill="auto"/>
            <w:noWrap/>
          </w:tcPr>
          <w:p w14:paraId="19DBB77B" w14:textId="77777777" w:rsidR="00250535" w:rsidRPr="00C427A1" w:rsidRDefault="00250535" w:rsidP="003B7C69">
            <w:pPr>
              <w:overflowPunct w:val="0"/>
              <w:autoSpaceDE w:val="0"/>
              <w:autoSpaceDN w:val="0"/>
              <w:adjustRightInd w:val="0"/>
              <w:spacing w:before="0" w:after="0"/>
              <w:ind w:firstLine="0"/>
              <w:jc w:val="center"/>
              <w:textAlignment w:val="baseline"/>
            </w:pPr>
            <w:r w:rsidRPr="00C427A1">
              <w:t>2</w:t>
            </w:r>
          </w:p>
        </w:tc>
        <w:tc>
          <w:tcPr>
            <w:tcW w:w="1035" w:type="dxa"/>
          </w:tcPr>
          <w:p w14:paraId="1D1A9C7D" w14:textId="77777777" w:rsidR="00250535" w:rsidRPr="00C427A1" w:rsidRDefault="00250535" w:rsidP="003B7C69">
            <w:pPr>
              <w:overflowPunct w:val="0"/>
              <w:autoSpaceDE w:val="0"/>
              <w:autoSpaceDN w:val="0"/>
              <w:adjustRightInd w:val="0"/>
              <w:spacing w:before="0" w:after="0"/>
              <w:ind w:firstLine="0"/>
              <w:jc w:val="center"/>
              <w:textAlignment w:val="baseline"/>
            </w:pPr>
            <w:r w:rsidRPr="00C427A1">
              <w:t>ПЭ</w:t>
            </w:r>
          </w:p>
        </w:tc>
        <w:tc>
          <w:tcPr>
            <w:tcW w:w="1286" w:type="dxa"/>
          </w:tcPr>
          <w:p w14:paraId="20F220BC" w14:textId="77777777" w:rsidR="00250535" w:rsidRPr="00C427A1" w:rsidRDefault="00250535" w:rsidP="003B7C69">
            <w:pPr>
              <w:overflowPunct w:val="0"/>
              <w:autoSpaceDE w:val="0"/>
              <w:autoSpaceDN w:val="0"/>
              <w:adjustRightInd w:val="0"/>
              <w:spacing w:before="0" w:after="0"/>
              <w:ind w:firstLine="0"/>
              <w:jc w:val="center"/>
              <w:textAlignment w:val="baseline"/>
            </w:pPr>
            <w:r w:rsidRPr="00C427A1">
              <w:t>30д</w:t>
            </w:r>
          </w:p>
        </w:tc>
        <w:tc>
          <w:tcPr>
            <w:tcW w:w="1057" w:type="dxa"/>
          </w:tcPr>
          <w:p w14:paraId="03DE7E0E" w14:textId="77777777" w:rsidR="00250535" w:rsidRPr="00C427A1" w:rsidRDefault="00250535" w:rsidP="003B7C69">
            <w:pPr>
              <w:overflowPunct w:val="0"/>
              <w:autoSpaceDE w:val="0"/>
              <w:autoSpaceDN w:val="0"/>
              <w:adjustRightInd w:val="0"/>
              <w:spacing w:before="0" w:after="0"/>
              <w:ind w:firstLine="0"/>
              <w:jc w:val="center"/>
              <w:textAlignment w:val="baseline"/>
            </w:pPr>
            <w:r w:rsidRPr="00C427A1">
              <w:t>Нет</w:t>
            </w:r>
          </w:p>
        </w:tc>
        <w:tc>
          <w:tcPr>
            <w:tcW w:w="1286" w:type="dxa"/>
          </w:tcPr>
          <w:p w14:paraId="09968394" w14:textId="77777777" w:rsidR="00250535" w:rsidRPr="00C427A1" w:rsidRDefault="00250535" w:rsidP="003B7C69">
            <w:pPr>
              <w:overflowPunct w:val="0"/>
              <w:autoSpaceDE w:val="0"/>
              <w:autoSpaceDN w:val="0"/>
              <w:adjustRightInd w:val="0"/>
              <w:spacing w:before="0" w:after="0"/>
              <w:ind w:firstLine="0"/>
              <w:jc w:val="center"/>
              <w:textAlignment w:val="baseline"/>
            </w:pPr>
            <w:r w:rsidRPr="00C427A1">
              <w:t>4</w:t>
            </w:r>
          </w:p>
        </w:tc>
        <w:tc>
          <w:tcPr>
            <w:tcW w:w="1674" w:type="dxa"/>
          </w:tcPr>
          <w:p w14:paraId="6E4289D9" w14:textId="77777777" w:rsidR="00250535" w:rsidRPr="00C427A1" w:rsidRDefault="00250535" w:rsidP="003B7C69">
            <w:pPr>
              <w:overflowPunct w:val="0"/>
              <w:autoSpaceDE w:val="0"/>
              <w:autoSpaceDN w:val="0"/>
              <w:adjustRightInd w:val="0"/>
              <w:spacing w:before="0" w:after="0"/>
              <w:ind w:firstLine="0"/>
              <w:jc w:val="center"/>
              <w:textAlignment w:val="baseline"/>
            </w:pPr>
            <w:r w:rsidRPr="00C427A1">
              <w:t>2, 6</w:t>
            </w:r>
          </w:p>
        </w:tc>
      </w:tr>
      <w:tr w:rsidR="003B2073" w:rsidRPr="00C427A1" w14:paraId="41BF536A" w14:textId="77777777" w:rsidTr="005A6128">
        <w:trPr>
          <w:trHeight w:val="302"/>
          <w:jc w:val="center"/>
        </w:trPr>
        <w:tc>
          <w:tcPr>
            <w:tcW w:w="4690" w:type="dxa"/>
            <w:shd w:val="clear" w:color="auto" w:fill="auto"/>
            <w:noWrap/>
          </w:tcPr>
          <w:p w14:paraId="21AFEFF0" w14:textId="77777777" w:rsidR="00250535" w:rsidRPr="00C427A1" w:rsidRDefault="00250535" w:rsidP="003B7C69">
            <w:pPr>
              <w:overflowPunct w:val="0"/>
              <w:autoSpaceDE w:val="0"/>
              <w:autoSpaceDN w:val="0"/>
              <w:adjustRightInd w:val="0"/>
              <w:spacing w:before="0" w:after="0"/>
              <w:ind w:firstLine="0"/>
              <w:jc w:val="left"/>
              <w:textAlignment w:val="baseline"/>
              <w:rPr>
                <w:b/>
              </w:rPr>
            </w:pPr>
            <w:r w:rsidRPr="00C427A1">
              <w:t>единица измерения предмета расчета</w:t>
            </w:r>
          </w:p>
        </w:tc>
        <w:tc>
          <w:tcPr>
            <w:tcW w:w="1770" w:type="dxa"/>
            <w:shd w:val="clear" w:color="auto" w:fill="auto"/>
            <w:noWrap/>
          </w:tcPr>
          <w:p w14:paraId="75948454" w14:textId="77777777" w:rsidR="00250535" w:rsidRPr="00C427A1" w:rsidRDefault="00250535" w:rsidP="003B7C69">
            <w:pPr>
              <w:overflowPunct w:val="0"/>
              <w:autoSpaceDE w:val="0"/>
              <w:autoSpaceDN w:val="0"/>
              <w:adjustRightInd w:val="0"/>
              <w:spacing w:before="0" w:after="0"/>
              <w:ind w:firstLine="0"/>
              <w:jc w:val="center"/>
              <w:textAlignment w:val="baseline"/>
            </w:pPr>
            <w:r w:rsidRPr="00C427A1">
              <w:t>1197</w:t>
            </w:r>
          </w:p>
        </w:tc>
        <w:tc>
          <w:tcPr>
            <w:tcW w:w="1478" w:type="dxa"/>
            <w:shd w:val="clear" w:color="auto" w:fill="auto"/>
            <w:noWrap/>
          </w:tcPr>
          <w:p w14:paraId="5DA588EB" w14:textId="77777777" w:rsidR="00250535" w:rsidRPr="00C427A1" w:rsidRDefault="00250535" w:rsidP="003B7C69">
            <w:pPr>
              <w:overflowPunct w:val="0"/>
              <w:autoSpaceDE w:val="0"/>
              <w:autoSpaceDN w:val="0"/>
              <w:adjustRightInd w:val="0"/>
              <w:spacing w:before="0" w:after="0"/>
              <w:ind w:firstLine="0"/>
              <w:jc w:val="center"/>
              <w:textAlignment w:val="baseline"/>
            </w:pPr>
            <w:r w:rsidRPr="00C427A1">
              <w:t>7</w:t>
            </w:r>
          </w:p>
        </w:tc>
        <w:tc>
          <w:tcPr>
            <w:tcW w:w="1035" w:type="dxa"/>
          </w:tcPr>
          <w:p w14:paraId="328289B2" w14:textId="77777777" w:rsidR="00250535" w:rsidRPr="00C427A1" w:rsidRDefault="00250535" w:rsidP="003B7C69">
            <w:pPr>
              <w:overflowPunct w:val="0"/>
              <w:autoSpaceDE w:val="0"/>
              <w:autoSpaceDN w:val="0"/>
              <w:adjustRightInd w:val="0"/>
              <w:spacing w:before="0" w:after="0"/>
              <w:ind w:firstLine="0"/>
              <w:jc w:val="center"/>
              <w:textAlignment w:val="baseline"/>
            </w:pPr>
            <w:r w:rsidRPr="00C427A1">
              <w:t>ПЭ</w:t>
            </w:r>
          </w:p>
        </w:tc>
        <w:tc>
          <w:tcPr>
            <w:tcW w:w="1286" w:type="dxa"/>
          </w:tcPr>
          <w:p w14:paraId="54E941D6" w14:textId="77777777" w:rsidR="00250535" w:rsidRPr="00C427A1" w:rsidRDefault="00250535" w:rsidP="003B7C69">
            <w:pPr>
              <w:overflowPunct w:val="0"/>
              <w:autoSpaceDE w:val="0"/>
              <w:autoSpaceDN w:val="0"/>
              <w:adjustRightInd w:val="0"/>
              <w:spacing w:before="0" w:after="0"/>
              <w:ind w:firstLine="0"/>
              <w:jc w:val="center"/>
              <w:textAlignment w:val="baseline"/>
            </w:pPr>
            <w:r w:rsidRPr="00C427A1">
              <w:t>30д</w:t>
            </w:r>
          </w:p>
        </w:tc>
        <w:tc>
          <w:tcPr>
            <w:tcW w:w="1057" w:type="dxa"/>
          </w:tcPr>
          <w:p w14:paraId="138F9639" w14:textId="77777777" w:rsidR="00250535" w:rsidRPr="00C427A1" w:rsidRDefault="00250535" w:rsidP="003B7C69">
            <w:pPr>
              <w:overflowPunct w:val="0"/>
              <w:autoSpaceDE w:val="0"/>
              <w:autoSpaceDN w:val="0"/>
              <w:adjustRightInd w:val="0"/>
              <w:spacing w:before="0" w:after="0"/>
              <w:ind w:firstLine="0"/>
              <w:jc w:val="center"/>
              <w:textAlignment w:val="baseline"/>
            </w:pPr>
            <w:r w:rsidRPr="00C427A1">
              <w:t>Нет</w:t>
            </w:r>
          </w:p>
        </w:tc>
        <w:tc>
          <w:tcPr>
            <w:tcW w:w="1286" w:type="dxa"/>
          </w:tcPr>
          <w:p w14:paraId="0682B644" w14:textId="77777777" w:rsidR="00250535" w:rsidRPr="00C427A1" w:rsidRDefault="00250535" w:rsidP="003B7C69">
            <w:pPr>
              <w:overflowPunct w:val="0"/>
              <w:autoSpaceDE w:val="0"/>
              <w:autoSpaceDN w:val="0"/>
              <w:adjustRightInd w:val="0"/>
              <w:spacing w:before="0" w:after="0"/>
              <w:ind w:firstLine="0"/>
              <w:jc w:val="center"/>
              <w:textAlignment w:val="baseline"/>
            </w:pPr>
            <w:r w:rsidRPr="00C427A1">
              <w:t>4</w:t>
            </w:r>
          </w:p>
        </w:tc>
        <w:tc>
          <w:tcPr>
            <w:tcW w:w="1674" w:type="dxa"/>
          </w:tcPr>
          <w:p w14:paraId="5F9712F6" w14:textId="77777777" w:rsidR="00250535" w:rsidRPr="00C427A1" w:rsidRDefault="00250535" w:rsidP="003B7C69">
            <w:pPr>
              <w:overflowPunct w:val="0"/>
              <w:autoSpaceDE w:val="0"/>
              <w:autoSpaceDN w:val="0"/>
              <w:adjustRightInd w:val="0"/>
              <w:spacing w:before="0" w:after="0"/>
              <w:ind w:firstLine="0"/>
              <w:jc w:val="center"/>
              <w:textAlignment w:val="baseline"/>
            </w:pPr>
            <w:r w:rsidRPr="00C427A1">
              <w:t>–</w:t>
            </w:r>
          </w:p>
        </w:tc>
      </w:tr>
      <w:tr w:rsidR="003B2073" w:rsidRPr="00C427A1" w14:paraId="62E59AF3" w14:textId="77777777" w:rsidTr="005A6128">
        <w:trPr>
          <w:trHeight w:val="302"/>
          <w:jc w:val="center"/>
        </w:trPr>
        <w:tc>
          <w:tcPr>
            <w:tcW w:w="4690" w:type="dxa"/>
            <w:shd w:val="clear" w:color="auto" w:fill="auto"/>
            <w:noWrap/>
          </w:tcPr>
          <w:p w14:paraId="63EFE07F" w14:textId="77777777" w:rsidR="00250535" w:rsidRPr="00C427A1" w:rsidRDefault="00250535" w:rsidP="003B7C69">
            <w:pPr>
              <w:overflowPunct w:val="0"/>
              <w:autoSpaceDE w:val="0"/>
              <w:autoSpaceDN w:val="0"/>
              <w:adjustRightInd w:val="0"/>
              <w:spacing w:before="0" w:after="0"/>
              <w:ind w:firstLine="0"/>
              <w:jc w:val="left"/>
              <w:textAlignment w:val="baseline"/>
            </w:pPr>
            <w:r w:rsidRPr="00C427A1">
              <w:t>код товарной номенклатуры</w:t>
            </w:r>
          </w:p>
        </w:tc>
        <w:tc>
          <w:tcPr>
            <w:tcW w:w="1770" w:type="dxa"/>
            <w:shd w:val="clear" w:color="auto" w:fill="auto"/>
            <w:noWrap/>
          </w:tcPr>
          <w:p w14:paraId="048463EC" w14:textId="77777777" w:rsidR="00250535" w:rsidRPr="00C427A1" w:rsidRDefault="00250535" w:rsidP="003B7C69">
            <w:pPr>
              <w:overflowPunct w:val="0"/>
              <w:autoSpaceDE w:val="0"/>
              <w:autoSpaceDN w:val="0"/>
              <w:adjustRightInd w:val="0"/>
              <w:spacing w:before="0" w:after="0"/>
              <w:ind w:firstLine="0"/>
              <w:jc w:val="center"/>
              <w:textAlignment w:val="baseline"/>
            </w:pPr>
            <w:r w:rsidRPr="00C427A1">
              <w:t>1162</w:t>
            </w:r>
          </w:p>
        </w:tc>
        <w:tc>
          <w:tcPr>
            <w:tcW w:w="1478" w:type="dxa"/>
            <w:shd w:val="clear" w:color="auto" w:fill="auto"/>
            <w:noWrap/>
          </w:tcPr>
          <w:p w14:paraId="65FA0AE8" w14:textId="77777777" w:rsidR="00250535" w:rsidRPr="00C427A1" w:rsidRDefault="00250535" w:rsidP="003B7C69">
            <w:pPr>
              <w:overflowPunct w:val="0"/>
              <w:autoSpaceDE w:val="0"/>
              <w:autoSpaceDN w:val="0"/>
              <w:adjustRightInd w:val="0"/>
              <w:spacing w:before="0" w:after="0"/>
              <w:ind w:firstLine="0"/>
              <w:jc w:val="center"/>
              <w:textAlignment w:val="baseline"/>
            </w:pPr>
            <w:r w:rsidRPr="00C427A1">
              <w:t>7</w:t>
            </w:r>
          </w:p>
        </w:tc>
        <w:tc>
          <w:tcPr>
            <w:tcW w:w="1035" w:type="dxa"/>
          </w:tcPr>
          <w:p w14:paraId="44814CA2" w14:textId="77777777" w:rsidR="00250535" w:rsidRPr="00C427A1" w:rsidRDefault="00250535" w:rsidP="003B7C69">
            <w:pPr>
              <w:overflowPunct w:val="0"/>
              <w:autoSpaceDE w:val="0"/>
              <w:autoSpaceDN w:val="0"/>
              <w:adjustRightInd w:val="0"/>
              <w:spacing w:before="0" w:after="0"/>
              <w:ind w:firstLine="0"/>
              <w:jc w:val="center"/>
              <w:textAlignment w:val="baseline"/>
            </w:pPr>
            <w:r w:rsidRPr="00C427A1">
              <w:t>ПЭ</w:t>
            </w:r>
          </w:p>
        </w:tc>
        <w:tc>
          <w:tcPr>
            <w:tcW w:w="1286" w:type="dxa"/>
          </w:tcPr>
          <w:p w14:paraId="2F65C156" w14:textId="77777777" w:rsidR="00250535" w:rsidRPr="00C427A1" w:rsidRDefault="00250535" w:rsidP="003B7C69">
            <w:pPr>
              <w:overflowPunct w:val="0"/>
              <w:autoSpaceDE w:val="0"/>
              <w:autoSpaceDN w:val="0"/>
              <w:adjustRightInd w:val="0"/>
              <w:spacing w:before="0" w:after="0"/>
              <w:ind w:firstLine="0"/>
              <w:jc w:val="center"/>
              <w:textAlignment w:val="baseline"/>
            </w:pPr>
            <w:r w:rsidRPr="00C427A1">
              <w:t>30д (5л)</w:t>
            </w:r>
          </w:p>
        </w:tc>
        <w:tc>
          <w:tcPr>
            <w:tcW w:w="1057" w:type="dxa"/>
          </w:tcPr>
          <w:p w14:paraId="6DB6DBF4" w14:textId="77777777" w:rsidR="00250535" w:rsidRPr="00C427A1" w:rsidRDefault="00250535" w:rsidP="003B7C69">
            <w:pPr>
              <w:overflowPunct w:val="0"/>
              <w:autoSpaceDE w:val="0"/>
              <w:autoSpaceDN w:val="0"/>
              <w:adjustRightInd w:val="0"/>
              <w:spacing w:before="0" w:after="0"/>
              <w:ind w:firstLine="0"/>
              <w:jc w:val="center"/>
              <w:textAlignment w:val="baseline"/>
            </w:pPr>
            <w:r w:rsidRPr="00C427A1">
              <w:t>Нет</w:t>
            </w:r>
          </w:p>
        </w:tc>
        <w:tc>
          <w:tcPr>
            <w:tcW w:w="1286" w:type="dxa"/>
          </w:tcPr>
          <w:p w14:paraId="1B210612" w14:textId="77777777" w:rsidR="00250535" w:rsidRPr="00C427A1" w:rsidRDefault="00250535" w:rsidP="003B7C69">
            <w:pPr>
              <w:overflowPunct w:val="0"/>
              <w:autoSpaceDE w:val="0"/>
              <w:autoSpaceDN w:val="0"/>
              <w:adjustRightInd w:val="0"/>
              <w:spacing w:before="0" w:after="0"/>
              <w:ind w:firstLine="0"/>
              <w:jc w:val="center"/>
              <w:textAlignment w:val="baseline"/>
            </w:pPr>
            <w:r w:rsidRPr="00C427A1">
              <w:t>4, 5</w:t>
            </w:r>
          </w:p>
        </w:tc>
        <w:tc>
          <w:tcPr>
            <w:tcW w:w="1674" w:type="dxa"/>
          </w:tcPr>
          <w:p w14:paraId="5CF29FB4" w14:textId="77777777" w:rsidR="00250535" w:rsidRPr="00C427A1" w:rsidRDefault="00250535" w:rsidP="003B7C69">
            <w:pPr>
              <w:overflowPunct w:val="0"/>
              <w:autoSpaceDE w:val="0"/>
              <w:autoSpaceDN w:val="0"/>
              <w:adjustRightInd w:val="0"/>
              <w:spacing w:before="0" w:after="0"/>
              <w:ind w:firstLine="0"/>
              <w:jc w:val="center"/>
              <w:textAlignment w:val="baseline"/>
            </w:pPr>
            <w:r w:rsidRPr="00C427A1">
              <w:t>3, 7</w:t>
            </w:r>
          </w:p>
        </w:tc>
      </w:tr>
      <w:tr w:rsidR="003B2073" w:rsidRPr="00C427A1" w14:paraId="604C096F" w14:textId="77777777" w:rsidTr="005A6128">
        <w:trPr>
          <w:trHeight w:val="302"/>
          <w:jc w:val="center"/>
        </w:trPr>
        <w:tc>
          <w:tcPr>
            <w:tcW w:w="4690" w:type="dxa"/>
            <w:shd w:val="clear" w:color="auto" w:fill="auto"/>
            <w:noWrap/>
          </w:tcPr>
          <w:p w14:paraId="1D763EF6" w14:textId="6A5A0ED9" w:rsidR="00250535" w:rsidRPr="00C427A1" w:rsidRDefault="00244C89" w:rsidP="003B7C69">
            <w:pPr>
              <w:overflowPunct w:val="0"/>
              <w:autoSpaceDE w:val="0"/>
              <w:autoSpaceDN w:val="0"/>
              <w:adjustRightInd w:val="0"/>
              <w:spacing w:before="0" w:after="0"/>
              <w:ind w:firstLine="0"/>
              <w:jc w:val="left"/>
              <w:textAlignment w:val="baseline"/>
              <w:rPr>
                <w:b/>
              </w:rPr>
            </w:pPr>
            <w:r w:rsidRPr="00C427A1">
              <w:rPr>
                <w:rFonts w:eastAsia="Times New Roman" w:cs="Times New Roman"/>
                <w:szCs w:val="28"/>
                <w:lang w:eastAsia="ru-RU"/>
              </w:rPr>
              <w:t>цена за единицу предмета расчета с учетом скидок и наценок</w:t>
            </w:r>
          </w:p>
        </w:tc>
        <w:tc>
          <w:tcPr>
            <w:tcW w:w="1770" w:type="dxa"/>
            <w:shd w:val="clear" w:color="auto" w:fill="auto"/>
            <w:noWrap/>
          </w:tcPr>
          <w:p w14:paraId="5C5A1F4F" w14:textId="77777777" w:rsidR="00250535" w:rsidRPr="00C427A1" w:rsidRDefault="00250535" w:rsidP="003B7C69">
            <w:pPr>
              <w:overflowPunct w:val="0"/>
              <w:autoSpaceDE w:val="0"/>
              <w:autoSpaceDN w:val="0"/>
              <w:adjustRightInd w:val="0"/>
              <w:spacing w:before="0" w:after="0"/>
              <w:ind w:firstLine="0"/>
              <w:jc w:val="center"/>
              <w:textAlignment w:val="baseline"/>
            </w:pPr>
            <w:r w:rsidRPr="00C427A1">
              <w:t>1079</w:t>
            </w:r>
          </w:p>
        </w:tc>
        <w:tc>
          <w:tcPr>
            <w:tcW w:w="1478" w:type="dxa"/>
            <w:shd w:val="clear" w:color="auto" w:fill="auto"/>
            <w:noWrap/>
          </w:tcPr>
          <w:p w14:paraId="086FFF88" w14:textId="77777777" w:rsidR="00250535" w:rsidRPr="00C427A1" w:rsidRDefault="00250535" w:rsidP="003B7C69">
            <w:pPr>
              <w:overflowPunct w:val="0"/>
              <w:autoSpaceDE w:val="0"/>
              <w:autoSpaceDN w:val="0"/>
              <w:adjustRightInd w:val="0"/>
              <w:spacing w:before="0" w:after="0"/>
              <w:ind w:firstLine="0"/>
              <w:jc w:val="center"/>
              <w:textAlignment w:val="baseline"/>
            </w:pPr>
            <w:r w:rsidRPr="00C427A1">
              <w:t>2</w:t>
            </w:r>
          </w:p>
        </w:tc>
        <w:tc>
          <w:tcPr>
            <w:tcW w:w="1035" w:type="dxa"/>
            <w:shd w:val="clear" w:color="auto" w:fill="auto"/>
            <w:noWrap/>
          </w:tcPr>
          <w:p w14:paraId="4BAAB21D" w14:textId="77777777" w:rsidR="00250535" w:rsidRPr="00C427A1" w:rsidRDefault="00250535" w:rsidP="003B7C69">
            <w:pPr>
              <w:overflowPunct w:val="0"/>
              <w:autoSpaceDE w:val="0"/>
              <w:autoSpaceDN w:val="0"/>
              <w:adjustRightInd w:val="0"/>
              <w:spacing w:before="0" w:after="0"/>
              <w:ind w:firstLine="0"/>
              <w:jc w:val="center"/>
              <w:textAlignment w:val="baseline"/>
            </w:pPr>
            <w:r w:rsidRPr="00C427A1">
              <w:t>ПЭ</w:t>
            </w:r>
          </w:p>
        </w:tc>
        <w:tc>
          <w:tcPr>
            <w:tcW w:w="1286" w:type="dxa"/>
          </w:tcPr>
          <w:p w14:paraId="6E7FD4BB" w14:textId="77777777" w:rsidR="00250535" w:rsidRPr="00C427A1" w:rsidRDefault="00250535" w:rsidP="003B7C69">
            <w:pPr>
              <w:overflowPunct w:val="0"/>
              <w:autoSpaceDE w:val="0"/>
              <w:autoSpaceDN w:val="0"/>
              <w:adjustRightInd w:val="0"/>
              <w:spacing w:before="0" w:after="0"/>
              <w:ind w:firstLine="0"/>
              <w:jc w:val="center"/>
              <w:textAlignment w:val="baseline"/>
            </w:pPr>
            <w:r w:rsidRPr="00C427A1">
              <w:rPr>
                <w:lang w:val="en-US"/>
              </w:rPr>
              <w:t>30</w:t>
            </w:r>
            <w:r w:rsidRPr="00C427A1">
              <w:t>д</w:t>
            </w:r>
          </w:p>
        </w:tc>
        <w:tc>
          <w:tcPr>
            <w:tcW w:w="1057" w:type="dxa"/>
          </w:tcPr>
          <w:p w14:paraId="3910EDBD" w14:textId="77777777" w:rsidR="00250535" w:rsidRPr="00C427A1" w:rsidRDefault="00250535" w:rsidP="003B7C69">
            <w:pPr>
              <w:overflowPunct w:val="0"/>
              <w:autoSpaceDE w:val="0"/>
              <w:autoSpaceDN w:val="0"/>
              <w:adjustRightInd w:val="0"/>
              <w:spacing w:before="0" w:after="0"/>
              <w:ind w:firstLine="0"/>
              <w:jc w:val="center"/>
              <w:textAlignment w:val="baseline"/>
            </w:pPr>
            <w:r w:rsidRPr="00C427A1">
              <w:t>Нет</w:t>
            </w:r>
          </w:p>
        </w:tc>
        <w:tc>
          <w:tcPr>
            <w:tcW w:w="1286" w:type="dxa"/>
          </w:tcPr>
          <w:p w14:paraId="597D4366" w14:textId="77777777" w:rsidR="00250535" w:rsidRPr="00C427A1" w:rsidRDefault="00250535" w:rsidP="003B7C69">
            <w:pPr>
              <w:overflowPunct w:val="0"/>
              <w:autoSpaceDE w:val="0"/>
              <w:autoSpaceDN w:val="0"/>
              <w:adjustRightInd w:val="0"/>
              <w:spacing w:before="0" w:after="0"/>
              <w:ind w:firstLine="0"/>
              <w:jc w:val="center"/>
              <w:textAlignment w:val="baseline"/>
            </w:pPr>
            <w:r w:rsidRPr="00C427A1">
              <w:t>4</w:t>
            </w:r>
          </w:p>
        </w:tc>
        <w:tc>
          <w:tcPr>
            <w:tcW w:w="1674" w:type="dxa"/>
          </w:tcPr>
          <w:p w14:paraId="358F94CB" w14:textId="75D2A7DB" w:rsidR="00250535" w:rsidRPr="00C427A1" w:rsidRDefault="005A6128" w:rsidP="003B7C69">
            <w:pPr>
              <w:overflowPunct w:val="0"/>
              <w:autoSpaceDE w:val="0"/>
              <w:autoSpaceDN w:val="0"/>
              <w:adjustRightInd w:val="0"/>
              <w:spacing w:before="0" w:after="0"/>
              <w:ind w:firstLine="0"/>
              <w:jc w:val="center"/>
              <w:textAlignment w:val="baseline"/>
            </w:pPr>
            <w:r w:rsidRPr="00C427A1">
              <w:t>2</w:t>
            </w:r>
          </w:p>
        </w:tc>
      </w:tr>
      <w:tr w:rsidR="003B2073" w:rsidRPr="00C427A1" w14:paraId="112A7A0C" w14:textId="77777777" w:rsidTr="005A6128">
        <w:trPr>
          <w:trHeight w:val="302"/>
          <w:jc w:val="center"/>
        </w:trPr>
        <w:tc>
          <w:tcPr>
            <w:tcW w:w="4690" w:type="dxa"/>
            <w:shd w:val="clear" w:color="auto" w:fill="auto"/>
            <w:noWrap/>
          </w:tcPr>
          <w:p w14:paraId="6012D16C" w14:textId="77777777" w:rsidR="00250535" w:rsidRPr="00C427A1" w:rsidRDefault="00250535" w:rsidP="003B7C69">
            <w:pPr>
              <w:overflowPunct w:val="0"/>
              <w:autoSpaceDE w:val="0"/>
              <w:autoSpaceDN w:val="0"/>
              <w:adjustRightInd w:val="0"/>
              <w:spacing w:before="0" w:after="0"/>
              <w:ind w:firstLine="0"/>
              <w:jc w:val="left"/>
              <w:textAlignment w:val="baseline"/>
            </w:pPr>
            <w:r w:rsidRPr="00C427A1">
              <w:t>размер НДС за единицу предмета расчета</w:t>
            </w:r>
          </w:p>
        </w:tc>
        <w:tc>
          <w:tcPr>
            <w:tcW w:w="1770" w:type="dxa"/>
            <w:shd w:val="clear" w:color="auto" w:fill="auto"/>
            <w:noWrap/>
            <w:vAlign w:val="center"/>
          </w:tcPr>
          <w:p w14:paraId="4CF8FDDE" w14:textId="77777777" w:rsidR="00250535" w:rsidRPr="00C427A1" w:rsidRDefault="00250535" w:rsidP="003B7C69">
            <w:pPr>
              <w:overflowPunct w:val="0"/>
              <w:autoSpaceDE w:val="0"/>
              <w:autoSpaceDN w:val="0"/>
              <w:adjustRightInd w:val="0"/>
              <w:spacing w:before="0" w:after="0"/>
              <w:ind w:firstLine="0"/>
              <w:jc w:val="center"/>
              <w:textAlignment w:val="baseline"/>
            </w:pPr>
            <w:r w:rsidRPr="00C427A1">
              <w:t>1198</w:t>
            </w:r>
          </w:p>
        </w:tc>
        <w:tc>
          <w:tcPr>
            <w:tcW w:w="1478" w:type="dxa"/>
            <w:shd w:val="clear" w:color="auto" w:fill="auto"/>
            <w:noWrap/>
            <w:vAlign w:val="center"/>
          </w:tcPr>
          <w:p w14:paraId="072FFB21" w14:textId="77777777" w:rsidR="00250535" w:rsidRPr="00C427A1" w:rsidRDefault="00250535" w:rsidP="003B7C69">
            <w:pPr>
              <w:overflowPunct w:val="0"/>
              <w:autoSpaceDE w:val="0"/>
              <w:autoSpaceDN w:val="0"/>
              <w:adjustRightInd w:val="0"/>
              <w:spacing w:before="0" w:after="0"/>
              <w:ind w:firstLine="0"/>
              <w:jc w:val="center"/>
              <w:textAlignment w:val="baseline"/>
            </w:pPr>
            <w:r w:rsidRPr="00C427A1">
              <w:t>7</w:t>
            </w:r>
          </w:p>
        </w:tc>
        <w:tc>
          <w:tcPr>
            <w:tcW w:w="1035" w:type="dxa"/>
            <w:shd w:val="clear" w:color="auto" w:fill="auto"/>
            <w:noWrap/>
          </w:tcPr>
          <w:p w14:paraId="56C1CD6B" w14:textId="77777777" w:rsidR="00250535" w:rsidRPr="00C427A1" w:rsidRDefault="00250535" w:rsidP="003B7C69">
            <w:pPr>
              <w:overflowPunct w:val="0"/>
              <w:autoSpaceDE w:val="0"/>
              <w:autoSpaceDN w:val="0"/>
              <w:adjustRightInd w:val="0"/>
              <w:spacing w:before="0" w:after="0"/>
              <w:ind w:firstLine="0"/>
              <w:jc w:val="center"/>
              <w:textAlignment w:val="baseline"/>
            </w:pPr>
            <w:r w:rsidRPr="00C427A1">
              <w:t>ПЭ</w:t>
            </w:r>
          </w:p>
        </w:tc>
        <w:tc>
          <w:tcPr>
            <w:tcW w:w="1286" w:type="dxa"/>
            <w:vAlign w:val="center"/>
          </w:tcPr>
          <w:p w14:paraId="63F2770F" w14:textId="77777777" w:rsidR="00250535" w:rsidRPr="00C427A1" w:rsidRDefault="00250535" w:rsidP="003B7C69">
            <w:pPr>
              <w:overflowPunct w:val="0"/>
              <w:autoSpaceDE w:val="0"/>
              <w:autoSpaceDN w:val="0"/>
              <w:adjustRightInd w:val="0"/>
              <w:spacing w:before="0" w:after="0"/>
              <w:ind w:firstLine="0"/>
              <w:jc w:val="center"/>
              <w:textAlignment w:val="baseline"/>
            </w:pPr>
            <w:r w:rsidRPr="00C427A1">
              <w:t>30д</w:t>
            </w:r>
          </w:p>
        </w:tc>
        <w:tc>
          <w:tcPr>
            <w:tcW w:w="1057" w:type="dxa"/>
            <w:vAlign w:val="center"/>
          </w:tcPr>
          <w:p w14:paraId="67CE5795" w14:textId="77777777" w:rsidR="00250535" w:rsidRPr="00C427A1" w:rsidRDefault="00250535" w:rsidP="003B7C69">
            <w:pPr>
              <w:overflowPunct w:val="0"/>
              <w:autoSpaceDE w:val="0"/>
              <w:autoSpaceDN w:val="0"/>
              <w:adjustRightInd w:val="0"/>
              <w:spacing w:before="0" w:after="0"/>
              <w:ind w:firstLine="0"/>
              <w:jc w:val="center"/>
              <w:textAlignment w:val="baseline"/>
            </w:pPr>
            <w:r w:rsidRPr="00C427A1">
              <w:t>Нет</w:t>
            </w:r>
          </w:p>
        </w:tc>
        <w:tc>
          <w:tcPr>
            <w:tcW w:w="1286" w:type="dxa"/>
          </w:tcPr>
          <w:p w14:paraId="7202E6DD" w14:textId="77777777" w:rsidR="00250535" w:rsidRPr="00C427A1" w:rsidRDefault="00250535" w:rsidP="003B7C69">
            <w:pPr>
              <w:overflowPunct w:val="0"/>
              <w:autoSpaceDE w:val="0"/>
              <w:autoSpaceDN w:val="0"/>
              <w:adjustRightInd w:val="0"/>
              <w:spacing w:before="0" w:after="0"/>
              <w:ind w:firstLine="0"/>
              <w:jc w:val="center"/>
              <w:textAlignment w:val="baseline"/>
            </w:pPr>
            <w:r w:rsidRPr="00C427A1">
              <w:t>4</w:t>
            </w:r>
          </w:p>
        </w:tc>
        <w:tc>
          <w:tcPr>
            <w:tcW w:w="1674" w:type="dxa"/>
            <w:vAlign w:val="center"/>
          </w:tcPr>
          <w:p w14:paraId="745F9029" w14:textId="77777777" w:rsidR="00250535" w:rsidRPr="00C427A1" w:rsidRDefault="00250535" w:rsidP="003B7C69">
            <w:pPr>
              <w:overflowPunct w:val="0"/>
              <w:autoSpaceDE w:val="0"/>
              <w:autoSpaceDN w:val="0"/>
              <w:adjustRightInd w:val="0"/>
              <w:spacing w:before="0" w:after="0"/>
              <w:ind w:firstLine="0"/>
              <w:jc w:val="center"/>
              <w:textAlignment w:val="baseline"/>
            </w:pPr>
            <w:r w:rsidRPr="00C427A1">
              <w:t>–</w:t>
            </w:r>
          </w:p>
        </w:tc>
      </w:tr>
      <w:tr w:rsidR="003B2073" w:rsidRPr="00C427A1" w14:paraId="5739DA5E" w14:textId="77777777" w:rsidTr="005A6128">
        <w:trPr>
          <w:trHeight w:val="302"/>
          <w:jc w:val="center"/>
        </w:trPr>
        <w:tc>
          <w:tcPr>
            <w:tcW w:w="4690" w:type="dxa"/>
            <w:shd w:val="clear" w:color="auto" w:fill="auto"/>
            <w:noWrap/>
          </w:tcPr>
          <w:p w14:paraId="2598C94C" w14:textId="77777777" w:rsidR="00250535" w:rsidRPr="00C427A1" w:rsidRDefault="00250535" w:rsidP="003B7C69">
            <w:pPr>
              <w:overflowPunct w:val="0"/>
              <w:autoSpaceDE w:val="0"/>
              <w:autoSpaceDN w:val="0"/>
              <w:adjustRightInd w:val="0"/>
              <w:spacing w:before="0" w:after="0"/>
              <w:ind w:firstLine="0"/>
              <w:jc w:val="left"/>
              <w:textAlignment w:val="baseline"/>
              <w:rPr>
                <w:b/>
              </w:rPr>
            </w:pPr>
            <w:r w:rsidRPr="00C427A1">
              <w:t>количество предмета расчета</w:t>
            </w:r>
          </w:p>
        </w:tc>
        <w:tc>
          <w:tcPr>
            <w:tcW w:w="1770" w:type="dxa"/>
            <w:shd w:val="clear" w:color="auto" w:fill="auto"/>
            <w:noWrap/>
          </w:tcPr>
          <w:p w14:paraId="716F1F28" w14:textId="77777777" w:rsidR="00250535" w:rsidRPr="00C427A1" w:rsidRDefault="00250535" w:rsidP="003B7C69">
            <w:pPr>
              <w:overflowPunct w:val="0"/>
              <w:autoSpaceDE w:val="0"/>
              <w:autoSpaceDN w:val="0"/>
              <w:adjustRightInd w:val="0"/>
              <w:spacing w:before="0" w:after="0"/>
              <w:ind w:firstLine="0"/>
              <w:jc w:val="center"/>
              <w:textAlignment w:val="baseline"/>
            </w:pPr>
            <w:r w:rsidRPr="00C427A1">
              <w:t>1023</w:t>
            </w:r>
          </w:p>
        </w:tc>
        <w:tc>
          <w:tcPr>
            <w:tcW w:w="1478" w:type="dxa"/>
            <w:shd w:val="clear" w:color="auto" w:fill="auto"/>
            <w:noWrap/>
          </w:tcPr>
          <w:p w14:paraId="4F0B245C" w14:textId="77777777" w:rsidR="00250535" w:rsidRPr="00C427A1" w:rsidRDefault="00250535" w:rsidP="003B7C69">
            <w:pPr>
              <w:overflowPunct w:val="0"/>
              <w:autoSpaceDE w:val="0"/>
              <w:autoSpaceDN w:val="0"/>
              <w:adjustRightInd w:val="0"/>
              <w:spacing w:before="0" w:after="0"/>
              <w:ind w:firstLine="0"/>
              <w:jc w:val="center"/>
              <w:textAlignment w:val="baseline"/>
            </w:pPr>
            <w:r w:rsidRPr="00C427A1">
              <w:t>2</w:t>
            </w:r>
          </w:p>
        </w:tc>
        <w:tc>
          <w:tcPr>
            <w:tcW w:w="1035" w:type="dxa"/>
          </w:tcPr>
          <w:p w14:paraId="797ECDBC" w14:textId="77777777" w:rsidR="00250535" w:rsidRPr="00C427A1" w:rsidRDefault="00250535" w:rsidP="003B7C69">
            <w:pPr>
              <w:overflowPunct w:val="0"/>
              <w:autoSpaceDE w:val="0"/>
              <w:autoSpaceDN w:val="0"/>
              <w:adjustRightInd w:val="0"/>
              <w:spacing w:before="0" w:after="0"/>
              <w:ind w:firstLine="0"/>
              <w:jc w:val="center"/>
              <w:textAlignment w:val="baseline"/>
            </w:pPr>
            <w:r w:rsidRPr="00C427A1">
              <w:t>ПЭ</w:t>
            </w:r>
          </w:p>
        </w:tc>
        <w:tc>
          <w:tcPr>
            <w:tcW w:w="1286" w:type="dxa"/>
          </w:tcPr>
          <w:p w14:paraId="10A7B038" w14:textId="77777777" w:rsidR="00250535" w:rsidRPr="00C427A1" w:rsidRDefault="00250535" w:rsidP="003B7C69">
            <w:pPr>
              <w:overflowPunct w:val="0"/>
              <w:autoSpaceDE w:val="0"/>
              <w:autoSpaceDN w:val="0"/>
              <w:adjustRightInd w:val="0"/>
              <w:spacing w:before="0" w:after="0"/>
              <w:ind w:firstLine="0"/>
              <w:jc w:val="center"/>
              <w:textAlignment w:val="baseline"/>
            </w:pPr>
            <w:r w:rsidRPr="00C427A1">
              <w:t>30д (5л)</w:t>
            </w:r>
          </w:p>
        </w:tc>
        <w:tc>
          <w:tcPr>
            <w:tcW w:w="1057" w:type="dxa"/>
          </w:tcPr>
          <w:p w14:paraId="0C1FFED5" w14:textId="77777777" w:rsidR="00250535" w:rsidRPr="00C427A1" w:rsidRDefault="00250535" w:rsidP="003B7C69">
            <w:pPr>
              <w:overflowPunct w:val="0"/>
              <w:autoSpaceDE w:val="0"/>
              <w:autoSpaceDN w:val="0"/>
              <w:adjustRightInd w:val="0"/>
              <w:spacing w:before="0" w:after="0"/>
              <w:ind w:firstLine="0"/>
              <w:jc w:val="center"/>
              <w:textAlignment w:val="baseline"/>
            </w:pPr>
            <w:r w:rsidRPr="00C427A1">
              <w:t>Нет</w:t>
            </w:r>
          </w:p>
        </w:tc>
        <w:tc>
          <w:tcPr>
            <w:tcW w:w="1286" w:type="dxa"/>
          </w:tcPr>
          <w:p w14:paraId="427FE47B" w14:textId="77777777" w:rsidR="00250535" w:rsidRPr="00C427A1" w:rsidRDefault="00250535" w:rsidP="003B7C69">
            <w:pPr>
              <w:overflowPunct w:val="0"/>
              <w:autoSpaceDE w:val="0"/>
              <w:autoSpaceDN w:val="0"/>
              <w:adjustRightInd w:val="0"/>
              <w:spacing w:before="0" w:after="0"/>
              <w:ind w:firstLine="0"/>
              <w:jc w:val="center"/>
              <w:textAlignment w:val="baseline"/>
            </w:pPr>
            <w:r w:rsidRPr="00C427A1">
              <w:t>4, 5</w:t>
            </w:r>
          </w:p>
        </w:tc>
        <w:tc>
          <w:tcPr>
            <w:tcW w:w="1674" w:type="dxa"/>
          </w:tcPr>
          <w:p w14:paraId="3F6D17E1" w14:textId="54217E2D" w:rsidR="00250535" w:rsidRPr="00C427A1" w:rsidRDefault="00250535" w:rsidP="00A21F39">
            <w:pPr>
              <w:overflowPunct w:val="0"/>
              <w:autoSpaceDE w:val="0"/>
              <w:autoSpaceDN w:val="0"/>
              <w:adjustRightInd w:val="0"/>
              <w:spacing w:before="0" w:after="0"/>
              <w:ind w:firstLine="0"/>
              <w:jc w:val="center"/>
              <w:textAlignment w:val="baseline"/>
            </w:pPr>
            <w:r w:rsidRPr="00C427A1">
              <w:t>2, 7</w:t>
            </w:r>
          </w:p>
        </w:tc>
      </w:tr>
      <w:tr w:rsidR="003B2073" w:rsidRPr="00C427A1" w14:paraId="2D97A16B" w14:textId="77777777" w:rsidTr="005A6128">
        <w:trPr>
          <w:trHeight w:val="302"/>
          <w:jc w:val="center"/>
        </w:trPr>
        <w:tc>
          <w:tcPr>
            <w:tcW w:w="4690" w:type="dxa"/>
            <w:shd w:val="clear" w:color="auto" w:fill="auto"/>
            <w:noWrap/>
          </w:tcPr>
          <w:p w14:paraId="617B3ADD" w14:textId="77777777" w:rsidR="00250535" w:rsidRPr="00C427A1" w:rsidRDefault="00250535" w:rsidP="003B7C69">
            <w:pPr>
              <w:overflowPunct w:val="0"/>
              <w:autoSpaceDE w:val="0"/>
              <w:autoSpaceDN w:val="0"/>
              <w:adjustRightInd w:val="0"/>
              <w:spacing w:before="0" w:after="0"/>
              <w:ind w:firstLine="0"/>
              <w:jc w:val="left"/>
              <w:textAlignment w:val="baseline"/>
            </w:pPr>
            <w:r w:rsidRPr="00C427A1">
              <w:t>ставка НДС</w:t>
            </w:r>
          </w:p>
        </w:tc>
        <w:tc>
          <w:tcPr>
            <w:tcW w:w="1770" w:type="dxa"/>
            <w:shd w:val="clear" w:color="auto" w:fill="auto"/>
            <w:noWrap/>
            <w:vAlign w:val="center"/>
          </w:tcPr>
          <w:p w14:paraId="4F8E0DA5" w14:textId="77777777" w:rsidR="00250535" w:rsidRPr="00C427A1" w:rsidRDefault="00250535" w:rsidP="003B7C69">
            <w:pPr>
              <w:overflowPunct w:val="0"/>
              <w:autoSpaceDE w:val="0"/>
              <w:autoSpaceDN w:val="0"/>
              <w:adjustRightInd w:val="0"/>
              <w:spacing w:before="0" w:after="0"/>
              <w:ind w:firstLine="0"/>
              <w:jc w:val="center"/>
              <w:textAlignment w:val="baseline"/>
            </w:pPr>
            <w:r w:rsidRPr="00C427A1">
              <w:t>1199</w:t>
            </w:r>
          </w:p>
        </w:tc>
        <w:tc>
          <w:tcPr>
            <w:tcW w:w="1478" w:type="dxa"/>
            <w:shd w:val="clear" w:color="auto" w:fill="auto"/>
            <w:noWrap/>
            <w:vAlign w:val="center"/>
          </w:tcPr>
          <w:p w14:paraId="17AE5939" w14:textId="3C6535F1" w:rsidR="00250535" w:rsidRPr="00C427A1" w:rsidRDefault="00105C4A" w:rsidP="003B7C69">
            <w:pPr>
              <w:overflowPunct w:val="0"/>
              <w:autoSpaceDE w:val="0"/>
              <w:autoSpaceDN w:val="0"/>
              <w:adjustRightInd w:val="0"/>
              <w:spacing w:before="0" w:after="0"/>
              <w:ind w:firstLine="0"/>
              <w:jc w:val="center"/>
              <w:textAlignment w:val="baseline"/>
            </w:pPr>
            <w:r>
              <w:t>П-</w:t>
            </w:r>
            <w:r w:rsidR="00250535" w:rsidRPr="00C427A1">
              <w:t>2</w:t>
            </w:r>
            <w:r>
              <w:t>, Э-4</w:t>
            </w:r>
          </w:p>
        </w:tc>
        <w:tc>
          <w:tcPr>
            <w:tcW w:w="1035" w:type="dxa"/>
          </w:tcPr>
          <w:p w14:paraId="16A190DD" w14:textId="77777777" w:rsidR="00250535" w:rsidRPr="00C427A1" w:rsidRDefault="00250535" w:rsidP="003B7C69">
            <w:pPr>
              <w:overflowPunct w:val="0"/>
              <w:autoSpaceDE w:val="0"/>
              <w:autoSpaceDN w:val="0"/>
              <w:adjustRightInd w:val="0"/>
              <w:spacing w:before="0" w:after="0"/>
              <w:ind w:firstLine="0"/>
              <w:jc w:val="center"/>
              <w:textAlignment w:val="baseline"/>
            </w:pPr>
            <w:r w:rsidRPr="00C427A1">
              <w:t>ПЭ</w:t>
            </w:r>
          </w:p>
        </w:tc>
        <w:tc>
          <w:tcPr>
            <w:tcW w:w="1286" w:type="dxa"/>
            <w:vAlign w:val="center"/>
          </w:tcPr>
          <w:p w14:paraId="4F3F27C1" w14:textId="77777777" w:rsidR="00250535" w:rsidRPr="00C427A1" w:rsidRDefault="00250535" w:rsidP="003B7C69">
            <w:pPr>
              <w:overflowPunct w:val="0"/>
              <w:autoSpaceDE w:val="0"/>
              <w:autoSpaceDN w:val="0"/>
              <w:adjustRightInd w:val="0"/>
              <w:spacing w:before="0" w:after="0"/>
              <w:ind w:firstLine="0"/>
              <w:jc w:val="center"/>
              <w:textAlignment w:val="baseline"/>
            </w:pPr>
            <w:r w:rsidRPr="00C427A1">
              <w:t>30д</w:t>
            </w:r>
          </w:p>
        </w:tc>
        <w:tc>
          <w:tcPr>
            <w:tcW w:w="1057" w:type="dxa"/>
            <w:vAlign w:val="center"/>
          </w:tcPr>
          <w:p w14:paraId="44E4FD2A" w14:textId="77777777" w:rsidR="00250535" w:rsidRPr="00C427A1" w:rsidRDefault="00250535" w:rsidP="003B7C69">
            <w:pPr>
              <w:overflowPunct w:val="0"/>
              <w:autoSpaceDE w:val="0"/>
              <w:autoSpaceDN w:val="0"/>
              <w:adjustRightInd w:val="0"/>
              <w:spacing w:before="0" w:after="0"/>
              <w:ind w:firstLine="0"/>
              <w:jc w:val="center"/>
              <w:textAlignment w:val="baseline"/>
            </w:pPr>
            <w:r w:rsidRPr="00C427A1">
              <w:t>Нет</w:t>
            </w:r>
          </w:p>
        </w:tc>
        <w:tc>
          <w:tcPr>
            <w:tcW w:w="1286" w:type="dxa"/>
          </w:tcPr>
          <w:p w14:paraId="1FD11D3C" w14:textId="77777777" w:rsidR="00250535" w:rsidRPr="00C427A1" w:rsidRDefault="00250535" w:rsidP="003B7C69">
            <w:pPr>
              <w:overflowPunct w:val="0"/>
              <w:autoSpaceDE w:val="0"/>
              <w:autoSpaceDN w:val="0"/>
              <w:adjustRightInd w:val="0"/>
              <w:spacing w:before="0" w:after="0"/>
              <w:ind w:firstLine="0"/>
              <w:jc w:val="center"/>
              <w:textAlignment w:val="baseline"/>
            </w:pPr>
            <w:r w:rsidRPr="00C427A1">
              <w:t>4</w:t>
            </w:r>
          </w:p>
        </w:tc>
        <w:tc>
          <w:tcPr>
            <w:tcW w:w="1674" w:type="dxa"/>
            <w:vAlign w:val="center"/>
          </w:tcPr>
          <w:p w14:paraId="345B4CA2" w14:textId="77777777" w:rsidR="00250535" w:rsidRPr="00C427A1" w:rsidRDefault="00250535" w:rsidP="003B7C69">
            <w:pPr>
              <w:overflowPunct w:val="0"/>
              <w:autoSpaceDE w:val="0"/>
              <w:autoSpaceDN w:val="0"/>
              <w:adjustRightInd w:val="0"/>
              <w:spacing w:before="0" w:after="0"/>
              <w:ind w:firstLine="0"/>
              <w:jc w:val="center"/>
              <w:textAlignment w:val="baseline"/>
            </w:pPr>
            <w:r w:rsidRPr="00C427A1">
              <w:t>4, 5</w:t>
            </w:r>
          </w:p>
        </w:tc>
      </w:tr>
      <w:tr w:rsidR="003B2073" w:rsidRPr="00C427A1" w14:paraId="7C27D9E4" w14:textId="77777777" w:rsidTr="005A6128">
        <w:trPr>
          <w:trHeight w:val="302"/>
          <w:jc w:val="center"/>
        </w:trPr>
        <w:tc>
          <w:tcPr>
            <w:tcW w:w="4690" w:type="dxa"/>
            <w:shd w:val="clear" w:color="auto" w:fill="auto"/>
            <w:noWrap/>
          </w:tcPr>
          <w:p w14:paraId="2D18530C" w14:textId="77777777" w:rsidR="00250535" w:rsidRPr="00C427A1" w:rsidRDefault="00250535" w:rsidP="003B7C69">
            <w:pPr>
              <w:overflowPunct w:val="0"/>
              <w:autoSpaceDE w:val="0"/>
              <w:autoSpaceDN w:val="0"/>
              <w:adjustRightInd w:val="0"/>
              <w:spacing w:before="0" w:after="0"/>
              <w:ind w:firstLine="0"/>
              <w:jc w:val="left"/>
              <w:textAlignment w:val="baseline"/>
            </w:pPr>
            <w:r w:rsidRPr="00C427A1">
              <w:t>сумма НДС за предмет расчета</w:t>
            </w:r>
          </w:p>
        </w:tc>
        <w:tc>
          <w:tcPr>
            <w:tcW w:w="1770" w:type="dxa"/>
            <w:shd w:val="clear" w:color="auto" w:fill="auto"/>
            <w:noWrap/>
            <w:vAlign w:val="center"/>
          </w:tcPr>
          <w:p w14:paraId="1936D0A6" w14:textId="77777777" w:rsidR="00250535" w:rsidRPr="00C427A1" w:rsidRDefault="00250535" w:rsidP="003B7C69">
            <w:pPr>
              <w:overflowPunct w:val="0"/>
              <w:autoSpaceDE w:val="0"/>
              <w:autoSpaceDN w:val="0"/>
              <w:adjustRightInd w:val="0"/>
              <w:spacing w:before="0" w:after="0"/>
              <w:ind w:firstLine="0"/>
              <w:jc w:val="center"/>
              <w:textAlignment w:val="baseline"/>
            </w:pPr>
            <w:r w:rsidRPr="00C427A1">
              <w:t>1200</w:t>
            </w:r>
          </w:p>
        </w:tc>
        <w:tc>
          <w:tcPr>
            <w:tcW w:w="1478" w:type="dxa"/>
            <w:shd w:val="clear" w:color="auto" w:fill="auto"/>
            <w:noWrap/>
            <w:vAlign w:val="center"/>
          </w:tcPr>
          <w:p w14:paraId="66EF2940" w14:textId="77777777" w:rsidR="00250535" w:rsidRPr="00C427A1" w:rsidRDefault="00250535" w:rsidP="003B7C69">
            <w:pPr>
              <w:overflowPunct w:val="0"/>
              <w:autoSpaceDE w:val="0"/>
              <w:autoSpaceDN w:val="0"/>
              <w:adjustRightInd w:val="0"/>
              <w:spacing w:before="0" w:after="0"/>
              <w:ind w:firstLine="0"/>
              <w:jc w:val="center"/>
              <w:textAlignment w:val="baseline"/>
            </w:pPr>
            <w:r w:rsidRPr="00C427A1">
              <w:t>7</w:t>
            </w:r>
          </w:p>
        </w:tc>
        <w:tc>
          <w:tcPr>
            <w:tcW w:w="1035" w:type="dxa"/>
            <w:shd w:val="clear" w:color="auto" w:fill="auto"/>
            <w:noWrap/>
          </w:tcPr>
          <w:p w14:paraId="000E57E4" w14:textId="77777777" w:rsidR="00250535" w:rsidRPr="00C427A1" w:rsidRDefault="00250535" w:rsidP="003B7C69">
            <w:pPr>
              <w:overflowPunct w:val="0"/>
              <w:autoSpaceDE w:val="0"/>
              <w:autoSpaceDN w:val="0"/>
              <w:adjustRightInd w:val="0"/>
              <w:spacing w:before="0" w:after="0"/>
              <w:ind w:firstLine="0"/>
              <w:jc w:val="center"/>
              <w:textAlignment w:val="baseline"/>
            </w:pPr>
            <w:r w:rsidRPr="00C427A1">
              <w:t>ПЭ</w:t>
            </w:r>
          </w:p>
        </w:tc>
        <w:tc>
          <w:tcPr>
            <w:tcW w:w="1286" w:type="dxa"/>
            <w:vAlign w:val="center"/>
          </w:tcPr>
          <w:p w14:paraId="414E7EEC" w14:textId="77777777" w:rsidR="00250535" w:rsidRPr="00C427A1" w:rsidRDefault="00250535" w:rsidP="003B7C69">
            <w:pPr>
              <w:overflowPunct w:val="0"/>
              <w:autoSpaceDE w:val="0"/>
              <w:autoSpaceDN w:val="0"/>
              <w:adjustRightInd w:val="0"/>
              <w:spacing w:before="0" w:after="0"/>
              <w:ind w:firstLine="0"/>
              <w:jc w:val="center"/>
              <w:textAlignment w:val="baseline"/>
            </w:pPr>
            <w:r w:rsidRPr="00C427A1">
              <w:t>30д</w:t>
            </w:r>
          </w:p>
        </w:tc>
        <w:tc>
          <w:tcPr>
            <w:tcW w:w="1057" w:type="dxa"/>
            <w:vAlign w:val="center"/>
          </w:tcPr>
          <w:p w14:paraId="7B680D4E" w14:textId="77777777" w:rsidR="00250535" w:rsidRPr="00C427A1" w:rsidRDefault="00250535" w:rsidP="003B7C69">
            <w:pPr>
              <w:overflowPunct w:val="0"/>
              <w:autoSpaceDE w:val="0"/>
              <w:autoSpaceDN w:val="0"/>
              <w:adjustRightInd w:val="0"/>
              <w:spacing w:before="0" w:after="0"/>
              <w:ind w:firstLine="0"/>
              <w:jc w:val="center"/>
              <w:textAlignment w:val="baseline"/>
            </w:pPr>
            <w:r w:rsidRPr="00C427A1">
              <w:t>Нет</w:t>
            </w:r>
          </w:p>
        </w:tc>
        <w:tc>
          <w:tcPr>
            <w:tcW w:w="1286" w:type="dxa"/>
          </w:tcPr>
          <w:p w14:paraId="61D3748D" w14:textId="77777777" w:rsidR="00250535" w:rsidRPr="00C427A1" w:rsidRDefault="00250535" w:rsidP="003B7C69">
            <w:pPr>
              <w:overflowPunct w:val="0"/>
              <w:autoSpaceDE w:val="0"/>
              <w:autoSpaceDN w:val="0"/>
              <w:adjustRightInd w:val="0"/>
              <w:spacing w:before="0" w:after="0"/>
              <w:ind w:firstLine="0"/>
              <w:jc w:val="center"/>
              <w:textAlignment w:val="baseline"/>
            </w:pPr>
            <w:r w:rsidRPr="00C427A1">
              <w:t>4</w:t>
            </w:r>
          </w:p>
        </w:tc>
        <w:tc>
          <w:tcPr>
            <w:tcW w:w="1674" w:type="dxa"/>
            <w:vAlign w:val="center"/>
          </w:tcPr>
          <w:p w14:paraId="082B31F3" w14:textId="30EBD72D" w:rsidR="00250535" w:rsidRPr="00C427A1" w:rsidRDefault="00105C4A" w:rsidP="003B7C69">
            <w:pPr>
              <w:overflowPunct w:val="0"/>
              <w:autoSpaceDE w:val="0"/>
              <w:autoSpaceDN w:val="0"/>
              <w:adjustRightInd w:val="0"/>
              <w:spacing w:before="0" w:after="0"/>
              <w:ind w:firstLine="0"/>
              <w:jc w:val="center"/>
              <w:textAlignment w:val="baseline"/>
            </w:pPr>
            <w:r>
              <w:t>12</w:t>
            </w:r>
          </w:p>
        </w:tc>
      </w:tr>
      <w:tr w:rsidR="003B2073" w:rsidRPr="00C427A1" w14:paraId="6E832359" w14:textId="77777777" w:rsidTr="005A6128">
        <w:trPr>
          <w:trHeight w:val="302"/>
          <w:jc w:val="center"/>
        </w:trPr>
        <w:tc>
          <w:tcPr>
            <w:tcW w:w="4690" w:type="dxa"/>
            <w:shd w:val="clear" w:color="auto" w:fill="auto"/>
            <w:noWrap/>
          </w:tcPr>
          <w:p w14:paraId="1FDEFCE3" w14:textId="695BD173" w:rsidR="00250535" w:rsidRPr="00C427A1" w:rsidRDefault="00244C89" w:rsidP="003B7C69">
            <w:pPr>
              <w:overflowPunct w:val="0"/>
              <w:autoSpaceDE w:val="0"/>
              <w:autoSpaceDN w:val="0"/>
              <w:adjustRightInd w:val="0"/>
              <w:spacing w:before="0" w:after="0"/>
              <w:ind w:firstLine="0"/>
              <w:jc w:val="left"/>
              <w:textAlignment w:val="baseline"/>
              <w:rPr>
                <w:b/>
              </w:rPr>
            </w:pPr>
            <w:r w:rsidRPr="00C427A1">
              <w:t xml:space="preserve">стоимость предмета расчета </w:t>
            </w:r>
            <w:r w:rsidRPr="00C427A1">
              <w:rPr>
                <w:rFonts w:eastAsia="Times New Roman" w:cs="Times New Roman"/>
                <w:szCs w:val="28"/>
                <w:lang w:eastAsia="ru-RU"/>
              </w:rPr>
              <w:t>с учетом скидок и наценок</w:t>
            </w:r>
          </w:p>
        </w:tc>
        <w:tc>
          <w:tcPr>
            <w:tcW w:w="1770" w:type="dxa"/>
            <w:shd w:val="clear" w:color="auto" w:fill="auto"/>
            <w:noWrap/>
          </w:tcPr>
          <w:p w14:paraId="48984A16" w14:textId="77777777" w:rsidR="00250535" w:rsidRPr="00C427A1" w:rsidRDefault="00250535" w:rsidP="003B7C69">
            <w:pPr>
              <w:overflowPunct w:val="0"/>
              <w:autoSpaceDE w:val="0"/>
              <w:autoSpaceDN w:val="0"/>
              <w:adjustRightInd w:val="0"/>
              <w:spacing w:before="0" w:after="0"/>
              <w:ind w:firstLine="0"/>
              <w:jc w:val="center"/>
              <w:textAlignment w:val="baseline"/>
            </w:pPr>
            <w:r w:rsidRPr="00C427A1">
              <w:t>1043</w:t>
            </w:r>
          </w:p>
        </w:tc>
        <w:tc>
          <w:tcPr>
            <w:tcW w:w="1478" w:type="dxa"/>
            <w:shd w:val="clear" w:color="auto" w:fill="auto"/>
            <w:noWrap/>
          </w:tcPr>
          <w:p w14:paraId="155EFB9F" w14:textId="77777777" w:rsidR="00250535" w:rsidRPr="00C427A1" w:rsidRDefault="00250535" w:rsidP="003B7C69">
            <w:pPr>
              <w:overflowPunct w:val="0"/>
              <w:autoSpaceDE w:val="0"/>
              <w:autoSpaceDN w:val="0"/>
              <w:adjustRightInd w:val="0"/>
              <w:spacing w:before="0" w:after="0"/>
              <w:ind w:firstLine="0"/>
              <w:jc w:val="center"/>
              <w:textAlignment w:val="baseline"/>
            </w:pPr>
            <w:r w:rsidRPr="00C427A1">
              <w:t>1</w:t>
            </w:r>
          </w:p>
        </w:tc>
        <w:tc>
          <w:tcPr>
            <w:tcW w:w="1035" w:type="dxa"/>
          </w:tcPr>
          <w:p w14:paraId="77E7BD21" w14:textId="77777777" w:rsidR="00250535" w:rsidRPr="00C427A1" w:rsidRDefault="00250535" w:rsidP="003B7C69">
            <w:pPr>
              <w:overflowPunct w:val="0"/>
              <w:autoSpaceDE w:val="0"/>
              <w:autoSpaceDN w:val="0"/>
              <w:adjustRightInd w:val="0"/>
              <w:spacing w:before="0" w:after="0"/>
              <w:ind w:firstLine="0"/>
              <w:jc w:val="center"/>
              <w:textAlignment w:val="baseline"/>
            </w:pPr>
            <w:r w:rsidRPr="00C427A1">
              <w:t>ПЭ</w:t>
            </w:r>
          </w:p>
        </w:tc>
        <w:tc>
          <w:tcPr>
            <w:tcW w:w="1286" w:type="dxa"/>
          </w:tcPr>
          <w:p w14:paraId="104F87F0" w14:textId="77777777" w:rsidR="00250535" w:rsidRPr="00C427A1" w:rsidRDefault="00250535" w:rsidP="003B7C69">
            <w:pPr>
              <w:overflowPunct w:val="0"/>
              <w:autoSpaceDE w:val="0"/>
              <w:autoSpaceDN w:val="0"/>
              <w:adjustRightInd w:val="0"/>
              <w:spacing w:before="0" w:after="0"/>
              <w:ind w:firstLine="0"/>
              <w:jc w:val="center"/>
              <w:textAlignment w:val="baseline"/>
            </w:pPr>
            <w:r w:rsidRPr="00C427A1">
              <w:t>30д (5л)</w:t>
            </w:r>
          </w:p>
        </w:tc>
        <w:tc>
          <w:tcPr>
            <w:tcW w:w="1057" w:type="dxa"/>
          </w:tcPr>
          <w:p w14:paraId="561EB9DC" w14:textId="77777777" w:rsidR="00250535" w:rsidRPr="00C427A1" w:rsidRDefault="00250535" w:rsidP="003B7C69">
            <w:pPr>
              <w:overflowPunct w:val="0"/>
              <w:autoSpaceDE w:val="0"/>
              <w:autoSpaceDN w:val="0"/>
              <w:adjustRightInd w:val="0"/>
              <w:spacing w:before="0" w:after="0"/>
              <w:ind w:firstLine="0"/>
              <w:jc w:val="center"/>
              <w:textAlignment w:val="baseline"/>
            </w:pPr>
            <w:r w:rsidRPr="00C427A1">
              <w:t>Нет</w:t>
            </w:r>
          </w:p>
        </w:tc>
        <w:tc>
          <w:tcPr>
            <w:tcW w:w="1286" w:type="dxa"/>
          </w:tcPr>
          <w:p w14:paraId="73CD052F" w14:textId="77777777" w:rsidR="00250535" w:rsidRPr="00C427A1" w:rsidRDefault="00250535" w:rsidP="003B7C69">
            <w:pPr>
              <w:overflowPunct w:val="0"/>
              <w:autoSpaceDE w:val="0"/>
              <w:autoSpaceDN w:val="0"/>
              <w:adjustRightInd w:val="0"/>
              <w:spacing w:before="0" w:after="0"/>
              <w:ind w:firstLine="0"/>
              <w:jc w:val="center"/>
              <w:textAlignment w:val="baseline"/>
            </w:pPr>
            <w:r w:rsidRPr="00C427A1">
              <w:t>4, 5</w:t>
            </w:r>
          </w:p>
        </w:tc>
        <w:tc>
          <w:tcPr>
            <w:tcW w:w="1674" w:type="dxa"/>
          </w:tcPr>
          <w:p w14:paraId="1B4CDB3B" w14:textId="77777777" w:rsidR="00250535" w:rsidRPr="00C427A1" w:rsidRDefault="00250535" w:rsidP="003B7C69">
            <w:pPr>
              <w:overflowPunct w:val="0"/>
              <w:autoSpaceDE w:val="0"/>
              <w:autoSpaceDN w:val="0"/>
              <w:adjustRightInd w:val="0"/>
              <w:spacing w:before="0" w:after="0"/>
              <w:ind w:firstLine="0"/>
              <w:jc w:val="center"/>
              <w:textAlignment w:val="baseline"/>
            </w:pPr>
            <w:r w:rsidRPr="00C427A1">
              <w:t>1, 7</w:t>
            </w:r>
          </w:p>
        </w:tc>
      </w:tr>
      <w:tr w:rsidR="003B2073" w:rsidRPr="00C427A1" w14:paraId="0E75F75A" w14:textId="77777777" w:rsidTr="005A6128">
        <w:trPr>
          <w:trHeight w:val="302"/>
          <w:jc w:val="center"/>
        </w:trPr>
        <w:tc>
          <w:tcPr>
            <w:tcW w:w="4690" w:type="dxa"/>
            <w:tcBorders>
              <w:top w:val="single" w:sz="4" w:space="0" w:color="auto"/>
              <w:left w:val="single" w:sz="4" w:space="0" w:color="auto"/>
              <w:bottom w:val="single" w:sz="4" w:space="0" w:color="auto"/>
              <w:right w:val="single" w:sz="4" w:space="0" w:color="auto"/>
            </w:tcBorders>
            <w:noWrap/>
          </w:tcPr>
          <w:p w14:paraId="37F00106" w14:textId="77777777" w:rsidR="00250535" w:rsidRPr="00C427A1" w:rsidRDefault="00250535" w:rsidP="003B7C69">
            <w:pPr>
              <w:overflowPunct w:val="0"/>
              <w:autoSpaceDE w:val="0"/>
              <w:autoSpaceDN w:val="0"/>
              <w:adjustRightInd w:val="0"/>
              <w:spacing w:before="0" w:after="0"/>
              <w:ind w:firstLine="0"/>
              <w:jc w:val="left"/>
              <w:textAlignment w:val="baseline"/>
            </w:pPr>
            <w:r w:rsidRPr="00C427A1">
              <w:t>дополнительный реквизит предмета расчета</w:t>
            </w:r>
          </w:p>
        </w:tc>
        <w:tc>
          <w:tcPr>
            <w:tcW w:w="1770" w:type="dxa"/>
            <w:tcBorders>
              <w:top w:val="single" w:sz="4" w:space="0" w:color="auto"/>
              <w:left w:val="single" w:sz="4" w:space="0" w:color="auto"/>
              <w:bottom w:val="single" w:sz="4" w:space="0" w:color="auto"/>
              <w:right w:val="single" w:sz="4" w:space="0" w:color="auto"/>
            </w:tcBorders>
            <w:noWrap/>
            <w:vAlign w:val="center"/>
          </w:tcPr>
          <w:p w14:paraId="0D64080B" w14:textId="77777777" w:rsidR="00250535" w:rsidRPr="00C427A1" w:rsidRDefault="00250535" w:rsidP="003B7C69">
            <w:pPr>
              <w:overflowPunct w:val="0"/>
              <w:autoSpaceDE w:val="0"/>
              <w:autoSpaceDN w:val="0"/>
              <w:adjustRightInd w:val="0"/>
              <w:spacing w:before="0" w:after="0"/>
              <w:ind w:firstLine="0"/>
              <w:jc w:val="center"/>
              <w:textAlignment w:val="baseline"/>
            </w:pPr>
            <w:r w:rsidRPr="00C427A1">
              <w:t>1191</w:t>
            </w:r>
          </w:p>
        </w:tc>
        <w:tc>
          <w:tcPr>
            <w:tcW w:w="1478" w:type="dxa"/>
            <w:tcBorders>
              <w:top w:val="single" w:sz="4" w:space="0" w:color="auto"/>
              <w:left w:val="single" w:sz="4" w:space="0" w:color="auto"/>
              <w:bottom w:val="single" w:sz="4" w:space="0" w:color="auto"/>
              <w:right w:val="single" w:sz="4" w:space="0" w:color="auto"/>
            </w:tcBorders>
            <w:noWrap/>
            <w:vAlign w:val="center"/>
          </w:tcPr>
          <w:p w14:paraId="51953EB3" w14:textId="77777777" w:rsidR="00250535" w:rsidRPr="00C427A1" w:rsidRDefault="00250535" w:rsidP="003B7C69">
            <w:pPr>
              <w:overflowPunct w:val="0"/>
              <w:autoSpaceDE w:val="0"/>
              <w:autoSpaceDN w:val="0"/>
              <w:adjustRightInd w:val="0"/>
              <w:spacing w:before="0" w:after="0"/>
              <w:ind w:firstLine="0"/>
              <w:jc w:val="center"/>
              <w:textAlignment w:val="baseline"/>
            </w:pPr>
            <w:r w:rsidRPr="00C427A1">
              <w:t>П-7, Э-6</w:t>
            </w:r>
          </w:p>
        </w:tc>
        <w:tc>
          <w:tcPr>
            <w:tcW w:w="1035" w:type="dxa"/>
            <w:tcBorders>
              <w:top w:val="single" w:sz="4" w:space="0" w:color="auto"/>
              <w:left w:val="single" w:sz="4" w:space="0" w:color="auto"/>
              <w:bottom w:val="single" w:sz="4" w:space="0" w:color="auto"/>
              <w:right w:val="single" w:sz="4" w:space="0" w:color="auto"/>
            </w:tcBorders>
            <w:vAlign w:val="center"/>
          </w:tcPr>
          <w:p w14:paraId="65933569" w14:textId="77777777" w:rsidR="00250535" w:rsidRPr="00C427A1" w:rsidRDefault="00250535" w:rsidP="003B7C69">
            <w:pPr>
              <w:overflowPunct w:val="0"/>
              <w:autoSpaceDE w:val="0"/>
              <w:autoSpaceDN w:val="0"/>
              <w:adjustRightInd w:val="0"/>
              <w:spacing w:before="0" w:after="0"/>
              <w:ind w:firstLine="0"/>
              <w:jc w:val="center"/>
              <w:textAlignment w:val="baseline"/>
            </w:pPr>
            <w:r w:rsidRPr="00C427A1">
              <w:t>ПЭ</w:t>
            </w:r>
          </w:p>
        </w:tc>
        <w:tc>
          <w:tcPr>
            <w:tcW w:w="1286" w:type="dxa"/>
            <w:tcBorders>
              <w:top w:val="single" w:sz="4" w:space="0" w:color="auto"/>
              <w:left w:val="single" w:sz="4" w:space="0" w:color="auto"/>
              <w:bottom w:val="single" w:sz="4" w:space="0" w:color="auto"/>
              <w:right w:val="single" w:sz="4" w:space="0" w:color="auto"/>
            </w:tcBorders>
            <w:vAlign w:val="center"/>
          </w:tcPr>
          <w:p w14:paraId="5B74FBEC" w14:textId="77777777" w:rsidR="00250535" w:rsidRPr="00C427A1" w:rsidRDefault="00250535" w:rsidP="003B7C69">
            <w:pPr>
              <w:overflowPunct w:val="0"/>
              <w:autoSpaceDE w:val="0"/>
              <w:autoSpaceDN w:val="0"/>
              <w:adjustRightInd w:val="0"/>
              <w:spacing w:before="0" w:after="0"/>
              <w:ind w:firstLine="0"/>
              <w:jc w:val="center"/>
              <w:textAlignment w:val="baseline"/>
            </w:pPr>
            <w:r w:rsidRPr="00C427A1">
              <w:t>30д</w:t>
            </w:r>
          </w:p>
        </w:tc>
        <w:tc>
          <w:tcPr>
            <w:tcW w:w="1057" w:type="dxa"/>
            <w:tcBorders>
              <w:top w:val="single" w:sz="4" w:space="0" w:color="auto"/>
              <w:left w:val="single" w:sz="4" w:space="0" w:color="auto"/>
              <w:bottom w:val="single" w:sz="4" w:space="0" w:color="auto"/>
              <w:right w:val="single" w:sz="4" w:space="0" w:color="auto"/>
            </w:tcBorders>
            <w:vAlign w:val="center"/>
          </w:tcPr>
          <w:p w14:paraId="31F17376" w14:textId="77777777" w:rsidR="00250535" w:rsidRPr="00C427A1" w:rsidRDefault="00250535" w:rsidP="003B7C69">
            <w:pPr>
              <w:overflowPunct w:val="0"/>
              <w:autoSpaceDE w:val="0"/>
              <w:autoSpaceDN w:val="0"/>
              <w:adjustRightInd w:val="0"/>
              <w:spacing w:before="0" w:after="0"/>
              <w:ind w:firstLine="0"/>
              <w:jc w:val="center"/>
              <w:textAlignment w:val="baseline"/>
            </w:pPr>
            <w:r w:rsidRPr="00C427A1">
              <w:t>Нет</w:t>
            </w:r>
          </w:p>
        </w:tc>
        <w:tc>
          <w:tcPr>
            <w:tcW w:w="1286" w:type="dxa"/>
            <w:tcBorders>
              <w:top w:val="single" w:sz="4" w:space="0" w:color="auto"/>
              <w:left w:val="single" w:sz="4" w:space="0" w:color="auto"/>
              <w:bottom w:val="single" w:sz="4" w:space="0" w:color="auto"/>
              <w:right w:val="single" w:sz="4" w:space="0" w:color="auto"/>
            </w:tcBorders>
            <w:vAlign w:val="center"/>
          </w:tcPr>
          <w:p w14:paraId="16E750D5" w14:textId="77777777" w:rsidR="00250535" w:rsidRPr="00C427A1" w:rsidRDefault="00250535" w:rsidP="003B7C69">
            <w:pPr>
              <w:overflowPunct w:val="0"/>
              <w:autoSpaceDE w:val="0"/>
              <w:autoSpaceDN w:val="0"/>
              <w:adjustRightInd w:val="0"/>
              <w:spacing w:before="0" w:after="0"/>
              <w:ind w:firstLine="0"/>
              <w:jc w:val="center"/>
              <w:textAlignment w:val="baseline"/>
            </w:pPr>
            <w:r w:rsidRPr="00C427A1">
              <w:t>4</w:t>
            </w:r>
          </w:p>
        </w:tc>
        <w:tc>
          <w:tcPr>
            <w:tcW w:w="1674" w:type="dxa"/>
          </w:tcPr>
          <w:p w14:paraId="4314C27C" w14:textId="77777777" w:rsidR="00250535" w:rsidRPr="00C427A1" w:rsidRDefault="00250535" w:rsidP="003B7C69">
            <w:pPr>
              <w:overflowPunct w:val="0"/>
              <w:autoSpaceDE w:val="0"/>
              <w:autoSpaceDN w:val="0"/>
              <w:adjustRightInd w:val="0"/>
              <w:spacing w:before="0" w:after="0"/>
              <w:ind w:firstLine="0"/>
              <w:jc w:val="center"/>
              <w:textAlignment w:val="baseline"/>
            </w:pPr>
            <w:r w:rsidRPr="00C427A1">
              <w:t>3</w:t>
            </w:r>
          </w:p>
        </w:tc>
      </w:tr>
    </w:tbl>
    <w:p w14:paraId="5E9EE52D" w14:textId="77777777" w:rsidR="00BC2123" w:rsidRPr="00C427A1" w:rsidRDefault="00BC2123" w:rsidP="003B7C69">
      <w:pPr>
        <w:overflowPunct w:val="0"/>
        <w:autoSpaceDE w:val="0"/>
        <w:autoSpaceDN w:val="0"/>
        <w:adjustRightInd w:val="0"/>
        <w:spacing w:before="0" w:after="0"/>
        <w:ind w:firstLine="0"/>
        <w:jc w:val="left"/>
        <w:textAlignment w:val="baseline"/>
      </w:pPr>
    </w:p>
    <w:tbl>
      <w:tblPr>
        <w:tblStyle w:val="af0"/>
        <w:tblW w:w="484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71"/>
        <w:gridCol w:w="13269"/>
      </w:tblGrid>
      <w:tr w:rsidR="003B2073" w:rsidRPr="00C427A1" w14:paraId="500D972B" w14:textId="77777777" w:rsidTr="00F425FD">
        <w:tc>
          <w:tcPr>
            <w:tcW w:w="14050" w:type="dxa"/>
            <w:gridSpan w:val="2"/>
          </w:tcPr>
          <w:p w14:paraId="10CAD301" w14:textId="5E664081" w:rsidR="00344C15" w:rsidRPr="00C427A1" w:rsidRDefault="00E0059D" w:rsidP="003B7C69">
            <w:pPr>
              <w:pStyle w:val="af1"/>
              <w:ind w:right="32"/>
            </w:pPr>
            <w:r w:rsidRPr="00C427A1">
              <w:rPr>
                <w:spacing w:val="30"/>
              </w:rPr>
              <w:t>Примечания:</w:t>
            </w:r>
          </w:p>
        </w:tc>
      </w:tr>
      <w:tr w:rsidR="003B2073" w:rsidRPr="00C427A1" w14:paraId="4FCBB32F" w14:textId="77777777" w:rsidTr="00F425FD">
        <w:tc>
          <w:tcPr>
            <w:tcW w:w="576" w:type="dxa"/>
          </w:tcPr>
          <w:p w14:paraId="346D233D" w14:textId="77777777" w:rsidR="00344C15" w:rsidRPr="00C427A1" w:rsidRDefault="00344C15" w:rsidP="003B7C69">
            <w:pPr>
              <w:pStyle w:val="af1"/>
              <w:ind w:right="-1243"/>
              <w:rPr>
                <w:spacing w:val="30"/>
              </w:rPr>
            </w:pPr>
            <w:r w:rsidRPr="00C427A1">
              <w:rPr>
                <w:spacing w:val="30"/>
              </w:rPr>
              <w:t>1.</w:t>
            </w:r>
          </w:p>
        </w:tc>
        <w:tc>
          <w:tcPr>
            <w:tcW w:w="13474" w:type="dxa"/>
            <w:hideMark/>
          </w:tcPr>
          <w:p w14:paraId="0F23143A" w14:textId="052A4030" w:rsidR="00344C15" w:rsidRPr="00C427A1" w:rsidRDefault="00344C15" w:rsidP="003B7C69">
            <w:pPr>
              <w:pStyle w:val="af1"/>
              <w:ind w:right="32"/>
            </w:pPr>
            <w:r w:rsidRPr="00C427A1">
              <w:t>Значение реквизита «</w:t>
            </w:r>
            <w:r w:rsidR="00244C89" w:rsidRPr="00C427A1">
              <w:t>стоимость предмета расчета с учетом скидок и наценок</w:t>
            </w:r>
            <w:r w:rsidRPr="00C427A1">
              <w:t xml:space="preserve">» (тег 1043) </w:t>
            </w:r>
            <w:r w:rsidR="00FC3BDA" w:rsidRPr="00C427A1">
              <w:t xml:space="preserve">должно быть равно </w:t>
            </w:r>
            <w:r w:rsidRPr="00C427A1">
              <w:t>произведени</w:t>
            </w:r>
            <w:r w:rsidR="00FC3BDA" w:rsidRPr="00C427A1">
              <w:t>ю</w:t>
            </w:r>
            <w:r w:rsidRPr="00C427A1">
              <w:t xml:space="preserve"> значения реквизита «</w:t>
            </w:r>
            <w:r w:rsidR="00244C89" w:rsidRPr="00C427A1">
              <w:rPr>
                <w:szCs w:val="28"/>
                <w:lang w:eastAsia="ru-RU"/>
              </w:rPr>
              <w:t>цена за единицу предмета расчета с учетом скидок и наценок</w:t>
            </w:r>
            <w:r w:rsidRPr="00C427A1">
              <w:t>» (тег 1079)</w:t>
            </w:r>
            <w:r w:rsidR="00572296" w:rsidRPr="00C427A1">
              <w:t>,</w:t>
            </w:r>
            <w:r w:rsidRPr="00C427A1">
              <w:t xml:space="preserve"> умноженно</w:t>
            </w:r>
            <w:r w:rsidR="00FC3BDA" w:rsidRPr="00C427A1">
              <w:t>му</w:t>
            </w:r>
            <w:r w:rsidRPr="00C427A1">
              <w:t xml:space="preserve"> на значение реквизита «количество </w:t>
            </w:r>
            <w:r w:rsidR="003676E9" w:rsidRPr="00C427A1">
              <w:t>предмета расчета</w:t>
            </w:r>
            <w:r w:rsidRPr="00C427A1">
              <w:t xml:space="preserve">» (тег 1023). В случае если вычисление </w:t>
            </w:r>
            <w:r w:rsidRPr="00C427A1">
              <w:lastRenderedPageBreak/>
              <w:t>значения реквизита «</w:t>
            </w:r>
            <w:r w:rsidR="00244C89" w:rsidRPr="00C427A1">
              <w:t>стоимость предмета расчета с учетом скидок и наценок</w:t>
            </w:r>
            <w:r w:rsidRPr="00C427A1">
              <w:t>» (тег 1043) осуществляется с использованием внешнего калькулирующего устройства и в</w:t>
            </w:r>
            <w:r w:rsidR="00AD6BEC" w:rsidRPr="00C427A1">
              <w:t xml:space="preserve">ключается в состав кассового чека (БСО) </w:t>
            </w:r>
            <w:r w:rsidRPr="00C427A1">
              <w:t>на основании результатов, вычисленных этими калькулирующим устройством, значени</w:t>
            </w:r>
            <w:r w:rsidR="00AD6BEC" w:rsidRPr="00C427A1">
              <w:t>е</w:t>
            </w:r>
            <w:r w:rsidRPr="00C427A1">
              <w:t xml:space="preserve"> реквизита «</w:t>
            </w:r>
            <w:r w:rsidR="00244C89" w:rsidRPr="00C427A1">
              <w:t>стоимость предмета расчета с учетом скидок и наценок</w:t>
            </w:r>
            <w:r w:rsidRPr="00C427A1">
              <w:t xml:space="preserve">» (тег 1043), вычисленного внешним калькулирующим устройством, </w:t>
            </w:r>
            <w:r w:rsidR="00AD6BEC" w:rsidRPr="00C427A1">
              <w:t xml:space="preserve">не должно </w:t>
            </w:r>
            <w:r w:rsidRPr="00C427A1">
              <w:t>отлича</w:t>
            </w:r>
            <w:r w:rsidR="00AD6BEC" w:rsidRPr="00C427A1">
              <w:t>ться</w:t>
            </w:r>
            <w:r w:rsidRPr="00C427A1">
              <w:t xml:space="preserve"> от значения реквизита «</w:t>
            </w:r>
            <w:r w:rsidR="00244C89" w:rsidRPr="00C427A1">
              <w:t>стоимость предмета расчета с учетом скидок и наценок</w:t>
            </w:r>
            <w:r w:rsidRPr="00C427A1">
              <w:t>» (тег 1043), вычисленно</w:t>
            </w:r>
            <w:r w:rsidR="00AD6BEC" w:rsidRPr="00C427A1">
              <w:t>го путем умножения значения реквизита «</w:t>
            </w:r>
            <w:r w:rsidR="00244C89" w:rsidRPr="00C427A1">
              <w:rPr>
                <w:szCs w:val="28"/>
                <w:lang w:eastAsia="ru-RU"/>
              </w:rPr>
              <w:t>цена за единицу предмета расчета с учетом скидок и наценок</w:t>
            </w:r>
            <w:r w:rsidR="00AD6BEC" w:rsidRPr="00C427A1">
              <w:t>» (тег 1079) на значение реквизита «количество предмета расчета» (тег 1023)</w:t>
            </w:r>
            <w:r w:rsidRPr="00C427A1">
              <w:t xml:space="preserve">, </w:t>
            </w:r>
            <w:r w:rsidR="000B6ABF">
              <w:t>больше, чем на 1 копейку.</w:t>
            </w:r>
          </w:p>
        </w:tc>
      </w:tr>
      <w:tr w:rsidR="003B2073" w:rsidRPr="00C427A1" w14:paraId="5B20B38A" w14:textId="77777777" w:rsidTr="00F425FD">
        <w:tc>
          <w:tcPr>
            <w:tcW w:w="576" w:type="dxa"/>
          </w:tcPr>
          <w:p w14:paraId="54A6022A" w14:textId="77777777" w:rsidR="00344C15" w:rsidRPr="00C427A1" w:rsidRDefault="00344C15" w:rsidP="003B7C69">
            <w:pPr>
              <w:pStyle w:val="af1"/>
              <w:ind w:right="-1243"/>
              <w:rPr>
                <w:spacing w:val="30"/>
              </w:rPr>
            </w:pPr>
            <w:r w:rsidRPr="00C427A1">
              <w:rPr>
                <w:spacing w:val="30"/>
              </w:rPr>
              <w:lastRenderedPageBreak/>
              <w:t>2.</w:t>
            </w:r>
          </w:p>
        </w:tc>
        <w:tc>
          <w:tcPr>
            <w:tcW w:w="13474" w:type="dxa"/>
          </w:tcPr>
          <w:p w14:paraId="508D6320" w14:textId="40ED3745" w:rsidR="00344C15" w:rsidRPr="00C427A1" w:rsidRDefault="00344C15" w:rsidP="003B7C69">
            <w:pPr>
              <w:pStyle w:val="af1"/>
              <w:ind w:right="32"/>
            </w:pPr>
            <w:r w:rsidRPr="00C427A1">
              <w:t xml:space="preserve">Для индивидуальных предпринимателей, являющихся налогоплательщиками, применяющими патентную систему налогообложения и упрощенную систему налогообложения, а также индивидуальных предпринимателей, применяющих систему налогообложения для сельскохозяйственных товаропроизводителей, систему налогообложения в виде единого налога на вмененный доход для отдельных видов деятельности при осуществлении видов предпринимательской деятельности, установленных </w:t>
            </w:r>
            <w:hyperlink r:id="rId8" w:history="1">
              <w:r w:rsidRPr="00C427A1">
                <w:t>пунктом 2 статьи 346.26</w:t>
              </w:r>
            </w:hyperlink>
            <w:r w:rsidRPr="00C427A1">
              <w:t xml:space="preserve"> Налогового кодекса Российской Федерации, за исключением индивидуальных предпринимателей, осуществляющих торговлю подакцизными товарами, требование об обязательном включении в состав кассового чека и </w:t>
            </w:r>
            <w:r w:rsidR="00517D3A" w:rsidRPr="00C427A1">
              <w:t>БСО</w:t>
            </w:r>
            <w:r w:rsidRPr="00C427A1">
              <w:t xml:space="preserve"> </w:t>
            </w:r>
            <w:r w:rsidR="00C55416" w:rsidRPr="00C427A1">
              <w:t>реквизитов «признак предмета расчета» (тег 1212), «признак способа расчета» (тег 1214), «наименование предмета расчета» (тег 1030), «количество предмета расчета» (тег 1023) и «цена за единицу предмета расчета» (тег 1079) применяется с 1 февраля 2021 года.</w:t>
            </w:r>
          </w:p>
        </w:tc>
      </w:tr>
      <w:tr w:rsidR="003B2073" w:rsidRPr="00C427A1" w14:paraId="10CB0A81" w14:textId="77777777" w:rsidTr="00F425FD">
        <w:tc>
          <w:tcPr>
            <w:tcW w:w="576" w:type="dxa"/>
          </w:tcPr>
          <w:p w14:paraId="1094AB13" w14:textId="77777777" w:rsidR="00344C15" w:rsidRPr="00C427A1" w:rsidRDefault="00344C15" w:rsidP="003B7C69">
            <w:pPr>
              <w:pStyle w:val="af1"/>
              <w:ind w:right="-1243"/>
              <w:rPr>
                <w:spacing w:val="30"/>
              </w:rPr>
            </w:pPr>
            <w:r w:rsidRPr="00C427A1">
              <w:rPr>
                <w:spacing w:val="30"/>
              </w:rPr>
              <w:t>3.</w:t>
            </w:r>
          </w:p>
        </w:tc>
        <w:tc>
          <w:tcPr>
            <w:tcW w:w="13474" w:type="dxa"/>
          </w:tcPr>
          <w:p w14:paraId="19F2C061" w14:textId="676E36FE" w:rsidR="00344C15" w:rsidRPr="00C427A1" w:rsidRDefault="00344C15" w:rsidP="003B7C69">
            <w:pPr>
              <w:pStyle w:val="af1"/>
              <w:ind w:right="32"/>
            </w:pPr>
            <w:r w:rsidRPr="00C427A1">
              <w:t>Для реквизит</w:t>
            </w:r>
            <w:r w:rsidR="00580A27" w:rsidRPr="00C427A1">
              <w:t>ов</w:t>
            </w:r>
            <w:r w:rsidRPr="00C427A1">
              <w:t xml:space="preserve"> </w:t>
            </w:r>
            <w:r w:rsidR="00580A27" w:rsidRPr="00C427A1">
              <w:t xml:space="preserve">«код товарной номенклатуры» (тег 1162) и </w:t>
            </w:r>
            <w:r w:rsidRPr="00C427A1">
              <w:t>«</w:t>
            </w:r>
            <w:r w:rsidR="00D32264" w:rsidRPr="00C427A1">
              <w:t xml:space="preserve">дополнительный реквизит </w:t>
            </w:r>
            <w:r w:rsidR="0090613D" w:rsidRPr="00C427A1">
              <w:t>предмета расчета</w:t>
            </w:r>
            <w:r w:rsidRPr="00C427A1">
              <w:t>» (тег 1191)</w:t>
            </w:r>
            <w:r w:rsidR="005A0FB1" w:rsidRPr="00C427A1">
              <w:t xml:space="preserve"> </w:t>
            </w:r>
            <w:r w:rsidR="00746D80" w:rsidRPr="00C427A1">
              <w:t>формат данных определяется ФНС России.</w:t>
            </w:r>
          </w:p>
        </w:tc>
      </w:tr>
      <w:tr w:rsidR="003B2073" w:rsidRPr="00C427A1" w14:paraId="5FB50CFE" w14:textId="77777777" w:rsidTr="00F425FD">
        <w:tc>
          <w:tcPr>
            <w:tcW w:w="576" w:type="dxa"/>
          </w:tcPr>
          <w:p w14:paraId="585EB25B" w14:textId="77777777" w:rsidR="00344C15" w:rsidRPr="00C427A1" w:rsidRDefault="00344C15" w:rsidP="003B7C69">
            <w:pPr>
              <w:pStyle w:val="af1"/>
              <w:ind w:right="-1243"/>
              <w:rPr>
                <w:spacing w:val="30"/>
              </w:rPr>
            </w:pPr>
            <w:r w:rsidRPr="00C427A1">
              <w:rPr>
                <w:spacing w:val="30"/>
              </w:rPr>
              <w:t>4.</w:t>
            </w:r>
          </w:p>
        </w:tc>
        <w:tc>
          <w:tcPr>
            <w:tcW w:w="13474" w:type="dxa"/>
          </w:tcPr>
          <w:p w14:paraId="62AAA6E6" w14:textId="77777777" w:rsidR="00344C15" w:rsidRDefault="00344C15" w:rsidP="003B7C69">
            <w:pPr>
              <w:pStyle w:val="af1"/>
              <w:ind w:right="32"/>
            </w:pPr>
            <w:r w:rsidRPr="00C427A1">
              <w:t xml:space="preserve">Требование об обязательном включении в состав кассового чека и </w:t>
            </w:r>
            <w:r w:rsidR="00517D3A" w:rsidRPr="00C427A1">
              <w:t xml:space="preserve">БСО </w:t>
            </w:r>
            <w:r w:rsidRPr="00C427A1">
              <w:t>реквизита «ставка НДС» (тег 1199) при</w:t>
            </w:r>
            <w:r w:rsidR="000B6ABF">
              <w:t>меняется с 1 февраля 2017 года.</w:t>
            </w:r>
          </w:p>
          <w:p w14:paraId="732CDA48" w14:textId="51063C74" w:rsidR="00105C4A" w:rsidRPr="00105C4A" w:rsidRDefault="00105C4A" w:rsidP="00105C4A">
            <w:pPr>
              <w:pStyle w:val="af1"/>
              <w:ind w:right="32"/>
            </w:pPr>
            <w:r w:rsidRPr="00105C4A">
              <w:t>В случае если кассовый чек (БСО) содержит реквизит «номер версии ФФД» (тег 1209), имеющий значение</w:t>
            </w:r>
            <w:r w:rsidR="00280BEC">
              <w:t>,</w:t>
            </w:r>
            <w:r w:rsidRPr="00105C4A">
              <w:t xml:space="preserve"> равное «2» или «3», а реквизит «предмет расчета» (тег 1059) кассового чека (БСО) содержит сведения о предмете расчета, облагаемом налогом на добавленную стоимость, то в состав реквизита «предмет расчета» (тег 1059) кассового чека (БСО) должен входить реквизит «ставка НДС» (тег 1199).</w:t>
            </w:r>
          </w:p>
          <w:p w14:paraId="7D41C87B" w14:textId="33DFB3BF" w:rsidR="00105C4A" w:rsidRPr="00C427A1" w:rsidRDefault="00105C4A" w:rsidP="00AF147F">
            <w:pPr>
              <w:pStyle w:val="af1"/>
              <w:ind w:right="32"/>
            </w:pPr>
            <w:r w:rsidRPr="00105C4A">
              <w:t xml:space="preserve">В случае если кассовый чек (БСО) не содержит реквизит «номер версии ФФД» (тег 1209), а реквизит «предмет расчета» (тег 1059) кассового чека (БСО) содержит сведения о предмете расчета, облагаемом налогом на добавленную стоимость, и не содержит реквизит со сведениями о сумме налога на добавленную </w:t>
            </w:r>
            <w:r w:rsidRPr="00105C4A">
              <w:lastRenderedPageBreak/>
              <w:t>стоимость, то в состав реквизита «предмет расчета» (тег 1059) кассового чека (БСО) сведения о ставке налога на добавленную стоимость должны включаться не в формате реквизита «ставка НДС» (тег 1199), а в формате, установленном для реквизита «сумма НДС чека по ставке 18%» (тег 1102)</w:t>
            </w:r>
            <w:r w:rsidR="00280BEC">
              <w:t>,</w:t>
            </w:r>
            <w:r w:rsidRPr="00105C4A">
              <w:t xml:space="preserve"> «сумма НДС чека по ставке 10%» (тег 1103)</w:t>
            </w:r>
            <w:r w:rsidR="00280BEC">
              <w:t>,</w:t>
            </w:r>
            <w:r w:rsidRPr="00105C4A">
              <w:t xml:space="preserve"> «сумма расчета по чеку с НДС по ставке 0%» (тег 1104)</w:t>
            </w:r>
            <w:r w:rsidR="00280BEC">
              <w:t>,</w:t>
            </w:r>
            <w:r w:rsidRPr="00105C4A">
              <w:t xml:space="preserve"> «сумма НДС чека по </w:t>
            </w:r>
            <w:proofErr w:type="spellStart"/>
            <w:r w:rsidRPr="00105C4A">
              <w:t>расч</w:t>
            </w:r>
            <w:proofErr w:type="spellEnd"/>
            <w:r w:rsidRPr="00105C4A">
              <w:t xml:space="preserve">. ставке 18/118» (тег 1106) или «сумма НДС чека по </w:t>
            </w:r>
            <w:proofErr w:type="spellStart"/>
            <w:r w:rsidRPr="00105C4A">
              <w:t>расч</w:t>
            </w:r>
            <w:proofErr w:type="spellEnd"/>
            <w:r w:rsidRPr="00105C4A">
              <w:t>. ставке 10/110» (тег 1107), в зависимости от того</w:t>
            </w:r>
            <w:r w:rsidR="00280BEC">
              <w:t>,</w:t>
            </w:r>
            <w:r w:rsidRPr="00105C4A">
              <w:t xml:space="preserve"> к</w:t>
            </w:r>
            <w:r w:rsidR="00AF147F">
              <w:t>а</w:t>
            </w:r>
            <w:r w:rsidRPr="00105C4A">
              <w:t>к</w:t>
            </w:r>
            <w:r w:rsidR="00AF147F">
              <w:t>ова</w:t>
            </w:r>
            <w:r w:rsidRPr="00105C4A">
              <w:t xml:space="preserve"> ставка </w:t>
            </w:r>
            <w:r w:rsidR="00641CAA" w:rsidRPr="00105C4A">
              <w:t>налога на добавленную стоимость</w:t>
            </w:r>
            <w:r w:rsidRPr="00105C4A">
              <w:t xml:space="preserve">, установленная для этого предмета расчета. При этом заголовок такого реквизита ФД в ПФ должен быть указан в формате реквизита ФД в ЭФ для передачи покупателю в ЭФ, указанном в </w:t>
            </w:r>
            <w:r>
              <w:t>т</w:t>
            </w:r>
            <w:r w:rsidRPr="00105C4A">
              <w:t>аблице 48, а значение реквизита должно быть равным «0» и при печати не должно указываться.</w:t>
            </w:r>
          </w:p>
        </w:tc>
      </w:tr>
      <w:tr w:rsidR="003B2073" w:rsidRPr="00C427A1" w14:paraId="4D9E9684" w14:textId="77777777" w:rsidTr="00F425FD">
        <w:tc>
          <w:tcPr>
            <w:tcW w:w="576" w:type="dxa"/>
          </w:tcPr>
          <w:p w14:paraId="3FC06548" w14:textId="77777777" w:rsidR="00344C15" w:rsidRPr="00C427A1" w:rsidRDefault="00344C15" w:rsidP="003B7C69">
            <w:pPr>
              <w:pStyle w:val="af1"/>
              <w:ind w:right="-1243"/>
              <w:rPr>
                <w:spacing w:val="30"/>
              </w:rPr>
            </w:pPr>
            <w:r w:rsidRPr="00C427A1">
              <w:rPr>
                <w:spacing w:val="30"/>
              </w:rPr>
              <w:lastRenderedPageBreak/>
              <w:t>5.</w:t>
            </w:r>
          </w:p>
        </w:tc>
        <w:tc>
          <w:tcPr>
            <w:tcW w:w="13474" w:type="dxa"/>
          </w:tcPr>
          <w:p w14:paraId="6A9E1528" w14:textId="65F7B524" w:rsidR="00344C15" w:rsidRPr="00C427A1" w:rsidRDefault="00344C15" w:rsidP="003B7C69">
            <w:pPr>
              <w:pStyle w:val="af1"/>
              <w:ind w:right="32"/>
            </w:pPr>
            <w:r w:rsidRPr="00C427A1">
              <w:t>Реквизит «ставка НДС» (тег 1199) включается в состав реквизита «</w:t>
            </w:r>
            <w:r w:rsidR="00011BB1" w:rsidRPr="00C427A1">
              <w:t>предмет расчета</w:t>
            </w:r>
            <w:r w:rsidRPr="00C427A1">
              <w:t>»</w:t>
            </w:r>
            <w:r w:rsidR="00572296" w:rsidRPr="00C427A1">
              <w:t>,</w:t>
            </w:r>
            <w:r w:rsidRPr="00C427A1">
              <w:t xml:space="preserve"> (тег 1059) за исключением случаев осуществления расчетов пользователями, не являющимися налогоплательщиками налога на добавленную стоимость или освобожденными от исполнения обязанностей налогоплательщика налога на добавленную стоимость, а также осуществления расчетов за </w:t>
            </w:r>
            <w:r w:rsidR="002A689F" w:rsidRPr="00C427A1">
              <w:t>предметы расчета</w:t>
            </w:r>
            <w:r w:rsidRPr="00C427A1">
              <w:t>, не подлежащие налогообложению (освобождаемые от налогообложения) налогом на добавленную стоимость</w:t>
            </w:r>
            <w:r w:rsidR="004D448D" w:rsidRPr="00C427A1">
              <w:t>.</w:t>
            </w:r>
          </w:p>
        </w:tc>
      </w:tr>
      <w:tr w:rsidR="003B2073" w:rsidRPr="00C427A1" w14:paraId="1751E0CC" w14:textId="77777777" w:rsidTr="00F425FD">
        <w:tc>
          <w:tcPr>
            <w:tcW w:w="576" w:type="dxa"/>
          </w:tcPr>
          <w:p w14:paraId="580130E0" w14:textId="77777777" w:rsidR="00344C15" w:rsidRPr="00C427A1" w:rsidRDefault="00344C15" w:rsidP="003B7C69">
            <w:pPr>
              <w:pStyle w:val="af1"/>
              <w:ind w:right="-1243"/>
              <w:rPr>
                <w:spacing w:val="30"/>
              </w:rPr>
            </w:pPr>
            <w:r w:rsidRPr="00C427A1">
              <w:rPr>
                <w:spacing w:val="30"/>
              </w:rPr>
              <w:t>6.</w:t>
            </w:r>
          </w:p>
        </w:tc>
        <w:tc>
          <w:tcPr>
            <w:tcW w:w="13474" w:type="dxa"/>
          </w:tcPr>
          <w:p w14:paraId="295AB155" w14:textId="7BD06EA5" w:rsidR="00344C15" w:rsidRPr="00C427A1" w:rsidRDefault="00344C15" w:rsidP="003B7C69">
            <w:pPr>
              <w:pStyle w:val="af1"/>
              <w:ind w:right="32"/>
            </w:pPr>
            <w:r w:rsidRPr="00C427A1">
              <w:t>Реквизит «</w:t>
            </w:r>
            <w:r w:rsidR="00126E75" w:rsidRPr="00C427A1">
              <w:t>наименование предмета расчета</w:t>
            </w:r>
            <w:r w:rsidRPr="00C427A1">
              <w:t>» (тег 1030) включается в состав ФД при осуществлении расчетов за услуги в случае</w:t>
            </w:r>
            <w:r w:rsidR="005405B9" w:rsidRPr="00C427A1">
              <w:t>,</w:t>
            </w:r>
            <w:r w:rsidRPr="00C427A1">
              <w:t xml:space="preserve"> если объем и список услуг возм</w:t>
            </w:r>
            <w:r w:rsidR="000B6ABF">
              <w:t>ожно определить в момент оплаты</w:t>
            </w:r>
            <w:r w:rsidR="002F1310">
              <w:t>.</w:t>
            </w:r>
          </w:p>
        </w:tc>
      </w:tr>
      <w:tr w:rsidR="003B2073" w:rsidRPr="00C427A1" w14:paraId="2D4D7087" w14:textId="77777777" w:rsidTr="00F425FD">
        <w:tc>
          <w:tcPr>
            <w:tcW w:w="576" w:type="dxa"/>
          </w:tcPr>
          <w:p w14:paraId="3B29C08F" w14:textId="77777777" w:rsidR="00146C0E" w:rsidRPr="00C427A1" w:rsidRDefault="0055313F" w:rsidP="003B7C69">
            <w:pPr>
              <w:pStyle w:val="af1"/>
              <w:ind w:right="-1243"/>
              <w:rPr>
                <w:spacing w:val="30"/>
              </w:rPr>
            </w:pPr>
            <w:r w:rsidRPr="00C427A1">
              <w:rPr>
                <w:spacing w:val="30"/>
              </w:rPr>
              <w:t>7</w:t>
            </w:r>
            <w:r w:rsidR="00146C0E" w:rsidRPr="00C427A1">
              <w:rPr>
                <w:spacing w:val="30"/>
              </w:rPr>
              <w:t>.</w:t>
            </w:r>
          </w:p>
        </w:tc>
        <w:tc>
          <w:tcPr>
            <w:tcW w:w="13474" w:type="dxa"/>
          </w:tcPr>
          <w:p w14:paraId="14B6364A" w14:textId="20C8E8EA" w:rsidR="00B021A2" w:rsidRPr="00C427A1" w:rsidRDefault="007C6376" w:rsidP="003B7C69">
            <w:pPr>
              <w:pStyle w:val="af1"/>
              <w:ind w:right="32"/>
            </w:pPr>
            <w:r w:rsidRPr="00C427A1">
              <w:t xml:space="preserve">Реквизиты «код товарной номенклатуры» (тег 1162) и </w:t>
            </w:r>
            <w:r w:rsidR="00234C89" w:rsidRPr="00C427A1">
              <w:t>«ИНН поставщика» (тег 1226)</w:t>
            </w:r>
            <w:r w:rsidRPr="00C427A1">
              <w:t xml:space="preserve"> хранятся в течение 5 лет только в </w:t>
            </w:r>
            <w:r w:rsidR="005C3291" w:rsidRPr="00C427A1">
              <w:t xml:space="preserve">случае если фискальный документ, содержащий эти реквизиты, был сформирован в </w:t>
            </w:r>
            <w:r w:rsidRPr="00C427A1">
              <w:t xml:space="preserve">автономном режиме. Реквизиты «признак предмета расчета» (тег 1212), «признак способа расчета» (тег 1214), «количество предмета расчета» (тег 1023), «стоимость предмета расчета с учетом скидок и наценок» (тег 1043) хранятся в течение 5 лет в </w:t>
            </w:r>
            <w:r w:rsidR="005C3291" w:rsidRPr="00C427A1">
              <w:t xml:space="preserve">случае если фискальный документ, содержащий эти реквизиты, был сформирован в </w:t>
            </w:r>
            <w:r w:rsidRPr="00C427A1">
              <w:t xml:space="preserve">автономном режиме </w:t>
            </w:r>
            <w:r w:rsidR="00517D3A" w:rsidRPr="00C427A1">
              <w:t>при наличии в составе структуры реквизита «предмет расчета» (тег 1059) реквизита «код товарной номенклатуры» (тег 1162).</w:t>
            </w:r>
            <w:r w:rsidRPr="00C427A1">
              <w:t xml:space="preserve"> Реквизиты «стоимость предмета расчета с учетом скидок и наценок» (тег 1043) «признак предмета расчета» (тег 1212), «признак способа расчета» (тег 1214) и </w:t>
            </w:r>
            <w:r w:rsidR="00234C89" w:rsidRPr="00C427A1">
              <w:t>«признак агента по предмету расчета» (тег 1222)</w:t>
            </w:r>
            <w:r w:rsidRPr="00C427A1">
              <w:t>, хранятся в течение 5</w:t>
            </w:r>
            <w:r w:rsidR="00234C89" w:rsidRPr="00C427A1">
              <w:t> </w:t>
            </w:r>
            <w:r w:rsidRPr="00C427A1">
              <w:t>лет в</w:t>
            </w:r>
            <w:r w:rsidR="005C3291" w:rsidRPr="00C427A1">
              <w:t xml:space="preserve"> случае если фискальный документ, содержащий эти реквизиты, был сформирован в</w:t>
            </w:r>
            <w:r w:rsidRPr="00C427A1">
              <w:t xml:space="preserve"> автономном режиме при наличии в составе реквизита «предмет расчета» (тег 1059) реквизита</w:t>
            </w:r>
            <w:r w:rsidR="00234C89" w:rsidRPr="00C427A1">
              <w:t xml:space="preserve"> «ИНН поставщика» (тег 1226)</w:t>
            </w:r>
            <w:r w:rsidRPr="00C427A1">
              <w:t>.</w:t>
            </w:r>
          </w:p>
        </w:tc>
      </w:tr>
      <w:tr w:rsidR="003B2073" w:rsidRPr="00C427A1" w14:paraId="6D7F3906" w14:textId="77777777" w:rsidTr="00F425FD">
        <w:tc>
          <w:tcPr>
            <w:tcW w:w="576" w:type="dxa"/>
          </w:tcPr>
          <w:p w14:paraId="0EE2B500" w14:textId="77777777" w:rsidR="00C57A80" w:rsidRPr="00C427A1" w:rsidRDefault="0055313F" w:rsidP="003B7C69">
            <w:pPr>
              <w:pStyle w:val="af1"/>
              <w:ind w:right="-1243"/>
              <w:rPr>
                <w:spacing w:val="30"/>
              </w:rPr>
            </w:pPr>
            <w:r w:rsidRPr="00C427A1">
              <w:rPr>
                <w:spacing w:val="30"/>
              </w:rPr>
              <w:t>8</w:t>
            </w:r>
            <w:r w:rsidR="00C57A80" w:rsidRPr="00C427A1">
              <w:rPr>
                <w:spacing w:val="30"/>
              </w:rPr>
              <w:t>.</w:t>
            </w:r>
          </w:p>
        </w:tc>
        <w:tc>
          <w:tcPr>
            <w:tcW w:w="13474" w:type="dxa"/>
          </w:tcPr>
          <w:p w14:paraId="6D8A4B7F" w14:textId="51980AD3" w:rsidR="00A3590C" w:rsidRPr="00C427A1" w:rsidRDefault="00C57A80" w:rsidP="003B7C69">
            <w:pPr>
              <w:pStyle w:val="af1"/>
              <w:ind w:right="32"/>
            </w:pPr>
            <w:r w:rsidRPr="00C427A1">
              <w:t xml:space="preserve">Значения реквизита «признак способа расчета» (тег 1214) указаны в </w:t>
            </w:r>
            <w:r w:rsidR="000B6ABF">
              <w:t>т</w:t>
            </w:r>
            <w:r w:rsidR="00E835C8" w:rsidRPr="00C427A1">
              <w:t xml:space="preserve">аблице </w:t>
            </w:r>
            <w:r w:rsidR="004F5D61" w:rsidRPr="00C427A1">
              <w:t>28</w:t>
            </w:r>
            <w:r w:rsidR="000B6ABF">
              <w:t>.</w:t>
            </w:r>
          </w:p>
        </w:tc>
      </w:tr>
      <w:tr w:rsidR="003B2073" w:rsidRPr="00C427A1" w14:paraId="75974849" w14:textId="77777777" w:rsidTr="00F425FD">
        <w:tc>
          <w:tcPr>
            <w:tcW w:w="576" w:type="dxa"/>
          </w:tcPr>
          <w:p w14:paraId="44BB9EFB" w14:textId="77777777" w:rsidR="00C57A80" w:rsidRPr="00C427A1" w:rsidRDefault="0055313F" w:rsidP="003B7C69">
            <w:pPr>
              <w:pStyle w:val="af1"/>
              <w:ind w:right="-1243"/>
              <w:rPr>
                <w:spacing w:val="30"/>
              </w:rPr>
            </w:pPr>
            <w:r w:rsidRPr="00C427A1">
              <w:rPr>
                <w:spacing w:val="30"/>
              </w:rPr>
              <w:t>9</w:t>
            </w:r>
            <w:r w:rsidR="00C57A80" w:rsidRPr="00C427A1">
              <w:rPr>
                <w:spacing w:val="30"/>
              </w:rPr>
              <w:t>.</w:t>
            </w:r>
          </w:p>
        </w:tc>
        <w:tc>
          <w:tcPr>
            <w:tcW w:w="13474" w:type="dxa"/>
          </w:tcPr>
          <w:p w14:paraId="542DA171" w14:textId="59662A9E" w:rsidR="00A3590C" w:rsidRPr="00C427A1" w:rsidRDefault="00C57A80" w:rsidP="003B7C69">
            <w:pPr>
              <w:pStyle w:val="af1"/>
              <w:ind w:right="32"/>
            </w:pPr>
            <w:r w:rsidRPr="00C427A1">
              <w:t xml:space="preserve">Значения реквизита «признак предмета расчета» (тег 1212) указаны в </w:t>
            </w:r>
            <w:r w:rsidR="000B6ABF">
              <w:t>т</w:t>
            </w:r>
            <w:r w:rsidR="00E835C8" w:rsidRPr="00C427A1">
              <w:t xml:space="preserve">аблице </w:t>
            </w:r>
            <w:r w:rsidR="004F5D61" w:rsidRPr="00C427A1">
              <w:t>29</w:t>
            </w:r>
            <w:r w:rsidR="000B6ABF">
              <w:t>.</w:t>
            </w:r>
          </w:p>
        </w:tc>
      </w:tr>
      <w:tr w:rsidR="00F425FD" w:rsidRPr="00C427A1" w14:paraId="527B3BBD" w14:textId="77777777" w:rsidTr="00F425FD">
        <w:tc>
          <w:tcPr>
            <w:tcW w:w="576" w:type="dxa"/>
          </w:tcPr>
          <w:p w14:paraId="2EA79673" w14:textId="77777777" w:rsidR="00F425FD" w:rsidRPr="00C427A1" w:rsidRDefault="00F425FD" w:rsidP="00026043">
            <w:pPr>
              <w:pStyle w:val="af1"/>
              <w:ind w:right="-1243"/>
              <w:rPr>
                <w:spacing w:val="30"/>
              </w:rPr>
            </w:pPr>
            <w:r w:rsidRPr="00C427A1">
              <w:rPr>
                <w:spacing w:val="30"/>
              </w:rPr>
              <w:lastRenderedPageBreak/>
              <w:t>10.</w:t>
            </w:r>
          </w:p>
        </w:tc>
        <w:tc>
          <w:tcPr>
            <w:tcW w:w="13474" w:type="dxa"/>
          </w:tcPr>
          <w:p w14:paraId="31F30107" w14:textId="5941A7F3" w:rsidR="00F425FD" w:rsidRPr="00C427A1" w:rsidRDefault="00F425FD" w:rsidP="00026043">
            <w:pPr>
              <w:pStyle w:val="af1"/>
              <w:ind w:right="32"/>
            </w:pPr>
            <w:r w:rsidRPr="00C427A1">
              <w:t>Реквизиты «признак агента по предмету расчета» (тег 1222), «данные агента» (тег 1223), «данные поставщика» (тег 1224) и «ИНН поставщика» (тег 1226) включаются в состав реквизита «предмет расчета» (тег 1059) в случае, если указанный реквизит содержит сведения об осуществлении расчетов пользователем в качестве платежного агента (субагента), банковского платежного агента (субагента), комиссионера</w:t>
            </w:r>
            <w:r w:rsidR="000B6ABF">
              <w:t>, поверенного или иного агента.</w:t>
            </w:r>
          </w:p>
        </w:tc>
      </w:tr>
      <w:tr w:rsidR="003B2073" w:rsidRPr="00C427A1" w14:paraId="2F034706" w14:textId="77777777" w:rsidTr="00F425FD">
        <w:tc>
          <w:tcPr>
            <w:tcW w:w="576" w:type="dxa"/>
          </w:tcPr>
          <w:p w14:paraId="03A8CB6C" w14:textId="109827D6" w:rsidR="001755FD" w:rsidRPr="00C427A1" w:rsidRDefault="00EE26C9" w:rsidP="00F425FD">
            <w:pPr>
              <w:pStyle w:val="af1"/>
              <w:ind w:right="-1243"/>
              <w:rPr>
                <w:spacing w:val="30"/>
              </w:rPr>
            </w:pPr>
            <w:r w:rsidRPr="00C427A1">
              <w:rPr>
                <w:spacing w:val="30"/>
              </w:rPr>
              <w:t>1</w:t>
            </w:r>
            <w:r w:rsidR="00F425FD" w:rsidRPr="00C427A1">
              <w:rPr>
                <w:spacing w:val="30"/>
              </w:rPr>
              <w:t>1</w:t>
            </w:r>
            <w:r w:rsidRPr="00C427A1">
              <w:rPr>
                <w:spacing w:val="30"/>
              </w:rPr>
              <w:t>.</w:t>
            </w:r>
          </w:p>
        </w:tc>
        <w:tc>
          <w:tcPr>
            <w:tcW w:w="13474" w:type="dxa"/>
          </w:tcPr>
          <w:p w14:paraId="7D909724" w14:textId="53C8AB66" w:rsidR="00105C4A" w:rsidRPr="00C427A1" w:rsidRDefault="00F425FD" w:rsidP="005469B4">
            <w:pPr>
              <w:pStyle w:val="af1"/>
              <w:ind w:right="32"/>
            </w:pPr>
            <w:r w:rsidRPr="00C427A1">
              <w:t xml:space="preserve">В случае если реквизит «предмет расчета» (тег 1059) содержит сведения об осуществлении расчетов пользователем в качестве платежного агента (субагента), банковского платежного агента (субагента), комиссионера, поверенного или иного агента, то указанный реквизит должен содержать реквизит </w:t>
            </w:r>
            <w:r w:rsidR="00C55416" w:rsidRPr="00C427A1">
              <w:t>«ИНН поставщика» (тег 1226)</w:t>
            </w:r>
            <w:r w:rsidR="00EE26C9" w:rsidRPr="00C427A1">
              <w:t>.</w:t>
            </w:r>
          </w:p>
        </w:tc>
      </w:tr>
    </w:tbl>
    <w:tbl>
      <w:tblPr>
        <w:tblStyle w:val="51"/>
        <w:tblW w:w="4772"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6"/>
        <w:gridCol w:w="13069"/>
      </w:tblGrid>
      <w:tr w:rsidR="00105C4A" w:rsidRPr="001463D2" w14:paraId="64AA9257" w14:textId="77777777" w:rsidTr="00105C4A">
        <w:tc>
          <w:tcPr>
            <w:tcW w:w="571" w:type="dxa"/>
          </w:tcPr>
          <w:p w14:paraId="3838B665" w14:textId="77777777" w:rsidR="00105C4A" w:rsidRPr="001463D2" w:rsidRDefault="00105C4A" w:rsidP="00105C4A">
            <w:pPr>
              <w:pStyle w:val="af1"/>
              <w:ind w:right="-1243" w:hanging="108"/>
              <w:rPr>
                <w:spacing w:val="30"/>
              </w:rPr>
            </w:pPr>
            <w:r w:rsidRPr="001463D2">
              <w:rPr>
                <w:spacing w:val="30"/>
              </w:rPr>
              <w:t>12.</w:t>
            </w:r>
          </w:p>
        </w:tc>
        <w:tc>
          <w:tcPr>
            <w:tcW w:w="13269" w:type="dxa"/>
          </w:tcPr>
          <w:p w14:paraId="72BA004E" w14:textId="2C54C3CD" w:rsidR="00105C4A" w:rsidRPr="001463D2" w:rsidRDefault="00105C4A" w:rsidP="00B07601">
            <w:pPr>
              <w:pStyle w:val="af1"/>
              <w:ind w:left="-112" w:right="32"/>
            </w:pPr>
            <w:r w:rsidRPr="001463D2">
              <w:t>В случае если кассовый чек (БСО) не содержит реквизит «номер версии ФФД» (тег 1209), а реквизит «предмет расчета» (тег 1059) кассового чека (БСО) содержит сведения о предмете расчета, облагаемом налогом на добавленную стоимость, то в состав реквизита «предмет расчета» (тег 1059) кассового чека (БСО) сведения о сумме налога на добавленную стоимость должны включаться не в формате реквизита «сумма НДС за предмет расчета» (тег 1200), а в формате, установленном для реквизита «сумма НДС чека по ставке 18%» (тег 1102)</w:t>
            </w:r>
            <w:r w:rsidR="00A637F7">
              <w:t>,</w:t>
            </w:r>
            <w:r w:rsidRPr="001463D2">
              <w:t xml:space="preserve"> «сумма НДС чека по ставке 10%» (тег 1103)</w:t>
            </w:r>
            <w:r w:rsidR="00A637F7">
              <w:t>,</w:t>
            </w:r>
            <w:r w:rsidRPr="001463D2">
              <w:t xml:space="preserve"> «сумма расчета по чеку с НДС по ставке 0%» (тег 1104)</w:t>
            </w:r>
            <w:r w:rsidR="00A637F7">
              <w:t>,</w:t>
            </w:r>
            <w:r w:rsidRPr="001463D2">
              <w:t xml:space="preserve"> «сумма НДС чека по </w:t>
            </w:r>
            <w:proofErr w:type="spellStart"/>
            <w:r w:rsidRPr="001463D2">
              <w:t>расч</w:t>
            </w:r>
            <w:proofErr w:type="spellEnd"/>
            <w:r w:rsidRPr="001463D2">
              <w:t xml:space="preserve">. ставке 18/118» (тег 1106) или «сумма НДС чека по </w:t>
            </w:r>
            <w:proofErr w:type="spellStart"/>
            <w:r w:rsidRPr="001463D2">
              <w:t>расч</w:t>
            </w:r>
            <w:proofErr w:type="spellEnd"/>
            <w:r w:rsidRPr="001463D2">
              <w:t>. ставке 10/110» (тег 1107), в зависимости от того</w:t>
            </w:r>
            <w:r w:rsidR="00A637F7">
              <w:t>,</w:t>
            </w:r>
            <w:r w:rsidRPr="001463D2">
              <w:t xml:space="preserve"> какова ставка </w:t>
            </w:r>
            <w:r w:rsidR="00A637F7" w:rsidRPr="001463D2">
              <w:t>налог</w:t>
            </w:r>
            <w:r w:rsidR="00A637F7">
              <w:t>а</w:t>
            </w:r>
            <w:r w:rsidR="00A637F7" w:rsidRPr="001463D2">
              <w:t xml:space="preserve"> на добавленную стоимость</w:t>
            </w:r>
            <w:r w:rsidRPr="001463D2">
              <w:t xml:space="preserve">, установленная для этого предмета расчета. При этом заголовок такого реквизита ФД в ПФ должен быть указан в формате реквизита ФД в ЭФ для передачи покупателю в ЭФ, указанном в </w:t>
            </w:r>
            <w:r>
              <w:t>т</w:t>
            </w:r>
            <w:r w:rsidRPr="001463D2">
              <w:t>аблице 48.</w:t>
            </w:r>
          </w:p>
        </w:tc>
      </w:tr>
    </w:tbl>
    <w:p w14:paraId="11BCD0DA" w14:textId="77777777" w:rsidR="002263B0" w:rsidRPr="00C427A1" w:rsidRDefault="002263B0" w:rsidP="00DC6F0D">
      <w:pPr>
        <w:spacing w:before="0" w:after="0"/>
      </w:pPr>
    </w:p>
    <w:p w14:paraId="09CE7396" w14:textId="0631B578" w:rsidR="00DC6F0D" w:rsidRPr="00C427A1" w:rsidRDefault="004F5D61" w:rsidP="0096307F">
      <w:pPr>
        <w:spacing w:before="0" w:after="0"/>
      </w:pPr>
      <w:r w:rsidRPr="00C427A1">
        <w:t>26.</w:t>
      </w:r>
      <w:r w:rsidR="00DC6F0D" w:rsidRPr="00C427A1">
        <w:t xml:space="preserve"> Значения реквизита «признак агента по предмету расчета» (тег 1222) и его формат ПФ указаны в </w:t>
      </w:r>
      <w:r w:rsidR="002F1310">
        <w:br/>
      </w:r>
      <w:r w:rsidR="00261BD1">
        <w:t>т</w:t>
      </w:r>
      <w:r w:rsidR="00E835C8" w:rsidRPr="00C427A1">
        <w:t xml:space="preserve">аблице </w:t>
      </w:r>
      <w:r w:rsidRPr="00C427A1">
        <w:t>21.</w:t>
      </w:r>
    </w:p>
    <w:p w14:paraId="6396BCE8" w14:textId="77777777" w:rsidR="00261BD1" w:rsidRDefault="00E835C8" w:rsidP="00DC6F0D">
      <w:pPr>
        <w:pStyle w:val="af1"/>
        <w:jc w:val="right"/>
      </w:pPr>
      <w:r w:rsidRPr="00C427A1">
        <w:t xml:space="preserve">Таблица </w:t>
      </w:r>
      <w:r w:rsidR="004F5D61" w:rsidRPr="00C427A1">
        <w:t>21</w:t>
      </w:r>
    </w:p>
    <w:p w14:paraId="3416330D" w14:textId="0928ED9A" w:rsidR="00261BD1" w:rsidRDefault="00261BD1" w:rsidP="00261BD1">
      <w:pPr>
        <w:pStyle w:val="af1"/>
        <w:jc w:val="center"/>
      </w:pPr>
      <w:r w:rsidRPr="00C427A1">
        <w:t>Значения реквизита «призн</w:t>
      </w:r>
      <w:r>
        <w:t xml:space="preserve">ак агента по предмету расчета» </w:t>
      </w:r>
      <w:r w:rsidRPr="00C427A1">
        <w:t>и его формат ПФ</w:t>
      </w:r>
    </w:p>
    <w:p w14:paraId="57B4601C" w14:textId="52B1360A" w:rsidR="00DC6F0D" w:rsidRPr="00C427A1" w:rsidRDefault="00DC6F0D" w:rsidP="00DC6F0D">
      <w:pPr>
        <w:pStyle w:val="af1"/>
        <w:jc w:val="right"/>
      </w:pPr>
      <w:r w:rsidRPr="00C427A1">
        <w:t xml:space="preserve">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5"/>
        <w:gridCol w:w="9567"/>
        <w:gridCol w:w="3434"/>
      </w:tblGrid>
      <w:tr w:rsidR="00DC6F0D" w:rsidRPr="00C427A1" w14:paraId="342744B6" w14:textId="77777777" w:rsidTr="00D008EF">
        <w:trPr>
          <w:trHeight w:val="20"/>
          <w:jc w:val="center"/>
        </w:trPr>
        <w:tc>
          <w:tcPr>
            <w:tcW w:w="1293" w:type="dxa"/>
          </w:tcPr>
          <w:p w14:paraId="3DD7E7F7" w14:textId="77777777" w:rsidR="00DC6F0D" w:rsidRPr="00C427A1" w:rsidRDefault="00DC6F0D" w:rsidP="003B2073">
            <w:pPr>
              <w:pStyle w:val="af1"/>
              <w:keepNext/>
              <w:widowControl w:val="0"/>
              <w:jc w:val="center"/>
              <w:rPr>
                <w:b/>
              </w:rPr>
            </w:pPr>
            <w:r w:rsidRPr="00C427A1">
              <w:rPr>
                <w:b/>
              </w:rPr>
              <w:t>Номер бита</w:t>
            </w:r>
          </w:p>
        </w:tc>
        <w:tc>
          <w:tcPr>
            <w:tcW w:w="9722" w:type="dxa"/>
          </w:tcPr>
          <w:p w14:paraId="1EEAC7BF" w14:textId="77777777" w:rsidR="00DC6F0D" w:rsidRPr="00C427A1" w:rsidRDefault="00DC6F0D" w:rsidP="003B2073">
            <w:pPr>
              <w:pStyle w:val="af1"/>
              <w:keepNext/>
              <w:widowControl w:val="0"/>
              <w:jc w:val="center"/>
              <w:rPr>
                <w:b/>
              </w:rPr>
            </w:pPr>
            <w:r w:rsidRPr="00C427A1">
              <w:rPr>
                <w:b/>
              </w:rPr>
              <w:t>Основание для присвоения кода реквизиту</w:t>
            </w:r>
          </w:p>
        </w:tc>
        <w:tc>
          <w:tcPr>
            <w:tcW w:w="3487" w:type="dxa"/>
          </w:tcPr>
          <w:p w14:paraId="2FFDBC23" w14:textId="77777777" w:rsidR="00DC6F0D" w:rsidRPr="00C427A1" w:rsidRDefault="00DC6F0D" w:rsidP="003B2073">
            <w:pPr>
              <w:pStyle w:val="af1"/>
              <w:keepNext/>
              <w:widowControl w:val="0"/>
              <w:jc w:val="center"/>
              <w:rPr>
                <w:b/>
              </w:rPr>
            </w:pPr>
            <w:r w:rsidRPr="00C427A1">
              <w:rPr>
                <w:b/>
              </w:rPr>
              <w:t>Формат ПФ</w:t>
            </w:r>
          </w:p>
        </w:tc>
      </w:tr>
      <w:tr w:rsidR="00DC6F0D" w:rsidRPr="00C427A1" w14:paraId="35ACFCCE" w14:textId="77777777" w:rsidTr="00D008EF">
        <w:trPr>
          <w:trHeight w:val="20"/>
          <w:jc w:val="center"/>
        </w:trPr>
        <w:tc>
          <w:tcPr>
            <w:tcW w:w="1293" w:type="dxa"/>
          </w:tcPr>
          <w:p w14:paraId="6183C438" w14:textId="77777777" w:rsidR="00DC6F0D" w:rsidRPr="00C427A1" w:rsidRDefault="00DC6F0D" w:rsidP="0034692E">
            <w:pPr>
              <w:pStyle w:val="af1"/>
              <w:widowControl w:val="0"/>
              <w:jc w:val="center"/>
            </w:pPr>
            <w:r w:rsidRPr="00C427A1">
              <w:t>0</w:t>
            </w:r>
          </w:p>
        </w:tc>
        <w:tc>
          <w:tcPr>
            <w:tcW w:w="9722" w:type="dxa"/>
          </w:tcPr>
          <w:p w14:paraId="170B8AD6" w14:textId="726D1B63" w:rsidR="00DC6F0D" w:rsidRPr="00C427A1" w:rsidRDefault="00DC6F0D" w:rsidP="0034692E">
            <w:pPr>
              <w:pStyle w:val="af1"/>
              <w:widowControl w:val="0"/>
              <w:jc w:val="left"/>
            </w:pPr>
            <w:r w:rsidRPr="00C427A1">
              <w:t xml:space="preserve">Оказание услуг покупателю (клиенту) </w:t>
            </w:r>
            <w:r w:rsidR="00C55416" w:rsidRPr="00C427A1">
              <w:t xml:space="preserve">пользователем, являющимся банковским платежным агентом </w:t>
            </w:r>
            <w:r w:rsidRPr="00C427A1">
              <w:t>банковским платежным агентом</w:t>
            </w:r>
          </w:p>
        </w:tc>
        <w:tc>
          <w:tcPr>
            <w:tcW w:w="3487" w:type="dxa"/>
          </w:tcPr>
          <w:p w14:paraId="30D9FC33" w14:textId="77777777" w:rsidR="00DC6F0D" w:rsidRPr="00C427A1" w:rsidRDefault="00DC6F0D" w:rsidP="0034692E">
            <w:pPr>
              <w:pStyle w:val="af1"/>
              <w:widowControl w:val="0"/>
              <w:jc w:val="left"/>
            </w:pPr>
            <w:r w:rsidRPr="00C427A1">
              <w:t>«БАНК. ПЛ. АГЕНТ»</w:t>
            </w:r>
          </w:p>
        </w:tc>
      </w:tr>
      <w:tr w:rsidR="00DC6F0D" w:rsidRPr="00C427A1" w14:paraId="2CCD51A7" w14:textId="77777777" w:rsidTr="00D008EF">
        <w:trPr>
          <w:trHeight w:val="20"/>
          <w:jc w:val="center"/>
        </w:trPr>
        <w:tc>
          <w:tcPr>
            <w:tcW w:w="1293" w:type="dxa"/>
          </w:tcPr>
          <w:p w14:paraId="486B413A" w14:textId="77777777" w:rsidR="00DC6F0D" w:rsidRPr="00C427A1" w:rsidRDefault="00DC6F0D" w:rsidP="0034692E">
            <w:pPr>
              <w:pStyle w:val="af1"/>
              <w:widowControl w:val="0"/>
              <w:jc w:val="center"/>
            </w:pPr>
            <w:r w:rsidRPr="00C427A1">
              <w:lastRenderedPageBreak/>
              <w:t>1</w:t>
            </w:r>
          </w:p>
        </w:tc>
        <w:tc>
          <w:tcPr>
            <w:tcW w:w="9722" w:type="dxa"/>
          </w:tcPr>
          <w:p w14:paraId="55B23878" w14:textId="6DF67888" w:rsidR="00DC6F0D" w:rsidRPr="00C427A1" w:rsidRDefault="00DC6F0D" w:rsidP="0034692E">
            <w:pPr>
              <w:pStyle w:val="af1"/>
              <w:widowControl w:val="0"/>
              <w:jc w:val="left"/>
            </w:pPr>
            <w:r w:rsidRPr="00C427A1">
              <w:t xml:space="preserve">Оказание услуг покупателю (клиенту) </w:t>
            </w:r>
            <w:r w:rsidR="00C55416" w:rsidRPr="00C427A1">
              <w:t xml:space="preserve">пользователем, являющимся банковским платежным агентом </w:t>
            </w:r>
            <w:r w:rsidRPr="00C427A1">
              <w:t>банковским платежным субагентом</w:t>
            </w:r>
          </w:p>
        </w:tc>
        <w:tc>
          <w:tcPr>
            <w:tcW w:w="3487" w:type="dxa"/>
          </w:tcPr>
          <w:p w14:paraId="312D2ABD" w14:textId="77777777" w:rsidR="00DC6F0D" w:rsidRPr="00C427A1" w:rsidRDefault="00DC6F0D" w:rsidP="0034692E">
            <w:pPr>
              <w:pStyle w:val="af1"/>
              <w:widowControl w:val="0"/>
              <w:jc w:val="left"/>
            </w:pPr>
            <w:r w:rsidRPr="00C427A1">
              <w:t>«БАНК. ПЛ. СУБАГЕНТ»</w:t>
            </w:r>
          </w:p>
        </w:tc>
      </w:tr>
      <w:tr w:rsidR="00DC6F0D" w:rsidRPr="00C427A1" w14:paraId="739D2022" w14:textId="77777777" w:rsidTr="00D008EF">
        <w:trPr>
          <w:trHeight w:val="20"/>
          <w:jc w:val="center"/>
        </w:trPr>
        <w:tc>
          <w:tcPr>
            <w:tcW w:w="1293" w:type="dxa"/>
          </w:tcPr>
          <w:p w14:paraId="5BC247F6" w14:textId="77777777" w:rsidR="00DC6F0D" w:rsidRPr="00C427A1" w:rsidRDefault="00DC6F0D" w:rsidP="0034692E">
            <w:pPr>
              <w:pStyle w:val="af1"/>
              <w:widowControl w:val="0"/>
              <w:jc w:val="center"/>
            </w:pPr>
            <w:r w:rsidRPr="00C427A1">
              <w:t>2</w:t>
            </w:r>
          </w:p>
        </w:tc>
        <w:tc>
          <w:tcPr>
            <w:tcW w:w="9722" w:type="dxa"/>
          </w:tcPr>
          <w:p w14:paraId="474F8F78" w14:textId="76215BCD" w:rsidR="00DC6F0D" w:rsidRPr="00C427A1" w:rsidRDefault="00DC6F0D" w:rsidP="0034692E">
            <w:pPr>
              <w:pStyle w:val="af1"/>
              <w:widowControl w:val="0"/>
              <w:jc w:val="left"/>
            </w:pPr>
            <w:r w:rsidRPr="00C427A1">
              <w:t xml:space="preserve">Оказание услуг покупателю (клиенту) </w:t>
            </w:r>
            <w:r w:rsidR="00C55416" w:rsidRPr="00C427A1">
              <w:t xml:space="preserve">пользователем, являющимся </w:t>
            </w:r>
            <w:r w:rsidRPr="00C427A1">
              <w:t>платежным агентом</w:t>
            </w:r>
          </w:p>
        </w:tc>
        <w:tc>
          <w:tcPr>
            <w:tcW w:w="3487" w:type="dxa"/>
          </w:tcPr>
          <w:p w14:paraId="523FC609" w14:textId="77777777" w:rsidR="00DC6F0D" w:rsidRPr="00C427A1" w:rsidRDefault="00DC6F0D" w:rsidP="0034692E">
            <w:pPr>
              <w:pStyle w:val="af1"/>
              <w:widowControl w:val="0"/>
              <w:jc w:val="left"/>
            </w:pPr>
            <w:r w:rsidRPr="00C427A1">
              <w:t>«ПЛ. АГЕНТ»</w:t>
            </w:r>
          </w:p>
        </w:tc>
      </w:tr>
      <w:tr w:rsidR="00DC6F0D" w:rsidRPr="00C427A1" w14:paraId="258CF486" w14:textId="77777777" w:rsidTr="00D008EF">
        <w:trPr>
          <w:trHeight w:val="20"/>
          <w:jc w:val="center"/>
        </w:trPr>
        <w:tc>
          <w:tcPr>
            <w:tcW w:w="1293" w:type="dxa"/>
          </w:tcPr>
          <w:p w14:paraId="6DE6A286" w14:textId="77777777" w:rsidR="00DC6F0D" w:rsidRPr="00C427A1" w:rsidRDefault="00DC6F0D" w:rsidP="0034692E">
            <w:pPr>
              <w:pStyle w:val="af1"/>
              <w:widowControl w:val="0"/>
              <w:jc w:val="center"/>
            </w:pPr>
            <w:r w:rsidRPr="00C427A1">
              <w:t>3</w:t>
            </w:r>
          </w:p>
        </w:tc>
        <w:tc>
          <w:tcPr>
            <w:tcW w:w="9722" w:type="dxa"/>
          </w:tcPr>
          <w:p w14:paraId="43F5D75B" w14:textId="78CBC98C" w:rsidR="00DC6F0D" w:rsidRPr="00C427A1" w:rsidRDefault="00DC6F0D" w:rsidP="0034692E">
            <w:pPr>
              <w:pStyle w:val="af1"/>
              <w:widowControl w:val="0"/>
              <w:jc w:val="left"/>
            </w:pPr>
            <w:r w:rsidRPr="00C427A1">
              <w:t xml:space="preserve">Оказание услуг покупателю (клиенту) </w:t>
            </w:r>
            <w:r w:rsidR="00C55416" w:rsidRPr="00C427A1">
              <w:t xml:space="preserve">пользователем, являющимся </w:t>
            </w:r>
            <w:r w:rsidRPr="00C427A1">
              <w:t>платежным субагентом</w:t>
            </w:r>
          </w:p>
        </w:tc>
        <w:tc>
          <w:tcPr>
            <w:tcW w:w="3487" w:type="dxa"/>
          </w:tcPr>
          <w:p w14:paraId="49538E75" w14:textId="77777777" w:rsidR="00DC6F0D" w:rsidRPr="00C427A1" w:rsidRDefault="00DC6F0D" w:rsidP="0034692E">
            <w:pPr>
              <w:pStyle w:val="af1"/>
              <w:widowControl w:val="0"/>
              <w:jc w:val="left"/>
            </w:pPr>
            <w:r w:rsidRPr="00C427A1">
              <w:t>«ПЛ. СУБАГЕНТ»</w:t>
            </w:r>
          </w:p>
        </w:tc>
      </w:tr>
      <w:tr w:rsidR="00DC6F0D" w:rsidRPr="00C427A1" w14:paraId="254B8ECD" w14:textId="77777777" w:rsidTr="00D008EF">
        <w:trPr>
          <w:trHeight w:val="20"/>
          <w:jc w:val="center"/>
        </w:trPr>
        <w:tc>
          <w:tcPr>
            <w:tcW w:w="1293" w:type="dxa"/>
          </w:tcPr>
          <w:p w14:paraId="2B8D803D" w14:textId="77777777" w:rsidR="00DC6F0D" w:rsidRPr="00C427A1" w:rsidRDefault="00DC6F0D" w:rsidP="0034692E">
            <w:pPr>
              <w:pStyle w:val="af1"/>
              <w:widowControl w:val="0"/>
              <w:jc w:val="center"/>
            </w:pPr>
            <w:r w:rsidRPr="00C427A1">
              <w:t>4</w:t>
            </w:r>
          </w:p>
        </w:tc>
        <w:tc>
          <w:tcPr>
            <w:tcW w:w="9722" w:type="dxa"/>
          </w:tcPr>
          <w:p w14:paraId="6E7D698B" w14:textId="0AA28660" w:rsidR="00DC6F0D" w:rsidRPr="00C427A1" w:rsidRDefault="00DC6F0D" w:rsidP="002263B0">
            <w:pPr>
              <w:pStyle w:val="af1"/>
              <w:widowControl w:val="0"/>
              <w:jc w:val="left"/>
            </w:pPr>
            <w:r w:rsidRPr="00C427A1">
              <w:t xml:space="preserve">Осуществление расчета с покупателем (клиентом) </w:t>
            </w:r>
            <w:r w:rsidR="008051F2" w:rsidRPr="00C427A1">
              <w:t xml:space="preserve">пользователем, являющимся </w:t>
            </w:r>
            <w:r w:rsidRPr="00C427A1">
              <w:t>поверенным</w:t>
            </w:r>
          </w:p>
        </w:tc>
        <w:tc>
          <w:tcPr>
            <w:tcW w:w="3487" w:type="dxa"/>
          </w:tcPr>
          <w:p w14:paraId="5C46DAFA" w14:textId="77777777" w:rsidR="00DC6F0D" w:rsidRPr="00C427A1" w:rsidRDefault="00DC6F0D" w:rsidP="0034692E">
            <w:pPr>
              <w:pStyle w:val="af1"/>
              <w:widowControl w:val="0"/>
              <w:jc w:val="left"/>
            </w:pPr>
            <w:r w:rsidRPr="00C427A1">
              <w:t>«ПОВЕРЕННЫЙ»</w:t>
            </w:r>
          </w:p>
        </w:tc>
      </w:tr>
      <w:tr w:rsidR="00DC6F0D" w:rsidRPr="00C427A1" w14:paraId="27F44399" w14:textId="77777777" w:rsidTr="00D008EF">
        <w:trPr>
          <w:trHeight w:val="20"/>
          <w:jc w:val="center"/>
        </w:trPr>
        <w:tc>
          <w:tcPr>
            <w:tcW w:w="1293" w:type="dxa"/>
          </w:tcPr>
          <w:p w14:paraId="5EB20A1D" w14:textId="77777777" w:rsidR="00DC6F0D" w:rsidRPr="00C427A1" w:rsidRDefault="00DC6F0D" w:rsidP="0034692E">
            <w:pPr>
              <w:pStyle w:val="af1"/>
              <w:widowControl w:val="0"/>
              <w:jc w:val="center"/>
            </w:pPr>
            <w:r w:rsidRPr="00C427A1">
              <w:t>5</w:t>
            </w:r>
          </w:p>
        </w:tc>
        <w:tc>
          <w:tcPr>
            <w:tcW w:w="9722" w:type="dxa"/>
          </w:tcPr>
          <w:p w14:paraId="6F3AEADA" w14:textId="38BB75CA" w:rsidR="00DC6F0D" w:rsidRPr="00C427A1" w:rsidRDefault="00DC6F0D" w:rsidP="002263B0">
            <w:pPr>
              <w:pStyle w:val="af1"/>
              <w:widowControl w:val="0"/>
              <w:jc w:val="left"/>
            </w:pPr>
            <w:r w:rsidRPr="00C427A1">
              <w:t>Осуществление расчета с покупателем (клиентом)</w:t>
            </w:r>
            <w:r w:rsidR="008051F2" w:rsidRPr="00C427A1">
              <w:t xml:space="preserve"> пользователем, являющимся</w:t>
            </w:r>
            <w:r w:rsidRPr="00C427A1">
              <w:t xml:space="preserve"> комиссионером</w:t>
            </w:r>
          </w:p>
        </w:tc>
        <w:tc>
          <w:tcPr>
            <w:tcW w:w="3487" w:type="dxa"/>
          </w:tcPr>
          <w:p w14:paraId="425091C0" w14:textId="77777777" w:rsidR="00DC6F0D" w:rsidRPr="00C427A1" w:rsidRDefault="00DC6F0D" w:rsidP="0034692E">
            <w:pPr>
              <w:pStyle w:val="af1"/>
              <w:widowControl w:val="0"/>
              <w:jc w:val="left"/>
            </w:pPr>
            <w:r w:rsidRPr="00C427A1">
              <w:t>«КОМИССИОНЕР»</w:t>
            </w:r>
          </w:p>
        </w:tc>
      </w:tr>
      <w:tr w:rsidR="00DC6F0D" w:rsidRPr="00C427A1" w14:paraId="7492A2B1" w14:textId="77777777" w:rsidTr="00D008EF">
        <w:trPr>
          <w:trHeight w:val="20"/>
          <w:jc w:val="center"/>
        </w:trPr>
        <w:tc>
          <w:tcPr>
            <w:tcW w:w="1293" w:type="dxa"/>
          </w:tcPr>
          <w:p w14:paraId="60D21E0B" w14:textId="77777777" w:rsidR="00DC6F0D" w:rsidRPr="00C427A1" w:rsidRDefault="00DC6F0D" w:rsidP="0034692E">
            <w:pPr>
              <w:pStyle w:val="af1"/>
              <w:widowControl w:val="0"/>
              <w:jc w:val="center"/>
            </w:pPr>
            <w:r w:rsidRPr="00C427A1">
              <w:t>6</w:t>
            </w:r>
          </w:p>
        </w:tc>
        <w:tc>
          <w:tcPr>
            <w:tcW w:w="9722" w:type="dxa"/>
          </w:tcPr>
          <w:p w14:paraId="77D7878D" w14:textId="1285B508" w:rsidR="00DC6F0D" w:rsidRPr="00C427A1" w:rsidRDefault="00DC6F0D" w:rsidP="00C55416">
            <w:pPr>
              <w:pStyle w:val="af1"/>
              <w:widowControl w:val="0"/>
              <w:jc w:val="left"/>
            </w:pPr>
            <w:r w:rsidRPr="00C427A1">
              <w:t>Осуществление расчета с</w:t>
            </w:r>
            <w:r w:rsidR="00C55416" w:rsidRPr="00C427A1">
              <w:t xml:space="preserve"> покупателем (клиентом) пользователем, являющимся агентом и</w:t>
            </w:r>
            <w:r w:rsidRPr="00C427A1">
              <w:t xml:space="preserve"> не являющимся банковским платежным агентом (субагентом), платежным агентом (субагентом), поверенным, комиссионером</w:t>
            </w:r>
          </w:p>
        </w:tc>
        <w:tc>
          <w:tcPr>
            <w:tcW w:w="3487" w:type="dxa"/>
          </w:tcPr>
          <w:p w14:paraId="22781A38" w14:textId="77777777" w:rsidR="00DC6F0D" w:rsidRPr="00C427A1" w:rsidRDefault="00DC6F0D" w:rsidP="0034692E">
            <w:pPr>
              <w:pStyle w:val="af1"/>
              <w:widowControl w:val="0"/>
              <w:jc w:val="left"/>
            </w:pPr>
            <w:r w:rsidRPr="00C427A1">
              <w:t>«АГЕНТ»</w:t>
            </w:r>
          </w:p>
        </w:tc>
      </w:tr>
    </w:tbl>
    <w:p w14:paraId="5881698B" w14:textId="77777777" w:rsidR="00DC6F0D" w:rsidRPr="00C427A1" w:rsidRDefault="00DC6F0D" w:rsidP="003B7C69">
      <w:pPr>
        <w:spacing w:before="0" w:after="0"/>
      </w:pPr>
    </w:p>
    <w:p w14:paraId="3A12ABCA" w14:textId="71074D3F" w:rsidR="00B05A72" w:rsidRPr="00C427A1" w:rsidRDefault="004F5D61" w:rsidP="00B05A72">
      <w:pPr>
        <w:spacing w:before="0" w:after="0"/>
      </w:pPr>
      <w:r w:rsidRPr="00C427A1">
        <w:t xml:space="preserve">27. </w:t>
      </w:r>
      <w:r w:rsidR="00B05A72" w:rsidRPr="00C427A1">
        <w:t>Значения реквизита «</w:t>
      </w:r>
      <w:r w:rsidR="00BB45A9" w:rsidRPr="00C427A1">
        <w:t>данные агента</w:t>
      </w:r>
      <w:r w:rsidR="00B05A72" w:rsidRPr="00C427A1">
        <w:t xml:space="preserve">» (тег 1223) указаны в </w:t>
      </w:r>
      <w:r w:rsidR="00261BD1">
        <w:t>т</w:t>
      </w:r>
      <w:r w:rsidR="00E835C8" w:rsidRPr="00C427A1">
        <w:t xml:space="preserve">аблице </w:t>
      </w:r>
      <w:r w:rsidRPr="00C427A1">
        <w:t>22</w:t>
      </w:r>
      <w:r w:rsidR="00E0059D" w:rsidRPr="00C427A1">
        <w:t>.</w:t>
      </w:r>
    </w:p>
    <w:p w14:paraId="51F70912" w14:textId="252551C0" w:rsidR="0034692E" w:rsidRDefault="00E835C8" w:rsidP="0034692E">
      <w:pPr>
        <w:keepNext/>
        <w:overflowPunct w:val="0"/>
        <w:autoSpaceDE w:val="0"/>
        <w:autoSpaceDN w:val="0"/>
        <w:adjustRightInd w:val="0"/>
        <w:spacing w:before="0" w:after="0"/>
        <w:ind w:right="-113" w:firstLine="0"/>
        <w:jc w:val="right"/>
        <w:textAlignment w:val="baseline"/>
      </w:pPr>
      <w:r w:rsidRPr="00C427A1">
        <w:t xml:space="preserve">Таблица </w:t>
      </w:r>
      <w:r w:rsidR="004F5D61" w:rsidRPr="00C427A1">
        <w:t>22</w:t>
      </w:r>
    </w:p>
    <w:p w14:paraId="1235C4A9" w14:textId="33C642E2" w:rsidR="00261BD1" w:rsidRDefault="00261BD1" w:rsidP="00261BD1">
      <w:pPr>
        <w:keepNext/>
        <w:overflowPunct w:val="0"/>
        <w:autoSpaceDE w:val="0"/>
        <w:autoSpaceDN w:val="0"/>
        <w:adjustRightInd w:val="0"/>
        <w:spacing w:before="0" w:after="0"/>
        <w:ind w:right="-113" w:firstLine="0"/>
        <w:jc w:val="center"/>
        <w:textAlignment w:val="baseline"/>
      </w:pPr>
      <w:r w:rsidRPr="00C427A1">
        <w:t>Значения реквизита «данные агента»</w:t>
      </w:r>
    </w:p>
    <w:p w14:paraId="5800A75B" w14:textId="77777777" w:rsidR="00261BD1" w:rsidRPr="00C427A1" w:rsidRDefault="00261BD1" w:rsidP="0034692E">
      <w:pPr>
        <w:keepNext/>
        <w:overflowPunct w:val="0"/>
        <w:autoSpaceDE w:val="0"/>
        <w:autoSpaceDN w:val="0"/>
        <w:adjustRightInd w:val="0"/>
        <w:spacing w:before="0" w:after="0"/>
        <w:ind w:right="-113" w:firstLine="0"/>
        <w:jc w:val="right"/>
        <w:textAlignment w:val="baseline"/>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84"/>
        <w:gridCol w:w="1770"/>
        <w:gridCol w:w="1478"/>
        <w:gridCol w:w="1036"/>
        <w:gridCol w:w="1287"/>
        <w:gridCol w:w="1059"/>
        <w:gridCol w:w="1287"/>
        <w:gridCol w:w="1675"/>
      </w:tblGrid>
      <w:tr w:rsidR="003B2073" w:rsidRPr="00C427A1" w14:paraId="6E430CBE" w14:textId="77777777" w:rsidTr="00177FF8">
        <w:trPr>
          <w:trHeight w:val="317"/>
          <w:jc w:val="center"/>
        </w:trPr>
        <w:tc>
          <w:tcPr>
            <w:tcW w:w="4765" w:type="dxa"/>
            <w:shd w:val="clear" w:color="auto" w:fill="auto"/>
            <w:hideMark/>
          </w:tcPr>
          <w:p w14:paraId="0D23E8FC" w14:textId="77777777" w:rsidR="0034692E" w:rsidRPr="00C427A1" w:rsidRDefault="0034692E" w:rsidP="0034692E">
            <w:pPr>
              <w:overflowPunct w:val="0"/>
              <w:autoSpaceDE w:val="0"/>
              <w:autoSpaceDN w:val="0"/>
              <w:adjustRightInd w:val="0"/>
              <w:spacing w:before="0" w:after="0"/>
              <w:ind w:firstLine="0"/>
              <w:jc w:val="center"/>
              <w:textAlignment w:val="baseline"/>
              <w:rPr>
                <w:b/>
              </w:rPr>
            </w:pPr>
            <w:r w:rsidRPr="00C427A1">
              <w:rPr>
                <w:b/>
              </w:rPr>
              <w:t>Наименование реквизита</w:t>
            </w:r>
          </w:p>
        </w:tc>
        <w:tc>
          <w:tcPr>
            <w:tcW w:w="1798" w:type="dxa"/>
            <w:shd w:val="clear" w:color="auto" w:fill="auto"/>
            <w:hideMark/>
          </w:tcPr>
          <w:p w14:paraId="35ADBF2C" w14:textId="77777777" w:rsidR="0034692E" w:rsidRPr="00C427A1" w:rsidRDefault="0034692E" w:rsidP="0034692E">
            <w:pPr>
              <w:overflowPunct w:val="0"/>
              <w:autoSpaceDE w:val="0"/>
              <w:autoSpaceDN w:val="0"/>
              <w:adjustRightInd w:val="0"/>
              <w:spacing w:before="0" w:after="0"/>
              <w:ind w:firstLine="0"/>
              <w:jc w:val="center"/>
              <w:textAlignment w:val="baseline"/>
              <w:rPr>
                <w:b/>
              </w:rPr>
            </w:pPr>
            <w:r w:rsidRPr="00C427A1">
              <w:rPr>
                <w:b/>
              </w:rPr>
              <w:t>Тег</w:t>
            </w:r>
          </w:p>
        </w:tc>
        <w:tc>
          <w:tcPr>
            <w:tcW w:w="1501" w:type="dxa"/>
            <w:shd w:val="clear" w:color="auto" w:fill="auto"/>
            <w:hideMark/>
          </w:tcPr>
          <w:p w14:paraId="658BDA97" w14:textId="77777777" w:rsidR="0034692E" w:rsidRPr="00C427A1" w:rsidRDefault="0034692E" w:rsidP="0034692E">
            <w:pPr>
              <w:overflowPunct w:val="0"/>
              <w:autoSpaceDE w:val="0"/>
              <w:autoSpaceDN w:val="0"/>
              <w:adjustRightInd w:val="0"/>
              <w:spacing w:before="0" w:after="0"/>
              <w:ind w:firstLine="0"/>
              <w:jc w:val="center"/>
              <w:textAlignment w:val="baseline"/>
              <w:rPr>
                <w:b/>
              </w:rPr>
            </w:pPr>
            <w:r w:rsidRPr="00C427A1">
              <w:rPr>
                <w:b/>
              </w:rPr>
              <w:t>Обяз.</w:t>
            </w:r>
          </w:p>
        </w:tc>
        <w:tc>
          <w:tcPr>
            <w:tcW w:w="1051" w:type="dxa"/>
          </w:tcPr>
          <w:p w14:paraId="414DCA5E" w14:textId="77777777" w:rsidR="0034692E" w:rsidRPr="00C427A1" w:rsidRDefault="0034692E" w:rsidP="0034692E">
            <w:pPr>
              <w:overflowPunct w:val="0"/>
              <w:autoSpaceDE w:val="0"/>
              <w:autoSpaceDN w:val="0"/>
              <w:adjustRightInd w:val="0"/>
              <w:spacing w:before="0" w:after="0"/>
              <w:ind w:firstLine="0"/>
              <w:jc w:val="center"/>
              <w:textAlignment w:val="baseline"/>
              <w:rPr>
                <w:b/>
              </w:rPr>
            </w:pPr>
            <w:r w:rsidRPr="00C427A1">
              <w:rPr>
                <w:b/>
              </w:rPr>
              <w:t>Форм.</w:t>
            </w:r>
          </w:p>
        </w:tc>
        <w:tc>
          <w:tcPr>
            <w:tcW w:w="1306" w:type="dxa"/>
          </w:tcPr>
          <w:p w14:paraId="6059471F" w14:textId="28C3ACC0" w:rsidR="0034692E" w:rsidRPr="00C427A1" w:rsidRDefault="0034692E" w:rsidP="0034692E">
            <w:pPr>
              <w:overflowPunct w:val="0"/>
              <w:autoSpaceDE w:val="0"/>
              <w:autoSpaceDN w:val="0"/>
              <w:adjustRightInd w:val="0"/>
              <w:spacing w:before="0" w:after="0"/>
              <w:ind w:firstLine="0"/>
              <w:jc w:val="center"/>
              <w:textAlignment w:val="baseline"/>
              <w:rPr>
                <w:b/>
              </w:rPr>
            </w:pPr>
            <w:r w:rsidRPr="00C427A1">
              <w:rPr>
                <w:b/>
              </w:rPr>
              <w:t>Повт.</w:t>
            </w:r>
          </w:p>
        </w:tc>
        <w:tc>
          <w:tcPr>
            <w:tcW w:w="1074" w:type="dxa"/>
          </w:tcPr>
          <w:p w14:paraId="5C0A5B55" w14:textId="73413CBA" w:rsidR="0034692E" w:rsidRPr="00C427A1" w:rsidRDefault="0034692E" w:rsidP="0034692E">
            <w:pPr>
              <w:overflowPunct w:val="0"/>
              <w:autoSpaceDE w:val="0"/>
              <w:autoSpaceDN w:val="0"/>
              <w:adjustRightInd w:val="0"/>
              <w:spacing w:before="0" w:after="0"/>
              <w:ind w:firstLine="0"/>
              <w:jc w:val="center"/>
              <w:textAlignment w:val="baseline"/>
              <w:rPr>
                <w:b/>
              </w:rPr>
            </w:pPr>
            <w:r w:rsidRPr="00C427A1">
              <w:rPr>
                <w:b/>
              </w:rPr>
              <w:t>Хран.</w:t>
            </w:r>
          </w:p>
        </w:tc>
        <w:tc>
          <w:tcPr>
            <w:tcW w:w="1306" w:type="dxa"/>
          </w:tcPr>
          <w:p w14:paraId="145EBB60" w14:textId="77777777" w:rsidR="0034692E" w:rsidRPr="00C427A1" w:rsidRDefault="0034692E" w:rsidP="0034692E">
            <w:pPr>
              <w:overflowPunct w:val="0"/>
              <w:autoSpaceDE w:val="0"/>
              <w:autoSpaceDN w:val="0"/>
              <w:adjustRightInd w:val="0"/>
              <w:spacing w:before="0" w:after="0"/>
              <w:ind w:firstLine="0"/>
              <w:jc w:val="center"/>
              <w:textAlignment w:val="baseline"/>
              <w:rPr>
                <w:b/>
              </w:rPr>
            </w:pPr>
            <w:r w:rsidRPr="00C427A1">
              <w:rPr>
                <w:b/>
              </w:rPr>
              <w:t>ФП</w:t>
            </w:r>
          </w:p>
        </w:tc>
        <w:tc>
          <w:tcPr>
            <w:tcW w:w="1701" w:type="dxa"/>
          </w:tcPr>
          <w:p w14:paraId="11471025" w14:textId="77777777" w:rsidR="0034692E" w:rsidRPr="00C427A1" w:rsidRDefault="0034692E" w:rsidP="0034692E">
            <w:pPr>
              <w:overflowPunct w:val="0"/>
              <w:autoSpaceDE w:val="0"/>
              <w:autoSpaceDN w:val="0"/>
              <w:adjustRightInd w:val="0"/>
              <w:spacing w:before="0" w:after="0"/>
              <w:ind w:firstLine="0"/>
              <w:jc w:val="center"/>
              <w:textAlignment w:val="baseline"/>
              <w:rPr>
                <w:b/>
              </w:rPr>
            </w:pPr>
            <w:r w:rsidRPr="00C427A1">
              <w:rPr>
                <w:b/>
              </w:rPr>
              <w:t>№ прим.</w:t>
            </w:r>
          </w:p>
        </w:tc>
      </w:tr>
      <w:tr w:rsidR="007C6376" w:rsidRPr="00C427A1" w14:paraId="3CA5D799" w14:textId="77777777" w:rsidTr="00234C89">
        <w:trPr>
          <w:trHeight w:val="302"/>
          <w:jc w:val="center"/>
        </w:trPr>
        <w:tc>
          <w:tcPr>
            <w:tcW w:w="4765" w:type="dxa"/>
            <w:shd w:val="clear" w:color="auto" w:fill="auto"/>
            <w:noWrap/>
          </w:tcPr>
          <w:p w14:paraId="3D642AB7" w14:textId="08356663" w:rsidR="007C6376" w:rsidRPr="00C427A1" w:rsidRDefault="007C6376" w:rsidP="007C6376">
            <w:pPr>
              <w:overflowPunct w:val="0"/>
              <w:autoSpaceDE w:val="0"/>
              <w:autoSpaceDN w:val="0"/>
              <w:adjustRightInd w:val="0"/>
              <w:spacing w:before="0" w:after="0"/>
              <w:ind w:firstLine="0"/>
              <w:jc w:val="left"/>
              <w:textAlignment w:val="baseline"/>
              <w:rPr>
                <w:b/>
              </w:rPr>
            </w:pPr>
            <w:r w:rsidRPr="00C427A1">
              <w:t>телефон оператора перевода</w:t>
            </w:r>
          </w:p>
        </w:tc>
        <w:tc>
          <w:tcPr>
            <w:tcW w:w="1798" w:type="dxa"/>
            <w:shd w:val="clear" w:color="auto" w:fill="auto"/>
            <w:noWrap/>
          </w:tcPr>
          <w:p w14:paraId="46C77C7B" w14:textId="03A58EFA" w:rsidR="007C6376" w:rsidRPr="00C427A1" w:rsidRDefault="007C6376" w:rsidP="007C6376">
            <w:pPr>
              <w:overflowPunct w:val="0"/>
              <w:autoSpaceDE w:val="0"/>
              <w:autoSpaceDN w:val="0"/>
              <w:adjustRightInd w:val="0"/>
              <w:spacing w:before="0" w:after="0"/>
              <w:ind w:firstLine="0"/>
              <w:jc w:val="center"/>
              <w:textAlignment w:val="baseline"/>
            </w:pPr>
            <w:r w:rsidRPr="00C427A1">
              <w:t>1075</w:t>
            </w:r>
          </w:p>
        </w:tc>
        <w:tc>
          <w:tcPr>
            <w:tcW w:w="1501" w:type="dxa"/>
            <w:shd w:val="clear" w:color="auto" w:fill="auto"/>
            <w:noWrap/>
          </w:tcPr>
          <w:p w14:paraId="6DFF57E4" w14:textId="39FCF8A3" w:rsidR="007C6376" w:rsidRPr="00C427A1" w:rsidRDefault="00234C89" w:rsidP="007C6376">
            <w:pPr>
              <w:overflowPunct w:val="0"/>
              <w:autoSpaceDE w:val="0"/>
              <w:autoSpaceDN w:val="0"/>
              <w:adjustRightInd w:val="0"/>
              <w:spacing w:before="0" w:after="0"/>
              <w:ind w:firstLine="0"/>
              <w:jc w:val="center"/>
              <w:textAlignment w:val="baseline"/>
            </w:pPr>
            <w:r w:rsidRPr="00C427A1">
              <w:t>6</w:t>
            </w:r>
          </w:p>
        </w:tc>
        <w:tc>
          <w:tcPr>
            <w:tcW w:w="1051" w:type="dxa"/>
          </w:tcPr>
          <w:p w14:paraId="77DBC487" w14:textId="78E123F3" w:rsidR="007C6376" w:rsidRPr="00C427A1" w:rsidRDefault="007C6376" w:rsidP="007C6376">
            <w:pPr>
              <w:overflowPunct w:val="0"/>
              <w:autoSpaceDE w:val="0"/>
              <w:autoSpaceDN w:val="0"/>
              <w:adjustRightInd w:val="0"/>
              <w:spacing w:before="0" w:after="0"/>
              <w:ind w:firstLine="0"/>
              <w:jc w:val="center"/>
              <w:textAlignment w:val="baseline"/>
            </w:pPr>
            <w:r w:rsidRPr="00C427A1">
              <w:t>ПЭ</w:t>
            </w:r>
          </w:p>
        </w:tc>
        <w:tc>
          <w:tcPr>
            <w:tcW w:w="1306" w:type="dxa"/>
          </w:tcPr>
          <w:p w14:paraId="450F753D" w14:textId="702D11E5" w:rsidR="007C6376" w:rsidRPr="00C427A1" w:rsidRDefault="007C6376" w:rsidP="007C6376">
            <w:pPr>
              <w:overflowPunct w:val="0"/>
              <w:autoSpaceDE w:val="0"/>
              <w:autoSpaceDN w:val="0"/>
              <w:adjustRightInd w:val="0"/>
              <w:spacing w:before="0" w:after="0"/>
              <w:ind w:firstLine="0"/>
              <w:jc w:val="center"/>
              <w:textAlignment w:val="baseline"/>
            </w:pPr>
            <w:r w:rsidRPr="00C427A1">
              <w:t>Да</w:t>
            </w:r>
          </w:p>
        </w:tc>
        <w:tc>
          <w:tcPr>
            <w:tcW w:w="1074" w:type="dxa"/>
          </w:tcPr>
          <w:p w14:paraId="7D118B49" w14:textId="0C1463DF" w:rsidR="007C6376" w:rsidRPr="00C427A1" w:rsidRDefault="007C6376" w:rsidP="007C6376">
            <w:pPr>
              <w:overflowPunct w:val="0"/>
              <w:autoSpaceDE w:val="0"/>
              <w:autoSpaceDN w:val="0"/>
              <w:adjustRightInd w:val="0"/>
              <w:spacing w:before="0" w:after="0"/>
              <w:ind w:firstLine="0"/>
              <w:jc w:val="center"/>
              <w:textAlignment w:val="baseline"/>
            </w:pPr>
            <w:r w:rsidRPr="00C427A1">
              <w:t>30д</w:t>
            </w:r>
          </w:p>
        </w:tc>
        <w:tc>
          <w:tcPr>
            <w:tcW w:w="1306" w:type="dxa"/>
          </w:tcPr>
          <w:p w14:paraId="25195F77" w14:textId="05482839" w:rsidR="007C6376" w:rsidRPr="00C427A1" w:rsidRDefault="007C6376" w:rsidP="007C6376">
            <w:pPr>
              <w:overflowPunct w:val="0"/>
              <w:autoSpaceDE w:val="0"/>
              <w:autoSpaceDN w:val="0"/>
              <w:adjustRightInd w:val="0"/>
              <w:spacing w:before="0" w:after="0"/>
              <w:ind w:firstLine="0"/>
              <w:jc w:val="center"/>
              <w:textAlignment w:val="baseline"/>
            </w:pPr>
            <w:r w:rsidRPr="00C427A1">
              <w:t>4</w:t>
            </w:r>
          </w:p>
        </w:tc>
        <w:tc>
          <w:tcPr>
            <w:tcW w:w="1701" w:type="dxa"/>
          </w:tcPr>
          <w:p w14:paraId="59701A17" w14:textId="6B734386" w:rsidR="007C6376" w:rsidRPr="00C427A1" w:rsidRDefault="007C6376" w:rsidP="007C6376">
            <w:pPr>
              <w:overflowPunct w:val="0"/>
              <w:autoSpaceDE w:val="0"/>
              <w:autoSpaceDN w:val="0"/>
              <w:adjustRightInd w:val="0"/>
              <w:spacing w:before="0" w:after="0"/>
              <w:ind w:firstLine="0"/>
              <w:jc w:val="center"/>
              <w:textAlignment w:val="baseline"/>
            </w:pPr>
            <w:r w:rsidRPr="00C427A1">
              <w:t>1</w:t>
            </w:r>
            <w:r w:rsidR="00F9764E" w:rsidRPr="00C427A1">
              <w:t>, 3</w:t>
            </w:r>
          </w:p>
        </w:tc>
      </w:tr>
      <w:tr w:rsidR="00234C89" w:rsidRPr="00C427A1" w14:paraId="30F156FE" w14:textId="77777777" w:rsidTr="00234C89">
        <w:trPr>
          <w:trHeight w:val="302"/>
          <w:jc w:val="center"/>
        </w:trPr>
        <w:tc>
          <w:tcPr>
            <w:tcW w:w="4765" w:type="dxa"/>
            <w:shd w:val="clear" w:color="auto" w:fill="auto"/>
            <w:noWrap/>
          </w:tcPr>
          <w:p w14:paraId="414CC9FF" w14:textId="5D511DAF" w:rsidR="00234C89" w:rsidRPr="00C427A1" w:rsidRDefault="00234C89" w:rsidP="007C6376">
            <w:pPr>
              <w:overflowPunct w:val="0"/>
              <w:autoSpaceDE w:val="0"/>
              <w:autoSpaceDN w:val="0"/>
              <w:adjustRightInd w:val="0"/>
              <w:spacing w:before="0" w:after="0"/>
              <w:ind w:firstLine="0"/>
              <w:jc w:val="left"/>
              <w:textAlignment w:val="baseline"/>
            </w:pPr>
            <w:r w:rsidRPr="00C427A1">
              <w:t>операция платежного агента</w:t>
            </w:r>
          </w:p>
        </w:tc>
        <w:tc>
          <w:tcPr>
            <w:tcW w:w="1798" w:type="dxa"/>
            <w:shd w:val="clear" w:color="auto" w:fill="auto"/>
            <w:noWrap/>
          </w:tcPr>
          <w:p w14:paraId="39EE0511" w14:textId="0BECA1BD" w:rsidR="00234C89" w:rsidRPr="00C427A1" w:rsidRDefault="00234C89" w:rsidP="007C6376">
            <w:pPr>
              <w:overflowPunct w:val="0"/>
              <w:autoSpaceDE w:val="0"/>
              <w:autoSpaceDN w:val="0"/>
              <w:adjustRightInd w:val="0"/>
              <w:spacing w:before="0" w:after="0"/>
              <w:ind w:firstLine="0"/>
              <w:jc w:val="center"/>
              <w:textAlignment w:val="baseline"/>
            </w:pPr>
            <w:r w:rsidRPr="00C427A1">
              <w:t>1044</w:t>
            </w:r>
          </w:p>
        </w:tc>
        <w:tc>
          <w:tcPr>
            <w:tcW w:w="1501" w:type="dxa"/>
            <w:shd w:val="clear" w:color="auto" w:fill="auto"/>
            <w:noWrap/>
          </w:tcPr>
          <w:p w14:paraId="7B453750" w14:textId="23528E63" w:rsidR="00234C89" w:rsidRPr="00C427A1" w:rsidRDefault="00234C89" w:rsidP="007C6376">
            <w:pPr>
              <w:overflowPunct w:val="0"/>
              <w:autoSpaceDE w:val="0"/>
              <w:autoSpaceDN w:val="0"/>
              <w:adjustRightInd w:val="0"/>
              <w:spacing w:before="0" w:after="0"/>
              <w:ind w:firstLine="0"/>
              <w:jc w:val="center"/>
              <w:textAlignment w:val="baseline"/>
            </w:pPr>
            <w:r w:rsidRPr="00C427A1">
              <w:t>6</w:t>
            </w:r>
          </w:p>
        </w:tc>
        <w:tc>
          <w:tcPr>
            <w:tcW w:w="1051" w:type="dxa"/>
          </w:tcPr>
          <w:p w14:paraId="2967E59C" w14:textId="3CB2FC57" w:rsidR="00234C89" w:rsidRPr="00C427A1" w:rsidRDefault="00234C89" w:rsidP="007C6376">
            <w:pPr>
              <w:overflowPunct w:val="0"/>
              <w:autoSpaceDE w:val="0"/>
              <w:autoSpaceDN w:val="0"/>
              <w:adjustRightInd w:val="0"/>
              <w:spacing w:before="0" w:after="0"/>
              <w:ind w:firstLine="0"/>
              <w:jc w:val="center"/>
              <w:textAlignment w:val="baseline"/>
            </w:pPr>
            <w:r w:rsidRPr="00C427A1">
              <w:t>ПЭ</w:t>
            </w:r>
          </w:p>
        </w:tc>
        <w:tc>
          <w:tcPr>
            <w:tcW w:w="1306" w:type="dxa"/>
          </w:tcPr>
          <w:p w14:paraId="11E05ABB" w14:textId="39875811" w:rsidR="00234C89" w:rsidRPr="00C427A1" w:rsidRDefault="00234C89" w:rsidP="007C6376">
            <w:pPr>
              <w:overflowPunct w:val="0"/>
              <w:autoSpaceDE w:val="0"/>
              <w:autoSpaceDN w:val="0"/>
              <w:adjustRightInd w:val="0"/>
              <w:spacing w:before="0" w:after="0"/>
              <w:ind w:firstLine="0"/>
              <w:jc w:val="center"/>
              <w:textAlignment w:val="baseline"/>
            </w:pPr>
            <w:r w:rsidRPr="00C427A1">
              <w:t>Нет</w:t>
            </w:r>
          </w:p>
        </w:tc>
        <w:tc>
          <w:tcPr>
            <w:tcW w:w="1074" w:type="dxa"/>
          </w:tcPr>
          <w:p w14:paraId="67056F3B" w14:textId="184A6270" w:rsidR="00234C89" w:rsidRPr="00C427A1" w:rsidRDefault="00234C89" w:rsidP="007C6376">
            <w:pPr>
              <w:overflowPunct w:val="0"/>
              <w:autoSpaceDE w:val="0"/>
              <w:autoSpaceDN w:val="0"/>
              <w:adjustRightInd w:val="0"/>
              <w:spacing w:before="0" w:after="0"/>
              <w:ind w:firstLine="0"/>
              <w:jc w:val="center"/>
              <w:textAlignment w:val="baseline"/>
            </w:pPr>
            <w:r w:rsidRPr="00C427A1">
              <w:t>30д</w:t>
            </w:r>
          </w:p>
        </w:tc>
        <w:tc>
          <w:tcPr>
            <w:tcW w:w="1306" w:type="dxa"/>
          </w:tcPr>
          <w:p w14:paraId="56890638" w14:textId="78AF297E" w:rsidR="00234C89" w:rsidRPr="00C427A1" w:rsidRDefault="00234C89" w:rsidP="007C6376">
            <w:pPr>
              <w:overflowPunct w:val="0"/>
              <w:autoSpaceDE w:val="0"/>
              <w:autoSpaceDN w:val="0"/>
              <w:adjustRightInd w:val="0"/>
              <w:spacing w:before="0" w:after="0"/>
              <w:ind w:firstLine="0"/>
              <w:jc w:val="center"/>
              <w:textAlignment w:val="baseline"/>
            </w:pPr>
            <w:r w:rsidRPr="00C427A1">
              <w:t>4</w:t>
            </w:r>
          </w:p>
        </w:tc>
        <w:tc>
          <w:tcPr>
            <w:tcW w:w="1701" w:type="dxa"/>
          </w:tcPr>
          <w:p w14:paraId="61C07FBD" w14:textId="65AAF9CD" w:rsidR="00234C89" w:rsidRPr="00C427A1" w:rsidRDefault="00234C89" w:rsidP="007C6376">
            <w:pPr>
              <w:overflowPunct w:val="0"/>
              <w:autoSpaceDE w:val="0"/>
              <w:autoSpaceDN w:val="0"/>
              <w:adjustRightInd w:val="0"/>
              <w:spacing w:before="0" w:after="0"/>
              <w:ind w:firstLine="0"/>
              <w:jc w:val="center"/>
              <w:textAlignment w:val="baseline"/>
            </w:pPr>
            <w:r w:rsidRPr="00C427A1">
              <w:t>1</w:t>
            </w:r>
            <w:r w:rsidR="00F9764E" w:rsidRPr="00C427A1">
              <w:t>, 3</w:t>
            </w:r>
          </w:p>
        </w:tc>
      </w:tr>
      <w:tr w:rsidR="00234C89" w:rsidRPr="00C427A1" w14:paraId="062F1369" w14:textId="77777777" w:rsidTr="00234C89">
        <w:trPr>
          <w:trHeight w:val="302"/>
          <w:jc w:val="center"/>
        </w:trPr>
        <w:tc>
          <w:tcPr>
            <w:tcW w:w="4765" w:type="dxa"/>
            <w:shd w:val="clear" w:color="auto" w:fill="auto"/>
            <w:noWrap/>
          </w:tcPr>
          <w:p w14:paraId="0F63D9B1" w14:textId="0A3CA093" w:rsidR="00234C89" w:rsidRPr="00C427A1" w:rsidRDefault="00234C89" w:rsidP="007C6376">
            <w:pPr>
              <w:overflowPunct w:val="0"/>
              <w:autoSpaceDE w:val="0"/>
              <w:autoSpaceDN w:val="0"/>
              <w:adjustRightInd w:val="0"/>
              <w:spacing w:before="0" w:after="0"/>
              <w:ind w:firstLine="0"/>
              <w:jc w:val="left"/>
              <w:textAlignment w:val="baseline"/>
            </w:pPr>
            <w:r w:rsidRPr="00C427A1">
              <w:t>телефон платежного агента</w:t>
            </w:r>
          </w:p>
        </w:tc>
        <w:tc>
          <w:tcPr>
            <w:tcW w:w="1798" w:type="dxa"/>
            <w:shd w:val="clear" w:color="auto" w:fill="auto"/>
            <w:noWrap/>
          </w:tcPr>
          <w:p w14:paraId="04A31A78" w14:textId="52E8DF13" w:rsidR="00234C89" w:rsidRPr="00C427A1" w:rsidRDefault="00234C89" w:rsidP="007C6376">
            <w:pPr>
              <w:overflowPunct w:val="0"/>
              <w:autoSpaceDE w:val="0"/>
              <w:autoSpaceDN w:val="0"/>
              <w:adjustRightInd w:val="0"/>
              <w:spacing w:before="0" w:after="0"/>
              <w:ind w:firstLine="0"/>
              <w:jc w:val="center"/>
              <w:textAlignment w:val="baseline"/>
            </w:pPr>
            <w:r w:rsidRPr="00C427A1">
              <w:t>1073</w:t>
            </w:r>
          </w:p>
        </w:tc>
        <w:tc>
          <w:tcPr>
            <w:tcW w:w="1501" w:type="dxa"/>
            <w:shd w:val="clear" w:color="auto" w:fill="auto"/>
            <w:noWrap/>
          </w:tcPr>
          <w:p w14:paraId="003B25CB" w14:textId="2F0CF655" w:rsidR="00234C89" w:rsidRPr="00C427A1" w:rsidRDefault="00234C89" w:rsidP="007C6376">
            <w:pPr>
              <w:overflowPunct w:val="0"/>
              <w:autoSpaceDE w:val="0"/>
              <w:autoSpaceDN w:val="0"/>
              <w:adjustRightInd w:val="0"/>
              <w:spacing w:before="0" w:after="0"/>
              <w:ind w:firstLine="0"/>
              <w:jc w:val="center"/>
              <w:textAlignment w:val="baseline"/>
            </w:pPr>
            <w:r w:rsidRPr="00C427A1">
              <w:t>6</w:t>
            </w:r>
          </w:p>
        </w:tc>
        <w:tc>
          <w:tcPr>
            <w:tcW w:w="1051" w:type="dxa"/>
          </w:tcPr>
          <w:p w14:paraId="7825990F" w14:textId="2A86AE6A" w:rsidR="00234C89" w:rsidRPr="00C427A1" w:rsidRDefault="00234C89" w:rsidP="007C6376">
            <w:pPr>
              <w:overflowPunct w:val="0"/>
              <w:autoSpaceDE w:val="0"/>
              <w:autoSpaceDN w:val="0"/>
              <w:adjustRightInd w:val="0"/>
              <w:spacing w:before="0" w:after="0"/>
              <w:ind w:firstLine="0"/>
              <w:jc w:val="center"/>
              <w:textAlignment w:val="baseline"/>
            </w:pPr>
            <w:r w:rsidRPr="00C427A1">
              <w:t>ПЭ</w:t>
            </w:r>
          </w:p>
        </w:tc>
        <w:tc>
          <w:tcPr>
            <w:tcW w:w="1306" w:type="dxa"/>
          </w:tcPr>
          <w:p w14:paraId="556DDD1E" w14:textId="0BDDD55A" w:rsidR="00234C89" w:rsidRPr="00C427A1" w:rsidRDefault="00234C89" w:rsidP="007C6376">
            <w:pPr>
              <w:overflowPunct w:val="0"/>
              <w:autoSpaceDE w:val="0"/>
              <w:autoSpaceDN w:val="0"/>
              <w:adjustRightInd w:val="0"/>
              <w:spacing w:before="0" w:after="0"/>
              <w:ind w:firstLine="0"/>
              <w:jc w:val="center"/>
              <w:textAlignment w:val="baseline"/>
            </w:pPr>
            <w:r w:rsidRPr="00C427A1">
              <w:t>Да</w:t>
            </w:r>
          </w:p>
        </w:tc>
        <w:tc>
          <w:tcPr>
            <w:tcW w:w="1074" w:type="dxa"/>
          </w:tcPr>
          <w:p w14:paraId="72C8BC1C" w14:textId="584EA40D" w:rsidR="00234C89" w:rsidRPr="00C427A1" w:rsidRDefault="00234C89" w:rsidP="007C6376">
            <w:pPr>
              <w:overflowPunct w:val="0"/>
              <w:autoSpaceDE w:val="0"/>
              <w:autoSpaceDN w:val="0"/>
              <w:adjustRightInd w:val="0"/>
              <w:spacing w:before="0" w:after="0"/>
              <w:ind w:firstLine="0"/>
              <w:jc w:val="center"/>
              <w:textAlignment w:val="baseline"/>
            </w:pPr>
            <w:r w:rsidRPr="00C427A1">
              <w:t>30д</w:t>
            </w:r>
          </w:p>
        </w:tc>
        <w:tc>
          <w:tcPr>
            <w:tcW w:w="1306" w:type="dxa"/>
          </w:tcPr>
          <w:p w14:paraId="19E573D0" w14:textId="5BF87611" w:rsidR="00234C89" w:rsidRPr="00C427A1" w:rsidRDefault="00234C89" w:rsidP="007C6376">
            <w:pPr>
              <w:overflowPunct w:val="0"/>
              <w:autoSpaceDE w:val="0"/>
              <w:autoSpaceDN w:val="0"/>
              <w:adjustRightInd w:val="0"/>
              <w:spacing w:before="0" w:after="0"/>
              <w:ind w:firstLine="0"/>
              <w:jc w:val="center"/>
              <w:textAlignment w:val="baseline"/>
            </w:pPr>
            <w:r w:rsidRPr="00C427A1">
              <w:t>4</w:t>
            </w:r>
          </w:p>
        </w:tc>
        <w:tc>
          <w:tcPr>
            <w:tcW w:w="1701" w:type="dxa"/>
          </w:tcPr>
          <w:p w14:paraId="1298ACEF" w14:textId="6BE653B0" w:rsidR="00234C89" w:rsidRPr="00C427A1" w:rsidRDefault="00234C89" w:rsidP="007C6376">
            <w:pPr>
              <w:overflowPunct w:val="0"/>
              <w:autoSpaceDE w:val="0"/>
              <w:autoSpaceDN w:val="0"/>
              <w:adjustRightInd w:val="0"/>
              <w:spacing w:before="0" w:after="0"/>
              <w:ind w:firstLine="0"/>
              <w:jc w:val="center"/>
              <w:textAlignment w:val="baseline"/>
            </w:pPr>
            <w:r w:rsidRPr="00C427A1">
              <w:t>1</w:t>
            </w:r>
            <w:r w:rsidR="00F9764E" w:rsidRPr="00C427A1">
              <w:t>, 2, 3</w:t>
            </w:r>
          </w:p>
        </w:tc>
      </w:tr>
      <w:tr w:rsidR="00234C89" w:rsidRPr="00C427A1" w14:paraId="6BEBA34D" w14:textId="77777777" w:rsidTr="00234C89">
        <w:trPr>
          <w:trHeight w:val="302"/>
          <w:jc w:val="center"/>
        </w:trPr>
        <w:tc>
          <w:tcPr>
            <w:tcW w:w="4765" w:type="dxa"/>
            <w:shd w:val="clear" w:color="auto" w:fill="auto"/>
            <w:noWrap/>
          </w:tcPr>
          <w:p w14:paraId="57085AAA" w14:textId="6783648E" w:rsidR="00234C89" w:rsidRPr="00C427A1" w:rsidRDefault="00234C89" w:rsidP="007C6376">
            <w:pPr>
              <w:overflowPunct w:val="0"/>
              <w:autoSpaceDE w:val="0"/>
              <w:autoSpaceDN w:val="0"/>
              <w:adjustRightInd w:val="0"/>
              <w:spacing w:before="0" w:after="0"/>
              <w:ind w:firstLine="0"/>
              <w:jc w:val="left"/>
              <w:textAlignment w:val="baseline"/>
              <w:rPr>
                <w:b/>
              </w:rPr>
            </w:pPr>
            <w:r w:rsidRPr="00C427A1">
              <w:t>телефон оператора по приему платежей</w:t>
            </w:r>
          </w:p>
        </w:tc>
        <w:tc>
          <w:tcPr>
            <w:tcW w:w="1798" w:type="dxa"/>
            <w:shd w:val="clear" w:color="auto" w:fill="auto"/>
            <w:noWrap/>
          </w:tcPr>
          <w:p w14:paraId="768B1C72" w14:textId="36B5889C" w:rsidR="00234C89" w:rsidRPr="00C427A1" w:rsidRDefault="00234C89" w:rsidP="007C6376">
            <w:pPr>
              <w:overflowPunct w:val="0"/>
              <w:autoSpaceDE w:val="0"/>
              <w:autoSpaceDN w:val="0"/>
              <w:adjustRightInd w:val="0"/>
              <w:spacing w:before="0" w:after="0"/>
              <w:ind w:firstLine="0"/>
              <w:jc w:val="center"/>
              <w:textAlignment w:val="baseline"/>
            </w:pPr>
            <w:r w:rsidRPr="00C427A1">
              <w:t>1074</w:t>
            </w:r>
          </w:p>
        </w:tc>
        <w:tc>
          <w:tcPr>
            <w:tcW w:w="1501" w:type="dxa"/>
            <w:shd w:val="clear" w:color="auto" w:fill="auto"/>
            <w:noWrap/>
          </w:tcPr>
          <w:p w14:paraId="51CF48CF" w14:textId="486417FA" w:rsidR="00234C89" w:rsidRPr="00C427A1" w:rsidRDefault="00234C89" w:rsidP="007C6376">
            <w:pPr>
              <w:overflowPunct w:val="0"/>
              <w:autoSpaceDE w:val="0"/>
              <w:autoSpaceDN w:val="0"/>
              <w:adjustRightInd w:val="0"/>
              <w:spacing w:before="0" w:after="0"/>
              <w:ind w:firstLine="0"/>
              <w:jc w:val="center"/>
              <w:textAlignment w:val="baseline"/>
            </w:pPr>
            <w:r w:rsidRPr="00C427A1">
              <w:t>6</w:t>
            </w:r>
          </w:p>
        </w:tc>
        <w:tc>
          <w:tcPr>
            <w:tcW w:w="1051" w:type="dxa"/>
          </w:tcPr>
          <w:p w14:paraId="18290FBC" w14:textId="45BC1C77" w:rsidR="00234C89" w:rsidRPr="00C427A1" w:rsidRDefault="00234C89" w:rsidP="007C6376">
            <w:pPr>
              <w:overflowPunct w:val="0"/>
              <w:autoSpaceDE w:val="0"/>
              <w:autoSpaceDN w:val="0"/>
              <w:adjustRightInd w:val="0"/>
              <w:spacing w:before="0" w:after="0"/>
              <w:ind w:firstLine="0"/>
              <w:jc w:val="center"/>
              <w:textAlignment w:val="baseline"/>
            </w:pPr>
            <w:r w:rsidRPr="00C427A1">
              <w:t>ПЭ</w:t>
            </w:r>
          </w:p>
        </w:tc>
        <w:tc>
          <w:tcPr>
            <w:tcW w:w="1306" w:type="dxa"/>
          </w:tcPr>
          <w:p w14:paraId="7A4D4D4D" w14:textId="5C9CE2B6" w:rsidR="00234C89" w:rsidRPr="00C427A1" w:rsidRDefault="00234C89" w:rsidP="007C6376">
            <w:pPr>
              <w:overflowPunct w:val="0"/>
              <w:autoSpaceDE w:val="0"/>
              <w:autoSpaceDN w:val="0"/>
              <w:adjustRightInd w:val="0"/>
              <w:spacing w:before="0" w:after="0"/>
              <w:ind w:firstLine="0"/>
              <w:jc w:val="center"/>
              <w:textAlignment w:val="baseline"/>
            </w:pPr>
            <w:r w:rsidRPr="00C427A1">
              <w:t>Да</w:t>
            </w:r>
          </w:p>
        </w:tc>
        <w:tc>
          <w:tcPr>
            <w:tcW w:w="1074" w:type="dxa"/>
          </w:tcPr>
          <w:p w14:paraId="029B710C" w14:textId="09B24606" w:rsidR="00234C89" w:rsidRPr="00C427A1" w:rsidRDefault="00234C89" w:rsidP="007C6376">
            <w:pPr>
              <w:overflowPunct w:val="0"/>
              <w:autoSpaceDE w:val="0"/>
              <w:autoSpaceDN w:val="0"/>
              <w:adjustRightInd w:val="0"/>
              <w:spacing w:before="0" w:after="0"/>
              <w:ind w:firstLine="0"/>
              <w:jc w:val="center"/>
              <w:textAlignment w:val="baseline"/>
            </w:pPr>
            <w:r w:rsidRPr="00C427A1">
              <w:t>30д</w:t>
            </w:r>
          </w:p>
        </w:tc>
        <w:tc>
          <w:tcPr>
            <w:tcW w:w="1306" w:type="dxa"/>
          </w:tcPr>
          <w:p w14:paraId="204C8665" w14:textId="173508DB" w:rsidR="00234C89" w:rsidRPr="00C427A1" w:rsidRDefault="00234C89" w:rsidP="007C6376">
            <w:pPr>
              <w:overflowPunct w:val="0"/>
              <w:autoSpaceDE w:val="0"/>
              <w:autoSpaceDN w:val="0"/>
              <w:adjustRightInd w:val="0"/>
              <w:spacing w:before="0" w:after="0"/>
              <w:ind w:firstLine="0"/>
              <w:jc w:val="center"/>
              <w:textAlignment w:val="baseline"/>
            </w:pPr>
            <w:r w:rsidRPr="00C427A1">
              <w:t>4</w:t>
            </w:r>
          </w:p>
        </w:tc>
        <w:tc>
          <w:tcPr>
            <w:tcW w:w="1701" w:type="dxa"/>
          </w:tcPr>
          <w:p w14:paraId="32CC8A8A" w14:textId="03BE872C" w:rsidR="00234C89" w:rsidRPr="00C427A1" w:rsidRDefault="00234C89" w:rsidP="007C6376">
            <w:pPr>
              <w:overflowPunct w:val="0"/>
              <w:autoSpaceDE w:val="0"/>
              <w:autoSpaceDN w:val="0"/>
              <w:adjustRightInd w:val="0"/>
              <w:spacing w:before="0" w:after="0"/>
              <w:ind w:firstLine="0"/>
              <w:jc w:val="center"/>
              <w:textAlignment w:val="baseline"/>
            </w:pPr>
            <w:r w:rsidRPr="00C427A1">
              <w:t>1</w:t>
            </w:r>
            <w:r w:rsidR="00F9764E" w:rsidRPr="00C427A1">
              <w:t>, 2</w:t>
            </w:r>
          </w:p>
        </w:tc>
      </w:tr>
      <w:tr w:rsidR="00234C89" w:rsidRPr="00C427A1" w14:paraId="487B2BC3" w14:textId="77777777" w:rsidTr="00234C89">
        <w:trPr>
          <w:trHeight w:val="302"/>
          <w:jc w:val="center"/>
        </w:trPr>
        <w:tc>
          <w:tcPr>
            <w:tcW w:w="4765" w:type="dxa"/>
            <w:shd w:val="clear" w:color="auto" w:fill="auto"/>
            <w:noWrap/>
          </w:tcPr>
          <w:p w14:paraId="49E4B2A3" w14:textId="17DD3609" w:rsidR="00234C89" w:rsidRPr="00C427A1" w:rsidRDefault="00234C89" w:rsidP="007C6376">
            <w:pPr>
              <w:overflowPunct w:val="0"/>
              <w:autoSpaceDE w:val="0"/>
              <w:autoSpaceDN w:val="0"/>
              <w:adjustRightInd w:val="0"/>
              <w:spacing w:before="0" w:after="0"/>
              <w:ind w:firstLine="0"/>
              <w:jc w:val="left"/>
              <w:textAlignment w:val="baseline"/>
              <w:rPr>
                <w:b/>
              </w:rPr>
            </w:pPr>
            <w:r w:rsidRPr="00C427A1">
              <w:t>наименование оператора перевода</w:t>
            </w:r>
          </w:p>
        </w:tc>
        <w:tc>
          <w:tcPr>
            <w:tcW w:w="1798" w:type="dxa"/>
            <w:shd w:val="clear" w:color="auto" w:fill="auto"/>
            <w:noWrap/>
          </w:tcPr>
          <w:p w14:paraId="65A6062F" w14:textId="1C6EA521" w:rsidR="00234C89" w:rsidRPr="00C427A1" w:rsidRDefault="00234C89" w:rsidP="007C6376">
            <w:pPr>
              <w:overflowPunct w:val="0"/>
              <w:autoSpaceDE w:val="0"/>
              <w:autoSpaceDN w:val="0"/>
              <w:adjustRightInd w:val="0"/>
              <w:spacing w:before="0" w:after="0"/>
              <w:ind w:firstLine="0"/>
              <w:jc w:val="center"/>
              <w:textAlignment w:val="baseline"/>
            </w:pPr>
            <w:r w:rsidRPr="00C427A1">
              <w:t>1026</w:t>
            </w:r>
          </w:p>
        </w:tc>
        <w:tc>
          <w:tcPr>
            <w:tcW w:w="1501" w:type="dxa"/>
            <w:shd w:val="clear" w:color="auto" w:fill="auto"/>
            <w:noWrap/>
          </w:tcPr>
          <w:p w14:paraId="2D48134A" w14:textId="5B3CC8C7" w:rsidR="00234C89" w:rsidRPr="00C427A1" w:rsidRDefault="00234C89" w:rsidP="007C6376">
            <w:pPr>
              <w:overflowPunct w:val="0"/>
              <w:autoSpaceDE w:val="0"/>
              <w:autoSpaceDN w:val="0"/>
              <w:adjustRightInd w:val="0"/>
              <w:spacing w:before="0" w:after="0"/>
              <w:ind w:firstLine="0"/>
              <w:jc w:val="center"/>
              <w:textAlignment w:val="baseline"/>
            </w:pPr>
            <w:r w:rsidRPr="00C427A1">
              <w:t>6</w:t>
            </w:r>
          </w:p>
        </w:tc>
        <w:tc>
          <w:tcPr>
            <w:tcW w:w="1051" w:type="dxa"/>
          </w:tcPr>
          <w:p w14:paraId="4118CC09" w14:textId="2DA79A0A" w:rsidR="00234C89" w:rsidRPr="00C427A1" w:rsidRDefault="00234C89" w:rsidP="007C6376">
            <w:pPr>
              <w:overflowPunct w:val="0"/>
              <w:autoSpaceDE w:val="0"/>
              <w:autoSpaceDN w:val="0"/>
              <w:adjustRightInd w:val="0"/>
              <w:spacing w:before="0" w:after="0"/>
              <w:ind w:firstLine="0"/>
              <w:jc w:val="center"/>
              <w:textAlignment w:val="baseline"/>
            </w:pPr>
            <w:r w:rsidRPr="00C427A1">
              <w:t>ПЭ</w:t>
            </w:r>
          </w:p>
        </w:tc>
        <w:tc>
          <w:tcPr>
            <w:tcW w:w="1306" w:type="dxa"/>
          </w:tcPr>
          <w:p w14:paraId="6F583A0D" w14:textId="11CD4A20" w:rsidR="00234C89" w:rsidRPr="00C427A1" w:rsidRDefault="00234C89" w:rsidP="007C6376">
            <w:pPr>
              <w:overflowPunct w:val="0"/>
              <w:autoSpaceDE w:val="0"/>
              <w:autoSpaceDN w:val="0"/>
              <w:adjustRightInd w:val="0"/>
              <w:spacing w:before="0" w:after="0"/>
              <w:ind w:firstLine="0"/>
              <w:jc w:val="center"/>
              <w:textAlignment w:val="baseline"/>
            </w:pPr>
            <w:r w:rsidRPr="00C427A1">
              <w:t>Нет</w:t>
            </w:r>
          </w:p>
        </w:tc>
        <w:tc>
          <w:tcPr>
            <w:tcW w:w="1074" w:type="dxa"/>
          </w:tcPr>
          <w:p w14:paraId="26B7FB30" w14:textId="0BA174F6" w:rsidR="00234C89" w:rsidRPr="00C427A1" w:rsidRDefault="00234C89" w:rsidP="007C6376">
            <w:pPr>
              <w:overflowPunct w:val="0"/>
              <w:autoSpaceDE w:val="0"/>
              <w:autoSpaceDN w:val="0"/>
              <w:adjustRightInd w:val="0"/>
              <w:spacing w:before="0" w:after="0"/>
              <w:ind w:firstLine="0"/>
              <w:jc w:val="center"/>
              <w:textAlignment w:val="baseline"/>
            </w:pPr>
            <w:r w:rsidRPr="00C427A1">
              <w:t>30д</w:t>
            </w:r>
          </w:p>
        </w:tc>
        <w:tc>
          <w:tcPr>
            <w:tcW w:w="1306" w:type="dxa"/>
          </w:tcPr>
          <w:p w14:paraId="7B2C1AA7" w14:textId="4C10B1D8" w:rsidR="00234C89" w:rsidRPr="00C427A1" w:rsidRDefault="00234C89" w:rsidP="007C6376">
            <w:pPr>
              <w:overflowPunct w:val="0"/>
              <w:autoSpaceDE w:val="0"/>
              <w:autoSpaceDN w:val="0"/>
              <w:adjustRightInd w:val="0"/>
              <w:spacing w:before="0" w:after="0"/>
              <w:ind w:firstLine="0"/>
              <w:jc w:val="center"/>
              <w:textAlignment w:val="baseline"/>
            </w:pPr>
            <w:r w:rsidRPr="00C427A1">
              <w:t>4</w:t>
            </w:r>
          </w:p>
        </w:tc>
        <w:tc>
          <w:tcPr>
            <w:tcW w:w="1701" w:type="dxa"/>
          </w:tcPr>
          <w:p w14:paraId="66077E0A" w14:textId="503D95DC" w:rsidR="00234C89" w:rsidRPr="00C427A1" w:rsidRDefault="00234C89" w:rsidP="007C6376">
            <w:pPr>
              <w:overflowPunct w:val="0"/>
              <w:autoSpaceDE w:val="0"/>
              <w:autoSpaceDN w:val="0"/>
              <w:adjustRightInd w:val="0"/>
              <w:spacing w:before="0" w:after="0"/>
              <w:ind w:firstLine="0"/>
              <w:jc w:val="center"/>
              <w:textAlignment w:val="baseline"/>
            </w:pPr>
            <w:r w:rsidRPr="00C427A1">
              <w:t>1</w:t>
            </w:r>
            <w:r w:rsidR="00F9764E" w:rsidRPr="00C427A1">
              <w:t>, 3</w:t>
            </w:r>
          </w:p>
        </w:tc>
      </w:tr>
      <w:tr w:rsidR="00234C89" w:rsidRPr="00C427A1" w14:paraId="0BAE88CE" w14:textId="77777777" w:rsidTr="00234C89">
        <w:trPr>
          <w:trHeight w:val="302"/>
          <w:jc w:val="center"/>
        </w:trPr>
        <w:tc>
          <w:tcPr>
            <w:tcW w:w="4765" w:type="dxa"/>
            <w:shd w:val="clear" w:color="auto" w:fill="auto"/>
            <w:noWrap/>
          </w:tcPr>
          <w:p w14:paraId="384AA16C" w14:textId="4E9D76D7" w:rsidR="00234C89" w:rsidRPr="00C427A1" w:rsidRDefault="00234C89" w:rsidP="007C6376">
            <w:pPr>
              <w:overflowPunct w:val="0"/>
              <w:autoSpaceDE w:val="0"/>
              <w:autoSpaceDN w:val="0"/>
              <w:adjustRightInd w:val="0"/>
              <w:spacing w:before="0" w:after="0"/>
              <w:ind w:firstLine="0"/>
              <w:jc w:val="left"/>
              <w:textAlignment w:val="baseline"/>
            </w:pPr>
            <w:r w:rsidRPr="00C427A1">
              <w:t>адрес оператора перевода</w:t>
            </w:r>
          </w:p>
        </w:tc>
        <w:tc>
          <w:tcPr>
            <w:tcW w:w="1798" w:type="dxa"/>
            <w:shd w:val="clear" w:color="auto" w:fill="auto"/>
            <w:noWrap/>
          </w:tcPr>
          <w:p w14:paraId="221F6DF3" w14:textId="09E4FBB6" w:rsidR="00234C89" w:rsidRPr="00C427A1" w:rsidRDefault="00234C89" w:rsidP="007C6376">
            <w:pPr>
              <w:overflowPunct w:val="0"/>
              <w:autoSpaceDE w:val="0"/>
              <w:autoSpaceDN w:val="0"/>
              <w:adjustRightInd w:val="0"/>
              <w:spacing w:before="0" w:after="0"/>
              <w:ind w:firstLine="0"/>
              <w:jc w:val="center"/>
              <w:textAlignment w:val="baseline"/>
            </w:pPr>
            <w:r w:rsidRPr="00C427A1">
              <w:t>1005</w:t>
            </w:r>
          </w:p>
        </w:tc>
        <w:tc>
          <w:tcPr>
            <w:tcW w:w="1501" w:type="dxa"/>
            <w:shd w:val="clear" w:color="auto" w:fill="auto"/>
            <w:noWrap/>
          </w:tcPr>
          <w:p w14:paraId="2AC9C238" w14:textId="0B55B8B0" w:rsidR="00234C89" w:rsidRPr="00C427A1" w:rsidRDefault="00234C89" w:rsidP="007C6376">
            <w:pPr>
              <w:overflowPunct w:val="0"/>
              <w:autoSpaceDE w:val="0"/>
              <w:autoSpaceDN w:val="0"/>
              <w:adjustRightInd w:val="0"/>
              <w:spacing w:before="0" w:after="0"/>
              <w:ind w:firstLine="0"/>
              <w:jc w:val="center"/>
              <w:textAlignment w:val="baseline"/>
            </w:pPr>
            <w:r w:rsidRPr="00C427A1">
              <w:t>6</w:t>
            </w:r>
          </w:p>
        </w:tc>
        <w:tc>
          <w:tcPr>
            <w:tcW w:w="1051" w:type="dxa"/>
          </w:tcPr>
          <w:p w14:paraId="192CA800" w14:textId="00778CB8" w:rsidR="00234C89" w:rsidRPr="00C427A1" w:rsidRDefault="00234C89" w:rsidP="007C6376">
            <w:pPr>
              <w:overflowPunct w:val="0"/>
              <w:autoSpaceDE w:val="0"/>
              <w:autoSpaceDN w:val="0"/>
              <w:adjustRightInd w:val="0"/>
              <w:spacing w:before="0" w:after="0"/>
              <w:ind w:firstLine="0"/>
              <w:jc w:val="center"/>
              <w:textAlignment w:val="baseline"/>
            </w:pPr>
            <w:r w:rsidRPr="00C427A1">
              <w:t>ПЭ</w:t>
            </w:r>
          </w:p>
        </w:tc>
        <w:tc>
          <w:tcPr>
            <w:tcW w:w="1306" w:type="dxa"/>
          </w:tcPr>
          <w:p w14:paraId="6135D0AE" w14:textId="055E2B2A" w:rsidR="00234C89" w:rsidRPr="00C427A1" w:rsidRDefault="00234C89" w:rsidP="007C6376">
            <w:pPr>
              <w:overflowPunct w:val="0"/>
              <w:autoSpaceDE w:val="0"/>
              <w:autoSpaceDN w:val="0"/>
              <w:adjustRightInd w:val="0"/>
              <w:spacing w:before="0" w:after="0"/>
              <w:ind w:firstLine="0"/>
              <w:jc w:val="center"/>
              <w:textAlignment w:val="baseline"/>
            </w:pPr>
            <w:r w:rsidRPr="00C427A1">
              <w:t>Нет</w:t>
            </w:r>
          </w:p>
        </w:tc>
        <w:tc>
          <w:tcPr>
            <w:tcW w:w="1074" w:type="dxa"/>
          </w:tcPr>
          <w:p w14:paraId="68938464" w14:textId="08AAA635" w:rsidR="00234C89" w:rsidRPr="00C427A1" w:rsidRDefault="00234C89" w:rsidP="007C6376">
            <w:pPr>
              <w:overflowPunct w:val="0"/>
              <w:autoSpaceDE w:val="0"/>
              <w:autoSpaceDN w:val="0"/>
              <w:adjustRightInd w:val="0"/>
              <w:spacing w:before="0" w:after="0"/>
              <w:ind w:firstLine="0"/>
              <w:jc w:val="center"/>
              <w:textAlignment w:val="baseline"/>
            </w:pPr>
            <w:r w:rsidRPr="00C427A1">
              <w:t>30д</w:t>
            </w:r>
          </w:p>
        </w:tc>
        <w:tc>
          <w:tcPr>
            <w:tcW w:w="1306" w:type="dxa"/>
          </w:tcPr>
          <w:p w14:paraId="7E4AE0B8" w14:textId="15B6E3DB" w:rsidR="00234C89" w:rsidRPr="00C427A1" w:rsidRDefault="00234C89" w:rsidP="007C6376">
            <w:pPr>
              <w:overflowPunct w:val="0"/>
              <w:autoSpaceDE w:val="0"/>
              <w:autoSpaceDN w:val="0"/>
              <w:adjustRightInd w:val="0"/>
              <w:spacing w:before="0" w:after="0"/>
              <w:ind w:firstLine="0"/>
              <w:jc w:val="center"/>
              <w:textAlignment w:val="baseline"/>
            </w:pPr>
            <w:r w:rsidRPr="00C427A1">
              <w:t>4</w:t>
            </w:r>
          </w:p>
        </w:tc>
        <w:tc>
          <w:tcPr>
            <w:tcW w:w="1701" w:type="dxa"/>
          </w:tcPr>
          <w:p w14:paraId="199BDE5E" w14:textId="231EB3D9" w:rsidR="00234C89" w:rsidRPr="00C427A1" w:rsidRDefault="00234C89" w:rsidP="007C6376">
            <w:pPr>
              <w:overflowPunct w:val="0"/>
              <w:autoSpaceDE w:val="0"/>
              <w:autoSpaceDN w:val="0"/>
              <w:adjustRightInd w:val="0"/>
              <w:spacing w:before="0" w:after="0"/>
              <w:ind w:firstLine="0"/>
              <w:jc w:val="center"/>
              <w:textAlignment w:val="baseline"/>
            </w:pPr>
            <w:r w:rsidRPr="00C427A1">
              <w:t>1</w:t>
            </w:r>
            <w:r w:rsidR="00F9764E" w:rsidRPr="00C427A1">
              <w:t>, 3</w:t>
            </w:r>
          </w:p>
        </w:tc>
      </w:tr>
      <w:tr w:rsidR="00234C89" w:rsidRPr="00C427A1" w14:paraId="28EE358A" w14:textId="77777777" w:rsidTr="00234C89">
        <w:trPr>
          <w:trHeight w:val="302"/>
          <w:jc w:val="center"/>
        </w:trPr>
        <w:tc>
          <w:tcPr>
            <w:tcW w:w="4765" w:type="dxa"/>
            <w:shd w:val="clear" w:color="auto" w:fill="auto"/>
            <w:noWrap/>
          </w:tcPr>
          <w:p w14:paraId="41C2F358" w14:textId="2BB4DCC7" w:rsidR="00234C89" w:rsidRPr="00C427A1" w:rsidRDefault="00234C89" w:rsidP="007C6376">
            <w:pPr>
              <w:overflowPunct w:val="0"/>
              <w:autoSpaceDE w:val="0"/>
              <w:autoSpaceDN w:val="0"/>
              <w:adjustRightInd w:val="0"/>
              <w:spacing w:before="0" w:after="0"/>
              <w:ind w:firstLine="0"/>
              <w:jc w:val="left"/>
              <w:textAlignment w:val="baseline"/>
              <w:rPr>
                <w:b/>
              </w:rPr>
            </w:pPr>
            <w:r w:rsidRPr="00C427A1">
              <w:t>ИНН оператора перевода</w:t>
            </w:r>
          </w:p>
        </w:tc>
        <w:tc>
          <w:tcPr>
            <w:tcW w:w="1798" w:type="dxa"/>
            <w:shd w:val="clear" w:color="auto" w:fill="auto"/>
            <w:noWrap/>
          </w:tcPr>
          <w:p w14:paraId="6EFE4CC2" w14:textId="548682A0" w:rsidR="00234C89" w:rsidRPr="00C427A1" w:rsidRDefault="00234C89" w:rsidP="007C6376">
            <w:pPr>
              <w:overflowPunct w:val="0"/>
              <w:autoSpaceDE w:val="0"/>
              <w:autoSpaceDN w:val="0"/>
              <w:adjustRightInd w:val="0"/>
              <w:spacing w:before="0" w:after="0"/>
              <w:ind w:firstLine="0"/>
              <w:jc w:val="center"/>
              <w:textAlignment w:val="baseline"/>
            </w:pPr>
            <w:r w:rsidRPr="00C427A1">
              <w:t>1016</w:t>
            </w:r>
          </w:p>
        </w:tc>
        <w:tc>
          <w:tcPr>
            <w:tcW w:w="1501" w:type="dxa"/>
            <w:shd w:val="clear" w:color="auto" w:fill="auto"/>
            <w:noWrap/>
          </w:tcPr>
          <w:p w14:paraId="2CD3ADDB" w14:textId="3DCA21B9" w:rsidR="00234C89" w:rsidRPr="00C427A1" w:rsidRDefault="00234C89" w:rsidP="007C6376">
            <w:pPr>
              <w:overflowPunct w:val="0"/>
              <w:autoSpaceDE w:val="0"/>
              <w:autoSpaceDN w:val="0"/>
              <w:adjustRightInd w:val="0"/>
              <w:spacing w:before="0" w:after="0"/>
              <w:ind w:firstLine="0"/>
              <w:jc w:val="center"/>
              <w:textAlignment w:val="baseline"/>
            </w:pPr>
            <w:r w:rsidRPr="00C427A1">
              <w:t>6</w:t>
            </w:r>
          </w:p>
        </w:tc>
        <w:tc>
          <w:tcPr>
            <w:tcW w:w="1051" w:type="dxa"/>
            <w:shd w:val="clear" w:color="auto" w:fill="auto"/>
            <w:noWrap/>
          </w:tcPr>
          <w:p w14:paraId="4FC17C4E" w14:textId="1C4062F4" w:rsidR="00234C89" w:rsidRPr="00C427A1" w:rsidRDefault="00234C89" w:rsidP="007C6376">
            <w:pPr>
              <w:overflowPunct w:val="0"/>
              <w:autoSpaceDE w:val="0"/>
              <w:autoSpaceDN w:val="0"/>
              <w:adjustRightInd w:val="0"/>
              <w:spacing w:before="0" w:after="0"/>
              <w:ind w:firstLine="0"/>
              <w:jc w:val="center"/>
              <w:textAlignment w:val="baseline"/>
            </w:pPr>
            <w:r w:rsidRPr="00C427A1">
              <w:t>ПЭ</w:t>
            </w:r>
          </w:p>
        </w:tc>
        <w:tc>
          <w:tcPr>
            <w:tcW w:w="1306" w:type="dxa"/>
          </w:tcPr>
          <w:p w14:paraId="4CCA9CB1" w14:textId="6D20DA11" w:rsidR="00234C89" w:rsidRPr="00C427A1" w:rsidRDefault="00234C89" w:rsidP="007C6376">
            <w:pPr>
              <w:overflowPunct w:val="0"/>
              <w:autoSpaceDE w:val="0"/>
              <w:autoSpaceDN w:val="0"/>
              <w:adjustRightInd w:val="0"/>
              <w:spacing w:before="0" w:after="0"/>
              <w:ind w:firstLine="0"/>
              <w:jc w:val="center"/>
              <w:textAlignment w:val="baseline"/>
            </w:pPr>
            <w:r w:rsidRPr="00C427A1">
              <w:t>Нет</w:t>
            </w:r>
          </w:p>
        </w:tc>
        <w:tc>
          <w:tcPr>
            <w:tcW w:w="1074" w:type="dxa"/>
          </w:tcPr>
          <w:p w14:paraId="13EA22C5" w14:textId="205ABD8E" w:rsidR="00234C89" w:rsidRPr="00C427A1" w:rsidRDefault="00234C89" w:rsidP="007C6376">
            <w:pPr>
              <w:overflowPunct w:val="0"/>
              <w:autoSpaceDE w:val="0"/>
              <w:autoSpaceDN w:val="0"/>
              <w:adjustRightInd w:val="0"/>
              <w:spacing w:before="0" w:after="0"/>
              <w:ind w:firstLine="0"/>
              <w:jc w:val="center"/>
              <w:textAlignment w:val="baseline"/>
            </w:pPr>
            <w:r w:rsidRPr="00C427A1">
              <w:t>30д</w:t>
            </w:r>
          </w:p>
        </w:tc>
        <w:tc>
          <w:tcPr>
            <w:tcW w:w="1306" w:type="dxa"/>
          </w:tcPr>
          <w:p w14:paraId="1844ABB2" w14:textId="5426C255" w:rsidR="00234C89" w:rsidRPr="00C427A1" w:rsidRDefault="00234C89" w:rsidP="007C6376">
            <w:pPr>
              <w:overflowPunct w:val="0"/>
              <w:autoSpaceDE w:val="0"/>
              <w:autoSpaceDN w:val="0"/>
              <w:adjustRightInd w:val="0"/>
              <w:spacing w:before="0" w:after="0"/>
              <w:ind w:firstLine="0"/>
              <w:jc w:val="center"/>
              <w:textAlignment w:val="baseline"/>
            </w:pPr>
            <w:r w:rsidRPr="00C427A1">
              <w:t>4</w:t>
            </w:r>
          </w:p>
        </w:tc>
        <w:tc>
          <w:tcPr>
            <w:tcW w:w="1701" w:type="dxa"/>
          </w:tcPr>
          <w:p w14:paraId="1D7B941F" w14:textId="3B9B4F4A" w:rsidR="00234C89" w:rsidRPr="00C427A1" w:rsidRDefault="00234C89" w:rsidP="007C6376">
            <w:pPr>
              <w:overflowPunct w:val="0"/>
              <w:autoSpaceDE w:val="0"/>
              <w:autoSpaceDN w:val="0"/>
              <w:adjustRightInd w:val="0"/>
              <w:spacing w:before="0" w:after="0"/>
              <w:ind w:firstLine="0"/>
              <w:jc w:val="center"/>
              <w:textAlignment w:val="baseline"/>
            </w:pPr>
            <w:r w:rsidRPr="00C427A1">
              <w:t>1</w:t>
            </w:r>
            <w:r w:rsidR="00F9764E" w:rsidRPr="00C427A1">
              <w:t>, 3</w:t>
            </w:r>
          </w:p>
        </w:tc>
      </w:tr>
    </w:tbl>
    <w:tbl>
      <w:tblPr>
        <w:tblStyle w:val="af0"/>
        <w:tblW w:w="484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71"/>
        <w:gridCol w:w="13269"/>
      </w:tblGrid>
      <w:tr w:rsidR="00F9764E" w:rsidRPr="00C427A1" w14:paraId="6C8B6074" w14:textId="77777777" w:rsidTr="00FF6527">
        <w:tc>
          <w:tcPr>
            <w:tcW w:w="13840" w:type="dxa"/>
            <w:gridSpan w:val="2"/>
          </w:tcPr>
          <w:p w14:paraId="388E5724" w14:textId="77777777" w:rsidR="00261BD1" w:rsidRDefault="00261BD1" w:rsidP="002442A3">
            <w:pPr>
              <w:pStyle w:val="af1"/>
              <w:ind w:right="32"/>
              <w:rPr>
                <w:spacing w:val="30"/>
              </w:rPr>
            </w:pPr>
          </w:p>
          <w:p w14:paraId="2851FE09" w14:textId="77777777" w:rsidR="00F9764E" w:rsidRPr="00C427A1" w:rsidRDefault="00F9764E" w:rsidP="002442A3">
            <w:pPr>
              <w:pStyle w:val="af1"/>
              <w:ind w:right="32"/>
            </w:pPr>
            <w:r w:rsidRPr="00C427A1">
              <w:rPr>
                <w:spacing w:val="30"/>
              </w:rPr>
              <w:t>Примечания:</w:t>
            </w:r>
          </w:p>
        </w:tc>
      </w:tr>
      <w:tr w:rsidR="00F9764E" w:rsidRPr="00C427A1" w14:paraId="052C506E" w14:textId="77777777" w:rsidTr="00FF6527">
        <w:tc>
          <w:tcPr>
            <w:tcW w:w="571" w:type="dxa"/>
          </w:tcPr>
          <w:p w14:paraId="23F69C04" w14:textId="77777777" w:rsidR="00F9764E" w:rsidRPr="00C427A1" w:rsidRDefault="00F9764E" w:rsidP="002442A3">
            <w:pPr>
              <w:pStyle w:val="af1"/>
              <w:ind w:right="-1243"/>
              <w:rPr>
                <w:spacing w:val="30"/>
              </w:rPr>
            </w:pPr>
            <w:r w:rsidRPr="00C427A1">
              <w:rPr>
                <w:spacing w:val="30"/>
              </w:rPr>
              <w:lastRenderedPageBreak/>
              <w:t>1.</w:t>
            </w:r>
          </w:p>
        </w:tc>
        <w:tc>
          <w:tcPr>
            <w:tcW w:w="13269" w:type="dxa"/>
            <w:hideMark/>
          </w:tcPr>
          <w:p w14:paraId="1DBA0A5D" w14:textId="136036E5" w:rsidR="00F9764E" w:rsidRPr="00C427A1" w:rsidRDefault="00F9764E" w:rsidP="002442A3">
            <w:pPr>
              <w:pStyle w:val="af1"/>
              <w:ind w:right="32"/>
            </w:pPr>
            <w:r w:rsidRPr="00C427A1">
              <w:t xml:space="preserve">В случае если кассовый чек содержит реквизит, указанный в </w:t>
            </w:r>
            <w:r w:rsidR="000B6ABF">
              <w:t>т</w:t>
            </w:r>
            <w:r w:rsidRPr="00C427A1">
              <w:t>аблице 22, то реквизит «предмет расчета» (тег 1059) может не содержать этот реквизит в составе реквизита «данные агента» (тег 1223), если да</w:t>
            </w:r>
            <w:r w:rsidR="000B6ABF">
              <w:t>нные этих реквизитов идентичны.</w:t>
            </w:r>
          </w:p>
        </w:tc>
      </w:tr>
      <w:tr w:rsidR="00F9764E" w:rsidRPr="00C427A1" w14:paraId="1894870E" w14:textId="77777777" w:rsidTr="00FF6527">
        <w:tc>
          <w:tcPr>
            <w:tcW w:w="571" w:type="dxa"/>
          </w:tcPr>
          <w:p w14:paraId="7D8E3707" w14:textId="77777777" w:rsidR="00F9764E" w:rsidRPr="00C427A1" w:rsidRDefault="00F9764E" w:rsidP="002442A3">
            <w:pPr>
              <w:pStyle w:val="af1"/>
              <w:ind w:right="-1243"/>
              <w:rPr>
                <w:spacing w:val="30"/>
              </w:rPr>
            </w:pPr>
            <w:r w:rsidRPr="00C427A1">
              <w:rPr>
                <w:spacing w:val="30"/>
              </w:rPr>
              <w:t>2.</w:t>
            </w:r>
          </w:p>
        </w:tc>
        <w:tc>
          <w:tcPr>
            <w:tcW w:w="13269" w:type="dxa"/>
            <w:hideMark/>
          </w:tcPr>
          <w:p w14:paraId="20A943A3" w14:textId="1134FB03" w:rsidR="00F9764E" w:rsidRPr="00C427A1" w:rsidRDefault="00F9764E" w:rsidP="00261BD1">
            <w:pPr>
              <w:pStyle w:val="af1"/>
              <w:ind w:right="34"/>
            </w:pPr>
            <w:r w:rsidRPr="00C427A1">
              <w:t>Реквизиты «телефон платежного агента» (тег 1073) и «телефон оператора по приему платежей» (тег 1074) включаются в состав реквизита «данные агента» (тег 1223) в случае если он входит в состав реквизита «предмет расчета» (тег 1059), содержащего сведения о расчетах пользователя, являющегося платежным аг</w:t>
            </w:r>
            <w:r w:rsidR="00261BD1">
              <w:t>ентом или платежным субагентом.</w:t>
            </w:r>
          </w:p>
        </w:tc>
      </w:tr>
      <w:tr w:rsidR="00FF6527" w:rsidRPr="00C427A1" w14:paraId="0200D491" w14:textId="77777777" w:rsidTr="00FF6527">
        <w:tc>
          <w:tcPr>
            <w:tcW w:w="571" w:type="dxa"/>
          </w:tcPr>
          <w:p w14:paraId="3E555982" w14:textId="77777777" w:rsidR="00FF6527" w:rsidRPr="00C427A1" w:rsidRDefault="00FF6527" w:rsidP="002442A3">
            <w:pPr>
              <w:pStyle w:val="af1"/>
              <w:ind w:right="-1243"/>
              <w:rPr>
                <w:spacing w:val="30"/>
              </w:rPr>
            </w:pPr>
            <w:r w:rsidRPr="00C427A1">
              <w:rPr>
                <w:spacing w:val="30"/>
              </w:rPr>
              <w:t>3.</w:t>
            </w:r>
          </w:p>
        </w:tc>
        <w:tc>
          <w:tcPr>
            <w:tcW w:w="13269" w:type="dxa"/>
            <w:hideMark/>
          </w:tcPr>
          <w:p w14:paraId="1DA29A29" w14:textId="663DCE88" w:rsidR="00FF6527" w:rsidRPr="00C427A1" w:rsidRDefault="00FF6527" w:rsidP="00860340">
            <w:pPr>
              <w:pStyle w:val="af1"/>
              <w:ind w:right="34"/>
            </w:pPr>
            <w:r w:rsidRPr="00C427A1">
              <w:t>Реквизиты «адрес оператора перевода» (тег 1005), «ИНН оператора перевода» (тег 1016), «наименование оператора перевода» (тег 1026), «операция платежного агента» (тег 1044), «телефон платежного агента» (тег 1073) и «телефон оператора перевода» (тег 1075) включаются в состав реквизита «данные агента» (тег 1223) в случае если он входит в состав реквизита «предмет расчета» (тег 1059), содержащего сведения о расчетах пользователя, являющегося банковским платежным агентом или банковским платежным субагентом.</w:t>
            </w:r>
          </w:p>
        </w:tc>
      </w:tr>
    </w:tbl>
    <w:p w14:paraId="5E99F2C4" w14:textId="77777777" w:rsidR="00F9764E" w:rsidRPr="00C427A1" w:rsidRDefault="00F9764E" w:rsidP="005F437C">
      <w:pPr>
        <w:spacing w:before="0" w:after="0"/>
      </w:pPr>
    </w:p>
    <w:p w14:paraId="16DFB4E2" w14:textId="5A1C4259" w:rsidR="005F437C" w:rsidRPr="00C427A1" w:rsidRDefault="004F5D61" w:rsidP="005F437C">
      <w:pPr>
        <w:spacing w:before="0" w:after="0"/>
      </w:pPr>
      <w:r w:rsidRPr="00C427A1">
        <w:t>28</w:t>
      </w:r>
      <w:r w:rsidR="005F437C" w:rsidRPr="00C427A1">
        <w:t xml:space="preserve">. Значения реквизита «данные поставщика» (тег 1224) указаны в </w:t>
      </w:r>
      <w:r w:rsidR="00261BD1">
        <w:t>т</w:t>
      </w:r>
      <w:r w:rsidR="00E835C8" w:rsidRPr="00C427A1">
        <w:t xml:space="preserve">аблице </w:t>
      </w:r>
      <w:r w:rsidRPr="00C427A1">
        <w:t>23</w:t>
      </w:r>
      <w:r w:rsidR="00E0059D" w:rsidRPr="00C427A1">
        <w:t>.</w:t>
      </w:r>
    </w:p>
    <w:p w14:paraId="17E9C17D" w14:textId="16FFD32F" w:rsidR="005F437C" w:rsidRDefault="00E835C8" w:rsidP="005F437C">
      <w:pPr>
        <w:keepNext/>
        <w:overflowPunct w:val="0"/>
        <w:autoSpaceDE w:val="0"/>
        <w:autoSpaceDN w:val="0"/>
        <w:adjustRightInd w:val="0"/>
        <w:spacing w:before="0" w:after="0"/>
        <w:ind w:right="-113" w:firstLine="0"/>
        <w:jc w:val="right"/>
        <w:textAlignment w:val="baseline"/>
      </w:pPr>
      <w:r w:rsidRPr="00C427A1">
        <w:t xml:space="preserve">Таблица </w:t>
      </w:r>
      <w:r w:rsidR="004F5D61" w:rsidRPr="00C427A1">
        <w:t>23</w:t>
      </w:r>
    </w:p>
    <w:p w14:paraId="3B93C3B1" w14:textId="2EC72BD4" w:rsidR="00261BD1" w:rsidRDefault="00261BD1" w:rsidP="00261BD1">
      <w:pPr>
        <w:keepNext/>
        <w:overflowPunct w:val="0"/>
        <w:autoSpaceDE w:val="0"/>
        <w:autoSpaceDN w:val="0"/>
        <w:adjustRightInd w:val="0"/>
        <w:spacing w:before="0" w:after="0"/>
        <w:ind w:right="-113" w:firstLine="0"/>
        <w:jc w:val="center"/>
        <w:textAlignment w:val="baseline"/>
      </w:pPr>
      <w:r w:rsidRPr="00C427A1">
        <w:t>Значения реквизита «данные поставщика»</w:t>
      </w:r>
    </w:p>
    <w:p w14:paraId="29E92548" w14:textId="77777777" w:rsidR="00261BD1" w:rsidRPr="00C427A1" w:rsidRDefault="00261BD1" w:rsidP="005F437C">
      <w:pPr>
        <w:keepNext/>
        <w:overflowPunct w:val="0"/>
        <w:autoSpaceDE w:val="0"/>
        <w:autoSpaceDN w:val="0"/>
        <w:adjustRightInd w:val="0"/>
        <w:spacing w:before="0" w:after="0"/>
        <w:ind w:right="-113" w:firstLine="0"/>
        <w:jc w:val="right"/>
        <w:textAlignment w:val="baseline"/>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90"/>
        <w:gridCol w:w="1770"/>
        <w:gridCol w:w="1478"/>
        <w:gridCol w:w="1035"/>
        <w:gridCol w:w="1286"/>
        <w:gridCol w:w="1057"/>
        <w:gridCol w:w="1286"/>
        <w:gridCol w:w="1674"/>
      </w:tblGrid>
      <w:tr w:rsidR="005F437C" w:rsidRPr="00C427A1" w14:paraId="2EC4996E" w14:textId="77777777" w:rsidTr="00177FF8">
        <w:trPr>
          <w:trHeight w:val="317"/>
          <w:jc w:val="center"/>
        </w:trPr>
        <w:tc>
          <w:tcPr>
            <w:tcW w:w="4771" w:type="dxa"/>
            <w:shd w:val="clear" w:color="auto" w:fill="auto"/>
            <w:hideMark/>
          </w:tcPr>
          <w:p w14:paraId="7DB0A68F" w14:textId="77777777" w:rsidR="005F437C" w:rsidRPr="00C427A1" w:rsidRDefault="005F437C" w:rsidP="00057EEB">
            <w:pPr>
              <w:overflowPunct w:val="0"/>
              <w:autoSpaceDE w:val="0"/>
              <w:autoSpaceDN w:val="0"/>
              <w:adjustRightInd w:val="0"/>
              <w:spacing w:before="0" w:after="0"/>
              <w:ind w:firstLine="0"/>
              <w:jc w:val="center"/>
              <w:textAlignment w:val="baseline"/>
              <w:rPr>
                <w:b/>
              </w:rPr>
            </w:pPr>
            <w:r w:rsidRPr="00C427A1">
              <w:rPr>
                <w:b/>
              </w:rPr>
              <w:t>Наименование реквизита</w:t>
            </w:r>
          </w:p>
        </w:tc>
        <w:tc>
          <w:tcPr>
            <w:tcW w:w="1798" w:type="dxa"/>
            <w:shd w:val="clear" w:color="auto" w:fill="auto"/>
            <w:hideMark/>
          </w:tcPr>
          <w:p w14:paraId="7CF2A718" w14:textId="77777777" w:rsidR="005F437C" w:rsidRPr="00C427A1" w:rsidRDefault="005F437C" w:rsidP="00057EEB">
            <w:pPr>
              <w:overflowPunct w:val="0"/>
              <w:autoSpaceDE w:val="0"/>
              <w:autoSpaceDN w:val="0"/>
              <w:adjustRightInd w:val="0"/>
              <w:spacing w:before="0" w:after="0"/>
              <w:ind w:firstLine="0"/>
              <w:jc w:val="center"/>
              <w:textAlignment w:val="baseline"/>
              <w:rPr>
                <w:b/>
              </w:rPr>
            </w:pPr>
            <w:r w:rsidRPr="00C427A1">
              <w:rPr>
                <w:b/>
              </w:rPr>
              <w:t>Тег</w:t>
            </w:r>
          </w:p>
        </w:tc>
        <w:tc>
          <w:tcPr>
            <w:tcW w:w="1501" w:type="dxa"/>
            <w:shd w:val="clear" w:color="auto" w:fill="auto"/>
            <w:hideMark/>
          </w:tcPr>
          <w:p w14:paraId="04013A56" w14:textId="77777777" w:rsidR="005F437C" w:rsidRPr="00C427A1" w:rsidRDefault="005F437C" w:rsidP="00057EEB">
            <w:pPr>
              <w:overflowPunct w:val="0"/>
              <w:autoSpaceDE w:val="0"/>
              <w:autoSpaceDN w:val="0"/>
              <w:adjustRightInd w:val="0"/>
              <w:spacing w:before="0" w:after="0"/>
              <w:ind w:firstLine="0"/>
              <w:jc w:val="center"/>
              <w:textAlignment w:val="baseline"/>
              <w:rPr>
                <w:b/>
              </w:rPr>
            </w:pPr>
            <w:r w:rsidRPr="00C427A1">
              <w:rPr>
                <w:b/>
              </w:rPr>
              <w:t>Обяз.</w:t>
            </w:r>
          </w:p>
        </w:tc>
        <w:tc>
          <w:tcPr>
            <w:tcW w:w="1050" w:type="dxa"/>
          </w:tcPr>
          <w:p w14:paraId="3E279709" w14:textId="77777777" w:rsidR="005F437C" w:rsidRPr="00C427A1" w:rsidRDefault="005F437C" w:rsidP="00057EEB">
            <w:pPr>
              <w:overflowPunct w:val="0"/>
              <w:autoSpaceDE w:val="0"/>
              <w:autoSpaceDN w:val="0"/>
              <w:adjustRightInd w:val="0"/>
              <w:spacing w:before="0" w:after="0"/>
              <w:ind w:firstLine="0"/>
              <w:jc w:val="center"/>
              <w:textAlignment w:val="baseline"/>
              <w:rPr>
                <w:b/>
              </w:rPr>
            </w:pPr>
            <w:r w:rsidRPr="00C427A1">
              <w:rPr>
                <w:b/>
              </w:rPr>
              <w:t>Форм.</w:t>
            </w:r>
          </w:p>
        </w:tc>
        <w:tc>
          <w:tcPr>
            <w:tcW w:w="1305" w:type="dxa"/>
          </w:tcPr>
          <w:p w14:paraId="0FDA0B0A" w14:textId="77777777" w:rsidR="005F437C" w:rsidRPr="00C427A1" w:rsidRDefault="005F437C" w:rsidP="00057EEB">
            <w:pPr>
              <w:overflowPunct w:val="0"/>
              <w:autoSpaceDE w:val="0"/>
              <w:autoSpaceDN w:val="0"/>
              <w:adjustRightInd w:val="0"/>
              <w:spacing w:before="0" w:after="0"/>
              <w:ind w:firstLine="0"/>
              <w:jc w:val="center"/>
              <w:textAlignment w:val="baseline"/>
              <w:rPr>
                <w:b/>
              </w:rPr>
            </w:pPr>
            <w:r w:rsidRPr="00C427A1">
              <w:rPr>
                <w:b/>
              </w:rPr>
              <w:t>Повт.</w:t>
            </w:r>
          </w:p>
        </w:tc>
        <w:tc>
          <w:tcPr>
            <w:tcW w:w="1072" w:type="dxa"/>
          </w:tcPr>
          <w:p w14:paraId="3AE63F26" w14:textId="77777777" w:rsidR="005F437C" w:rsidRPr="00C427A1" w:rsidRDefault="005F437C" w:rsidP="00057EEB">
            <w:pPr>
              <w:overflowPunct w:val="0"/>
              <w:autoSpaceDE w:val="0"/>
              <w:autoSpaceDN w:val="0"/>
              <w:adjustRightInd w:val="0"/>
              <w:spacing w:before="0" w:after="0"/>
              <w:ind w:firstLine="0"/>
              <w:jc w:val="center"/>
              <w:textAlignment w:val="baseline"/>
              <w:rPr>
                <w:b/>
              </w:rPr>
            </w:pPr>
            <w:r w:rsidRPr="00C427A1">
              <w:rPr>
                <w:b/>
              </w:rPr>
              <w:t>Хран.</w:t>
            </w:r>
          </w:p>
        </w:tc>
        <w:tc>
          <w:tcPr>
            <w:tcW w:w="1305" w:type="dxa"/>
          </w:tcPr>
          <w:p w14:paraId="2E115758" w14:textId="77777777" w:rsidR="005F437C" w:rsidRPr="00C427A1" w:rsidRDefault="005F437C" w:rsidP="00057EEB">
            <w:pPr>
              <w:overflowPunct w:val="0"/>
              <w:autoSpaceDE w:val="0"/>
              <w:autoSpaceDN w:val="0"/>
              <w:adjustRightInd w:val="0"/>
              <w:spacing w:before="0" w:after="0"/>
              <w:ind w:firstLine="0"/>
              <w:jc w:val="center"/>
              <w:textAlignment w:val="baseline"/>
              <w:rPr>
                <w:b/>
              </w:rPr>
            </w:pPr>
            <w:r w:rsidRPr="00C427A1">
              <w:rPr>
                <w:b/>
              </w:rPr>
              <w:t>ФП</w:t>
            </w:r>
          </w:p>
        </w:tc>
        <w:tc>
          <w:tcPr>
            <w:tcW w:w="1700" w:type="dxa"/>
          </w:tcPr>
          <w:p w14:paraId="6A5089D5" w14:textId="77777777" w:rsidR="005F437C" w:rsidRPr="00C427A1" w:rsidRDefault="005F437C" w:rsidP="00057EEB">
            <w:pPr>
              <w:overflowPunct w:val="0"/>
              <w:autoSpaceDE w:val="0"/>
              <w:autoSpaceDN w:val="0"/>
              <w:adjustRightInd w:val="0"/>
              <w:spacing w:before="0" w:after="0"/>
              <w:ind w:firstLine="0"/>
              <w:jc w:val="center"/>
              <w:textAlignment w:val="baseline"/>
              <w:rPr>
                <w:b/>
              </w:rPr>
            </w:pPr>
            <w:r w:rsidRPr="00C427A1">
              <w:rPr>
                <w:b/>
              </w:rPr>
              <w:t>№ прим.</w:t>
            </w:r>
          </w:p>
        </w:tc>
      </w:tr>
      <w:tr w:rsidR="005F437C" w:rsidRPr="00C427A1" w14:paraId="451EC523" w14:textId="77777777" w:rsidTr="00057EEB">
        <w:trPr>
          <w:trHeight w:val="302"/>
          <w:jc w:val="center"/>
        </w:trPr>
        <w:tc>
          <w:tcPr>
            <w:tcW w:w="4771" w:type="dxa"/>
            <w:shd w:val="clear" w:color="auto" w:fill="auto"/>
            <w:noWrap/>
          </w:tcPr>
          <w:p w14:paraId="473EDDC3" w14:textId="0F70C9A6" w:rsidR="005F437C" w:rsidRPr="00C427A1" w:rsidRDefault="005F437C" w:rsidP="00057EEB">
            <w:pPr>
              <w:overflowPunct w:val="0"/>
              <w:autoSpaceDE w:val="0"/>
              <w:autoSpaceDN w:val="0"/>
              <w:adjustRightInd w:val="0"/>
              <w:spacing w:before="0" w:after="0"/>
              <w:ind w:firstLine="0"/>
              <w:jc w:val="left"/>
              <w:textAlignment w:val="baseline"/>
              <w:rPr>
                <w:b/>
              </w:rPr>
            </w:pPr>
            <w:r w:rsidRPr="00C427A1">
              <w:t>телефон поставщика</w:t>
            </w:r>
          </w:p>
        </w:tc>
        <w:tc>
          <w:tcPr>
            <w:tcW w:w="1798" w:type="dxa"/>
            <w:shd w:val="clear" w:color="auto" w:fill="auto"/>
            <w:noWrap/>
          </w:tcPr>
          <w:p w14:paraId="51CE62A5" w14:textId="6736FB15" w:rsidR="005F437C" w:rsidRPr="00C427A1" w:rsidRDefault="005F437C" w:rsidP="00057EEB">
            <w:pPr>
              <w:overflowPunct w:val="0"/>
              <w:autoSpaceDE w:val="0"/>
              <w:autoSpaceDN w:val="0"/>
              <w:adjustRightInd w:val="0"/>
              <w:spacing w:before="0" w:after="0"/>
              <w:ind w:firstLine="0"/>
              <w:jc w:val="center"/>
              <w:textAlignment w:val="baseline"/>
            </w:pPr>
            <w:r w:rsidRPr="00C427A1">
              <w:t>1171</w:t>
            </w:r>
          </w:p>
        </w:tc>
        <w:tc>
          <w:tcPr>
            <w:tcW w:w="1501" w:type="dxa"/>
            <w:shd w:val="clear" w:color="auto" w:fill="auto"/>
            <w:noWrap/>
          </w:tcPr>
          <w:p w14:paraId="75AB47DA" w14:textId="58BDCFEA" w:rsidR="005F437C" w:rsidRPr="00C427A1" w:rsidRDefault="00234C89" w:rsidP="00057EEB">
            <w:pPr>
              <w:overflowPunct w:val="0"/>
              <w:autoSpaceDE w:val="0"/>
              <w:autoSpaceDN w:val="0"/>
              <w:adjustRightInd w:val="0"/>
              <w:spacing w:before="0" w:after="0"/>
              <w:ind w:firstLine="0"/>
              <w:jc w:val="center"/>
              <w:textAlignment w:val="baseline"/>
            </w:pPr>
            <w:r w:rsidRPr="00C427A1">
              <w:t>6</w:t>
            </w:r>
          </w:p>
        </w:tc>
        <w:tc>
          <w:tcPr>
            <w:tcW w:w="1050" w:type="dxa"/>
          </w:tcPr>
          <w:p w14:paraId="46F07653" w14:textId="77777777" w:rsidR="005F437C" w:rsidRPr="00C427A1" w:rsidRDefault="005F437C" w:rsidP="00057EEB">
            <w:pPr>
              <w:overflowPunct w:val="0"/>
              <w:autoSpaceDE w:val="0"/>
              <w:autoSpaceDN w:val="0"/>
              <w:adjustRightInd w:val="0"/>
              <w:spacing w:before="0" w:after="0"/>
              <w:ind w:firstLine="0"/>
              <w:jc w:val="center"/>
              <w:textAlignment w:val="baseline"/>
            </w:pPr>
            <w:r w:rsidRPr="00C427A1">
              <w:t>ПЭ</w:t>
            </w:r>
          </w:p>
        </w:tc>
        <w:tc>
          <w:tcPr>
            <w:tcW w:w="1305" w:type="dxa"/>
          </w:tcPr>
          <w:p w14:paraId="11F81902" w14:textId="77777777" w:rsidR="005F437C" w:rsidRPr="00C427A1" w:rsidRDefault="005F437C" w:rsidP="00057EEB">
            <w:pPr>
              <w:overflowPunct w:val="0"/>
              <w:autoSpaceDE w:val="0"/>
              <w:autoSpaceDN w:val="0"/>
              <w:adjustRightInd w:val="0"/>
              <w:spacing w:before="0" w:after="0"/>
              <w:ind w:firstLine="0"/>
              <w:jc w:val="center"/>
              <w:textAlignment w:val="baseline"/>
            </w:pPr>
            <w:r w:rsidRPr="00C427A1">
              <w:t>Да</w:t>
            </w:r>
          </w:p>
        </w:tc>
        <w:tc>
          <w:tcPr>
            <w:tcW w:w="1072" w:type="dxa"/>
          </w:tcPr>
          <w:p w14:paraId="75E426CF" w14:textId="77777777" w:rsidR="005F437C" w:rsidRPr="00C427A1" w:rsidRDefault="005F437C" w:rsidP="00057EEB">
            <w:pPr>
              <w:overflowPunct w:val="0"/>
              <w:autoSpaceDE w:val="0"/>
              <w:autoSpaceDN w:val="0"/>
              <w:adjustRightInd w:val="0"/>
              <w:spacing w:before="0" w:after="0"/>
              <w:ind w:firstLine="0"/>
              <w:jc w:val="center"/>
              <w:textAlignment w:val="baseline"/>
            </w:pPr>
            <w:r w:rsidRPr="00C427A1">
              <w:t>30д</w:t>
            </w:r>
          </w:p>
        </w:tc>
        <w:tc>
          <w:tcPr>
            <w:tcW w:w="1305" w:type="dxa"/>
          </w:tcPr>
          <w:p w14:paraId="4CB1BF2C" w14:textId="77777777" w:rsidR="005F437C" w:rsidRPr="00C427A1" w:rsidRDefault="005F437C" w:rsidP="00057EEB">
            <w:pPr>
              <w:overflowPunct w:val="0"/>
              <w:autoSpaceDE w:val="0"/>
              <w:autoSpaceDN w:val="0"/>
              <w:adjustRightInd w:val="0"/>
              <w:spacing w:before="0" w:after="0"/>
              <w:ind w:firstLine="0"/>
              <w:jc w:val="center"/>
              <w:textAlignment w:val="baseline"/>
            </w:pPr>
            <w:r w:rsidRPr="00C427A1">
              <w:t>4</w:t>
            </w:r>
          </w:p>
        </w:tc>
        <w:tc>
          <w:tcPr>
            <w:tcW w:w="1700" w:type="dxa"/>
          </w:tcPr>
          <w:p w14:paraId="59FFCB15" w14:textId="082D3FD5" w:rsidR="005F437C" w:rsidRPr="00C427A1" w:rsidRDefault="005F437C" w:rsidP="00057EEB">
            <w:pPr>
              <w:overflowPunct w:val="0"/>
              <w:autoSpaceDE w:val="0"/>
              <w:autoSpaceDN w:val="0"/>
              <w:adjustRightInd w:val="0"/>
              <w:spacing w:before="0" w:after="0"/>
              <w:ind w:firstLine="0"/>
              <w:jc w:val="center"/>
              <w:textAlignment w:val="baseline"/>
              <w:rPr>
                <w:lang w:val="en-US"/>
              </w:rPr>
            </w:pPr>
            <w:r w:rsidRPr="00C427A1">
              <w:t>1</w:t>
            </w:r>
            <w:r w:rsidR="00C55416" w:rsidRPr="00C427A1">
              <w:t>,2</w:t>
            </w:r>
          </w:p>
        </w:tc>
      </w:tr>
      <w:tr w:rsidR="005F437C" w:rsidRPr="00C427A1" w14:paraId="7E83195C" w14:textId="77777777" w:rsidTr="00057EEB">
        <w:trPr>
          <w:trHeight w:val="302"/>
          <w:jc w:val="center"/>
        </w:trPr>
        <w:tc>
          <w:tcPr>
            <w:tcW w:w="4771" w:type="dxa"/>
            <w:shd w:val="clear" w:color="auto" w:fill="auto"/>
            <w:noWrap/>
          </w:tcPr>
          <w:p w14:paraId="4B9A3698" w14:textId="30AC3FF5" w:rsidR="005F437C" w:rsidRPr="00C427A1" w:rsidRDefault="005F437C" w:rsidP="00057EEB">
            <w:pPr>
              <w:overflowPunct w:val="0"/>
              <w:autoSpaceDE w:val="0"/>
              <w:autoSpaceDN w:val="0"/>
              <w:adjustRightInd w:val="0"/>
              <w:spacing w:before="0" w:after="0"/>
              <w:ind w:firstLine="0"/>
              <w:jc w:val="left"/>
              <w:textAlignment w:val="baseline"/>
            </w:pPr>
            <w:r w:rsidRPr="00C427A1">
              <w:t>наименование поставщика</w:t>
            </w:r>
          </w:p>
        </w:tc>
        <w:tc>
          <w:tcPr>
            <w:tcW w:w="1798" w:type="dxa"/>
            <w:shd w:val="clear" w:color="auto" w:fill="auto"/>
            <w:noWrap/>
          </w:tcPr>
          <w:p w14:paraId="762D4679" w14:textId="39F8BB05" w:rsidR="005F437C" w:rsidRPr="00C427A1" w:rsidRDefault="005F437C" w:rsidP="00057EEB">
            <w:pPr>
              <w:overflowPunct w:val="0"/>
              <w:autoSpaceDE w:val="0"/>
              <w:autoSpaceDN w:val="0"/>
              <w:adjustRightInd w:val="0"/>
              <w:spacing w:before="0" w:after="0"/>
              <w:ind w:firstLine="0"/>
              <w:jc w:val="center"/>
              <w:textAlignment w:val="baseline"/>
            </w:pPr>
            <w:r w:rsidRPr="00C427A1">
              <w:t>1225</w:t>
            </w:r>
          </w:p>
        </w:tc>
        <w:tc>
          <w:tcPr>
            <w:tcW w:w="1501" w:type="dxa"/>
            <w:shd w:val="clear" w:color="auto" w:fill="auto"/>
            <w:noWrap/>
          </w:tcPr>
          <w:p w14:paraId="41F58751" w14:textId="2D14A7E8" w:rsidR="005F437C" w:rsidRPr="00C427A1" w:rsidRDefault="005F437C" w:rsidP="00057EEB">
            <w:pPr>
              <w:overflowPunct w:val="0"/>
              <w:autoSpaceDE w:val="0"/>
              <w:autoSpaceDN w:val="0"/>
              <w:adjustRightInd w:val="0"/>
              <w:spacing w:before="0" w:after="0"/>
              <w:ind w:firstLine="0"/>
              <w:jc w:val="center"/>
              <w:textAlignment w:val="baseline"/>
            </w:pPr>
            <w:r w:rsidRPr="00C427A1">
              <w:t>7</w:t>
            </w:r>
          </w:p>
        </w:tc>
        <w:tc>
          <w:tcPr>
            <w:tcW w:w="1050" w:type="dxa"/>
          </w:tcPr>
          <w:p w14:paraId="035515E8" w14:textId="3B6A9A6C" w:rsidR="005F437C" w:rsidRPr="00C427A1" w:rsidRDefault="005F437C" w:rsidP="00057EEB">
            <w:pPr>
              <w:overflowPunct w:val="0"/>
              <w:autoSpaceDE w:val="0"/>
              <w:autoSpaceDN w:val="0"/>
              <w:adjustRightInd w:val="0"/>
              <w:spacing w:before="0" w:after="0"/>
              <w:ind w:firstLine="0"/>
              <w:jc w:val="center"/>
              <w:textAlignment w:val="baseline"/>
            </w:pPr>
            <w:r w:rsidRPr="00C427A1">
              <w:t>ПЭ</w:t>
            </w:r>
          </w:p>
        </w:tc>
        <w:tc>
          <w:tcPr>
            <w:tcW w:w="1305" w:type="dxa"/>
          </w:tcPr>
          <w:p w14:paraId="723612D6" w14:textId="48517E96" w:rsidR="005F437C" w:rsidRPr="00C427A1" w:rsidRDefault="005F437C" w:rsidP="00057EEB">
            <w:pPr>
              <w:overflowPunct w:val="0"/>
              <w:autoSpaceDE w:val="0"/>
              <w:autoSpaceDN w:val="0"/>
              <w:adjustRightInd w:val="0"/>
              <w:spacing w:before="0" w:after="0"/>
              <w:ind w:firstLine="0"/>
              <w:jc w:val="center"/>
              <w:textAlignment w:val="baseline"/>
            </w:pPr>
            <w:r w:rsidRPr="00C427A1">
              <w:t>Нет</w:t>
            </w:r>
          </w:p>
        </w:tc>
        <w:tc>
          <w:tcPr>
            <w:tcW w:w="1072" w:type="dxa"/>
          </w:tcPr>
          <w:p w14:paraId="1F7D865F" w14:textId="6D295063" w:rsidR="005F437C" w:rsidRPr="00C427A1" w:rsidRDefault="005F437C" w:rsidP="00057EEB">
            <w:pPr>
              <w:overflowPunct w:val="0"/>
              <w:autoSpaceDE w:val="0"/>
              <w:autoSpaceDN w:val="0"/>
              <w:adjustRightInd w:val="0"/>
              <w:spacing w:before="0" w:after="0"/>
              <w:ind w:firstLine="0"/>
              <w:jc w:val="center"/>
              <w:textAlignment w:val="baseline"/>
            </w:pPr>
            <w:r w:rsidRPr="00C427A1">
              <w:t>30д</w:t>
            </w:r>
          </w:p>
        </w:tc>
        <w:tc>
          <w:tcPr>
            <w:tcW w:w="1305" w:type="dxa"/>
          </w:tcPr>
          <w:p w14:paraId="2D98A0D6" w14:textId="436ED7F6" w:rsidR="005F437C" w:rsidRPr="00C427A1" w:rsidRDefault="005F437C" w:rsidP="00057EEB">
            <w:pPr>
              <w:overflowPunct w:val="0"/>
              <w:autoSpaceDE w:val="0"/>
              <w:autoSpaceDN w:val="0"/>
              <w:adjustRightInd w:val="0"/>
              <w:spacing w:before="0" w:after="0"/>
              <w:ind w:firstLine="0"/>
              <w:jc w:val="center"/>
              <w:textAlignment w:val="baseline"/>
            </w:pPr>
            <w:r w:rsidRPr="00C427A1">
              <w:t>4</w:t>
            </w:r>
          </w:p>
        </w:tc>
        <w:tc>
          <w:tcPr>
            <w:tcW w:w="1700" w:type="dxa"/>
          </w:tcPr>
          <w:p w14:paraId="535EFFAB" w14:textId="2D3EAD19" w:rsidR="005F437C" w:rsidRPr="00C427A1" w:rsidRDefault="00BE2E34" w:rsidP="00057EEB">
            <w:pPr>
              <w:overflowPunct w:val="0"/>
              <w:autoSpaceDE w:val="0"/>
              <w:autoSpaceDN w:val="0"/>
              <w:adjustRightInd w:val="0"/>
              <w:spacing w:before="0" w:after="0"/>
              <w:ind w:firstLine="0"/>
              <w:jc w:val="center"/>
              <w:textAlignment w:val="baseline"/>
            </w:pPr>
            <w:r w:rsidRPr="00C427A1">
              <w:t>2</w:t>
            </w:r>
          </w:p>
        </w:tc>
      </w:tr>
    </w:tbl>
    <w:tbl>
      <w:tblPr>
        <w:tblStyle w:val="af0"/>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7"/>
        <w:gridCol w:w="13649"/>
      </w:tblGrid>
      <w:tr w:rsidR="00C427A1" w:rsidRPr="00C427A1" w14:paraId="2BEECB6C" w14:textId="77777777" w:rsidTr="00C55416">
        <w:tc>
          <w:tcPr>
            <w:tcW w:w="14286" w:type="dxa"/>
            <w:gridSpan w:val="2"/>
          </w:tcPr>
          <w:p w14:paraId="54F21CC7" w14:textId="77777777" w:rsidR="0096307F" w:rsidRPr="00C427A1" w:rsidRDefault="0096307F" w:rsidP="0096307F">
            <w:pPr>
              <w:spacing w:before="0" w:after="0"/>
            </w:pPr>
          </w:p>
          <w:p w14:paraId="6DB74C16" w14:textId="512729DD" w:rsidR="005F437C" w:rsidRPr="00C427A1" w:rsidRDefault="00E0059D" w:rsidP="00057EEB">
            <w:pPr>
              <w:pStyle w:val="af1"/>
              <w:ind w:right="32"/>
            </w:pPr>
            <w:r w:rsidRPr="00C427A1">
              <w:rPr>
                <w:spacing w:val="30"/>
              </w:rPr>
              <w:t>Примечания:</w:t>
            </w:r>
          </w:p>
        </w:tc>
      </w:tr>
      <w:tr w:rsidR="00C427A1" w:rsidRPr="00C427A1" w14:paraId="461E808F" w14:textId="77777777" w:rsidTr="00C55416">
        <w:tc>
          <w:tcPr>
            <w:tcW w:w="637" w:type="dxa"/>
          </w:tcPr>
          <w:p w14:paraId="518A2A19" w14:textId="77777777" w:rsidR="00BE2E34" w:rsidRPr="00C427A1" w:rsidRDefault="00BE2E34" w:rsidP="00057EEB">
            <w:pPr>
              <w:pStyle w:val="af1"/>
              <w:ind w:right="-1243"/>
              <w:rPr>
                <w:spacing w:val="30"/>
              </w:rPr>
            </w:pPr>
            <w:r w:rsidRPr="00C427A1">
              <w:rPr>
                <w:spacing w:val="30"/>
              </w:rPr>
              <w:t>1.</w:t>
            </w:r>
          </w:p>
        </w:tc>
        <w:tc>
          <w:tcPr>
            <w:tcW w:w="13649" w:type="dxa"/>
            <w:hideMark/>
          </w:tcPr>
          <w:p w14:paraId="3C7DEDF4" w14:textId="01128B14" w:rsidR="00C55416" w:rsidRPr="00C427A1" w:rsidRDefault="00BE2E34" w:rsidP="00057EEB">
            <w:pPr>
              <w:pStyle w:val="af1"/>
              <w:ind w:right="32"/>
            </w:pPr>
            <w:r w:rsidRPr="00C427A1">
              <w:t>В случае если кассовый чек содержит реквизит «телефон поставщика» (тег 1171), то реквизит «данные поставщика» (тег 1224) может не содержать этот реквизит</w:t>
            </w:r>
            <w:r w:rsidR="00C55416" w:rsidRPr="00C427A1">
              <w:t>, если данные этих реквизитов идентичны</w:t>
            </w:r>
            <w:r w:rsidR="000B6ABF">
              <w:t>.</w:t>
            </w:r>
          </w:p>
        </w:tc>
      </w:tr>
      <w:tr w:rsidR="00C427A1" w:rsidRPr="00C427A1" w14:paraId="15B8D5F2" w14:textId="77777777" w:rsidTr="00C55416">
        <w:tc>
          <w:tcPr>
            <w:tcW w:w="637" w:type="dxa"/>
          </w:tcPr>
          <w:p w14:paraId="65D2D98F" w14:textId="77777777" w:rsidR="00020869" w:rsidRPr="00C427A1" w:rsidRDefault="00020869" w:rsidP="00057EEB">
            <w:pPr>
              <w:pStyle w:val="af1"/>
              <w:ind w:right="-1243"/>
              <w:rPr>
                <w:spacing w:val="30"/>
              </w:rPr>
            </w:pPr>
            <w:r w:rsidRPr="00C427A1">
              <w:rPr>
                <w:spacing w:val="30"/>
              </w:rPr>
              <w:t>2.</w:t>
            </w:r>
          </w:p>
        </w:tc>
        <w:tc>
          <w:tcPr>
            <w:tcW w:w="13649" w:type="dxa"/>
            <w:hideMark/>
          </w:tcPr>
          <w:p w14:paraId="155269FD" w14:textId="316C18B7" w:rsidR="00020869" w:rsidRPr="00C427A1" w:rsidRDefault="00C55416" w:rsidP="00AF147F">
            <w:pPr>
              <w:autoSpaceDE w:val="0"/>
              <w:autoSpaceDN w:val="0"/>
              <w:adjustRightInd w:val="0"/>
              <w:spacing w:before="0" w:after="0"/>
              <w:ind w:left="69" w:firstLine="0"/>
            </w:pPr>
            <w:r w:rsidRPr="00C427A1">
              <w:t xml:space="preserve">В случае если пользователь является платежным агентом (субагентом), то в реквизите «данные поставщика» (тег 1224) должны быть указаны данные лица, являющегося поставщиком платежного агента (субагента) в соответствии с Федеральным законом от 3 июня 2009 года № 103-ФЗ «О деятельности по приему платежей физических лиц, осуществляемой платежными агентами», если пользователь является банковским платежным </w:t>
            </w:r>
            <w:r w:rsidRPr="00C427A1">
              <w:lastRenderedPageBreak/>
              <w:t xml:space="preserve">агентом (субагентом), то в реквизите «данные поставщика» (тег 1224) должны быть указаны данные лица, являющегося получателем средств банковского платежного агента (субагента) в соответствии с Федеральным законом от 27 июня 2011 года № 161-ФЗ «О национальной платежной системе», в случае если пользователь является комиссионером, то в реквизите «данные поставщика» (тег 1224) должны быть указаны данные лица, являющегося комитентом комиссионера в соответствии с пунктом 1 статьи 990 </w:t>
            </w:r>
            <w:r w:rsidR="00280BEC">
              <w:t xml:space="preserve">части второй </w:t>
            </w:r>
            <w:r w:rsidRPr="00C427A1">
              <w:t xml:space="preserve">Гражданского кодекса Российской Федерации </w:t>
            </w:r>
            <w:r w:rsidR="00261BD1">
              <w:t>(</w:t>
            </w:r>
            <w:r w:rsidR="00261BD1" w:rsidRPr="00261BD1">
              <w:t>Собрание законодательств</w:t>
            </w:r>
            <w:r w:rsidR="00261BD1">
              <w:t>а Р</w:t>
            </w:r>
            <w:r w:rsidR="00280BEC">
              <w:t>оссийской Федерации</w:t>
            </w:r>
            <w:r w:rsidR="00261BD1">
              <w:t xml:space="preserve">, 1996, </w:t>
            </w:r>
            <w:r w:rsidR="002F1310">
              <w:t>№</w:t>
            </w:r>
            <w:r w:rsidR="00261BD1">
              <w:t xml:space="preserve"> 5, ст. 410</w:t>
            </w:r>
            <w:r w:rsidR="00AF147F">
              <w:t xml:space="preserve">, </w:t>
            </w:r>
            <w:r w:rsidR="00AF147F" w:rsidRPr="00AF147F">
              <w:t xml:space="preserve">2016, </w:t>
            </w:r>
            <w:r w:rsidR="00AF147F">
              <w:br/>
              <w:t>№</w:t>
            </w:r>
            <w:r w:rsidR="00AF147F" w:rsidRPr="00AF147F">
              <w:t xml:space="preserve"> 22, ст. 3094</w:t>
            </w:r>
            <w:r w:rsidR="00261BD1">
              <w:t>)</w:t>
            </w:r>
            <w:r w:rsidRPr="00C427A1">
              <w:t>, в случае если пользователь является поверенным, то в реквизите «данные поставщика» (тег 1224) должны быть указаны данные лица, являющегося доверителем поверенного в соответствии с пунктом 1 статьи 971</w:t>
            </w:r>
            <w:r w:rsidR="00280BEC">
              <w:t xml:space="preserve"> части второй</w:t>
            </w:r>
            <w:r w:rsidRPr="00C427A1">
              <w:t xml:space="preserve"> Гражданского кодекса Российской Федерации, в случае если расчет с покупателем (клиентом) осуществляется пользователем, являющимся агентом</w:t>
            </w:r>
            <w:r w:rsidR="007C6376" w:rsidRPr="00C427A1">
              <w:t>,</w:t>
            </w:r>
            <w:r w:rsidRPr="00C427A1">
              <w:t xml:space="preserve"> не являющимся банковским платежным агентом (субагентом), платежным агентом (субагентом), поверенным или комиссионером, то в реквизите «данные поставщика» (тег 1224) должны быть указаны данные лица, являющегося принципалом агента в соответствии с пунктом 1 статьи 1005 </w:t>
            </w:r>
            <w:r w:rsidR="00280BEC">
              <w:t xml:space="preserve">части второй </w:t>
            </w:r>
            <w:r w:rsidRPr="00C427A1">
              <w:t>Гражданского кодекса Российской Федерации</w:t>
            </w:r>
            <w:r w:rsidR="00280BEC">
              <w:t>.</w:t>
            </w:r>
          </w:p>
        </w:tc>
      </w:tr>
    </w:tbl>
    <w:p w14:paraId="59BD7A51" w14:textId="77777777" w:rsidR="00D90768" w:rsidRPr="00C427A1" w:rsidRDefault="00D90768" w:rsidP="003B7C69">
      <w:pPr>
        <w:spacing w:before="0" w:after="0"/>
      </w:pPr>
    </w:p>
    <w:p w14:paraId="47BD095D" w14:textId="3494A9A5" w:rsidR="0061541B" w:rsidRPr="00C427A1" w:rsidRDefault="00CC45C6" w:rsidP="003B7C69">
      <w:pPr>
        <w:spacing w:before="0" w:after="0"/>
      </w:pPr>
      <w:r w:rsidRPr="00C427A1">
        <w:t>2</w:t>
      </w:r>
      <w:r w:rsidR="004F5D61" w:rsidRPr="00C427A1">
        <w:t>9</w:t>
      </w:r>
      <w:r w:rsidR="0061541B" w:rsidRPr="00C427A1">
        <w:t>. Значения реквизита «ставка НДС»</w:t>
      </w:r>
      <w:r w:rsidR="00EF56D6" w:rsidRPr="00C427A1">
        <w:t xml:space="preserve"> </w:t>
      </w:r>
      <w:r w:rsidR="005B2D99" w:rsidRPr="00C427A1">
        <w:t xml:space="preserve">(тег 1199) </w:t>
      </w:r>
      <w:r w:rsidR="00EF56D6" w:rsidRPr="00C427A1">
        <w:t xml:space="preserve">и </w:t>
      </w:r>
      <w:r w:rsidR="00BB77FF" w:rsidRPr="00C427A1">
        <w:t>ф</w:t>
      </w:r>
      <w:r w:rsidR="00EF56D6" w:rsidRPr="00C427A1">
        <w:t>орма</w:t>
      </w:r>
      <w:r w:rsidR="005B2D99" w:rsidRPr="00C427A1">
        <w:t>т</w:t>
      </w:r>
      <w:r w:rsidR="00EF56D6" w:rsidRPr="00C427A1">
        <w:t xml:space="preserve"> ПФ </w:t>
      </w:r>
      <w:r w:rsidR="009D2EDA" w:rsidRPr="00C427A1">
        <w:t>указан</w:t>
      </w:r>
      <w:r w:rsidR="00EF56D6" w:rsidRPr="00C427A1">
        <w:t>ы</w:t>
      </w:r>
      <w:r w:rsidR="009D2EDA" w:rsidRPr="00C427A1">
        <w:t xml:space="preserve"> в </w:t>
      </w:r>
      <w:r w:rsidR="00261BD1">
        <w:t>т</w:t>
      </w:r>
      <w:r w:rsidR="00E835C8" w:rsidRPr="00C427A1">
        <w:t xml:space="preserve">аблице </w:t>
      </w:r>
      <w:r w:rsidR="004F5D61" w:rsidRPr="00C427A1">
        <w:t>24</w:t>
      </w:r>
      <w:r w:rsidR="00E0059D" w:rsidRPr="00C427A1">
        <w:t>.</w:t>
      </w:r>
    </w:p>
    <w:p w14:paraId="3A1CFD8B" w14:textId="39AA0975" w:rsidR="002D5E10" w:rsidRDefault="00E835C8" w:rsidP="003B7C69">
      <w:pPr>
        <w:spacing w:before="0" w:after="0"/>
        <w:ind w:left="-57" w:right="140" w:firstLine="425"/>
        <w:jc w:val="right"/>
      </w:pPr>
      <w:r w:rsidRPr="00C427A1">
        <w:t xml:space="preserve">Таблица </w:t>
      </w:r>
      <w:r w:rsidR="004F5D61" w:rsidRPr="00C427A1">
        <w:t>24</w:t>
      </w:r>
    </w:p>
    <w:p w14:paraId="75E30675" w14:textId="217BA819" w:rsidR="00261BD1" w:rsidRDefault="00261BD1" w:rsidP="00261BD1">
      <w:pPr>
        <w:spacing w:before="0" w:after="0"/>
        <w:ind w:left="-57" w:right="140" w:firstLine="425"/>
        <w:jc w:val="center"/>
      </w:pPr>
      <w:r w:rsidRPr="00C427A1">
        <w:t>Значения реквизита «ставка НДС»</w:t>
      </w:r>
    </w:p>
    <w:p w14:paraId="1FEC88A6" w14:textId="77777777" w:rsidR="00261BD1" w:rsidRPr="00C427A1" w:rsidRDefault="00261BD1" w:rsidP="003B7C69">
      <w:pPr>
        <w:spacing w:before="0" w:after="0"/>
        <w:ind w:left="-57" w:right="140" w:firstLine="425"/>
        <w:jc w:val="right"/>
      </w:pPr>
    </w:p>
    <w:tbl>
      <w:tblPr>
        <w:tblW w:w="4985"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23"/>
        <w:gridCol w:w="3464"/>
        <w:gridCol w:w="4046"/>
      </w:tblGrid>
      <w:tr w:rsidR="00C7361C" w:rsidRPr="00C427A1" w14:paraId="7FAFCF30" w14:textId="77777777" w:rsidTr="0019758E">
        <w:trPr>
          <w:trHeight w:val="302"/>
        </w:trPr>
        <w:tc>
          <w:tcPr>
            <w:tcW w:w="7049" w:type="dxa"/>
            <w:shd w:val="clear" w:color="auto" w:fill="auto"/>
            <w:noWrap/>
          </w:tcPr>
          <w:p w14:paraId="05377F49" w14:textId="77777777" w:rsidR="00A06D94" w:rsidRPr="00C427A1" w:rsidRDefault="00A06D94" w:rsidP="003B7C69">
            <w:pPr>
              <w:overflowPunct w:val="0"/>
              <w:autoSpaceDE w:val="0"/>
              <w:autoSpaceDN w:val="0"/>
              <w:adjustRightInd w:val="0"/>
              <w:spacing w:before="0" w:after="0"/>
              <w:ind w:firstLine="0"/>
              <w:jc w:val="center"/>
              <w:textAlignment w:val="baseline"/>
              <w:rPr>
                <w:b/>
              </w:rPr>
            </w:pPr>
            <w:r w:rsidRPr="00C427A1">
              <w:rPr>
                <w:b/>
              </w:rPr>
              <w:t>Наименование ставки НДС</w:t>
            </w:r>
          </w:p>
        </w:tc>
        <w:tc>
          <w:tcPr>
            <w:tcW w:w="3626" w:type="dxa"/>
            <w:vAlign w:val="center"/>
          </w:tcPr>
          <w:p w14:paraId="3D1AD96E" w14:textId="77777777" w:rsidR="00A06D94" w:rsidRPr="00C427A1" w:rsidRDefault="00517D3A" w:rsidP="003B7C69">
            <w:pPr>
              <w:overflowPunct w:val="0"/>
              <w:autoSpaceDE w:val="0"/>
              <w:autoSpaceDN w:val="0"/>
              <w:adjustRightInd w:val="0"/>
              <w:spacing w:before="0" w:after="0"/>
              <w:ind w:firstLine="0"/>
              <w:jc w:val="center"/>
              <w:textAlignment w:val="baseline"/>
              <w:rPr>
                <w:b/>
              </w:rPr>
            </w:pPr>
            <w:r w:rsidRPr="00C427A1">
              <w:rPr>
                <w:b/>
              </w:rPr>
              <w:t>Формат ЭФ</w:t>
            </w:r>
          </w:p>
        </w:tc>
        <w:tc>
          <w:tcPr>
            <w:tcW w:w="4238" w:type="dxa"/>
            <w:shd w:val="clear" w:color="auto" w:fill="auto"/>
            <w:noWrap/>
            <w:vAlign w:val="center"/>
          </w:tcPr>
          <w:p w14:paraId="4A14167E" w14:textId="77777777" w:rsidR="00A06D94" w:rsidRPr="00C427A1" w:rsidRDefault="00A06D94" w:rsidP="003B7C69">
            <w:pPr>
              <w:overflowPunct w:val="0"/>
              <w:autoSpaceDE w:val="0"/>
              <w:autoSpaceDN w:val="0"/>
              <w:adjustRightInd w:val="0"/>
              <w:spacing w:before="0" w:after="0"/>
              <w:ind w:firstLine="0"/>
              <w:jc w:val="center"/>
              <w:textAlignment w:val="baseline"/>
              <w:rPr>
                <w:b/>
              </w:rPr>
            </w:pPr>
            <w:r w:rsidRPr="00C427A1">
              <w:rPr>
                <w:b/>
              </w:rPr>
              <w:t>Формат ПФ</w:t>
            </w:r>
          </w:p>
        </w:tc>
      </w:tr>
      <w:tr w:rsidR="00C7361C" w:rsidRPr="00C427A1" w14:paraId="1E182114" w14:textId="77777777" w:rsidTr="0019758E">
        <w:trPr>
          <w:trHeight w:val="302"/>
        </w:trPr>
        <w:tc>
          <w:tcPr>
            <w:tcW w:w="7049" w:type="dxa"/>
            <w:shd w:val="clear" w:color="auto" w:fill="auto"/>
            <w:noWrap/>
          </w:tcPr>
          <w:p w14:paraId="16AC6877" w14:textId="77777777" w:rsidR="00A06D94" w:rsidRPr="00C427A1" w:rsidRDefault="00A06D94" w:rsidP="003B7C69">
            <w:pPr>
              <w:overflowPunct w:val="0"/>
              <w:autoSpaceDE w:val="0"/>
              <w:autoSpaceDN w:val="0"/>
              <w:adjustRightInd w:val="0"/>
              <w:spacing w:before="0" w:after="0"/>
              <w:ind w:firstLine="0"/>
              <w:textAlignment w:val="baseline"/>
            </w:pPr>
            <w:r w:rsidRPr="00C427A1">
              <w:t>ставка НДС 18%</w:t>
            </w:r>
          </w:p>
        </w:tc>
        <w:tc>
          <w:tcPr>
            <w:tcW w:w="3626" w:type="dxa"/>
            <w:vAlign w:val="center"/>
          </w:tcPr>
          <w:p w14:paraId="6F3052CD" w14:textId="77777777" w:rsidR="00A06D94" w:rsidRPr="00C427A1" w:rsidRDefault="00A06D94" w:rsidP="003B7C69">
            <w:pPr>
              <w:overflowPunct w:val="0"/>
              <w:autoSpaceDE w:val="0"/>
              <w:autoSpaceDN w:val="0"/>
              <w:adjustRightInd w:val="0"/>
              <w:spacing w:before="0" w:after="0"/>
              <w:ind w:firstLine="0"/>
              <w:jc w:val="center"/>
              <w:textAlignment w:val="baseline"/>
            </w:pPr>
            <w:r w:rsidRPr="00C427A1">
              <w:t>1</w:t>
            </w:r>
          </w:p>
        </w:tc>
        <w:tc>
          <w:tcPr>
            <w:tcW w:w="4238" w:type="dxa"/>
            <w:shd w:val="clear" w:color="auto" w:fill="auto"/>
            <w:noWrap/>
            <w:vAlign w:val="center"/>
          </w:tcPr>
          <w:p w14:paraId="2BE57DCE" w14:textId="77777777" w:rsidR="00A06D94" w:rsidRPr="00C427A1" w:rsidRDefault="00EA1936" w:rsidP="003B7C69">
            <w:pPr>
              <w:overflowPunct w:val="0"/>
              <w:autoSpaceDE w:val="0"/>
              <w:autoSpaceDN w:val="0"/>
              <w:adjustRightInd w:val="0"/>
              <w:spacing w:before="0" w:after="0"/>
              <w:ind w:firstLine="0"/>
              <w:jc w:val="center"/>
              <w:textAlignment w:val="baseline"/>
            </w:pPr>
            <w:r w:rsidRPr="00C427A1">
              <w:t>«НДС</w:t>
            </w:r>
            <w:r w:rsidR="00595EB8" w:rsidRPr="00C427A1">
              <w:t xml:space="preserve"> </w:t>
            </w:r>
            <w:r w:rsidRPr="00C427A1">
              <w:t>18%»</w:t>
            </w:r>
          </w:p>
        </w:tc>
      </w:tr>
      <w:tr w:rsidR="00C7361C" w:rsidRPr="00C427A1" w14:paraId="76ADACFB" w14:textId="77777777" w:rsidTr="0019758E">
        <w:trPr>
          <w:trHeight w:val="302"/>
        </w:trPr>
        <w:tc>
          <w:tcPr>
            <w:tcW w:w="7049" w:type="dxa"/>
            <w:shd w:val="clear" w:color="auto" w:fill="auto"/>
            <w:noWrap/>
          </w:tcPr>
          <w:p w14:paraId="1EB9BC8E" w14:textId="77777777" w:rsidR="00A06D94" w:rsidRPr="00C427A1" w:rsidRDefault="00A06D94" w:rsidP="003B7C69">
            <w:pPr>
              <w:overflowPunct w:val="0"/>
              <w:autoSpaceDE w:val="0"/>
              <w:autoSpaceDN w:val="0"/>
              <w:adjustRightInd w:val="0"/>
              <w:spacing w:before="0" w:after="0"/>
              <w:ind w:firstLine="0"/>
              <w:jc w:val="left"/>
              <w:textAlignment w:val="baseline"/>
            </w:pPr>
            <w:r w:rsidRPr="00C427A1">
              <w:t>ставка НДС 10%</w:t>
            </w:r>
          </w:p>
        </w:tc>
        <w:tc>
          <w:tcPr>
            <w:tcW w:w="3626" w:type="dxa"/>
            <w:vAlign w:val="center"/>
          </w:tcPr>
          <w:p w14:paraId="56836794" w14:textId="77777777" w:rsidR="00A06D94" w:rsidRPr="00C427A1" w:rsidRDefault="00A06D94" w:rsidP="003B7C69">
            <w:pPr>
              <w:overflowPunct w:val="0"/>
              <w:autoSpaceDE w:val="0"/>
              <w:autoSpaceDN w:val="0"/>
              <w:adjustRightInd w:val="0"/>
              <w:spacing w:before="0" w:after="0"/>
              <w:ind w:firstLine="0"/>
              <w:jc w:val="center"/>
              <w:textAlignment w:val="baseline"/>
            </w:pPr>
            <w:r w:rsidRPr="00C427A1">
              <w:t>2</w:t>
            </w:r>
          </w:p>
        </w:tc>
        <w:tc>
          <w:tcPr>
            <w:tcW w:w="4238" w:type="dxa"/>
            <w:shd w:val="clear" w:color="auto" w:fill="auto"/>
            <w:noWrap/>
            <w:vAlign w:val="center"/>
          </w:tcPr>
          <w:p w14:paraId="0A298A5C" w14:textId="77777777" w:rsidR="00A06D94" w:rsidRPr="00C427A1" w:rsidRDefault="00EA1936" w:rsidP="003B7C69">
            <w:pPr>
              <w:overflowPunct w:val="0"/>
              <w:autoSpaceDE w:val="0"/>
              <w:autoSpaceDN w:val="0"/>
              <w:adjustRightInd w:val="0"/>
              <w:spacing w:before="0" w:after="0"/>
              <w:ind w:firstLine="0"/>
              <w:jc w:val="center"/>
              <w:textAlignment w:val="baseline"/>
            </w:pPr>
            <w:r w:rsidRPr="00C427A1">
              <w:t>«НДС</w:t>
            </w:r>
            <w:r w:rsidR="00595EB8" w:rsidRPr="00C427A1">
              <w:t xml:space="preserve"> </w:t>
            </w:r>
            <w:r w:rsidRPr="00C427A1">
              <w:t>10%»</w:t>
            </w:r>
          </w:p>
        </w:tc>
      </w:tr>
      <w:tr w:rsidR="00C7361C" w:rsidRPr="00C427A1" w14:paraId="796F6F7E" w14:textId="77777777" w:rsidTr="0019758E">
        <w:trPr>
          <w:trHeight w:val="302"/>
        </w:trPr>
        <w:tc>
          <w:tcPr>
            <w:tcW w:w="7049" w:type="dxa"/>
            <w:shd w:val="clear" w:color="auto" w:fill="auto"/>
            <w:noWrap/>
          </w:tcPr>
          <w:p w14:paraId="7FD216E9" w14:textId="77777777" w:rsidR="00A06D94" w:rsidRPr="00C427A1" w:rsidRDefault="00A06D94" w:rsidP="003B7C69">
            <w:pPr>
              <w:overflowPunct w:val="0"/>
              <w:autoSpaceDE w:val="0"/>
              <w:autoSpaceDN w:val="0"/>
              <w:adjustRightInd w:val="0"/>
              <w:spacing w:before="0" w:after="0"/>
              <w:ind w:firstLine="0"/>
              <w:textAlignment w:val="baseline"/>
            </w:pPr>
            <w:r w:rsidRPr="00C427A1">
              <w:t xml:space="preserve">ставка НДС </w:t>
            </w:r>
            <w:proofErr w:type="spellStart"/>
            <w:r w:rsidR="005405B9" w:rsidRPr="00C427A1">
              <w:t>расч</w:t>
            </w:r>
            <w:proofErr w:type="spellEnd"/>
            <w:r w:rsidR="005405B9" w:rsidRPr="00C427A1">
              <w:t>. 18/118</w:t>
            </w:r>
            <w:r w:rsidR="00EA1936" w:rsidRPr="00C427A1">
              <w:t>.</w:t>
            </w:r>
          </w:p>
        </w:tc>
        <w:tc>
          <w:tcPr>
            <w:tcW w:w="3626" w:type="dxa"/>
            <w:vAlign w:val="center"/>
          </w:tcPr>
          <w:p w14:paraId="39C5E10E" w14:textId="77777777" w:rsidR="00A06D94" w:rsidRPr="00C427A1" w:rsidRDefault="00A06D94" w:rsidP="003B7C69">
            <w:pPr>
              <w:overflowPunct w:val="0"/>
              <w:autoSpaceDE w:val="0"/>
              <w:autoSpaceDN w:val="0"/>
              <w:adjustRightInd w:val="0"/>
              <w:spacing w:before="0" w:after="0"/>
              <w:ind w:firstLine="0"/>
              <w:jc w:val="center"/>
              <w:textAlignment w:val="baseline"/>
            </w:pPr>
            <w:r w:rsidRPr="00C427A1">
              <w:t>3</w:t>
            </w:r>
          </w:p>
        </w:tc>
        <w:tc>
          <w:tcPr>
            <w:tcW w:w="4238" w:type="dxa"/>
            <w:shd w:val="clear" w:color="auto" w:fill="auto"/>
            <w:noWrap/>
            <w:vAlign w:val="center"/>
          </w:tcPr>
          <w:p w14:paraId="7757AC07" w14:textId="77777777" w:rsidR="00A06D94" w:rsidRPr="00C427A1" w:rsidRDefault="00EA1936" w:rsidP="003B7C69">
            <w:pPr>
              <w:overflowPunct w:val="0"/>
              <w:autoSpaceDE w:val="0"/>
              <w:autoSpaceDN w:val="0"/>
              <w:adjustRightInd w:val="0"/>
              <w:spacing w:before="0" w:after="0"/>
              <w:ind w:firstLine="0"/>
              <w:jc w:val="center"/>
              <w:textAlignment w:val="baseline"/>
            </w:pPr>
            <w:r w:rsidRPr="00C427A1">
              <w:t>«</w:t>
            </w:r>
            <w:r w:rsidR="003D4810" w:rsidRPr="00C427A1">
              <w:t>НДС 18/118</w:t>
            </w:r>
            <w:r w:rsidRPr="00C427A1">
              <w:t>»</w:t>
            </w:r>
          </w:p>
        </w:tc>
      </w:tr>
      <w:tr w:rsidR="00C7361C" w:rsidRPr="00C427A1" w14:paraId="3EEB5294" w14:textId="77777777" w:rsidTr="0019758E">
        <w:trPr>
          <w:trHeight w:val="302"/>
        </w:trPr>
        <w:tc>
          <w:tcPr>
            <w:tcW w:w="7049" w:type="dxa"/>
            <w:shd w:val="clear" w:color="auto" w:fill="auto"/>
            <w:noWrap/>
          </w:tcPr>
          <w:p w14:paraId="431524CB" w14:textId="77777777" w:rsidR="00A06D94" w:rsidRPr="00C427A1" w:rsidRDefault="00A06D94" w:rsidP="003B7C69">
            <w:pPr>
              <w:overflowPunct w:val="0"/>
              <w:autoSpaceDE w:val="0"/>
              <w:autoSpaceDN w:val="0"/>
              <w:adjustRightInd w:val="0"/>
              <w:spacing w:before="0" w:after="0"/>
              <w:ind w:firstLine="0"/>
              <w:textAlignment w:val="baseline"/>
            </w:pPr>
            <w:r w:rsidRPr="00C427A1">
              <w:t xml:space="preserve">ставка НДС </w:t>
            </w:r>
            <w:proofErr w:type="spellStart"/>
            <w:r w:rsidR="005405B9" w:rsidRPr="00C427A1">
              <w:t>расч</w:t>
            </w:r>
            <w:proofErr w:type="spellEnd"/>
            <w:r w:rsidR="005405B9" w:rsidRPr="00C427A1">
              <w:t>. 10/110</w:t>
            </w:r>
          </w:p>
        </w:tc>
        <w:tc>
          <w:tcPr>
            <w:tcW w:w="3626" w:type="dxa"/>
            <w:vAlign w:val="center"/>
          </w:tcPr>
          <w:p w14:paraId="1D314881" w14:textId="77777777" w:rsidR="00A06D94" w:rsidRPr="00C427A1" w:rsidRDefault="00A06D94" w:rsidP="003B7C69">
            <w:pPr>
              <w:overflowPunct w:val="0"/>
              <w:autoSpaceDE w:val="0"/>
              <w:autoSpaceDN w:val="0"/>
              <w:adjustRightInd w:val="0"/>
              <w:spacing w:before="0" w:after="0"/>
              <w:ind w:firstLine="0"/>
              <w:jc w:val="center"/>
              <w:textAlignment w:val="baseline"/>
            </w:pPr>
            <w:r w:rsidRPr="00C427A1">
              <w:t>4</w:t>
            </w:r>
          </w:p>
        </w:tc>
        <w:tc>
          <w:tcPr>
            <w:tcW w:w="4238" w:type="dxa"/>
            <w:shd w:val="clear" w:color="auto" w:fill="auto"/>
            <w:noWrap/>
            <w:vAlign w:val="center"/>
          </w:tcPr>
          <w:p w14:paraId="06B73EA7" w14:textId="77777777" w:rsidR="00A06D94" w:rsidRPr="00C427A1" w:rsidRDefault="00EA1936" w:rsidP="003B7C69">
            <w:pPr>
              <w:overflowPunct w:val="0"/>
              <w:autoSpaceDE w:val="0"/>
              <w:autoSpaceDN w:val="0"/>
              <w:adjustRightInd w:val="0"/>
              <w:spacing w:before="0" w:after="0"/>
              <w:ind w:firstLine="0"/>
              <w:jc w:val="center"/>
              <w:textAlignment w:val="baseline"/>
            </w:pPr>
            <w:r w:rsidRPr="00C427A1">
              <w:t>«</w:t>
            </w:r>
            <w:r w:rsidR="003D4810" w:rsidRPr="00C427A1">
              <w:t>НДС 10/110</w:t>
            </w:r>
            <w:r w:rsidRPr="00C427A1">
              <w:t>»</w:t>
            </w:r>
          </w:p>
        </w:tc>
      </w:tr>
      <w:tr w:rsidR="00C7361C" w:rsidRPr="00C427A1" w14:paraId="12E184D5" w14:textId="77777777" w:rsidTr="0019758E">
        <w:trPr>
          <w:trHeight w:val="302"/>
        </w:trPr>
        <w:tc>
          <w:tcPr>
            <w:tcW w:w="7049" w:type="dxa"/>
            <w:shd w:val="clear" w:color="auto" w:fill="auto"/>
            <w:noWrap/>
          </w:tcPr>
          <w:p w14:paraId="64CBBD4C" w14:textId="77777777" w:rsidR="00A06D94" w:rsidRPr="00C427A1" w:rsidRDefault="00A06D94" w:rsidP="003B7C69">
            <w:pPr>
              <w:overflowPunct w:val="0"/>
              <w:autoSpaceDE w:val="0"/>
              <w:autoSpaceDN w:val="0"/>
              <w:adjustRightInd w:val="0"/>
              <w:spacing w:before="0" w:after="0"/>
              <w:ind w:firstLine="0"/>
              <w:textAlignment w:val="baseline"/>
            </w:pPr>
            <w:r w:rsidRPr="00C427A1">
              <w:t>ставка НДС 0%</w:t>
            </w:r>
          </w:p>
        </w:tc>
        <w:tc>
          <w:tcPr>
            <w:tcW w:w="3626" w:type="dxa"/>
            <w:vAlign w:val="center"/>
          </w:tcPr>
          <w:p w14:paraId="7729FC06" w14:textId="77777777" w:rsidR="00A06D94" w:rsidRPr="00C427A1" w:rsidRDefault="00A06D94" w:rsidP="003B7C69">
            <w:pPr>
              <w:overflowPunct w:val="0"/>
              <w:autoSpaceDE w:val="0"/>
              <w:autoSpaceDN w:val="0"/>
              <w:adjustRightInd w:val="0"/>
              <w:spacing w:before="0" w:after="0"/>
              <w:ind w:firstLine="0"/>
              <w:jc w:val="center"/>
              <w:textAlignment w:val="baseline"/>
            </w:pPr>
            <w:r w:rsidRPr="00C427A1">
              <w:t>5</w:t>
            </w:r>
          </w:p>
        </w:tc>
        <w:tc>
          <w:tcPr>
            <w:tcW w:w="4238" w:type="dxa"/>
            <w:shd w:val="clear" w:color="auto" w:fill="auto"/>
            <w:noWrap/>
            <w:vAlign w:val="center"/>
          </w:tcPr>
          <w:p w14:paraId="20B67635" w14:textId="77777777" w:rsidR="00A06D94" w:rsidRPr="00C427A1" w:rsidRDefault="00EA1936" w:rsidP="003B7C69">
            <w:pPr>
              <w:overflowPunct w:val="0"/>
              <w:autoSpaceDE w:val="0"/>
              <w:autoSpaceDN w:val="0"/>
              <w:adjustRightInd w:val="0"/>
              <w:spacing w:before="0" w:after="0"/>
              <w:ind w:firstLine="0"/>
              <w:jc w:val="center"/>
              <w:textAlignment w:val="baseline"/>
            </w:pPr>
            <w:r w:rsidRPr="00C427A1">
              <w:t>«НДС</w:t>
            </w:r>
            <w:r w:rsidR="00595EB8" w:rsidRPr="00C427A1">
              <w:t xml:space="preserve"> </w:t>
            </w:r>
            <w:r w:rsidRPr="00C427A1">
              <w:t>0%»</w:t>
            </w:r>
          </w:p>
        </w:tc>
      </w:tr>
      <w:tr w:rsidR="00764793" w:rsidRPr="00C427A1" w14:paraId="3C83B492" w14:textId="77777777" w:rsidTr="0019758E">
        <w:trPr>
          <w:trHeight w:val="302"/>
        </w:trPr>
        <w:tc>
          <w:tcPr>
            <w:tcW w:w="7049" w:type="dxa"/>
            <w:shd w:val="clear" w:color="auto" w:fill="auto"/>
            <w:noWrap/>
          </w:tcPr>
          <w:p w14:paraId="70B18DFB" w14:textId="77777777" w:rsidR="00A06D94" w:rsidRPr="00C427A1" w:rsidRDefault="00A06D94" w:rsidP="003B7C69">
            <w:pPr>
              <w:overflowPunct w:val="0"/>
              <w:autoSpaceDE w:val="0"/>
              <w:autoSpaceDN w:val="0"/>
              <w:adjustRightInd w:val="0"/>
              <w:spacing w:before="0" w:after="0"/>
              <w:ind w:firstLine="0"/>
              <w:textAlignment w:val="baseline"/>
            </w:pPr>
            <w:r w:rsidRPr="00C427A1">
              <w:t>НДС не облагается</w:t>
            </w:r>
          </w:p>
        </w:tc>
        <w:tc>
          <w:tcPr>
            <w:tcW w:w="3626" w:type="dxa"/>
            <w:vAlign w:val="center"/>
          </w:tcPr>
          <w:p w14:paraId="66A0D5A2" w14:textId="77777777" w:rsidR="00A06D94" w:rsidRPr="00C427A1" w:rsidRDefault="00A06D94" w:rsidP="003B7C69">
            <w:pPr>
              <w:overflowPunct w:val="0"/>
              <w:autoSpaceDE w:val="0"/>
              <w:autoSpaceDN w:val="0"/>
              <w:adjustRightInd w:val="0"/>
              <w:spacing w:before="0" w:after="0"/>
              <w:ind w:firstLine="0"/>
              <w:jc w:val="center"/>
              <w:textAlignment w:val="baseline"/>
            </w:pPr>
            <w:r w:rsidRPr="00C427A1">
              <w:t>6</w:t>
            </w:r>
          </w:p>
        </w:tc>
        <w:tc>
          <w:tcPr>
            <w:tcW w:w="4238" w:type="dxa"/>
            <w:shd w:val="clear" w:color="auto" w:fill="auto"/>
            <w:noWrap/>
            <w:vAlign w:val="center"/>
          </w:tcPr>
          <w:p w14:paraId="4330A701" w14:textId="77777777" w:rsidR="00A06D94" w:rsidRPr="00C427A1" w:rsidRDefault="00D52409" w:rsidP="003B7C69">
            <w:pPr>
              <w:overflowPunct w:val="0"/>
              <w:autoSpaceDE w:val="0"/>
              <w:autoSpaceDN w:val="0"/>
              <w:adjustRightInd w:val="0"/>
              <w:spacing w:before="0" w:after="0"/>
              <w:ind w:firstLine="0"/>
              <w:jc w:val="center"/>
              <w:textAlignment w:val="baseline"/>
            </w:pPr>
            <w:r w:rsidRPr="00C427A1">
              <w:t>–</w:t>
            </w:r>
          </w:p>
        </w:tc>
      </w:tr>
    </w:tbl>
    <w:p w14:paraId="23B30B66" w14:textId="77777777" w:rsidR="001F3E3B" w:rsidRPr="00C427A1" w:rsidRDefault="001F3E3B" w:rsidP="003B7C69">
      <w:pPr>
        <w:spacing w:before="0" w:after="0"/>
      </w:pPr>
    </w:p>
    <w:p w14:paraId="26C91109" w14:textId="2A9CD3CA" w:rsidR="00B33F35" w:rsidRPr="00C427A1" w:rsidRDefault="004F5D61" w:rsidP="003B7C69">
      <w:pPr>
        <w:spacing w:before="0" w:after="0"/>
      </w:pPr>
      <w:r w:rsidRPr="00C427A1">
        <w:t>30</w:t>
      </w:r>
      <w:r w:rsidR="00C91584" w:rsidRPr="00C427A1">
        <w:t>.</w:t>
      </w:r>
      <w:r w:rsidR="007D2B01" w:rsidRPr="00C427A1">
        <w:t> </w:t>
      </w:r>
      <w:r w:rsidR="00517D3A" w:rsidRPr="00C427A1">
        <w:t xml:space="preserve">Значение реквизита «Признак расчета» (тег 1054) для кассового чека (БСО) может принимать одно из значений, указанных в </w:t>
      </w:r>
      <w:r w:rsidR="00261BD1">
        <w:t>т</w:t>
      </w:r>
      <w:r w:rsidR="00E835C8" w:rsidRPr="00C427A1">
        <w:t xml:space="preserve">аблице </w:t>
      </w:r>
      <w:r w:rsidRPr="00C427A1">
        <w:t>25</w:t>
      </w:r>
      <w:r w:rsidR="00517D3A" w:rsidRPr="00C427A1">
        <w:t xml:space="preserve">. Реквизит «Признак расчета» (тег 1054) для кассового чека коррекции (БСО коррекции) может принимать одно из следующих значений: «1» </w:t>
      </w:r>
      <w:r w:rsidR="008F1F59" w:rsidRPr="00C427A1">
        <w:t xml:space="preserve">– </w:t>
      </w:r>
      <w:r w:rsidR="00517D3A" w:rsidRPr="00C427A1">
        <w:t>приход</w:t>
      </w:r>
      <w:r w:rsidR="00B021A2" w:rsidRPr="00C427A1">
        <w:t>,</w:t>
      </w:r>
      <w:r w:rsidR="00517D3A" w:rsidRPr="00C427A1">
        <w:t xml:space="preserve"> «3» </w:t>
      </w:r>
      <w:r w:rsidR="008F1F59" w:rsidRPr="00C427A1">
        <w:t xml:space="preserve">– </w:t>
      </w:r>
      <w:r w:rsidR="00517D3A" w:rsidRPr="00C427A1">
        <w:t>расход.</w:t>
      </w:r>
    </w:p>
    <w:p w14:paraId="0A9F5CF7" w14:textId="7B96C681" w:rsidR="00B33F35" w:rsidRDefault="00E835C8" w:rsidP="003B7C69">
      <w:pPr>
        <w:pStyle w:val="af1"/>
        <w:keepNext/>
        <w:ind w:right="-2"/>
        <w:jc w:val="right"/>
      </w:pPr>
      <w:r w:rsidRPr="00C427A1">
        <w:lastRenderedPageBreak/>
        <w:t xml:space="preserve">Таблица </w:t>
      </w:r>
      <w:r w:rsidR="004F5D61" w:rsidRPr="00C427A1">
        <w:t>25</w:t>
      </w:r>
    </w:p>
    <w:p w14:paraId="3E624F2A" w14:textId="44721D31" w:rsidR="00261BD1" w:rsidRDefault="00261BD1" w:rsidP="00261BD1">
      <w:pPr>
        <w:pStyle w:val="af1"/>
        <w:keepNext/>
        <w:ind w:right="-2"/>
        <w:jc w:val="center"/>
      </w:pPr>
      <w:r w:rsidRPr="00C427A1">
        <w:t>Значение реквизита «Признак расчета» для кассового чека (БСО)</w:t>
      </w:r>
    </w:p>
    <w:p w14:paraId="49E07EED" w14:textId="77777777" w:rsidR="00261BD1" w:rsidRPr="00C427A1" w:rsidRDefault="00261BD1" w:rsidP="003B7C69">
      <w:pPr>
        <w:pStyle w:val="af1"/>
        <w:keepNext/>
        <w:ind w:right="-2"/>
        <w:jc w:val="right"/>
      </w:pP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20"/>
        <w:gridCol w:w="3569"/>
        <w:gridCol w:w="8187"/>
      </w:tblGrid>
      <w:tr w:rsidR="00C7361C" w:rsidRPr="00C427A1" w14:paraId="0739B411" w14:textId="77777777" w:rsidTr="00177FF8">
        <w:tc>
          <w:tcPr>
            <w:tcW w:w="1701" w:type="dxa"/>
            <w:vAlign w:val="center"/>
          </w:tcPr>
          <w:p w14:paraId="1EBE2947" w14:textId="77777777" w:rsidR="00BA0912" w:rsidRPr="00C427A1" w:rsidRDefault="00BA0912" w:rsidP="003B7C69">
            <w:pPr>
              <w:pStyle w:val="af1"/>
              <w:jc w:val="center"/>
              <w:rPr>
                <w:b/>
              </w:rPr>
            </w:pPr>
            <w:r w:rsidRPr="00C427A1">
              <w:rPr>
                <w:b/>
              </w:rPr>
              <w:t>Значение реквизита</w:t>
            </w:r>
          </w:p>
        </w:tc>
        <w:tc>
          <w:tcPr>
            <w:tcW w:w="2410" w:type="dxa"/>
            <w:vAlign w:val="center"/>
          </w:tcPr>
          <w:p w14:paraId="00424F74" w14:textId="77777777" w:rsidR="00BA0912" w:rsidRPr="00C427A1" w:rsidRDefault="00BA0912" w:rsidP="003B7C69">
            <w:pPr>
              <w:pStyle w:val="af1"/>
              <w:jc w:val="center"/>
              <w:rPr>
                <w:b/>
              </w:rPr>
            </w:pPr>
            <w:r w:rsidRPr="00C427A1">
              <w:rPr>
                <w:b/>
              </w:rPr>
              <w:t>Описание значения реквизита</w:t>
            </w:r>
          </w:p>
        </w:tc>
        <w:tc>
          <w:tcPr>
            <w:tcW w:w="5528" w:type="dxa"/>
            <w:vAlign w:val="center"/>
          </w:tcPr>
          <w:p w14:paraId="0AEED3A2" w14:textId="2CA8959B" w:rsidR="00BA0912" w:rsidRPr="00C427A1" w:rsidRDefault="005469B4" w:rsidP="003B7C69">
            <w:pPr>
              <w:pStyle w:val="af1"/>
              <w:jc w:val="center"/>
              <w:rPr>
                <w:b/>
              </w:rPr>
            </w:pPr>
            <w:r w:rsidRPr="00C427A1">
              <w:rPr>
                <w:b/>
              </w:rPr>
              <w:t>Перечень ФД, для которых реквизит ФД может принимать указанное значение</w:t>
            </w:r>
          </w:p>
        </w:tc>
      </w:tr>
      <w:tr w:rsidR="00C7361C" w:rsidRPr="00C427A1" w14:paraId="0CAF1B6B" w14:textId="77777777" w:rsidTr="003C19F7">
        <w:tc>
          <w:tcPr>
            <w:tcW w:w="1701" w:type="dxa"/>
          </w:tcPr>
          <w:p w14:paraId="4BBD933C" w14:textId="77777777" w:rsidR="00BA0912" w:rsidRPr="00C427A1" w:rsidRDefault="00BA0912" w:rsidP="003B7C69">
            <w:pPr>
              <w:pStyle w:val="af1"/>
              <w:jc w:val="center"/>
            </w:pPr>
            <w:r w:rsidRPr="00C427A1">
              <w:t>1</w:t>
            </w:r>
          </w:p>
        </w:tc>
        <w:tc>
          <w:tcPr>
            <w:tcW w:w="2410" w:type="dxa"/>
          </w:tcPr>
          <w:p w14:paraId="42C62FAE" w14:textId="77777777" w:rsidR="00BA0912" w:rsidRPr="00C427A1" w:rsidRDefault="00BA0912" w:rsidP="003B7C69">
            <w:pPr>
              <w:pStyle w:val="af1"/>
              <w:jc w:val="left"/>
            </w:pPr>
            <w:r w:rsidRPr="00C427A1">
              <w:t>приход</w:t>
            </w:r>
          </w:p>
        </w:tc>
        <w:tc>
          <w:tcPr>
            <w:tcW w:w="5528" w:type="dxa"/>
          </w:tcPr>
          <w:p w14:paraId="481FF2B6" w14:textId="77777777" w:rsidR="00BA0912" w:rsidRPr="00C427A1" w:rsidRDefault="00006EE5" w:rsidP="003B7C69">
            <w:pPr>
              <w:pStyle w:val="af1"/>
              <w:jc w:val="left"/>
            </w:pPr>
            <w:r w:rsidRPr="00C427A1">
              <w:t>кассовый чек (БСО), кассовый чек коррекции (БСО коррекции)</w:t>
            </w:r>
          </w:p>
        </w:tc>
      </w:tr>
      <w:tr w:rsidR="00C7361C" w:rsidRPr="00C427A1" w14:paraId="21C107B2" w14:textId="77777777" w:rsidTr="003C19F7">
        <w:tc>
          <w:tcPr>
            <w:tcW w:w="1701" w:type="dxa"/>
          </w:tcPr>
          <w:p w14:paraId="34BB8F8B" w14:textId="77777777" w:rsidR="00BA0912" w:rsidRPr="00C427A1" w:rsidRDefault="00BA0912" w:rsidP="003B7C69">
            <w:pPr>
              <w:pStyle w:val="af1"/>
              <w:jc w:val="center"/>
            </w:pPr>
            <w:r w:rsidRPr="00C427A1">
              <w:t>2</w:t>
            </w:r>
          </w:p>
        </w:tc>
        <w:tc>
          <w:tcPr>
            <w:tcW w:w="2410" w:type="dxa"/>
          </w:tcPr>
          <w:p w14:paraId="1A7E9FC4" w14:textId="77777777" w:rsidR="00BA0912" w:rsidRPr="00C427A1" w:rsidRDefault="00BA0912" w:rsidP="003B7C69">
            <w:pPr>
              <w:pStyle w:val="af1"/>
              <w:jc w:val="left"/>
            </w:pPr>
            <w:r w:rsidRPr="00C427A1">
              <w:t>возврат прихода</w:t>
            </w:r>
          </w:p>
        </w:tc>
        <w:tc>
          <w:tcPr>
            <w:tcW w:w="5528" w:type="dxa"/>
          </w:tcPr>
          <w:p w14:paraId="06C3D4A2" w14:textId="77777777" w:rsidR="00BA0912" w:rsidRPr="00C427A1" w:rsidRDefault="00006EE5" w:rsidP="003B7C69">
            <w:pPr>
              <w:pStyle w:val="af1"/>
              <w:jc w:val="left"/>
            </w:pPr>
            <w:r w:rsidRPr="00C427A1">
              <w:t>кассовый чек (БСО)</w:t>
            </w:r>
          </w:p>
        </w:tc>
      </w:tr>
      <w:tr w:rsidR="00C7361C" w:rsidRPr="00C427A1" w14:paraId="6640E666" w14:textId="77777777" w:rsidTr="003C19F7">
        <w:tc>
          <w:tcPr>
            <w:tcW w:w="1701" w:type="dxa"/>
          </w:tcPr>
          <w:p w14:paraId="0550FE07" w14:textId="77777777" w:rsidR="00BA0912" w:rsidRPr="00C427A1" w:rsidRDefault="00BA0912" w:rsidP="003B7C69">
            <w:pPr>
              <w:pStyle w:val="af1"/>
              <w:jc w:val="center"/>
            </w:pPr>
            <w:r w:rsidRPr="00C427A1">
              <w:t>3</w:t>
            </w:r>
          </w:p>
        </w:tc>
        <w:tc>
          <w:tcPr>
            <w:tcW w:w="2410" w:type="dxa"/>
          </w:tcPr>
          <w:p w14:paraId="0F2DF52A" w14:textId="77777777" w:rsidR="00BA0912" w:rsidRPr="00C427A1" w:rsidRDefault="00BA0912" w:rsidP="003B7C69">
            <w:pPr>
              <w:pStyle w:val="af1"/>
              <w:jc w:val="left"/>
            </w:pPr>
            <w:r w:rsidRPr="00C427A1">
              <w:t>расход</w:t>
            </w:r>
          </w:p>
        </w:tc>
        <w:tc>
          <w:tcPr>
            <w:tcW w:w="5528" w:type="dxa"/>
          </w:tcPr>
          <w:p w14:paraId="7122FC95" w14:textId="77777777" w:rsidR="00BA0912" w:rsidRPr="00C427A1" w:rsidRDefault="00006EE5" w:rsidP="003B7C69">
            <w:pPr>
              <w:pStyle w:val="af1"/>
              <w:jc w:val="left"/>
            </w:pPr>
            <w:r w:rsidRPr="00C427A1">
              <w:t>кассовый чек (БСО), кассовый чек коррекции (БСО коррекции)</w:t>
            </w:r>
          </w:p>
        </w:tc>
      </w:tr>
      <w:tr w:rsidR="00764793" w:rsidRPr="00C427A1" w14:paraId="7B91CC0D" w14:textId="77777777" w:rsidTr="003C19F7">
        <w:tc>
          <w:tcPr>
            <w:tcW w:w="1701" w:type="dxa"/>
          </w:tcPr>
          <w:p w14:paraId="62D3C413" w14:textId="77777777" w:rsidR="00BA0912" w:rsidRPr="00C427A1" w:rsidRDefault="00BA0912" w:rsidP="003B7C69">
            <w:pPr>
              <w:pStyle w:val="af1"/>
              <w:jc w:val="center"/>
            </w:pPr>
            <w:r w:rsidRPr="00C427A1">
              <w:t>4</w:t>
            </w:r>
          </w:p>
        </w:tc>
        <w:tc>
          <w:tcPr>
            <w:tcW w:w="2410" w:type="dxa"/>
          </w:tcPr>
          <w:p w14:paraId="7115F1C1" w14:textId="77777777" w:rsidR="00BA0912" w:rsidRPr="00C427A1" w:rsidRDefault="00BA0912" w:rsidP="003B7C69">
            <w:pPr>
              <w:pStyle w:val="af1"/>
              <w:jc w:val="left"/>
            </w:pPr>
            <w:r w:rsidRPr="00C427A1">
              <w:t>возврат расхода</w:t>
            </w:r>
          </w:p>
        </w:tc>
        <w:tc>
          <w:tcPr>
            <w:tcW w:w="5528" w:type="dxa"/>
          </w:tcPr>
          <w:p w14:paraId="71E865AF" w14:textId="77777777" w:rsidR="00BA0912" w:rsidRPr="00C427A1" w:rsidRDefault="00006EE5" w:rsidP="003B7C69">
            <w:pPr>
              <w:pStyle w:val="af1"/>
              <w:jc w:val="left"/>
            </w:pPr>
            <w:r w:rsidRPr="00C427A1">
              <w:t>кассовый чек (БСО)</w:t>
            </w:r>
          </w:p>
        </w:tc>
      </w:tr>
    </w:tbl>
    <w:p w14:paraId="234E1B11" w14:textId="77777777" w:rsidR="004D316C" w:rsidRPr="00C427A1" w:rsidRDefault="004D316C" w:rsidP="003B7C69">
      <w:pPr>
        <w:spacing w:before="0" w:after="0"/>
      </w:pPr>
    </w:p>
    <w:p w14:paraId="067116E6" w14:textId="1B7967CB" w:rsidR="004D316C" w:rsidRPr="00C427A1" w:rsidRDefault="004F5D61" w:rsidP="003B7C69">
      <w:pPr>
        <w:spacing w:before="0" w:after="0"/>
      </w:pPr>
      <w:r w:rsidRPr="00C427A1">
        <w:t>31.</w:t>
      </w:r>
      <w:r w:rsidR="004D316C" w:rsidRPr="00C427A1">
        <w:t> </w:t>
      </w:r>
      <w:r w:rsidR="005167FE" w:rsidRPr="00C427A1">
        <w:t>Кассовый чек (БСО)</w:t>
      </w:r>
      <w:r w:rsidR="00770AC7" w:rsidRPr="00C427A1">
        <w:t>, с учетом особенностей сферы деятельности, в которой осуществляются расчеты, мо</w:t>
      </w:r>
      <w:r w:rsidR="00280BEC">
        <w:t>же</w:t>
      </w:r>
      <w:r w:rsidR="00770AC7" w:rsidRPr="00C427A1">
        <w:t>т содержать «дополнительный реквизит пользователя»</w:t>
      </w:r>
      <w:r w:rsidR="005B2D99" w:rsidRPr="00C427A1">
        <w:t xml:space="preserve"> (тег 1084)</w:t>
      </w:r>
      <w:r w:rsidR="00770AC7" w:rsidRPr="00C427A1">
        <w:t xml:space="preserve">, состоящий из реквизитов, указанных </w:t>
      </w:r>
      <w:r w:rsidR="00BB77FF" w:rsidRPr="00C427A1">
        <w:t xml:space="preserve">в </w:t>
      </w:r>
      <w:r w:rsidR="002F1310">
        <w:br/>
      </w:r>
      <w:r w:rsidR="00261BD1">
        <w:t>т</w:t>
      </w:r>
      <w:r w:rsidR="00E835C8" w:rsidRPr="00C427A1">
        <w:t xml:space="preserve">аблице </w:t>
      </w:r>
      <w:r w:rsidRPr="00C427A1">
        <w:t>26</w:t>
      </w:r>
      <w:r w:rsidR="004D316C" w:rsidRPr="00C427A1">
        <w:t>.</w:t>
      </w:r>
    </w:p>
    <w:p w14:paraId="3B88201D" w14:textId="52F397D7" w:rsidR="00CD30B8" w:rsidRDefault="00E835C8" w:rsidP="003B7C69">
      <w:pPr>
        <w:keepNext/>
        <w:spacing w:before="0" w:after="0"/>
        <w:jc w:val="right"/>
      </w:pPr>
      <w:r w:rsidRPr="00C427A1">
        <w:t xml:space="preserve">Таблица </w:t>
      </w:r>
      <w:r w:rsidR="004F5D61" w:rsidRPr="00C427A1">
        <w:t>26</w:t>
      </w:r>
    </w:p>
    <w:p w14:paraId="0E773D0B" w14:textId="7A52D4C3" w:rsidR="00261BD1" w:rsidRDefault="00280BEC" w:rsidP="00261BD1">
      <w:pPr>
        <w:keepNext/>
        <w:spacing w:before="0" w:after="0"/>
        <w:jc w:val="center"/>
      </w:pPr>
      <w:r>
        <w:t xml:space="preserve">Значения реквизита </w:t>
      </w:r>
      <w:r w:rsidR="00261BD1" w:rsidRPr="00261BD1">
        <w:t>«</w:t>
      </w:r>
      <w:r>
        <w:t>д</w:t>
      </w:r>
      <w:r w:rsidR="00261BD1" w:rsidRPr="00261BD1">
        <w:t xml:space="preserve">ополнительный реквизит пользователя» </w:t>
      </w:r>
      <w:r w:rsidR="00261BD1">
        <w:t>к</w:t>
      </w:r>
      <w:r w:rsidR="00261BD1" w:rsidRPr="00261BD1">
        <w:t>ассов</w:t>
      </w:r>
      <w:r w:rsidR="00261BD1">
        <w:t>ого</w:t>
      </w:r>
      <w:r w:rsidR="00261BD1" w:rsidRPr="00261BD1">
        <w:t xml:space="preserve"> чек</w:t>
      </w:r>
      <w:r w:rsidR="00261BD1">
        <w:t>а</w:t>
      </w:r>
      <w:r w:rsidR="00261BD1" w:rsidRPr="00261BD1">
        <w:t xml:space="preserve"> (БСО), с учетом особенностей сферы деятельности, в которой осуществляются расчеты</w:t>
      </w:r>
    </w:p>
    <w:p w14:paraId="2E7655D0" w14:textId="77777777" w:rsidR="00261BD1" w:rsidRPr="00C427A1" w:rsidRDefault="00261BD1" w:rsidP="00261BD1">
      <w:pPr>
        <w:keepNext/>
        <w:spacing w:before="0" w:after="0"/>
        <w:jc w:val="center"/>
      </w:pP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20"/>
        <w:gridCol w:w="1297"/>
        <w:gridCol w:w="1515"/>
        <w:gridCol w:w="1730"/>
        <w:gridCol w:w="1514"/>
      </w:tblGrid>
      <w:tr w:rsidR="00C7361C" w:rsidRPr="00C427A1" w14:paraId="1E90D80E" w14:textId="77777777" w:rsidTr="00177FF8">
        <w:trPr>
          <w:trHeight w:val="317"/>
        </w:trPr>
        <w:tc>
          <w:tcPr>
            <w:tcW w:w="5387" w:type="dxa"/>
            <w:tcBorders>
              <w:top w:val="single" w:sz="4" w:space="0" w:color="auto"/>
              <w:left w:val="single" w:sz="4" w:space="0" w:color="auto"/>
              <w:bottom w:val="single" w:sz="4" w:space="0" w:color="auto"/>
              <w:right w:val="single" w:sz="4" w:space="0" w:color="auto"/>
            </w:tcBorders>
            <w:hideMark/>
          </w:tcPr>
          <w:p w14:paraId="7044D8F7" w14:textId="77777777" w:rsidR="004D316C" w:rsidRPr="00C427A1" w:rsidRDefault="004D316C" w:rsidP="003B2073">
            <w:pPr>
              <w:keepNext/>
              <w:overflowPunct w:val="0"/>
              <w:autoSpaceDE w:val="0"/>
              <w:autoSpaceDN w:val="0"/>
              <w:adjustRightInd w:val="0"/>
              <w:spacing w:before="0" w:after="0"/>
              <w:ind w:firstLine="0"/>
              <w:jc w:val="center"/>
              <w:textAlignment w:val="baseline"/>
              <w:rPr>
                <w:b/>
              </w:rPr>
            </w:pPr>
            <w:r w:rsidRPr="00C427A1">
              <w:rPr>
                <w:b/>
              </w:rPr>
              <w:t>Наименование реквизита</w:t>
            </w:r>
          </w:p>
        </w:tc>
        <w:tc>
          <w:tcPr>
            <w:tcW w:w="850" w:type="dxa"/>
            <w:tcBorders>
              <w:top w:val="single" w:sz="4" w:space="0" w:color="auto"/>
              <w:left w:val="single" w:sz="4" w:space="0" w:color="auto"/>
              <w:bottom w:val="single" w:sz="4" w:space="0" w:color="auto"/>
              <w:right w:val="single" w:sz="4" w:space="0" w:color="auto"/>
            </w:tcBorders>
            <w:hideMark/>
          </w:tcPr>
          <w:p w14:paraId="1C44732B" w14:textId="77777777" w:rsidR="004D316C" w:rsidRPr="00C427A1" w:rsidRDefault="004D316C" w:rsidP="003B2073">
            <w:pPr>
              <w:keepNext/>
              <w:overflowPunct w:val="0"/>
              <w:autoSpaceDE w:val="0"/>
              <w:autoSpaceDN w:val="0"/>
              <w:adjustRightInd w:val="0"/>
              <w:spacing w:before="0" w:after="0"/>
              <w:ind w:firstLine="0"/>
              <w:jc w:val="center"/>
              <w:textAlignment w:val="baseline"/>
              <w:rPr>
                <w:b/>
              </w:rPr>
            </w:pPr>
            <w:r w:rsidRPr="00C427A1">
              <w:rPr>
                <w:b/>
              </w:rPr>
              <w:t>Тег</w:t>
            </w:r>
          </w:p>
        </w:tc>
        <w:tc>
          <w:tcPr>
            <w:tcW w:w="993" w:type="dxa"/>
            <w:tcBorders>
              <w:top w:val="single" w:sz="4" w:space="0" w:color="auto"/>
              <w:left w:val="single" w:sz="4" w:space="0" w:color="auto"/>
              <w:bottom w:val="single" w:sz="4" w:space="0" w:color="auto"/>
              <w:right w:val="single" w:sz="4" w:space="0" w:color="auto"/>
            </w:tcBorders>
            <w:hideMark/>
          </w:tcPr>
          <w:p w14:paraId="090300C8" w14:textId="77777777" w:rsidR="004D316C" w:rsidRPr="00C427A1" w:rsidRDefault="004D316C" w:rsidP="003B2073">
            <w:pPr>
              <w:keepNext/>
              <w:overflowPunct w:val="0"/>
              <w:autoSpaceDE w:val="0"/>
              <w:autoSpaceDN w:val="0"/>
              <w:adjustRightInd w:val="0"/>
              <w:spacing w:before="0" w:after="0"/>
              <w:ind w:firstLine="0"/>
              <w:jc w:val="center"/>
              <w:textAlignment w:val="baseline"/>
              <w:rPr>
                <w:b/>
              </w:rPr>
            </w:pPr>
            <w:r w:rsidRPr="00C427A1">
              <w:rPr>
                <w:b/>
              </w:rPr>
              <w:t>Обяз.</w:t>
            </w:r>
          </w:p>
        </w:tc>
        <w:tc>
          <w:tcPr>
            <w:tcW w:w="1134" w:type="dxa"/>
            <w:tcBorders>
              <w:top w:val="single" w:sz="4" w:space="0" w:color="auto"/>
              <w:left w:val="single" w:sz="4" w:space="0" w:color="auto"/>
              <w:bottom w:val="single" w:sz="4" w:space="0" w:color="auto"/>
              <w:right w:val="single" w:sz="4" w:space="0" w:color="auto"/>
            </w:tcBorders>
            <w:hideMark/>
          </w:tcPr>
          <w:p w14:paraId="5341A90F" w14:textId="39A4AD78" w:rsidR="004D316C" w:rsidRPr="00C427A1" w:rsidRDefault="00861039" w:rsidP="003B2073">
            <w:pPr>
              <w:keepNext/>
              <w:overflowPunct w:val="0"/>
              <w:autoSpaceDE w:val="0"/>
              <w:autoSpaceDN w:val="0"/>
              <w:adjustRightInd w:val="0"/>
              <w:spacing w:before="0" w:after="0"/>
              <w:ind w:firstLine="0"/>
              <w:jc w:val="center"/>
              <w:textAlignment w:val="baseline"/>
              <w:rPr>
                <w:b/>
              </w:rPr>
            </w:pPr>
            <w:r w:rsidRPr="00C427A1">
              <w:rPr>
                <w:b/>
              </w:rPr>
              <w:t>Форм.</w:t>
            </w:r>
          </w:p>
        </w:tc>
        <w:tc>
          <w:tcPr>
            <w:tcW w:w="992" w:type="dxa"/>
            <w:tcBorders>
              <w:top w:val="single" w:sz="4" w:space="0" w:color="auto"/>
              <w:left w:val="single" w:sz="4" w:space="0" w:color="auto"/>
              <w:bottom w:val="single" w:sz="4" w:space="0" w:color="auto"/>
              <w:right w:val="single" w:sz="4" w:space="0" w:color="auto"/>
            </w:tcBorders>
            <w:hideMark/>
          </w:tcPr>
          <w:p w14:paraId="18FF8B54" w14:textId="77777777" w:rsidR="004D316C" w:rsidRPr="00C427A1" w:rsidRDefault="004D316C" w:rsidP="003B2073">
            <w:pPr>
              <w:keepNext/>
              <w:overflowPunct w:val="0"/>
              <w:autoSpaceDE w:val="0"/>
              <w:autoSpaceDN w:val="0"/>
              <w:adjustRightInd w:val="0"/>
              <w:spacing w:before="0" w:after="0"/>
              <w:ind w:firstLine="0"/>
              <w:jc w:val="center"/>
              <w:textAlignment w:val="baseline"/>
              <w:rPr>
                <w:b/>
              </w:rPr>
            </w:pPr>
            <w:r w:rsidRPr="00C427A1">
              <w:rPr>
                <w:b/>
              </w:rPr>
              <w:t>Повт.</w:t>
            </w:r>
          </w:p>
        </w:tc>
      </w:tr>
      <w:tr w:rsidR="00C7361C" w:rsidRPr="00C427A1" w14:paraId="4285E82C" w14:textId="77777777" w:rsidTr="003C19F7">
        <w:trPr>
          <w:trHeight w:val="302"/>
        </w:trPr>
        <w:tc>
          <w:tcPr>
            <w:tcW w:w="5387" w:type="dxa"/>
            <w:tcBorders>
              <w:top w:val="single" w:sz="4" w:space="0" w:color="auto"/>
              <w:left w:val="single" w:sz="4" w:space="0" w:color="auto"/>
              <w:bottom w:val="single" w:sz="4" w:space="0" w:color="auto"/>
              <w:right w:val="single" w:sz="4" w:space="0" w:color="auto"/>
            </w:tcBorders>
            <w:noWrap/>
            <w:hideMark/>
          </w:tcPr>
          <w:p w14:paraId="35BD4FF4" w14:textId="77777777" w:rsidR="004D316C" w:rsidRPr="00C427A1" w:rsidRDefault="004D316C" w:rsidP="003B7C69">
            <w:pPr>
              <w:overflowPunct w:val="0"/>
              <w:autoSpaceDE w:val="0"/>
              <w:autoSpaceDN w:val="0"/>
              <w:adjustRightInd w:val="0"/>
              <w:spacing w:before="0" w:after="0"/>
              <w:ind w:firstLine="0"/>
              <w:jc w:val="left"/>
              <w:textAlignment w:val="baseline"/>
              <w:rPr>
                <w:b/>
              </w:rPr>
            </w:pPr>
            <w:r w:rsidRPr="00C427A1">
              <w:t>наименование дополнительного реквизита</w:t>
            </w:r>
            <w:r w:rsidR="00B748AD" w:rsidRPr="00C427A1">
              <w:t xml:space="preserve"> пользователя</w:t>
            </w:r>
          </w:p>
        </w:tc>
        <w:tc>
          <w:tcPr>
            <w:tcW w:w="850" w:type="dxa"/>
            <w:tcBorders>
              <w:top w:val="single" w:sz="4" w:space="0" w:color="auto"/>
              <w:left w:val="single" w:sz="4" w:space="0" w:color="auto"/>
              <w:bottom w:val="single" w:sz="4" w:space="0" w:color="auto"/>
              <w:right w:val="single" w:sz="4" w:space="0" w:color="auto"/>
            </w:tcBorders>
            <w:noWrap/>
          </w:tcPr>
          <w:p w14:paraId="3AB10654" w14:textId="77777777" w:rsidR="004D316C" w:rsidRPr="00C427A1" w:rsidRDefault="00674F1F" w:rsidP="003B7C69">
            <w:pPr>
              <w:overflowPunct w:val="0"/>
              <w:autoSpaceDE w:val="0"/>
              <w:autoSpaceDN w:val="0"/>
              <w:adjustRightInd w:val="0"/>
              <w:spacing w:before="0" w:after="0"/>
              <w:ind w:firstLine="0"/>
              <w:jc w:val="center"/>
              <w:textAlignment w:val="baseline"/>
            </w:pPr>
            <w:r w:rsidRPr="00C427A1">
              <w:t>1085</w:t>
            </w:r>
          </w:p>
        </w:tc>
        <w:tc>
          <w:tcPr>
            <w:tcW w:w="993" w:type="dxa"/>
            <w:tcBorders>
              <w:top w:val="single" w:sz="4" w:space="0" w:color="auto"/>
              <w:left w:val="single" w:sz="4" w:space="0" w:color="auto"/>
              <w:bottom w:val="single" w:sz="4" w:space="0" w:color="auto"/>
              <w:right w:val="single" w:sz="4" w:space="0" w:color="auto"/>
            </w:tcBorders>
            <w:noWrap/>
          </w:tcPr>
          <w:p w14:paraId="344C9151" w14:textId="77777777" w:rsidR="004D316C" w:rsidRPr="00C427A1" w:rsidRDefault="0038430F" w:rsidP="003B7C69">
            <w:pPr>
              <w:overflowPunct w:val="0"/>
              <w:autoSpaceDE w:val="0"/>
              <w:autoSpaceDN w:val="0"/>
              <w:adjustRightInd w:val="0"/>
              <w:spacing w:before="0" w:after="0"/>
              <w:ind w:firstLine="0"/>
              <w:jc w:val="center"/>
              <w:textAlignment w:val="baseline"/>
            </w:pPr>
            <w:r w:rsidRPr="00C427A1">
              <w:t>7</w:t>
            </w:r>
          </w:p>
        </w:tc>
        <w:tc>
          <w:tcPr>
            <w:tcW w:w="1134" w:type="dxa"/>
            <w:tcBorders>
              <w:top w:val="single" w:sz="4" w:space="0" w:color="auto"/>
              <w:left w:val="single" w:sz="4" w:space="0" w:color="auto"/>
              <w:bottom w:val="single" w:sz="4" w:space="0" w:color="auto"/>
              <w:right w:val="single" w:sz="4" w:space="0" w:color="auto"/>
            </w:tcBorders>
            <w:hideMark/>
          </w:tcPr>
          <w:p w14:paraId="786FB13B" w14:textId="77777777" w:rsidR="004D316C" w:rsidRPr="00C427A1" w:rsidRDefault="004D316C" w:rsidP="003B7C69">
            <w:pPr>
              <w:overflowPunct w:val="0"/>
              <w:autoSpaceDE w:val="0"/>
              <w:autoSpaceDN w:val="0"/>
              <w:adjustRightInd w:val="0"/>
              <w:spacing w:before="0" w:after="0"/>
              <w:ind w:firstLine="0"/>
              <w:jc w:val="center"/>
              <w:textAlignment w:val="baseline"/>
            </w:pPr>
            <w:r w:rsidRPr="00C427A1">
              <w:t>ПЭ</w:t>
            </w:r>
          </w:p>
        </w:tc>
        <w:tc>
          <w:tcPr>
            <w:tcW w:w="992" w:type="dxa"/>
            <w:tcBorders>
              <w:top w:val="single" w:sz="4" w:space="0" w:color="auto"/>
              <w:left w:val="single" w:sz="4" w:space="0" w:color="auto"/>
              <w:bottom w:val="single" w:sz="4" w:space="0" w:color="auto"/>
              <w:right w:val="single" w:sz="4" w:space="0" w:color="auto"/>
            </w:tcBorders>
            <w:hideMark/>
          </w:tcPr>
          <w:p w14:paraId="6FEF1858" w14:textId="77777777" w:rsidR="004D316C" w:rsidRPr="00C427A1" w:rsidRDefault="004D316C" w:rsidP="003B7C69">
            <w:pPr>
              <w:overflowPunct w:val="0"/>
              <w:autoSpaceDE w:val="0"/>
              <w:autoSpaceDN w:val="0"/>
              <w:adjustRightInd w:val="0"/>
              <w:spacing w:before="0" w:after="0"/>
              <w:ind w:firstLine="0"/>
              <w:jc w:val="center"/>
              <w:textAlignment w:val="baseline"/>
            </w:pPr>
            <w:r w:rsidRPr="00C427A1">
              <w:t>Нет</w:t>
            </w:r>
          </w:p>
        </w:tc>
      </w:tr>
      <w:tr w:rsidR="00764793" w:rsidRPr="00C427A1" w14:paraId="723F2FBE" w14:textId="77777777" w:rsidTr="003C19F7">
        <w:trPr>
          <w:trHeight w:val="302"/>
        </w:trPr>
        <w:tc>
          <w:tcPr>
            <w:tcW w:w="5387" w:type="dxa"/>
            <w:tcBorders>
              <w:top w:val="single" w:sz="4" w:space="0" w:color="auto"/>
              <w:left w:val="single" w:sz="4" w:space="0" w:color="auto"/>
              <w:bottom w:val="single" w:sz="4" w:space="0" w:color="auto"/>
              <w:right w:val="single" w:sz="4" w:space="0" w:color="auto"/>
            </w:tcBorders>
            <w:noWrap/>
            <w:hideMark/>
          </w:tcPr>
          <w:p w14:paraId="2628B1BC" w14:textId="77777777" w:rsidR="004D316C" w:rsidRPr="00C427A1" w:rsidRDefault="004D316C" w:rsidP="003B7C69">
            <w:pPr>
              <w:overflowPunct w:val="0"/>
              <w:autoSpaceDE w:val="0"/>
              <w:autoSpaceDN w:val="0"/>
              <w:adjustRightInd w:val="0"/>
              <w:spacing w:before="0" w:after="0"/>
              <w:ind w:firstLine="0"/>
              <w:jc w:val="left"/>
              <w:textAlignment w:val="baseline"/>
            </w:pPr>
            <w:r w:rsidRPr="00C427A1">
              <w:t>значение дополнительного реквизита</w:t>
            </w:r>
            <w:r w:rsidR="00B748AD" w:rsidRPr="00C427A1">
              <w:t xml:space="preserve"> пользователя</w:t>
            </w:r>
          </w:p>
        </w:tc>
        <w:tc>
          <w:tcPr>
            <w:tcW w:w="850" w:type="dxa"/>
            <w:tcBorders>
              <w:top w:val="single" w:sz="4" w:space="0" w:color="auto"/>
              <w:left w:val="single" w:sz="4" w:space="0" w:color="auto"/>
              <w:bottom w:val="single" w:sz="4" w:space="0" w:color="auto"/>
              <w:right w:val="single" w:sz="4" w:space="0" w:color="auto"/>
            </w:tcBorders>
            <w:noWrap/>
          </w:tcPr>
          <w:p w14:paraId="0237334C" w14:textId="77777777" w:rsidR="004D316C" w:rsidRPr="00C427A1" w:rsidRDefault="00674F1F" w:rsidP="003B7C69">
            <w:pPr>
              <w:overflowPunct w:val="0"/>
              <w:autoSpaceDE w:val="0"/>
              <w:autoSpaceDN w:val="0"/>
              <w:adjustRightInd w:val="0"/>
              <w:spacing w:before="0" w:after="0"/>
              <w:ind w:firstLine="0"/>
              <w:jc w:val="center"/>
              <w:textAlignment w:val="baseline"/>
            </w:pPr>
            <w:r w:rsidRPr="00C427A1">
              <w:t>1086</w:t>
            </w:r>
          </w:p>
        </w:tc>
        <w:tc>
          <w:tcPr>
            <w:tcW w:w="993" w:type="dxa"/>
            <w:tcBorders>
              <w:top w:val="single" w:sz="4" w:space="0" w:color="auto"/>
              <w:left w:val="single" w:sz="4" w:space="0" w:color="auto"/>
              <w:bottom w:val="single" w:sz="4" w:space="0" w:color="auto"/>
              <w:right w:val="single" w:sz="4" w:space="0" w:color="auto"/>
            </w:tcBorders>
            <w:noWrap/>
          </w:tcPr>
          <w:p w14:paraId="1AB78E5A" w14:textId="77777777" w:rsidR="004D316C" w:rsidRPr="00C427A1" w:rsidRDefault="0038430F" w:rsidP="003B7C69">
            <w:pPr>
              <w:overflowPunct w:val="0"/>
              <w:autoSpaceDE w:val="0"/>
              <w:autoSpaceDN w:val="0"/>
              <w:adjustRightInd w:val="0"/>
              <w:spacing w:before="0" w:after="0"/>
              <w:ind w:firstLine="0"/>
              <w:jc w:val="center"/>
              <w:textAlignment w:val="baseline"/>
            </w:pPr>
            <w:r w:rsidRPr="00C427A1">
              <w:t>7</w:t>
            </w:r>
          </w:p>
        </w:tc>
        <w:tc>
          <w:tcPr>
            <w:tcW w:w="1134" w:type="dxa"/>
            <w:tcBorders>
              <w:top w:val="single" w:sz="4" w:space="0" w:color="auto"/>
              <w:left w:val="single" w:sz="4" w:space="0" w:color="auto"/>
              <w:bottom w:val="single" w:sz="4" w:space="0" w:color="auto"/>
              <w:right w:val="single" w:sz="4" w:space="0" w:color="auto"/>
            </w:tcBorders>
            <w:hideMark/>
          </w:tcPr>
          <w:p w14:paraId="0EDCDED4" w14:textId="77777777" w:rsidR="004D316C" w:rsidRPr="00C427A1" w:rsidRDefault="004D316C" w:rsidP="003B7C69">
            <w:pPr>
              <w:overflowPunct w:val="0"/>
              <w:autoSpaceDE w:val="0"/>
              <w:autoSpaceDN w:val="0"/>
              <w:adjustRightInd w:val="0"/>
              <w:spacing w:before="0" w:after="0"/>
              <w:ind w:firstLine="0"/>
              <w:jc w:val="center"/>
              <w:textAlignment w:val="baseline"/>
            </w:pPr>
            <w:r w:rsidRPr="00C427A1">
              <w:t>ПЭ</w:t>
            </w:r>
          </w:p>
        </w:tc>
        <w:tc>
          <w:tcPr>
            <w:tcW w:w="992" w:type="dxa"/>
            <w:tcBorders>
              <w:top w:val="single" w:sz="4" w:space="0" w:color="auto"/>
              <w:left w:val="single" w:sz="4" w:space="0" w:color="auto"/>
              <w:bottom w:val="single" w:sz="4" w:space="0" w:color="auto"/>
              <w:right w:val="single" w:sz="4" w:space="0" w:color="auto"/>
            </w:tcBorders>
            <w:hideMark/>
          </w:tcPr>
          <w:p w14:paraId="4A5D241C" w14:textId="77777777" w:rsidR="004D316C" w:rsidRPr="00C427A1" w:rsidRDefault="004D316C" w:rsidP="003B7C69">
            <w:pPr>
              <w:overflowPunct w:val="0"/>
              <w:autoSpaceDE w:val="0"/>
              <w:autoSpaceDN w:val="0"/>
              <w:adjustRightInd w:val="0"/>
              <w:spacing w:before="0" w:after="0"/>
              <w:ind w:firstLine="0"/>
              <w:jc w:val="center"/>
              <w:textAlignment w:val="baseline"/>
            </w:pPr>
            <w:r w:rsidRPr="00C427A1">
              <w:t>Нет</w:t>
            </w:r>
          </w:p>
        </w:tc>
      </w:tr>
    </w:tbl>
    <w:p w14:paraId="7D17899A" w14:textId="77777777" w:rsidR="004D316C" w:rsidRPr="00C427A1" w:rsidRDefault="004D316C" w:rsidP="003B7C69">
      <w:pPr>
        <w:spacing w:before="0" w:after="0"/>
        <w:rPr>
          <w:lang w:val="en-US"/>
        </w:rPr>
      </w:pPr>
    </w:p>
    <w:tbl>
      <w:tblPr>
        <w:tblStyle w:val="af0"/>
        <w:tblW w:w="4888"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2"/>
        <w:gridCol w:w="13364"/>
      </w:tblGrid>
      <w:tr w:rsidR="00C427A1" w:rsidRPr="00C427A1" w14:paraId="1D7DFE51" w14:textId="77777777" w:rsidTr="005167FE">
        <w:tc>
          <w:tcPr>
            <w:tcW w:w="14843" w:type="dxa"/>
            <w:gridSpan w:val="2"/>
          </w:tcPr>
          <w:p w14:paraId="0B06C346" w14:textId="153F73A0" w:rsidR="00356276" w:rsidRPr="00C427A1" w:rsidRDefault="00E0059D" w:rsidP="003B7C69">
            <w:pPr>
              <w:pStyle w:val="af1"/>
              <w:ind w:right="32"/>
            </w:pPr>
            <w:r w:rsidRPr="00C427A1">
              <w:rPr>
                <w:spacing w:val="30"/>
              </w:rPr>
              <w:t>Примечание:</w:t>
            </w:r>
            <w:r w:rsidR="002F1310" w:rsidRPr="00C427A1">
              <w:t xml:space="preserve"> </w:t>
            </w:r>
            <w:r w:rsidR="00105C4A" w:rsidRPr="001463D2">
              <w:t>Реквизит «дополнительный реквизит пользователя» (тег 1084) может включаться в состав фискального документа с учетом особенностей сферы деятельности, в которой осуществляются расчеты.</w:t>
            </w:r>
          </w:p>
        </w:tc>
      </w:tr>
      <w:tr w:rsidR="00C427A1" w:rsidRPr="00C427A1" w14:paraId="1DE0892E" w14:textId="77777777" w:rsidTr="005167FE">
        <w:tc>
          <w:tcPr>
            <w:tcW w:w="619" w:type="dxa"/>
          </w:tcPr>
          <w:p w14:paraId="05923183" w14:textId="77777777" w:rsidR="00356276" w:rsidRPr="00C427A1" w:rsidRDefault="00356276" w:rsidP="003B7C69">
            <w:pPr>
              <w:pStyle w:val="af1"/>
              <w:ind w:right="-1243"/>
              <w:rPr>
                <w:spacing w:val="30"/>
              </w:rPr>
            </w:pPr>
          </w:p>
        </w:tc>
        <w:tc>
          <w:tcPr>
            <w:tcW w:w="14224" w:type="dxa"/>
            <w:hideMark/>
          </w:tcPr>
          <w:p w14:paraId="54821806" w14:textId="4AC24273" w:rsidR="004F5D61" w:rsidRPr="00C427A1" w:rsidRDefault="004F5D61" w:rsidP="002F1310">
            <w:pPr>
              <w:pStyle w:val="af1"/>
              <w:ind w:right="32"/>
            </w:pPr>
          </w:p>
        </w:tc>
      </w:tr>
    </w:tbl>
    <w:p w14:paraId="4D6632C3" w14:textId="430C4B6A" w:rsidR="005167FE" w:rsidRPr="00C427A1" w:rsidRDefault="004F5D61" w:rsidP="003B7C69">
      <w:pPr>
        <w:spacing w:before="0" w:after="0"/>
      </w:pPr>
      <w:r w:rsidRPr="00C427A1">
        <w:t>32</w:t>
      </w:r>
      <w:r w:rsidR="00C51647" w:rsidRPr="00C427A1">
        <w:t xml:space="preserve">. </w:t>
      </w:r>
      <w:r w:rsidR="005167FE" w:rsidRPr="00C427A1">
        <w:t xml:space="preserve">Кассовый чек (БСО), с учетом особенностей сферы деятельности, в которой осуществляются расчеты, может содержать дополнительные реквизиты, указанные в </w:t>
      </w:r>
      <w:r w:rsidR="00261BD1">
        <w:t>т</w:t>
      </w:r>
      <w:r w:rsidR="00E835C8" w:rsidRPr="00C427A1">
        <w:t xml:space="preserve">аблице </w:t>
      </w:r>
      <w:r w:rsidRPr="00C427A1">
        <w:t>27</w:t>
      </w:r>
      <w:r w:rsidR="005167FE" w:rsidRPr="00C427A1">
        <w:t>.</w:t>
      </w:r>
    </w:p>
    <w:p w14:paraId="64B63A21" w14:textId="4CD2A613" w:rsidR="005167FE" w:rsidRDefault="00E835C8" w:rsidP="003B7C69">
      <w:pPr>
        <w:keepNext/>
        <w:overflowPunct w:val="0"/>
        <w:autoSpaceDE w:val="0"/>
        <w:autoSpaceDN w:val="0"/>
        <w:adjustRightInd w:val="0"/>
        <w:spacing w:before="0" w:after="0"/>
        <w:ind w:right="-1" w:firstLine="0"/>
        <w:jc w:val="right"/>
        <w:textAlignment w:val="baseline"/>
      </w:pPr>
      <w:r w:rsidRPr="00C427A1">
        <w:lastRenderedPageBreak/>
        <w:t xml:space="preserve">Таблица </w:t>
      </w:r>
      <w:r w:rsidR="004F5D61" w:rsidRPr="00C427A1">
        <w:t>27</w:t>
      </w:r>
    </w:p>
    <w:p w14:paraId="1439A9DA" w14:textId="4F98E409" w:rsidR="00261BD1" w:rsidRPr="00261BD1" w:rsidRDefault="00261BD1" w:rsidP="00261BD1">
      <w:pPr>
        <w:keepNext/>
        <w:overflowPunct w:val="0"/>
        <w:autoSpaceDE w:val="0"/>
        <w:autoSpaceDN w:val="0"/>
        <w:adjustRightInd w:val="0"/>
        <w:spacing w:before="0" w:after="0"/>
        <w:ind w:right="-1" w:firstLine="0"/>
        <w:jc w:val="center"/>
        <w:textAlignment w:val="baseline"/>
      </w:pPr>
      <w:r w:rsidRPr="00261BD1">
        <w:t>Дополнительный реквизит пользователя кассового чека (БСО), с учетом особенностей сферы деятельности, в которой осуществляются расчеты</w:t>
      </w:r>
    </w:p>
    <w:p w14:paraId="04DEFD7C" w14:textId="77777777" w:rsidR="00261BD1" w:rsidRPr="00C427A1" w:rsidRDefault="00261BD1" w:rsidP="003B7C69">
      <w:pPr>
        <w:keepNext/>
        <w:overflowPunct w:val="0"/>
        <w:autoSpaceDE w:val="0"/>
        <w:autoSpaceDN w:val="0"/>
        <w:adjustRightInd w:val="0"/>
        <w:spacing w:before="0" w:after="0"/>
        <w:ind w:right="-1" w:firstLine="0"/>
        <w:jc w:val="right"/>
        <w:textAlignment w:val="baseline"/>
      </w:pPr>
    </w:p>
    <w:tbl>
      <w:tblPr>
        <w:tblW w:w="497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60"/>
        <w:gridCol w:w="1091"/>
        <w:gridCol w:w="5951"/>
      </w:tblGrid>
      <w:tr w:rsidR="00C7361C" w:rsidRPr="00C427A1" w14:paraId="06E9405C" w14:textId="77777777" w:rsidTr="00177FF8">
        <w:trPr>
          <w:trHeight w:val="317"/>
          <w:jc w:val="center"/>
        </w:trPr>
        <w:tc>
          <w:tcPr>
            <w:tcW w:w="7507" w:type="dxa"/>
            <w:tcBorders>
              <w:top w:val="single" w:sz="4" w:space="0" w:color="auto"/>
              <w:left w:val="single" w:sz="4" w:space="0" w:color="auto"/>
              <w:bottom w:val="single" w:sz="4" w:space="0" w:color="auto"/>
              <w:right w:val="single" w:sz="4" w:space="0" w:color="auto"/>
            </w:tcBorders>
            <w:hideMark/>
          </w:tcPr>
          <w:p w14:paraId="3DE0F548" w14:textId="77777777" w:rsidR="005167FE" w:rsidRPr="00C427A1" w:rsidRDefault="005167FE" w:rsidP="003B7C69">
            <w:pPr>
              <w:keepNext/>
              <w:overflowPunct w:val="0"/>
              <w:autoSpaceDE w:val="0"/>
              <w:autoSpaceDN w:val="0"/>
              <w:adjustRightInd w:val="0"/>
              <w:spacing w:before="0" w:after="0"/>
              <w:ind w:firstLine="0"/>
              <w:jc w:val="center"/>
              <w:textAlignment w:val="baseline"/>
              <w:rPr>
                <w:b/>
              </w:rPr>
            </w:pPr>
            <w:r w:rsidRPr="00C427A1">
              <w:rPr>
                <w:b/>
              </w:rPr>
              <w:t>Наименование реквизита</w:t>
            </w:r>
          </w:p>
        </w:tc>
        <w:tc>
          <w:tcPr>
            <w:tcW w:w="1134" w:type="dxa"/>
            <w:tcBorders>
              <w:top w:val="single" w:sz="4" w:space="0" w:color="auto"/>
              <w:left w:val="single" w:sz="4" w:space="0" w:color="auto"/>
              <w:bottom w:val="single" w:sz="4" w:space="0" w:color="auto"/>
              <w:right w:val="single" w:sz="4" w:space="0" w:color="auto"/>
            </w:tcBorders>
          </w:tcPr>
          <w:p w14:paraId="7A2E9735" w14:textId="77777777" w:rsidR="005167FE" w:rsidRPr="00C427A1" w:rsidRDefault="005167FE" w:rsidP="003B7C69">
            <w:pPr>
              <w:keepNext/>
              <w:overflowPunct w:val="0"/>
              <w:autoSpaceDE w:val="0"/>
              <w:autoSpaceDN w:val="0"/>
              <w:adjustRightInd w:val="0"/>
              <w:spacing w:before="0" w:after="0"/>
              <w:ind w:firstLine="0"/>
              <w:jc w:val="center"/>
              <w:textAlignment w:val="baseline"/>
              <w:rPr>
                <w:b/>
              </w:rPr>
            </w:pPr>
            <w:r w:rsidRPr="00C427A1">
              <w:rPr>
                <w:b/>
              </w:rPr>
              <w:t>Тег</w:t>
            </w:r>
          </w:p>
        </w:tc>
        <w:tc>
          <w:tcPr>
            <w:tcW w:w="6238" w:type="dxa"/>
            <w:tcBorders>
              <w:top w:val="single" w:sz="4" w:space="0" w:color="auto"/>
              <w:left w:val="single" w:sz="4" w:space="0" w:color="auto"/>
              <w:bottom w:val="single" w:sz="4" w:space="0" w:color="auto"/>
              <w:right w:val="single" w:sz="4" w:space="0" w:color="auto"/>
            </w:tcBorders>
          </w:tcPr>
          <w:p w14:paraId="686BB41A" w14:textId="77777777" w:rsidR="005167FE" w:rsidRPr="00C427A1" w:rsidRDefault="005167FE" w:rsidP="003B7C69">
            <w:pPr>
              <w:keepNext/>
              <w:overflowPunct w:val="0"/>
              <w:autoSpaceDE w:val="0"/>
              <w:autoSpaceDN w:val="0"/>
              <w:adjustRightInd w:val="0"/>
              <w:spacing w:before="0" w:after="0"/>
              <w:ind w:firstLine="0"/>
              <w:textAlignment w:val="baseline"/>
              <w:rPr>
                <w:b/>
              </w:rPr>
            </w:pPr>
            <w:r w:rsidRPr="00C427A1">
              <w:rPr>
                <w:b/>
              </w:rPr>
              <w:t>Область применения реквизита</w:t>
            </w:r>
          </w:p>
        </w:tc>
      </w:tr>
      <w:tr w:rsidR="00C7361C" w:rsidRPr="00C427A1" w14:paraId="0342E778" w14:textId="77777777" w:rsidTr="005167FE">
        <w:trPr>
          <w:trHeight w:val="302"/>
          <w:jc w:val="center"/>
        </w:trPr>
        <w:tc>
          <w:tcPr>
            <w:tcW w:w="7507" w:type="dxa"/>
            <w:tcBorders>
              <w:top w:val="single" w:sz="4" w:space="0" w:color="auto"/>
              <w:left w:val="single" w:sz="4" w:space="0" w:color="auto"/>
              <w:bottom w:val="single" w:sz="4" w:space="0" w:color="auto"/>
              <w:right w:val="single" w:sz="4" w:space="0" w:color="auto"/>
            </w:tcBorders>
            <w:noWrap/>
            <w:hideMark/>
          </w:tcPr>
          <w:p w14:paraId="3D56C703" w14:textId="77777777" w:rsidR="005167FE" w:rsidRPr="00C427A1" w:rsidRDefault="005167FE" w:rsidP="003B7C69">
            <w:pPr>
              <w:overflowPunct w:val="0"/>
              <w:autoSpaceDE w:val="0"/>
              <w:autoSpaceDN w:val="0"/>
              <w:adjustRightInd w:val="0"/>
              <w:spacing w:before="0" w:after="0"/>
              <w:ind w:firstLine="0"/>
              <w:jc w:val="left"/>
              <w:textAlignment w:val="baseline"/>
              <w:rPr>
                <w:b/>
              </w:rPr>
            </w:pPr>
            <w:r w:rsidRPr="00C427A1">
              <w:t xml:space="preserve">дополнительный реквизит </w:t>
            </w:r>
            <w:r w:rsidR="00C57A80" w:rsidRPr="00C427A1">
              <w:t>предмета расчета</w:t>
            </w:r>
          </w:p>
        </w:tc>
        <w:tc>
          <w:tcPr>
            <w:tcW w:w="1134" w:type="dxa"/>
            <w:tcBorders>
              <w:top w:val="single" w:sz="4" w:space="0" w:color="auto"/>
              <w:left w:val="single" w:sz="4" w:space="0" w:color="auto"/>
              <w:bottom w:val="single" w:sz="4" w:space="0" w:color="auto"/>
              <w:right w:val="single" w:sz="4" w:space="0" w:color="auto"/>
            </w:tcBorders>
          </w:tcPr>
          <w:p w14:paraId="451DA3C4" w14:textId="77777777" w:rsidR="005167FE" w:rsidRPr="00C427A1" w:rsidRDefault="005167FE" w:rsidP="003B7C69">
            <w:pPr>
              <w:overflowPunct w:val="0"/>
              <w:autoSpaceDE w:val="0"/>
              <w:autoSpaceDN w:val="0"/>
              <w:adjustRightInd w:val="0"/>
              <w:spacing w:before="0" w:after="0"/>
              <w:ind w:firstLine="0"/>
              <w:jc w:val="center"/>
              <w:textAlignment w:val="baseline"/>
            </w:pPr>
            <w:r w:rsidRPr="00C427A1">
              <w:t>1191</w:t>
            </w:r>
          </w:p>
        </w:tc>
        <w:tc>
          <w:tcPr>
            <w:tcW w:w="6238" w:type="dxa"/>
            <w:tcBorders>
              <w:top w:val="single" w:sz="4" w:space="0" w:color="auto"/>
              <w:left w:val="single" w:sz="4" w:space="0" w:color="auto"/>
              <w:bottom w:val="single" w:sz="4" w:space="0" w:color="auto"/>
              <w:right w:val="single" w:sz="4" w:space="0" w:color="auto"/>
            </w:tcBorders>
          </w:tcPr>
          <w:p w14:paraId="1D2082B4" w14:textId="77777777" w:rsidR="005167FE" w:rsidRPr="00C427A1" w:rsidRDefault="005167FE" w:rsidP="003B7C69">
            <w:pPr>
              <w:overflowPunct w:val="0"/>
              <w:autoSpaceDE w:val="0"/>
              <w:autoSpaceDN w:val="0"/>
              <w:adjustRightInd w:val="0"/>
              <w:spacing w:before="0" w:after="0"/>
              <w:ind w:firstLine="0"/>
              <w:jc w:val="left"/>
              <w:textAlignment w:val="baseline"/>
            </w:pPr>
            <w:r w:rsidRPr="00C427A1">
              <w:t xml:space="preserve">Применяется в составе реквизита </w:t>
            </w:r>
            <w:r w:rsidR="0093415D" w:rsidRPr="00C427A1">
              <w:t>«предмет расчета» (тег 1059)</w:t>
            </w:r>
          </w:p>
        </w:tc>
      </w:tr>
      <w:tr w:rsidR="005167FE" w:rsidRPr="00C427A1" w14:paraId="080F4F31" w14:textId="77777777" w:rsidTr="005167FE">
        <w:trPr>
          <w:trHeight w:val="302"/>
          <w:jc w:val="center"/>
        </w:trPr>
        <w:tc>
          <w:tcPr>
            <w:tcW w:w="7507" w:type="dxa"/>
            <w:tcBorders>
              <w:top w:val="single" w:sz="4" w:space="0" w:color="auto"/>
              <w:left w:val="single" w:sz="4" w:space="0" w:color="auto"/>
              <w:bottom w:val="single" w:sz="4" w:space="0" w:color="auto"/>
              <w:right w:val="single" w:sz="4" w:space="0" w:color="auto"/>
            </w:tcBorders>
            <w:noWrap/>
            <w:hideMark/>
          </w:tcPr>
          <w:p w14:paraId="38B6A349" w14:textId="77777777" w:rsidR="005167FE" w:rsidRPr="00C427A1" w:rsidRDefault="005167FE" w:rsidP="003B7C69">
            <w:pPr>
              <w:overflowPunct w:val="0"/>
              <w:autoSpaceDE w:val="0"/>
              <w:autoSpaceDN w:val="0"/>
              <w:adjustRightInd w:val="0"/>
              <w:spacing w:before="0" w:after="0"/>
              <w:ind w:firstLine="0"/>
              <w:textAlignment w:val="baseline"/>
            </w:pPr>
            <w:r w:rsidRPr="00C427A1">
              <w:t>дополнительный реквизит чека (БСО)</w:t>
            </w:r>
          </w:p>
        </w:tc>
        <w:tc>
          <w:tcPr>
            <w:tcW w:w="1134" w:type="dxa"/>
            <w:tcBorders>
              <w:top w:val="single" w:sz="4" w:space="0" w:color="auto"/>
              <w:left w:val="single" w:sz="4" w:space="0" w:color="auto"/>
              <w:bottom w:val="single" w:sz="4" w:space="0" w:color="auto"/>
              <w:right w:val="single" w:sz="4" w:space="0" w:color="auto"/>
            </w:tcBorders>
          </w:tcPr>
          <w:p w14:paraId="51A3064E" w14:textId="77777777" w:rsidR="005167FE" w:rsidRPr="00C427A1" w:rsidRDefault="005167FE" w:rsidP="003B7C69">
            <w:pPr>
              <w:overflowPunct w:val="0"/>
              <w:autoSpaceDE w:val="0"/>
              <w:autoSpaceDN w:val="0"/>
              <w:adjustRightInd w:val="0"/>
              <w:spacing w:before="0" w:after="0"/>
              <w:ind w:firstLine="0"/>
              <w:jc w:val="center"/>
              <w:textAlignment w:val="baseline"/>
            </w:pPr>
            <w:r w:rsidRPr="00C427A1">
              <w:t>1192</w:t>
            </w:r>
          </w:p>
        </w:tc>
        <w:tc>
          <w:tcPr>
            <w:tcW w:w="6238" w:type="dxa"/>
            <w:tcBorders>
              <w:top w:val="single" w:sz="4" w:space="0" w:color="auto"/>
              <w:left w:val="single" w:sz="4" w:space="0" w:color="auto"/>
              <w:bottom w:val="single" w:sz="4" w:space="0" w:color="auto"/>
              <w:right w:val="single" w:sz="4" w:space="0" w:color="auto"/>
            </w:tcBorders>
          </w:tcPr>
          <w:p w14:paraId="7635C68F" w14:textId="77777777" w:rsidR="005167FE" w:rsidRPr="00C427A1" w:rsidRDefault="005167FE" w:rsidP="003B7C69">
            <w:pPr>
              <w:overflowPunct w:val="0"/>
              <w:autoSpaceDE w:val="0"/>
              <w:autoSpaceDN w:val="0"/>
              <w:adjustRightInd w:val="0"/>
              <w:spacing w:before="0" w:after="0"/>
              <w:ind w:firstLine="0"/>
              <w:jc w:val="left"/>
              <w:textAlignment w:val="baseline"/>
            </w:pPr>
            <w:r w:rsidRPr="00C427A1">
              <w:t>Применяется в составе кассового чека (БСО)</w:t>
            </w:r>
          </w:p>
        </w:tc>
      </w:tr>
    </w:tbl>
    <w:p w14:paraId="4E5DCC5D" w14:textId="77777777" w:rsidR="005B2732" w:rsidRPr="00C427A1" w:rsidRDefault="005B2732" w:rsidP="003B7C69">
      <w:pPr>
        <w:spacing w:before="0" w:after="0"/>
      </w:pPr>
    </w:p>
    <w:p w14:paraId="7F75E326" w14:textId="77777777" w:rsidR="00517D3A" w:rsidRPr="00C427A1" w:rsidRDefault="00517D3A" w:rsidP="003B7C69">
      <w:pPr>
        <w:spacing w:before="0" w:after="0"/>
      </w:pPr>
      <w:r w:rsidRPr="00C427A1">
        <w:t>Значения реквизитов «дополнительный реквизит предмета расчета» (тег 1191) и «дополнительный реквизит чека (БСО)» (тег 1192) определяются ФНС России.</w:t>
      </w:r>
    </w:p>
    <w:p w14:paraId="68982110" w14:textId="77777777" w:rsidR="00517D3A" w:rsidRPr="00C427A1" w:rsidRDefault="00517D3A" w:rsidP="003B7C69">
      <w:pPr>
        <w:spacing w:before="0" w:after="0"/>
      </w:pPr>
    </w:p>
    <w:p w14:paraId="2F39512F" w14:textId="1AD7E736" w:rsidR="00C57A80" w:rsidRPr="00C427A1" w:rsidRDefault="00957343" w:rsidP="003B7C69">
      <w:pPr>
        <w:spacing w:before="0" w:after="0"/>
      </w:pPr>
      <w:r w:rsidRPr="00C427A1">
        <w:t>3</w:t>
      </w:r>
      <w:r w:rsidR="00441827" w:rsidRPr="00C427A1">
        <w:t>3</w:t>
      </w:r>
      <w:r w:rsidR="00C51647" w:rsidRPr="00C427A1">
        <w:t xml:space="preserve">. </w:t>
      </w:r>
      <w:r w:rsidR="00C57A80" w:rsidRPr="00C427A1">
        <w:t>Значения реквизита «признак способа расче</w:t>
      </w:r>
      <w:r w:rsidR="00280BEC">
        <w:t>та» (тег 1214)</w:t>
      </w:r>
      <w:r w:rsidR="00C57A80" w:rsidRPr="00C427A1">
        <w:t xml:space="preserve"> и перечень оснований для присвоения соответствующих значений реквизиту, а также формат данных этого реквизита ФД в печатной форме указаны в </w:t>
      </w:r>
      <w:r w:rsidR="00A25A03">
        <w:t>т</w:t>
      </w:r>
      <w:r w:rsidR="00E835C8" w:rsidRPr="00C427A1">
        <w:t xml:space="preserve">аблице </w:t>
      </w:r>
      <w:r w:rsidR="004F5D61" w:rsidRPr="00C427A1">
        <w:t>28</w:t>
      </w:r>
      <w:r w:rsidR="00C57A80" w:rsidRPr="00C427A1">
        <w:t>.</w:t>
      </w:r>
    </w:p>
    <w:p w14:paraId="44EC40E8" w14:textId="76B0CE5F" w:rsidR="00C57A80" w:rsidRDefault="00E835C8" w:rsidP="003B7C69">
      <w:pPr>
        <w:pStyle w:val="af1"/>
        <w:jc w:val="right"/>
      </w:pPr>
      <w:r w:rsidRPr="00C427A1">
        <w:t xml:space="preserve">Таблица </w:t>
      </w:r>
      <w:r w:rsidR="004F5D61" w:rsidRPr="00C427A1">
        <w:t>28</w:t>
      </w:r>
    </w:p>
    <w:p w14:paraId="400EC55D" w14:textId="5CEBC491" w:rsidR="00A25A03" w:rsidRDefault="00A25A03" w:rsidP="00A25A03">
      <w:pPr>
        <w:pStyle w:val="af1"/>
        <w:jc w:val="center"/>
      </w:pPr>
      <w:r w:rsidRPr="00C427A1">
        <w:t>Значения рекв</w:t>
      </w:r>
      <w:r w:rsidR="00280BEC">
        <w:t>изита «признак способа расчета»</w:t>
      </w:r>
      <w:r w:rsidRPr="00C427A1">
        <w:t xml:space="preserve"> и перечень оснований для присвоения соответствующих значений реквизиту, а также формат данных этого реквизита ФД в печатной форме</w:t>
      </w:r>
    </w:p>
    <w:p w14:paraId="65B2A288" w14:textId="77777777" w:rsidR="00A25A03" w:rsidRPr="00C427A1" w:rsidRDefault="00A25A03" w:rsidP="00A25A03">
      <w:pPr>
        <w:pStyle w:val="af1"/>
        <w:jc w:val="center"/>
      </w:pPr>
    </w:p>
    <w:tbl>
      <w:tblPr>
        <w:tblW w:w="4948"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5"/>
        <w:gridCol w:w="904"/>
        <w:gridCol w:w="8344"/>
        <w:gridCol w:w="4089"/>
        <w:gridCol w:w="156"/>
      </w:tblGrid>
      <w:tr w:rsidR="003B2073" w:rsidRPr="00C427A1" w14:paraId="3BD95BFA" w14:textId="77777777" w:rsidTr="00177FF8">
        <w:trPr>
          <w:gridAfter w:val="1"/>
          <w:wAfter w:w="159" w:type="dxa"/>
          <w:cantSplit/>
          <w:trHeight w:val="20"/>
        </w:trPr>
        <w:tc>
          <w:tcPr>
            <w:tcW w:w="1560" w:type="dxa"/>
            <w:gridSpan w:val="2"/>
          </w:tcPr>
          <w:p w14:paraId="3682CD0A" w14:textId="77777777" w:rsidR="00C57A80" w:rsidRPr="00C427A1" w:rsidRDefault="00C57A80" w:rsidP="003B2073">
            <w:pPr>
              <w:pStyle w:val="af1"/>
              <w:keepNext/>
              <w:widowControl w:val="0"/>
              <w:jc w:val="center"/>
              <w:rPr>
                <w:b/>
              </w:rPr>
            </w:pPr>
            <w:r w:rsidRPr="00C427A1">
              <w:rPr>
                <w:b/>
              </w:rPr>
              <w:t>Значение реквизита</w:t>
            </w:r>
          </w:p>
        </w:tc>
        <w:tc>
          <w:tcPr>
            <w:tcW w:w="8479" w:type="dxa"/>
          </w:tcPr>
          <w:p w14:paraId="5300BA6B" w14:textId="4A66CFEE" w:rsidR="00C57A80" w:rsidRPr="00C427A1" w:rsidRDefault="00C57A80" w:rsidP="003B2073">
            <w:pPr>
              <w:pStyle w:val="af1"/>
              <w:keepNext/>
              <w:widowControl w:val="0"/>
              <w:jc w:val="center"/>
              <w:rPr>
                <w:b/>
              </w:rPr>
            </w:pPr>
            <w:r w:rsidRPr="00C427A1">
              <w:rPr>
                <w:b/>
              </w:rPr>
              <w:t>Перечень оснований для присвоения реквизит</w:t>
            </w:r>
            <w:r w:rsidR="00F54775" w:rsidRPr="00C427A1">
              <w:rPr>
                <w:b/>
              </w:rPr>
              <w:t>у</w:t>
            </w:r>
            <w:r w:rsidRPr="00C427A1">
              <w:rPr>
                <w:b/>
              </w:rPr>
              <w:t xml:space="preserve"> «признак способа расчета» (тег 1214) соответствующ</w:t>
            </w:r>
            <w:r w:rsidR="005A73A2" w:rsidRPr="00C427A1">
              <w:rPr>
                <w:b/>
              </w:rPr>
              <w:t>его</w:t>
            </w:r>
            <w:r w:rsidRPr="00C427A1">
              <w:rPr>
                <w:b/>
              </w:rPr>
              <w:t xml:space="preserve"> значени</w:t>
            </w:r>
            <w:r w:rsidR="005A73A2" w:rsidRPr="00C427A1">
              <w:rPr>
                <w:b/>
              </w:rPr>
              <w:t>я</w:t>
            </w:r>
            <w:r w:rsidRPr="00C427A1">
              <w:rPr>
                <w:b/>
              </w:rPr>
              <w:t xml:space="preserve"> реквизита</w:t>
            </w:r>
          </w:p>
        </w:tc>
        <w:tc>
          <w:tcPr>
            <w:tcW w:w="4153" w:type="dxa"/>
          </w:tcPr>
          <w:p w14:paraId="5DFC8724" w14:textId="77777777" w:rsidR="00C57A80" w:rsidRPr="00C427A1" w:rsidRDefault="00C57A80" w:rsidP="003B2073">
            <w:pPr>
              <w:pStyle w:val="af1"/>
              <w:keepNext/>
              <w:widowControl w:val="0"/>
              <w:jc w:val="center"/>
              <w:rPr>
                <w:b/>
              </w:rPr>
            </w:pPr>
            <w:r w:rsidRPr="00C427A1">
              <w:rPr>
                <w:b/>
              </w:rPr>
              <w:t>Формат ПФ</w:t>
            </w:r>
          </w:p>
        </w:tc>
      </w:tr>
      <w:tr w:rsidR="003B2073" w:rsidRPr="00C427A1" w14:paraId="61C1F47B" w14:textId="77777777" w:rsidTr="00A25A03">
        <w:trPr>
          <w:gridAfter w:val="1"/>
          <w:wAfter w:w="159" w:type="dxa"/>
          <w:cantSplit/>
          <w:trHeight w:val="20"/>
        </w:trPr>
        <w:tc>
          <w:tcPr>
            <w:tcW w:w="1560" w:type="dxa"/>
            <w:gridSpan w:val="2"/>
          </w:tcPr>
          <w:p w14:paraId="1CAA4EE1" w14:textId="77777777" w:rsidR="00F30F47" w:rsidRPr="00C427A1" w:rsidRDefault="00F30F47" w:rsidP="003B7C69">
            <w:pPr>
              <w:pStyle w:val="af1"/>
              <w:widowControl w:val="0"/>
              <w:jc w:val="center"/>
            </w:pPr>
            <w:r w:rsidRPr="00C427A1">
              <w:t>1</w:t>
            </w:r>
          </w:p>
        </w:tc>
        <w:tc>
          <w:tcPr>
            <w:tcW w:w="8479" w:type="dxa"/>
          </w:tcPr>
          <w:p w14:paraId="4CA0C509" w14:textId="77777777" w:rsidR="00F30F47" w:rsidRPr="00C427A1" w:rsidRDefault="00F30F47" w:rsidP="003B7C69">
            <w:pPr>
              <w:pStyle w:val="af1"/>
              <w:widowControl w:val="0"/>
              <w:jc w:val="left"/>
            </w:pPr>
            <w:r w:rsidRPr="00C427A1">
              <w:t>Полная предварительная оплата до момента передачи предмета расчета</w:t>
            </w:r>
          </w:p>
        </w:tc>
        <w:tc>
          <w:tcPr>
            <w:tcW w:w="4153" w:type="dxa"/>
          </w:tcPr>
          <w:p w14:paraId="4EB3C60E" w14:textId="77777777" w:rsidR="00F30F47" w:rsidRPr="00C427A1" w:rsidRDefault="00F30F47" w:rsidP="003B7C69">
            <w:pPr>
              <w:pStyle w:val="af1"/>
              <w:widowControl w:val="0"/>
              <w:jc w:val="left"/>
            </w:pPr>
            <w:r w:rsidRPr="00C427A1">
              <w:t>«ПРЕДОПЛАТА 100%» или «1» или может не печататься</w:t>
            </w:r>
          </w:p>
        </w:tc>
      </w:tr>
      <w:tr w:rsidR="003B2073" w:rsidRPr="00C427A1" w14:paraId="7F37DE7E" w14:textId="77777777" w:rsidTr="00A25A03">
        <w:trPr>
          <w:gridAfter w:val="1"/>
          <w:wAfter w:w="159" w:type="dxa"/>
          <w:cantSplit/>
          <w:trHeight w:val="20"/>
        </w:trPr>
        <w:tc>
          <w:tcPr>
            <w:tcW w:w="1560" w:type="dxa"/>
            <w:gridSpan w:val="2"/>
          </w:tcPr>
          <w:p w14:paraId="68CCF403" w14:textId="77777777" w:rsidR="00F30F47" w:rsidRPr="00C427A1" w:rsidRDefault="00F30F47" w:rsidP="003B7C69">
            <w:pPr>
              <w:pStyle w:val="af1"/>
              <w:widowControl w:val="0"/>
              <w:jc w:val="center"/>
            </w:pPr>
            <w:r w:rsidRPr="00C427A1">
              <w:t>2</w:t>
            </w:r>
          </w:p>
        </w:tc>
        <w:tc>
          <w:tcPr>
            <w:tcW w:w="8479" w:type="dxa"/>
          </w:tcPr>
          <w:p w14:paraId="19BA156C" w14:textId="77777777" w:rsidR="00F30F47" w:rsidRPr="00C427A1" w:rsidRDefault="00F30F47" w:rsidP="003B7C69">
            <w:pPr>
              <w:pStyle w:val="af1"/>
              <w:widowControl w:val="0"/>
              <w:jc w:val="left"/>
            </w:pPr>
            <w:r w:rsidRPr="00C427A1">
              <w:t>Частичная предварительная оплата до момента передачи предмета расчета</w:t>
            </w:r>
          </w:p>
        </w:tc>
        <w:tc>
          <w:tcPr>
            <w:tcW w:w="4153" w:type="dxa"/>
          </w:tcPr>
          <w:p w14:paraId="12D48D27" w14:textId="77777777" w:rsidR="00F30F47" w:rsidRPr="00C427A1" w:rsidRDefault="00F30F47" w:rsidP="003B7C69">
            <w:pPr>
              <w:pStyle w:val="af1"/>
              <w:widowControl w:val="0"/>
              <w:jc w:val="left"/>
            </w:pPr>
            <w:r w:rsidRPr="00C427A1">
              <w:t>«ПРЕДОПЛАТА» или «2» или может не печататься</w:t>
            </w:r>
          </w:p>
        </w:tc>
      </w:tr>
      <w:tr w:rsidR="003B2073" w:rsidRPr="00C427A1" w14:paraId="2922E4C0" w14:textId="77777777" w:rsidTr="00A25A03">
        <w:trPr>
          <w:gridAfter w:val="1"/>
          <w:wAfter w:w="159" w:type="dxa"/>
          <w:cantSplit/>
          <w:trHeight w:val="20"/>
        </w:trPr>
        <w:tc>
          <w:tcPr>
            <w:tcW w:w="1560" w:type="dxa"/>
            <w:gridSpan w:val="2"/>
          </w:tcPr>
          <w:p w14:paraId="1D5F7300" w14:textId="77777777" w:rsidR="00C57A80" w:rsidRPr="00C427A1" w:rsidRDefault="00F30F47" w:rsidP="003B7C69">
            <w:pPr>
              <w:pStyle w:val="af1"/>
              <w:widowControl w:val="0"/>
              <w:jc w:val="center"/>
            </w:pPr>
            <w:r w:rsidRPr="00C427A1">
              <w:t>3</w:t>
            </w:r>
          </w:p>
        </w:tc>
        <w:tc>
          <w:tcPr>
            <w:tcW w:w="8479" w:type="dxa"/>
          </w:tcPr>
          <w:p w14:paraId="71CB77C7" w14:textId="77777777" w:rsidR="00C57A80" w:rsidRPr="00C427A1" w:rsidRDefault="00F30F47" w:rsidP="003B7C69">
            <w:pPr>
              <w:pStyle w:val="af1"/>
              <w:widowControl w:val="0"/>
              <w:jc w:val="left"/>
            </w:pPr>
            <w:r w:rsidRPr="00C427A1">
              <w:t>Аванс</w:t>
            </w:r>
          </w:p>
        </w:tc>
        <w:tc>
          <w:tcPr>
            <w:tcW w:w="4153" w:type="dxa"/>
          </w:tcPr>
          <w:p w14:paraId="25BEF0A6" w14:textId="77777777" w:rsidR="00C57A80" w:rsidRPr="00C427A1" w:rsidRDefault="00C57A80" w:rsidP="003B7C69">
            <w:pPr>
              <w:pStyle w:val="af1"/>
              <w:widowControl w:val="0"/>
              <w:jc w:val="left"/>
            </w:pPr>
            <w:r w:rsidRPr="00C427A1">
              <w:t>«</w:t>
            </w:r>
            <w:r w:rsidR="00DB5212" w:rsidRPr="00C427A1">
              <w:t>АВАНС</w:t>
            </w:r>
            <w:r w:rsidRPr="00C427A1">
              <w:t>» или «</w:t>
            </w:r>
            <w:r w:rsidR="00DB5212" w:rsidRPr="00C427A1">
              <w:t>3</w:t>
            </w:r>
            <w:r w:rsidRPr="00C427A1">
              <w:t>» или может не печататься</w:t>
            </w:r>
          </w:p>
        </w:tc>
      </w:tr>
      <w:tr w:rsidR="003B2073" w:rsidRPr="00C427A1" w14:paraId="33EDC757" w14:textId="77777777" w:rsidTr="00A25A03">
        <w:trPr>
          <w:gridAfter w:val="1"/>
          <w:wAfter w:w="159" w:type="dxa"/>
          <w:cantSplit/>
          <w:trHeight w:val="20"/>
        </w:trPr>
        <w:tc>
          <w:tcPr>
            <w:tcW w:w="1560" w:type="dxa"/>
            <w:gridSpan w:val="2"/>
          </w:tcPr>
          <w:p w14:paraId="3AAE686D" w14:textId="77777777" w:rsidR="00EC32D4" w:rsidRPr="00C427A1" w:rsidRDefault="00EC32D4" w:rsidP="003B7C69">
            <w:pPr>
              <w:pStyle w:val="af1"/>
              <w:widowControl w:val="0"/>
              <w:jc w:val="center"/>
            </w:pPr>
            <w:r w:rsidRPr="00C427A1">
              <w:lastRenderedPageBreak/>
              <w:t>4</w:t>
            </w:r>
          </w:p>
        </w:tc>
        <w:tc>
          <w:tcPr>
            <w:tcW w:w="8479" w:type="dxa"/>
          </w:tcPr>
          <w:p w14:paraId="4FE8ECCC" w14:textId="77777777" w:rsidR="00EC32D4" w:rsidRPr="00C427A1" w:rsidRDefault="00EC32D4" w:rsidP="003B7C69">
            <w:pPr>
              <w:pStyle w:val="af1"/>
              <w:widowControl w:val="0"/>
              <w:jc w:val="left"/>
            </w:pPr>
            <w:r w:rsidRPr="00C427A1">
              <w:t>Полная оплата, в том числе с учетом аванса (предварительной оплаты) в момент передачи предмета расчета</w:t>
            </w:r>
          </w:p>
        </w:tc>
        <w:tc>
          <w:tcPr>
            <w:tcW w:w="4153" w:type="dxa"/>
          </w:tcPr>
          <w:p w14:paraId="35D127B9" w14:textId="77777777" w:rsidR="00EC32D4" w:rsidRPr="00C427A1" w:rsidRDefault="00EC32D4" w:rsidP="003B7C69">
            <w:pPr>
              <w:pStyle w:val="af1"/>
              <w:widowControl w:val="0"/>
              <w:jc w:val="left"/>
            </w:pPr>
            <w:r w:rsidRPr="00C427A1">
              <w:t>«ПОЛНЫЙ РАСЧЕТ» или «4» или может не печататься</w:t>
            </w:r>
          </w:p>
        </w:tc>
      </w:tr>
      <w:tr w:rsidR="003B2073" w:rsidRPr="00C427A1" w14:paraId="4A4B9C40" w14:textId="77777777" w:rsidTr="00A25A03">
        <w:trPr>
          <w:gridAfter w:val="1"/>
          <w:wAfter w:w="159" w:type="dxa"/>
          <w:cantSplit/>
          <w:trHeight w:val="20"/>
        </w:trPr>
        <w:tc>
          <w:tcPr>
            <w:tcW w:w="1560" w:type="dxa"/>
            <w:gridSpan w:val="2"/>
          </w:tcPr>
          <w:p w14:paraId="440513FF" w14:textId="77777777" w:rsidR="00EC32D4" w:rsidRPr="00C427A1" w:rsidRDefault="00EC32D4" w:rsidP="003B7C69">
            <w:pPr>
              <w:pStyle w:val="af1"/>
              <w:widowControl w:val="0"/>
              <w:jc w:val="center"/>
            </w:pPr>
            <w:r w:rsidRPr="00C427A1">
              <w:t>5</w:t>
            </w:r>
          </w:p>
        </w:tc>
        <w:tc>
          <w:tcPr>
            <w:tcW w:w="8479" w:type="dxa"/>
          </w:tcPr>
          <w:p w14:paraId="11DCEABE" w14:textId="77777777" w:rsidR="00EC32D4" w:rsidRPr="00C427A1" w:rsidRDefault="00EC32D4" w:rsidP="003B7C69">
            <w:pPr>
              <w:pStyle w:val="af1"/>
              <w:widowControl w:val="0"/>
              <w:jc w:val="left"/>
            </w:pPr>
            <w:r w:rsidRPr="00C427A1">
              <w:t xml:space="preserve">Частичная оплата предмета расчета в момент его передачи с последующей оплатой в кредит </w:t>
            </w:r>
          </w:p>
        </w:tc>
        <w:tc>
          <w:tcPr>
            <w:tcW w:w="4153" w:type="dxa"/>
          </w:tcPr>
          <w:p w14:paraId="63262AFA" w14:textId="77777777" w:rsidR="00EC32D4" w:rsidRPr="00C427A1" w:rsidRDefault="00EC32D4" w:rsidP="003B7C69">
            <w:pPr>
              <w:pStyle w:val="af1"/>
              <w:widowControl w:val="0"/>
              <w:jc w:val="left"/>
            </w:pPr>
            <w:r w:rsidRPr="00C427A1">
              <w:t xml:space="preserve">«ЧАСТИЧНЫЙ РАСЧЕТ </w:t>
            </w:r>
            <w:r w:rsidR="00492A03" w:rsidRPr="00C427A1">
              <w:t>И КРЕДИТ</w:t>
            </w:r>
            <w:r w:rsidRPr="00C427A1">
              <w:t>» или «5» или может не печататься</w:t>
            </w:r>
          </w:p>
        </w:tc>
      </w:tr>
      <w:tr w:rsidR="003B2073" w:rsidRPr="00C427A1" w14:paraId="0214B8E8" w14:textId="77777777" w:rsidTr="00A25A03">
        <w:trPr>
          <w:gridAfter w:val="1"/>
          <w:wAfter w:w="159" w:type="dxa"/>
          <w:cantSplit/>
          <w:trHeight w:val="20"/>
        </w:trPr>
        <w:tc>
          <w:tcPr>
            <w:tcW w:w="1560" w:type="dxa"/>
            <w:gridSpan w:val="2"/>
          </w:tcPr>
          <w:p w14:paraId="51B61E83" w14:textId="77777777" w:rsidR="00CC399A" w:rsidRPr="00C427A1" w:rsidRDefault="001E1F20" w:rsidP="003B7C69">
            <w:pPr>
              <w:pStyle w:val="af1"/>
              <w:widowControl w:val="0"/>
              <w:jc w:val="center"/>
            </w:pPr>
            <w:r w:rsidRPr="00C427A1">
              <w:t>6</w:t>
            </w:r>
          </w:p>
        </w:tc>
        <w:tc>
          <w:tcPr>
            <w:tcW w:w="8479" w:type="dxa"/>
          </w:tcPr>
          <w:p w14:paraId="52BD6A92" w14:textId="77777777" w:rsidR="00CC399A" w:rsidRPr="00C427A1" w:rsidRDefault="00CC399A" w:rsidP="003B7C69">
            <w:pPr>
              <w:pStyle w:val="af1"/>
              <w:widowControl w:val="0"/>
              <w:jc w:val="left"/>
            </w:pPr>
            <w:r w:rsidRPr="00C427A1">
              <w:t>Передача предмета расчета без его оплаты в момент его передачи с последующей оплатой в кредит</w:t>
            </w:r>
          </w:p>
        </w:tc>
        <w:tc>
          <w:tcPr>
            <w:tcW w:w="4153" w:type="dxa"/>
          </w:tcPr>
          <w:p w14:paraId="47AE3ADB" w14:textId="77777777" w:rsidR="00CC399A" w:rsidRPr="00C427A1" w:rsidRDefault="00CC399A" w:rsidP="003B7C69">
            <w:pPr>
              <w:pStyle w:val="af1"/>
              <w:widowControl w:val="0"/>
              <w:jc w:val="left"/>
            </w:pPr>
            <w:r w:rsidRPr="00C427A1">
              <w:t>«ПЕРЕДАЧА В КРЕДИТ» или «7» или может не печататься</w:t>
            </w:r>
          </w:p>
        </w:tc>
      </w:tr>
      <w:tr w:rsidR="003B2073" w:rsidRPr="00C427A1" w14:paraId="10F6F722" w14:textId="77777777" w:rsidTr="00A25A03">
        <w:trPr>
          <w:gridAfter w:val="1"/>
          <w:wAfter w:w="159" w:type="dxa"/>
          <w:cantSplit/>
          <w:trHeight w:val="20"/>
        </w:trPr>
        <w:tc>
          <w:tcPr>
            <w:tcW w:w="1560" w:type="dxa"/>
            <w:gridSpan w:val="2"/>
          </w:tcPr>
          <w:p w14:paraId="70064B7C" w14:textId="77777777" w:rsidR="00C05768" w:rsidRPr="00C427A1" w:rsidRDefault="001E1F20" w:rsidP="003B7C69">
            <w:pPr>
              <w:pStyle w:val="af1"/>
              <w:widowControl w:val="0"/>
              <w:jc w:val="center"/>
            </w:pPr>
            <w:r w:rsidRPr="00C427A1">
              <w:t>7</w:t>
            </w:r>
          </w:p>
        </w:tc>
        <w:tc>
          <w:tcPr>
            <w:tcW w:w="8479" w:type="dxa"/>
          </w:tcPr>
          <w:p w14:paraId="3C8ABE86" w14:textId="77777777" w:rsidR="00C05768" w:rsidRPr="00C427A1" w:rsidRDefault="001E1F20" w:rsidP="003B7C69">
            <w:pPr>
              <w:pStyle w:val="af1"/>
              <w:widowControl w:val="0"/>
              <w:jc w:val="left"/>
            </w:pPr>
            <w:r w:rsidRPr="00C427A1">
              <w:t>О</w:t>
            </w:r>
            <w:r w:rsidR="00C05768" w:rsidRPr="00C427A1">
              <w:t xml:space="preserve">плата предмета расчета после его передачи с оплатой в кредит (оплата кредита) </w:t>
            </w:r>
          </w:p>
        </w:tc>
        <w:tc>
          <w:tcPr>
            <w:tcW w:w="4153" w:type="dxa"/>
          </w:tcPr>
          <w:p w14:paraId="31BBE96E" w14:textId="2893D6C6" w:rsidR="00C05768" w:rsidRPr="00C427A1" w:rsidRDefault="00C05768" w:rsidP="006407EB">
            <w:pPr>
              <w:pStyle w:val="af1"/>
              <w:widowControl w:val="0"/>
              <w:jc w:val="left"/>
            </w:pPr>
            <w:r w:rsidRPr="00C427A1">
              <w:t xml:space="preserve">«ОПЛАТА КРЕДИТА» или «9» </w:t>
            </w:r>
            <w:r w:rsidR="00E6171D" w:rsidRPr="00E6171D">
              <w:t>или может не печататься</w:t>
            </w:r>
          </w:p>
        </w:tc>
      </w:tr>
      <w:tr w:rsidR="003B2073" w:rsidRPr="00C427A1" w14:paraId="03618C31" w14:textId="77777777" w:rsidTr="00A25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4351" w:type="dxa"/>
            <w:gridSpan w:val="5"/>
          </w:tcPr>
          <w:p w14:paraId="6746E7CA" w14:textId="77777777" w:rsidR="0096307F" w:rsidRPr="00C427A1" w:rsidRDefault="0096307F" w:rsidP="0096307F">
            <w:pPr>
              <w:spacing w:before="0" w:after="0"/>
            </w:pPr>
          </w:p>
          <w:p w14:paraId="6315655B" w14:textId="77777777" w:rsidR="00105C4A" w:rsidRPr="00105C4A" w:rsidRDefault="00517D3A" w:rsidP="00105C4A">
            <w:pPr>
              <w:pStyle w:val="af1"/>
              <w:ind w:right="32"/>
            </w:pPr>
            <w:r w:rsidRPr="00C427A1">
              <w:rPr>
                <w:spacing w:val="30"/>
              </w:rPr>
              <w:t>Примечание</w:t>
            </w:r>
            <w:r w:rsidR="00E0059D" w:rsidRPr="00C427A1">
              <w:rPr>
                <w:spacing w:val="30"/>
              </w:rPr>
              <w:t>:</w:t>
            </w:r>
            <w:r w:rsidR="00A25A03" w:rsidRPr="00C427A1">
              <w:t xml:space="preserve"> </w:t>
            </w:r>
            <w:proofErr w:type="gramStart"/>
            <w:r w:rsidR="00105C4A" w:rsidRPr="00105C4A">
              <w:t>В</w:t>
            </w:r>
            <w:proofErr w:type="gramEnd"/>
            <w:r w:rsidR="00105C4A" w:rsidRPr="00105C4A">
              <w:t xml:space="preserve"> случае если в состав реквизита кассового чека (БСО) «предмет расчета» (тег 1059) входит реквизит «признак способа расчета» (тег 1214), имеющий значение «7», такой кассовый чек (БСО) не может содержать иные реквизиты «предмет расчета» (тег 1059).</w:t>
            </w:r>
          </w:p>
          <w:p w14:paraId="5C1E8E75" w14:textId="3E58788C" w:rsidR="00A25A03" w:rsidRPr="00C427A1" w:rsidRDefault="00A25A03" w:rsidP="00A25A03">
            <w:pPr>
              <w:pStyle w:val="af1"/>
              <w:ind w:right="32"/>
            </w:pPr>
          </w:p>
          <w:p w14:paraId="6D73827B" w14:textId="6A76A005" w:rsidR="00492A03" w:rsidRPr="00C427A1" w:rsidRDefault="00492A03" w:rsidP="003B7C69">
            <w:pPr>
              <w:pStyle w:val="af1"/>
              <w:ind w:right="32"/>
            </w:pPr>
          </w:p>
        </w:tc>
      </w:tr>
      <w:tr w:rsidR="003B2073" w:rsidRPr="00C427A1" w14:paraId="19404EB3" w14:textId="77777777" w:rsidTr="00A25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641" w:type="dxa"/>
          </w:tcPr>
          <w:p w14:paraId="504BEFAB" w14:textId="77777777" w:rsidR="00492A03" w:rsidRPr="00C427A1" w:rsidRDefault="00492A03" w:rsidP="003B7C69">
            <w:pPr>
              <w:pStyle w:val="af1"/>
              <w:ind w:right="-1243"/>
              <w:rPr>
                <w:spacing w:val="30"/>
              </w:rPr>
            </w:pPr>
          </w:p>
        </w:tc>
        <w:tc>
          <w:tcPr>
            <w:tcW w:w="13710" w:type="dxa"/>
            <w:gridSpan w:val="4"/>
            <w:hideMark/>
          </w:tcPr>
          <w:p w14:paraId="1AF3E260" w14:textId="77777777" w:rsidR="00492A03" w:rsidRPr="00C427A1" w:rsidRDefault="00492A03" w:rsidP="00A25A03">
            <w:pPr>
              <w:pStyle w:val="af1"/>
              <w:ind w:right="32"/>
            </w:pPr>
          </w:p>
        </w:tc>
      </w:tr>
    </w:tbl>
    <w:p w14:paraId="57787B41" w14:textId="3E977F6D" w:rsidR="00176224" w:rsidRPr="00C427A1" w:rsidRDefault="00C51647" w:rsidP="003B7C69">
      <w:pPr>
        <w:spacing w:before="0" w:after="0"/>
      </w:pPr>
      <w:r w:rsidRPr="00C427A1">
        <w:t>3</w:t>
      </w:r>
      <w:r w:rsidR="00441827" w:rsidRPr="00C427A1">
        <w:t>4</w:t>
      </w:r>
      <w:r w:rsidRPr="00C427A1">
        <w:t xml:space="preserve">. </w:t>
      </w:r>
      <w:r w:rsidR="00176224" w:rsidRPr="00C427A1">
        <w:t xml:space="preserve">Значения реквизита «признак предмета расчета» (тег 1212) </w:t>
      </w:r>
      <w:r w:rsidR="00BE05CE" w:rsidRPr="00C427A1">
        <w:t xml:space="preserve">и перечень </w:t>
      </w:r>
      <w:r w:rsidR="00126E75" w:rsidRPr="00C427A1">
        <w:t xml:space="preserve">оснований для присвоения соответствующих значений реквизиту, а также </w:t>
      </w:r>
      <w:r w:rsidR="00176224" w:rsidRPr="00C427A1">
        <w:t xml:space="preserve">формат данных этого реквизита </w:t>
      </w:r>
      <w:r w:rsidR="00CB060D" w:rsidRPr="00C427A1">
        <w:t xml:space="preserve">ФД </w:t>
      </w:r>
      <w:r w:rsidR="00176224" w:rsidRPr="00C427A1">
        <w:t xml:space="preserve">в печатной форме указаны в </w:t>
      </w:r>
      <w:r w:rsidR="00A25A03">
        <w:t>т</w:t>
      </w:r>
      <w:r w:rsidR="00E835C8" w:rsidRPr="00C427A1">
        <w:t xml:space="preserve">аблице </w:t>
      </w:r>
      <w:r w:rsidR="004F5D61" w:rsidRPr="00C427A1">
        <w:t>29</w:t>
      </w:r>
      <w:r w:rsidR="00C57A80" w:rsidRPr="00C427A1">
        <w:t>.</w:t>
      </w:r>
    </w:p>
    <w:p w14:paraId="441D5F7A" w14:textId="66C64BB7" w:rsidR="00176224" w:rsidRDefault="00E835C8" w:rsidP="003B7C69">
      <w:pPr>
        <w:pStyle w:val="af1"/>
        <w:keepNext/>
        <w:jc w:val="right"/>
      </w:pPr>
      <w:r w:rsidRPr="00C427A1">
        <w:t xml:space="preserve">Таблица </w:t>
      </w:r>
      <w:r w:rsidR="004F5D61" w:rsidRPr="00C427A1">
        <w:t>29</w:t>
      </w:r>
    </w:p>
    <w:p w14:paraId="33E8A8DA" w14:textId="5ACF523C" w:rsidR="00A25A03" w:rsidRDefault="00A25A03" w:rsidP="00A25A03">
      <w:pPr>
        <w:pStyle w:val="af1"/>
        <w:keepNext/>
        <w:jc w:val="center"/>
      </w:pPr>
      <w:r w:rsidRPr="00C427A1">
        <w:t>Значения рекви</w:t>
      </w:r>
      <w:r w:rsidR="00280BEC">
        <w:t>зита «признак предмета расчета»</w:t>
      </w:r>
      <w:r w:rsidRPr="00C427A1">
        <w:t xml:space="preserve"> и перечень оснований для присвоения соответствующих значений реквизиту, а также формат данных этого реквизита ФД в печатной форме</w:t>
      </w:r>
    </w:p>
    <w:p w14:paraId="7F69F3DE" w14:textId="77777777" w:rsidR="00A25A03" w:rsidRPr="00C427A1" w:rsidRDefault="00A25A03" w:rsidP="00A25A03">
      <w:pPr>
        <w:pStyle w:val="af1"/>
        <w:keepNext/>
        <w:jc w:val="center"/>
      </w:pPr>
    </w:p>
    <w:tbl>
      <w:tblPr>
        <w:tblW w:w="4948"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17"/>
        <w:gridCol w:w="8477"/>
        <w:gridCol w:w="4134"/>
      </w:tblGrid>
      <w:tr w:rsidR="0045406E" w:rsidRPr="00C427A1" w14:paraId="11EC7CA6" w14:textId="77777777" w:rsidTr="00D008EF">
        <w:trPr>
          <w:trHeight w:val="20"/>
        </w:trPr>
        <w:tc>
          <w:tcPr>
            <w:tcW w:w="1538" w:type="dxa"/>
          </w:tcPr>
          <w:p w14:paraId="35E4B69E" w14:textId="77777777" w:rsidR="00E62D0E" w:rsidRPr="00C427A1" w:rsidRDefault="00127A14" w:rsidP="003B7C69">
            <w:pPr>
              <w:pStyle w:val="af1"/>
              <w:keepNext/>
              <w:widowControl w:val="0"/>
              <w:jc w:val="center"/>
              <w:rPr>
                <w:b/>
              </w:rPr>
            </w:pPr>
            <w:r w:rsidRPr="00C427A1">
              <w:rPr>
                <w:b/>
              </w:rPr>
              <w:t>Значение реквизита</w:t>
            </w:r>
          </w:p>
        </w:tc>
        <w:tc>
          <w:tcPr>
            <w:tcW w:w="8614" w:type="dxa"/>
          </w:tcPr>
          <w:p w14:paraId="223EA970" w14:textId="77777777" w:rsidR="00E62D0E" w:rsidRPr="00C427A1" w:rsidRDefault="00126E75" w:rsidP="003B7C69">
            <w:pPr>
              <w:pStyle w:val="af1"/>
              <w:keepNext/>
              <w:widowControl w:val="0"/>
              <w:jc w:val="center"/>
              <w:rPr>
                <w:b/>
              </w:rPr>
            </w:pPr>
            <w:r w:rsidRPr="00C427A1">
              <w:rPr>
                <w:b/>
              </w:rPr>
              <w:t>Реквизит «наименование предмета расчета» (тег 1030) содержит сведения</w:t>
            </w:r>
          </w:p>
        </w:tc>
        <w:tc>
          <w:tcPr>
            <w:tcW w:w="4199" w:type="dxa"/>
          </w:tcPr>
          <w:p w14:paraId="58F6DF97" w14:textId="77777777" w:rsidR="00E62D0E" w:rsidRPr="00C427A1" w:rsidRDefault="00E62D0E" w:rsidP="003B7C69">
            <w:pPr>
              <w:pStyle w:val="af1"/>
              <w:keepNext/>
              <w:widowControl w:val="0"/>
              <w:jc w:val="center"/>
              <w:rPr>
                <w:b/>
              </w:rPr>
            </w:pPr>
            <w:r w:rsidRPr="00C427A1">
              <w:rPr>
                <w:b/>
              </w:rPr>
              <w:t>Формат ПФ</w:t>
            </w:r>
          </w:p>
        </w:tc>
      </w:tr>
      <w:tr w:rsidR="0045406E" w:rsidRPr="00C427A1" w14:paraId="4B6DC3DA" w14:textId="77777777" w:rsidTr="00D008EF">
        <w:trPr>
          <w:trHeight w:val="20"/>
        </w:trPr>
        <w:tc>
          <w:tcPr>
            <w:tcW w:w="1538" w:type="dxa"/>
          </w:tcPr>
          <w:p w14:paraId="3876A926" w14:textId="77777777" w:rsidR="00CB060D" w:rsidRPr="00C427A1" w:rsidRDefault="003B1E15" w:rsidP="003B7C69">
            <w:pPr>
              <w:pStyle w:val="af1"/>
              <w:widowControl w:val="0"/>
              <w:jc w:val="center"/>
            </w:pPr>
            <w:r w:rsidRPr="00C427A1">
              <w:t>1</w:t>
            </w:r>
          </w:p>
        </w:tc>
        <w:tc>
          <w:tcPr>
            <w:tcW w:w="8614" w:type="dxa"/>
          </w:tcPr>
          <w:p w14:paraId="3B43DD2A" w14:textId="77777777" w:rsidR="00CB060D" w:rsidRPr="00C427A1" w:rsidRDefault="00CB060D" w:rsidP="003B7C69">
            <w:pPr>
              <w:pStyle w:val="af1"/>
              <w:widowControl w:val="0"/>
              <w:jc w:val="left"/>
            </w:pPr>
            <w:r w:rsidRPr="00C427A1">
              <w:t xml:space="preserve">о </w:t>
            </w:r>
            <w:r w:rsidR="00793663" w:rsidRPr="00C427A1">
              <w:t xml:space="preserve">реализуемом </w:t>
            </w:r>
            <w:r w:rsidRPr="00C427A1">
              <w:t>товаре, за исключением подакцизн</w:t>
            </w:r>
            <w:r w:rsidR="00FA0619" w:rsidRPr="00C427A1">
              <w:t>ого</w:t>
            </w:r>
            <w:r w:rsidRPr="00C427A1">
              <w:t xml:space="preserve"> товара (наименование и иные сведения, описывающие товар)</w:t>
            </w:r>
          </w:p>
        </w:tc>
        <w:tc>
          <w:tcPr>
            <w:tcW w:w="4199" w:type="dxa"/>
          </w:tcPr>
          <w:p w14:paraId="35885D3D" w14:textId="77777777" w:rsidR="00CB060D" w:rsidRPr="00C427A1" w:rsidRDefault="00CB060D" w:rsidP="003B7C69">
            <w:pPr>
              <w:pStyle w:val="af1"/>
              <w:widowControl w:val="0"/>
              <w:jc w:val="left"/>
            </w:pPr>
            <w:r w:rsidRPr="00C427A1">
              <w:t>«ТОВАР» или «Т» или может не печататься</w:t>
            </w:r>
          </w:p>
        </w:tc>
      </w:tr>
      <w:tr w:rsidR="0045406E" w:rsidRPr="00C427A1" w14:paraId="29A1705A" w14:textId="77777777" w:rsidTr="00D008EF">
        <w:trPr>
          <w:trHeight w:val="20"/>
        </w:trPr>
        <w:tc>
          <w:tcPr>
            <w:tcW w:w="1538" w:type="dxa"/>
          </w:tcPr>
          <w:p w14:paraId="4CFF621A" w14:textId="77777777" w:rsidR="00FA0440" w:rsidRPr="00C427A1" w:rsidRDefault="003B1E15" w:rsidP="003B7C69">
            <w:pPr>
              <w:pStyle w:val="af1"/>
              <w:widowControl w:val="0"/>
              <w:jc w:val="center"/>
            </w:pPr>
            <w:r w:rsidRPr="00C427A1">
              <w:t>2</w:t>
            </w:r>
          </w:p>
        </w:tc>
        <w:tc>
          <w:tcPr>
            <w:tcW w:w="8614" w:type="dxa"/>
          </w:tcPr>
          <w:p w14:paraId="7C636C76" w14:textId="77777777" w:rsidR="00FA0440" w:rsidRPr="00C427A1" w:rsidRDefault="00FA0440" w:rsidP="003B7C69">
            <w:pPr>
              <w:pStyle w:val="af1"/>
              <w:widowControl w:val="0"/>
              <w:jc w:val="left"/>
            </w:pPr>
            <w:r w:rsidRPr="00C427A1">
              <w:t xml:space="preserve">о </w:t>
            </w:r>
            <w:r w:rsidR="00793663" w:rsidRPr="00C427A1">
              <w:t xml:space="preserve">реализуемом </w:t>
            </w:r>
            <w:r w:rsidR="00CB060D" w:rsidRPr="00C427A1">
              <w:t xml:space="preserve">подакцизном </w:t>
            </w:r>
            <w:r w:rsidRPr="00C427A1">
              <w:t>товар</w:t>
            </w:r>
            <w:r w:rsidR="00CB060D" w:rsidRPr="00C427A1">
              <w:t xml:space="preserve">е (наименование и иные сведения, </w:t>
            </w:r>
            <w:r w:rsidR="00CB060D" w:rsidRPr="00C427A1">
              <w:lastRenderedPageBreak/>
              <w:t>описывающие товар)</w:t>
            </w:r>
          </w:p>
        </w:tc>
        <w:tc>
          <w:tcPr>
            <w:tcW w:w="4199" w:type="dxa"/>
          </w:tcPr>
          <w:p w14:paraId="0D44F616" w14:textId="77777777" w:rsidR="00CB060D" w:rsidRPr="00C427A1" w:rsidRDefault="00FA0440" w:rsidP="003B7C69">
            <w:pPr>
              <w:pStyle w:val="af1"/>
              <w:widowControl w:val="0"/>
              <w:jc w:val="left"/>
            </w:pPr>
            <w:r w:rsidRPr="00C427A1">
              <w:lastRenderedPageBreak/>
              <w:t>«</w:t>
            </w:r>
            <w:r w:rsidR="00CB060D" w:rsidRPr="00C427A1">
              <w:t xml:space="preserve">ПОДАКЦИЗНЫЙ </w:t>
            </w:r>
            <w:r w:rsidRPr="00C427A1">
              <w:t>ТОВАР»</w:t>
            </w:r>
            <w:r w:rsidR="00CB060D" w:rsidRPr="00C427A1">
              <w:t xml:space="preserve"> </w:t>
            </w:r>
            <w:r w:rsidR="00CB060D" w:rsidRPr="00C427A1">
              <w:lastRenderedPageBreak/>
              <w:t>или «АТ» или может не печататься</w:t>
            </w:r>
          </w:p>
        </w:tc>
      </w:tr>
      <w:tr w:rsidR="0045406E" w:rsidRPr="00C427A1" w14:paraId="3B00E6A7" w14:textId="77777777" w:rsidTr="00D008EF">
        <w:trPr>
          <w:trHeight w:val="20"/>
        </w:trPr>
        <w:tc>
          <w:tcPr>
            <w:tcW w:w="1538" w:type="dxa"/>
          </w:tcPr>
          <w:p w14:paraId="315FF5AD" w14:textId="77777777" w:rsidR="00FA0440" w:rsidRPr="00C427A1" w:rsidRDefault="003B1E15" w:rsidP="003B7C69">
            <w:pPr>
              <w:pStyle w:val="af1"/>
              <w:widowControl w:val="0"/>
              <w:jc w:val="center"/>
            </w:pPr>
            <w:r w:rsidRPr="00C427A1">
              <w:lastRenderedPageBreak/>
              <w:t>3</w:t>
            </w:r>
          </w:p>
        </w:tc>
        <w:tc>
          <w:tcPr>
            <w:tcW w:w="8614" w:type="dxa"/>
          </w:tcPr>
          <w:p w14:paraId="4960C48A" w14:textId="77777777" w:rsidR="00FA0440" w:rsidRPr="00C427A1" w:rsidRDefault="00CB060D" w:rsidP="003B7C69">
            <w:pPr>
              <w:pStyle w:val="af1"/>
              <w:widowControl w:val="0"/>
              <w:jc w:val="left"/>
            </w:pPr>
            <w:r w:rsidRPr="00C427A1">
              <w:t xml:space="preserve">о </w:t>
            </w:r>
            <w:r w:rsidR="00793663" w:rsidRPr="00C427A1">
              <w:t xml:space="preserve">выполняемой </w:t>
            </w:r>
            <w:r w:rsidRPr="00C427A1">
              <w:t>работе (наименование и иные сведения, описывающие работу)</w:t>
            </w:r>
          </w:p>
        </w:tc>
        <w:tc>
          <w:tcPr>
            <w:tcW w:w="4199" w:type="dxa"/>
          </w:tcPr>
          <w:p w14:paraId="2060C20B" w14:textId="77777777" w:rsidR="00FA0440" w:rsidRPr="00C427A1" w:rsidRDefault="00FA0440" w:rsidP="003B7C69">
            <w:pPr>
              <w:pStyle w:val="af1"/>
              <w:widowControl w:val="0"/>
              <w:jc w:val="left"/>
            </w:pPr>
            <w:r w:rsidRPr="00C427A1">
              <w:t>«РАБОТА»</w:t>
            </w:r>
            <w:r w:rsidR="00CB060D" w:rsidRPr="00C427A1">
              <w:t xml:space="preserve"> или «Р» или может не печататься</w:t>
            </w:r>
          </w:p>
        </w:tc>
      </w:tr>
      <w:tr w:rsidR="0045406E" w:rsidRPr="00C427A1" w14:paraId="458E01F2" w14:textId="77777777" w:rsidTr="00D008EF">
        <w:trPr>
          <w:trHeight w:val="20"/>
        </w:trPr>
        <w:tc>
          <w:tcPr>
            <w:tcW w:w="1538" w:type="dxa"/>
          </w:tcPr>
          <w:p w14:paraId="2C9D7986" w14:textId="77777777" w:rsidR="00CB060D" w:rsidRPr="00C427A1" w:rsidRDefault="003B1E15" w:rsidP="003B7C69">
            <w:pPr>
              <w:pStyle w:val="af1"/>
              <w:widowControl w:val="0"/>
              <w:jc w:val="center"/>
            </w:pPr>
            <w:r w:rsidRPr="00C427A1">
              <w:t>4</w:t>
            </w:r>
          </w:p>
        </w:tc>
        <w:tc>
          <w:tcPr>
            <w:tcW w:w="8614" w:type="dxa"/>
          </w:tcPr>
          <w:p w14:paraId="304BCFE4" w14:textId="77777777" w:rsidR="00CB060D" w:rsidRPr="00C427A1" w:rsidRDefault="00CB060D" w:rsidP="003B7C69">
            <w:pPr>
              <w:pStyle w:val="af1"/>
              <w:widowControl w:val="0"/>
              <w:jc w:val="left"/>
            </w:pPr>
            <w:r w:rsidRPr="00C427A1">
              <w:t xml:space="preserve">об </w:t>
            </w:r>
            <w:r w:rsidR="00793663" w:rsidRPr="00C427A1">
              <w:t xml:space="preserve">оказываемой </w:t>
            </w:r>
            <w:r w:rsidRPr="00C427A1">
              <w:t>услуге (наименование и иные сведения, описывающие услугу)</w:t>
            </w:r>
          </w:p>
        </w:tc>
        <w:tc>
          <w:tcPr>
            <w:tcW w:w="4199" w:type="dxa"/>
          </w:tcPr>
          <w:p w14:paraId="677318DF" w14:textId="77777777" w:rsidR="00CB060D" w:rsidRPr="00C427A1" w:rsidRDefault="00CB060D" w:rsidP="003B7C69">
            <w:pPr>
              <w:pStyle w:val="af1"/>
              <w:widowControl w:val="0"/>
              <w:jc w:val="left"/>
            </w:pPr>
            <w:r w:rsidRPr="00C427A1">
              <w:t>«УСЛУГА» или «У» или может не печататься</w:t>
            </w:r>
          </w:p>
        </w:tc>
      </w:tr>
      <w:tr w:rsidR="0045406E" w:rsidRPr="00C427A1" w14:paraId="44F787B6" w14:textId="77777777" w:rsidTr="00D008EF">
        <w:trPr>
          <w:trHeight w:val="20"/>
        </w:trPr>
        <w:tc>
          <w:tcPr>
            <w:tcW w:w="1538" w:type="dxa"/>
          </w:tcPr>
          <w:p w14:paraId="73ED8012" w14:textId="77777777" w:rsidR="00793663" w:rsidRPr="00C427A1" w:rsidRDefault="00FA0619" w:rsidP="003B7C69">
            <w:pPr>
              <w:pStyle w:val="af1"/>
              <w:widowControl w:val="0"/>
              <w:jc w:val="center"/>
            </w:pPr>
            <w:r w:rsidRPr="00C427A1">
              <w:t>5</w:t>
            </w:r>
          </w:p>
        </w:tc>
        <w:tc>
          <w:tcPr>
            <w:tcW w:w="8614" w:type="dxa"/>
          </w:tcPr>
          <w:p w14:paraId="7957269A" w14:textId="73B313D3" w:rsidR="00793663" w:rsidRPr="00C427A1" w:rsidRDefault="00793663" w:rsidP="00393C3B">
            <w:pPr>
              <w:pStyle w:val="af1"/>
              <w:widowControl w:val="0"/>
              <w:jc w:val="left"/>
            </w:pPr>
            <w:r w:rsidRPr="00C427A1">
              <w:t>о приеме ставок при осуществлении деятельности по проведению азартных игр</w:t>
            </w:r>
          </w:p>
        </w:tc>
        <w:tc>
          <w:tcPr>
            <w:tcW w:w="4199" w:type="dxa"/>
          </w:tcPr>
          <w:p w14:paraId="1F70C9B9" w14:textId="77777777" w:rsidR="00793663" w:rsidRPr="00C427A1" w:rsidRDefault="00793663" w:rsidP="003B7C69">
            <w:pPr>
              <w:pStyle w:val="af1"/>
              <w:widowControl w:val="0"/>
              <w:jc w:val="left"/>
            </w:pPr>
            <w:r w:rsidRPr="00C427A1">
              <w:t>«СТАВКА АЗАРТНОЙ ИГРЫ» или «СТАВКА ИГРЫ» или «СА» или может не печататься</w:t>
            </w:r>
          </w:p>
        </w:tc>
      </w:tr>
      <w:tr w:rsidR="0045406E" w:rsidRPr="00C427A1" w14:paraId="0F2CDE0F" w14:textId="77777777" w:rsidTr="00D008EF">
        <w:trPr>
          <w:trHeight w:val="20"/>
        </w:trPr>
        <w:tc>
          <w:tcPr>
            <w:tcW w:w="1538" w:type="dxa"/>
          </w:tcPr>
          <w:p w14:paraId="671E3239" w14:textId="77777777" w:rsidR="00E62D0E" w:rsidRPr="00C427A1" w:rsidRDefault="00FA0619" w:rsidP="003B7C69">
            <w:pPr>
              <w:pStyle w:val="af1"/>
              <w:widowControl w:val="0"/>
              <w:jc w:val="center"/>
            </w:pPr>
            <w:r w:rsidRPr="00C427A1">
              <w:t>6</w:t>
            </w:r>
          </w:p>
        </w:tc>
        <w:tc>
          <w:tcPr>
            <w:tcW w:w="8614" w:type="dxa"/>
          </w:tcPr>
          <w:p w14:paraId="0C799E22" w14:textId="380C7C90" w:rsidR="00E62D0E" w:rsidRPr="00C427A1" w:rsidRDefault="00793663" w:rsidP="00393C3B">
            <w:pPr>
              <w:pStyle w:val="af1"/>
              <w:widowControl w:val="0"/>
              <w:jc w:val="left"/>
            </w:pPr>
            <w:r w:rsidRPr="00C427A1">
              <w:t>о выплате денежных средств в виде выигрыша при осуществлении деятельности по проведению азартных игр</w:t>
            </w:r>
          </w:p>
        </w:tc>
        <w:tc>
          <w:tcPr>
            <w:tcW w:w="4199" w:type="dxa"/>
          </w:tcPr>
          <w:p w14:paraId="30B447A2" w14:textId="77777777" w:rsidR="00793663" w:rsidRPr="00C427A1" w:rsidRDefault="00793663" w:rsidP="003B7C69">
            <w:pPr>
              <w:pStyle w:val="af1"/>
              <w:widowControl w:val="0"/>
              <w:jc w:val="left"/>
            </w:pPr>
            <w:r w:rsidRPr="00C427A1">
              <w:t>«ВЫИГРЫШ АЗАРТНОЙ ИГРЫ» или «ВЫИГРЫШ</w:t>
            </w:r>
            <w:r w:rsidR="0097690C" w:rsidRPr="00C427A1">
              <w:t xml:space="preserve"> АИ</w:t>
            </w:r>
            <w:r w:rsidRPr="00C427A1">
              <w:t>» или «ВА» или может не печататься</w:t>
            </w:r>
          </w:p>
        </w:tc>
      </w:tr>
      <w:tr w:rsidR="0045406E" w:rsidRPr="00C427A1" w14:paraId="471BD40B" w14:textId="77777777" w:rsidTr="00D008EF">
        <w:trPr>
          <w:trHeight w:val="20"/>
        </w:trPr>
        <w:tc>
          <w:tcPr>
            <w:tcW w:w="1538" w:type="dxa"/>
          </w:tcPr>
          <w:p w14:paraId="474F8E83" w14:textId="77777777" w:rsidR="0097690C" w:rsidRPr="00C427A1" w:rsidRDefault="00FA0619" w:rsidP="003B7C69">
            <w:pPr>
              <w:pStyle w:val="af1"/>
              <w:widowControl w:val="0"/>
              <w:jc w:val="center"/>
            </w:pPr>
            <w:r w:rsidRPr="00C427A1">
              <w:t>7</w:t>
            </w:r>
          </w:p>
        </w:tc>
        <w:tc>
          <w:tcPr>
            <w:tcW w:w="8614" w:type="dxa"/>
          </w:tcPr>
          <w:p w14:paraId="521AFFBF" w14:textId="52138457" w:rsidR="0097690C" w:rsidRPr="00C427A1" w:rsidRDefault="0097690C" w:rsidP="00393C3B">
            <w:pPr>
              <w:pStyle w:val="af1"/>
              <w:widowControl w:val="0"/>
              <w:jc w:val="left"/>
            </w:pPr>
            <w:r w:rsidRPr="00C427A1">
              <w:t>о приеме денежных средств при реализации лотерейных билетов, электронных лотерейных билетов, приеме лотерейных ставок при осуществлении деятельности по проведению лотерей</w:t>
            </w:r>
          </w:p>
        </w:tc>
        <w:tc>
          <w:tcPr>
            <w:tcW w:w="4199" w:type="dxa"/>
          </w:tcPr>
          <w:p w14:paraId="70D21927" w14:textId="77777777" w:rsidR="0097690C" w:rsidRPr="00C427A1" w:rsidRDefault="0097690C" w:rsidP="003B7C69">
            <w:pPr>
              <w:pStyle w:val="af1"/>
              <w:widowControl w:val="0"/>
              <w:jc w:val="left"/>
            </w:pPr>
            <w:r w:rsidRPr="00C427A1">
              <w:t>«ЛОТЕРЕЙНЫЙ БИЛЕТ» или «СТАВКА ЛОТЕРЕИ» или «СЛ» или может не печататься</w:t>
            </w:r>
          </w:p>
        </w:tc>
      </w:tr>
      <w:tr w:rsidR="0045406E" w:rsidRPr="00C427A1" w14:paraId="70F247BC" w14:textId="77777777" w:rsidTr="00D008EF">
        <w:trPr>
          <w:trHeight w:val="20"/>
        </w:trPr>
        <w:tc>
          <w:tcPr>
            <w:tcW w:w="1538" w:type="dxa"/>
          </w:tcPr>
          <w:p w14:paraId="11A292F9" w14:textId="77777777" w:rsidR="0097690C" w:rsidRPr="00C427A1" w:rsidRDefault="00FA0619" w:rsidP="003B7C69">
            <w:pPr>
              <w:pStyle w:val="af1"/>
              <w:widowControl w:val="0"/>
              <w:jc w:val="center"/>
            </w:pPr>
            <w:r w:rsidRPr="00C427A1">
              <w:t>8</w:t>
            </w:r>
          </w:p>
        </w:tc>
        <w:tc>
          <w:tcPr>
            <w:tcW w:w="8614" w:type="dxa"/>
          </w:tcPr>
          <w:p w14:paraId="24ED204B" w14:textId="51C8EA40" w:rsidR="0097690C" w:rsidRPr="00C427A1" w:rsidRDefault="0097690C" w:rsidP="00393C3B">
            <w:pPr>
              <w:pStyle w:val="af1"/>
              <w:widowControl w:val="0"/>
              <w:jc w:val="left"/>
            </w:pPr>
            <w:r w:rsidRPr="00C427A1">
              <w:t>о выплате денежных средств в виде выигрыша при осуществлении деятельности по проведению лотерей</w:t>
            </w:r>
          </w:p>
        </w:tc>
        <w:tc>
          <w:tcPr>
            <w:tcW w:w="4199" w:type="dxa"/>
          </w:tcPr>
          <w:p w14:paraId="37FC9BD0" w14:textId="77777777" w:rsidR="0097690C" w:rsidRPr="00C427A1" w:rsidRDefault="0097690C" w:rsidP="003B7C69">
            <w:pPr>
              <w:pStyle w:val="af1"/>
              <w:widowControl w:val="0"/>
              <w:jc w:val="left"/>
            </w:pPr>
            <w:r w:rsidRPr="00C427A1">
              <w:t>«ВЫИГРЫШ ЛОТЕРЕИ» или «ВЫИГРЫШ ЛОТЕРЕИ» или «ВЛ» или может не печататься</w:t>
            </w:r>
          </w:p>
        </w:tc>
      </w:tr>
      <w:tr w:rsidR="0045406E" w:rsidRPr="00C427A1" w14:paraId="4C98E451" w14:textId="77777777" w:rsidTr="00D008EF">
        <w:trPr>
          <w:trHeight w:val="20"/>
        </w:trPr>
        <w:tc>
          <w:tcPr>
            <w:tcW w:w="1538" w:type="dxa"/>
          </w:tcPr>
          <w:p w14:paraId="19B6FAF3" w14:textId="77777777" w:rsidR="00C936BB" w:rsidRPr="00C427A1" w:rsidRDefault="00FA0619" w:rsidP="003B7C69">
            <w:pPr>
              <w:pStyle w:val="af1"/>
              <w:widowControl w:val="0"/>
              <w:jc w:val="center"/>
            </w:pPr>
            <w:r w:rsidRPr="00C427A1">
              <w:t>9</w:t>
            </w:r>
          </w:p>
        </w:tc>
        <w:tc>
          <w:tcPr>
            <w:tcW w:w="8614" w:type="dxa"/>
          </w:tcPr>
          <w:p w14:paraId="1BC5F54D" w14:textId="77777777" w:rsidR="00C936BB" w:rsidRPr="00C427A1" w:rsidRDefault="00C936BB" w:rsidP="003B7C69">
            <w:pPr>
              <w:autoSpaceDE w:val="0"/>
              <w:autoSpaceDN w:val="0"/>
              <w:adjustRightInd w:val="0"/>
              <w:spacing w:before="0" w:after="0"/>
              <w:ind w:firstLine="0"/>
            </w:pPr>
            <w:r w:rsidRPr="00C427A1">
              <w:t>о предоставлении прав на использование результатов интеллектуальной деятельности или средств индивидуализации</w:t>
            </w:r>
          </w:p>
        </w:tc>
        <w:tc>
          <w:tcPr>
            <w:tcW w:w="4199" w:type="dxa"/>
          </w:tcPr>
          <w:p w14:paraId="14604738" w14:textId="00A0EF8F" w:rsidR="00C936BB" w:rsidRPr="00C427A1" w:rsidRDefault="00C936BB" w:rsidP="003B7C69">
            <w:pPr>
              <w:pStyle w:val="af1"/>
              <w:widowControl w:val="0"/>
              <w:jc w:val="left"/>
            </w:pPr>
            <w:r w:rsidRPr="00C427A1">
              <w:t>«</w:t>
            </w:r>
            <w:r w:rsidR="00725267" w:rsidRPr="00C427A1">
              <w:t xml:space="preserve">ПРЕДОСТАВЛЕНИЕ </w:t>
            </w:r>
            <w:r w:rsidRPr="00C427A1">
              <w:t xml:space="preserve">РИД» или </w:t>
            </w:r>
            <w:r w:rsidR="00084379" w:rsidRPr="00C427A1">
              <w:t xml:space="preserve">«РИД» </w:t>
            </w:r>
            <w:r w:rsidRPr="00C427A1">
              <w:t>может не печататься</w:t>
            </w:r>
          </w:p>
        </w:tc>
      </w:tr>
      <w:tr w:rsidR="0045406E" w:rsidRPr="00C427A1" w14:paraId="2438CD86" w14:textId="77777777" w:rsidTr="00D008EF">
        <w:trPr>
          <w:trHeight w:val="20"/>
        </w:trPr>
        <w:tc>
          <w:tcPr>
            <w:tcW w:w="1538" w:type="dxa"/>
          </w:tcPr>
          <w:p w14:paraId="207BE160" w14:textId="77777777" w:rsidR="00127A14" w:rsidRPr="00C427A1" w:rsidRDefault="003B1E15" w:rsidP="003B7C69">
            <w:pPr>
              <w:pStyle w:val="af1"/>
              <w:widowControl w:val="0"/>
              <w:jc w:val="center"/>
            </w:pPr>
            <w:r w:rsidRPr="00C427A1">
              <w:t>1</w:t>
            </w:r>
            <w:r w:rsidR="00FA0619" w:rsidRPr="00C427A1">
              <w:t>0</w:t>
            </w:r>
          </w:p>
        </w:tc>
        <w:tc>
          <w:tcPr>
            <w:tcW w:w="8614" w:type="dxa"/>
          </w:tcPr>
          <w:p w14:paraId="4B81F392" w14:textId="77777777" w:rsidR="00127A14" w:rsidRPr="00C427A1" w:rsidRDefault="00127A14" w:rsidP="003B7C69">
            <w:pPr>
              <w:autoSpaceDE w:val="0"/>
              <w:autoSpaceDN w:val="0"/>
              <w:adjustRightInd w:val="0"/>
              <w:spacing w:before="0" w:after="0"/>
              <w:ind w:firstLine="0"/>
            </w:pPr>
            <w:r w:rsidRPr="00C427A1">
              <w:t>об авансе, задатке, предоплате, кредите, взносе в счет оплаты, пени, штрафе</w:t>
            </w:r>
            <w:r w:rsidR="00725267" w:rsidRPr="00C427A1">
              <w:t xml:space="preserve">, вознаграждении, бонусе </w:t>
            </w:r>
            <w:r w:rsidRPr="00C427A1">
              <w:t xml:space="preserve">и ином </w:t>
            </w:r>
            <w:r w:rsidR="00725267" w:rsidRPr="00C427A1">
              <w:t xml:space="preserve">аналогичном </w:t>
            </w:r>
            <w:r w:rsidRPr="00C427A1">
              <w:t>предмете расчета</w:t>
            </w:r>
          </w:p>
        </w:tc>
        <w:tc>
          <w:tcPr>
            <w:tcW w:w="4199" w:type="dxa"/>
          </w:tcPr>
          <w:p w14:paraId="5369FDC2" w14:textId="257015A3" w:rsidR="00127A14" w:rsidRPr="00C427A1" w:rsidRDefault="00127A14" w:rsidP="00084379">
            <w:pPr>
              <w:pStyle w:val="af1"/>
              <w:widowControl w:val="0"/>
              <w:jc w:val="left"/>
            </w:pPr>
            <w:r w:rsidRPr="00C427A1">
              <w:t>«</w:t>
            </w:r>
            <w:r w:rsidR="00725267" w:rsidRPr="00C427A1">
              <w:t>ПЛА</w:t>
            </w:r>
            <w:r w:rsidR="002300F6" w:rsidRPr="00C427A1">
              <w:t>Т</w:t>
            </w:r>
            <w:r w:rsidR="00725267" w:rsidRPr="00C427A1">
              <w:t>ЕЖ</w:t>
            </w:r>
            <w:r w:rsidR="00084379" w:rsidRPr="00C427A1">
              <w:t>»</w:t>
            </w:r>
            <w:r w:rsidRPr="00C427A1">
              <w:t xml:space="preserve"> </w:t>
            </w:r>
            <w:r w:rsidR="00084379" w:rsidRPr="00C427A1">
              <w:t xml:space="preserve">или «П», </w:t>
            </w:r>
            <w:r w:rsidR="00725267" w:rsidRPr="00C427A1">
              <w:t xml:space="preserve">«ВЫПЛАТА» или «В» или </w:t>
            </w:r>
            <w:r w:rsidRPr="00C427A1">
              <w:t>может не печататься</w:t>
            </w:r>
          </w:p>
        </w:tc>
      </w:tr>
      <w:tr w:rsidR="0045406E" w:rsidRPr="00C427A1" w14:paraId="1F64A737" w14:textId="77777777" w:rsidTr="00D008EF">
        <w:trPr>
          <w:trHeight w:val="20"/>
        </w:trPr>
        <w:tc>
          <w:tcPr>
            <w:tcW w:w="1538" w:type="dxa"/>
          </w:tcPr>
          <w:p w14:paraId="190C18C9" w14:textId="77777777" w:rsidR="00084379" w:rsidRPr="00C427A1" w:rsidRDefault="00084379" w:rsidP="004F796A">
            <w:pPr>
              <w:pStyle w:val="af1"/>
              <w:widowControl w:val="0"/>
              <w:jc w:val="center"/>
            </w:pPr>
            <w:r w:rsidRPr="00C427A1">
              <w:t>11</w:t>
            </w:r>
          </w:p>
        </w:tc>
        <w:tc>
          <w:tcPr>
            <w:tcW w:w="8614" w:type="dxa"/>
          </w:tcPr>
          <w:p w14:paraId="001F83E8" w14:textId="77777777" w:rsidR="00084379" w:rsidRPr="00C427A1" w:rsidRDefault="00084379" w:rsidP="004F796A">
            <w:pPr>
              <w:autoSpaceDE w:val="0"/>
              <w:autoSpaceDN w:val="0"/>
              <w:adjustRightInd w:val="0"/>
              <w:spacing w:before="0" w:after="0"/>
              <w:ind w:firstLine="0"/>
            </w:pPr>
            <w:r w:rsidRPr="00C427A1">
              <w:t>о вознаграждении пользователя, являющегося платежным агентом (субагентом), банковским платежным агентом (субагентом), комиссионером, поверенным или иным агентом</w:t>
            </w:r>
          </w:p>
        </w:tc>
        <w:tc>
          <w:tcPr>
            <w:tcW w:w="4199" w:type="dxa"/>
          </w:tcPr>
          <w:p w14:paraId="54140730" w14:textId="77777777" w:rsidR="00084379" w:rsidRPr="00C427A1" w:rsidRDefault="00084379" w:rsidP="004F796A">
            <w:pPr>
              <w:pStyle w:val="af1"/>
              <w:widowControl w:val="0"/>
              <w:jc w:val="left"/>
            </w:pPr>
            <w:r w:rsidRPr="00C427A1">
              <w:t xml:space="preserve">«АГЕНТСКОЕ ВОЗНАГРАЖДЕНИЕ» или «АВ» </w:t>
            </w:r>
          </w:p>
        </w:tc>
      </w:tr>
      <w:tr w:rsidR="0045406E" w:rsidRPr="00C427A1" w14:paraId="49D68E73" w14:textId="77777777" w:rsidTr="00D008EF">
        <w:trPr>
          <w:trHeight w:val="20"/>
        </w:trPr>
        <w:tc>
          <w:tcPr>
            <w:tcW w:w="1538" w:type="dxa"/>
          </w:tcPr>
          <w:p w14:paraId="3231638C" w14:textId="573EDBE5" w:rsidR="00BE05CE" w:rsidRPr="00C427A1" w:rsidRDefault="00BE05CE" w:rsidP="008051F2">
            <w:pPr>
              <w:pStyle w:val="af1"/>
              <w:widowControl w:val="0"/>
              <w:jc w:val="center"/>
            </w:pPr>
            <w:r w:rsidRPr="00C427A1">
              <w:t>1</w:t>
            </w:r>
            <w:r w:rsidR="00084379" w:rsidRPr="00C427A1">
              <w:t>2</w:t>
            </w:r>
          </w:p>
        </w:tc>
        <w:tc>
          <w:tcPr>
            <w:tcW w:w="8614" w:type="dxa"/>
          </w:tcPr>
          <w:p w14:paraId="2BC4D1D8" w14:textId="48483A54" w:rsidR="00BE05CE" w:rsidRPr="00C427A1" w:rsidRDefault="00BE05CE" w:rsidP="00084379">
            <w:pPr>
              <w:autoSpaceDE w:val="0"/>
              <w:autoSpaceDN w:val="0"/>
              <w:adjustRightInd w:val="0"/>
              <w:spacing w:before="0" w:after="0"/>
              <w:ind w:firstLine="0"/>
            </w:pPr>
            <w:r w:rsidRPr="00C427A1">
              <w:t xml:space="preserve">о предмете расчета, состоящем из предметов, каждому из которых может быть присвоено значение от </w:t>
            </w:r>
            <w:r w:rsidR="00394F2E" w:rsidRPr="00C427A1">
              <w:t>«</w:t>
            </w:r>
            <w:r w:rsidRPr="00C427A1">
              <w:t>0</w:t>
            </w:r>
            <w:r w:rsidR="00394F2E" w:rsidRPr="00C427A1">
              <w:t>»</w:t>
            </w:r>
            <w:r w:rsidRPr="00C427A1">
              <w:t xml:space="preserve"> до </w:t>
            </w:r>
            <w:r w:rsidR="00394F2E" w:rsidRPr="00C427A1">
              <w:t>«</w:t>
            </w:r>
            <w:r w:rsidR="00771D2F" w:rsidRPr="00C427A1">
              <w:t>1</w:t>
            </w:r>
            <w:r w:rsidR="00084379" w:rsidRPr="00C427A1">
              <w:t>1</w:t>
            </w:r>
            <w:r w:rsidR="00394F2E" w:rsidRPr="00C427A1">
              <w:t>»</w:t>
            </w:r>
          </w:p>
        </w:tc>
        <w:tc>
          <w:tcPr>
            <w:tcW w:w="4199" w:type="dxa"/>
          </w:tcPr>
          <w:p w14:paraId="38B31918" w14:textId="3341661E" w:rsidR="00BE05CE" w:rsidRPr="00C427A1" w:rsidRDefault="00BE05CE" w:rsidP="003B7C69">
            <w:pPr>
              <w:pStyle w:val="af1"/>
              <w:widowControl w:val="0"/>
              <w:jc w:val="left"/>
            </w:pPr>
            <w:r w:rsidRPr="00C427A1">
              <w:t>«СОСТАВНОЙ ПРЕДМЕТ РАСЧЕТА» или «С</w:t>
            </w:r>
            <w:r w:rsidR="006D4F04" w:rsidRPr="00C427A1">
              <w:t>П</w:t>
            </w:r>
            <w:r w:rsidRPr="00C427A1">
              <w:t xml:space="preserve">Р» или </w:t>
            </w:r>
            <w:r w:rsidRPr="00C427A1">
              <w:lastRenderedPageBreak/>
              <w:t>может не печататься</w:t>
            </w:r>
          </w:p>
        </w:tc>
      </w:tr>
      <w:tr w:rsidR="0045406E" w:rsidRPr="00C427A1" w14:paraId="3C30E964" w14:textId="77777777" w:rsidTr="00D008EF">
        <w:trPr>
          <w:trHeight w:val="20"/>
        </w:trPr>
        <w:tc>
          <w:tcPr>
            <w:tcW w:w="1538" w:type="dxa"/>
          </w:tcPr>
          <w:p w14:paraId="4723BEB9" w14:textId="425E8169" w:rsidR="0097690C" w:rsidRPr="00C427A1" w:rsidRDefault="00084379" w:rsidP="008051F2">
            <w:pPr>
              <w:pStyle w:val="af1"/>
              <w:widowControl w:val="0"/>
              <w:jc w:val="center"/>
            </w:pPr>
            <w:r w:rsidRPr="00C427A1">
              <w:lastRenderedPageBreak/>
              <w:t>13</w:t>
            </w:r>
          </w:p>
        </w:tc>
        <w:tc>
          <w:tcPr>
            <w:tcW w:w="8614" w:type="dxa"/>
          </w:tcPr>
          <w:p w14:paraId="41589D18" w14:textId="78F30186" w:rsidR="0097690C" w:rsidRPr="00C427A1" w:rsidRDefault="00127A14" w:rsidP="006D4F04">
            <w:pPr>
              <w:autoSpaceDE w:val="0"/>
              <w:autoSpaceDN w:val="0"/>
              <w:adjustRightInd w:val="0"/>
              <w:spacing w:before="0" w:after="0"/>
              <w:ind w:firstLine="0"/>
            </w:pPr>
            <w:r w:rsidRPr="00C427A1">
              <w:t xml:space="preserve">о предмете расчета, </w:t>
            </w:r>
            <w:r w:rsidR="00BE05CE" w:rsidRPr="00C427A1">
              <w:t xml:space="preserve">не относящемуся к </w:t>
            </w:r>
            <w:r w:rsidR="00725267" w:rsidRPr="00C427A1">
              <w:t>предмет</w:t>
            </w:r>
            <w:r w:rsidR="00BE05CE" w:rsidRPr="00C427A1">
              <w:t xml:space="preserve">ам расчета, которым может быть </w:t>
            </w:r>
            <w:r w:rsidR="00CB6A83" w:rsidRPr="00C427A1">
              <w:t>присвоен</w:t>
            </w:r>
            <w:r w:rsidRPr="00C427A1">
              <w:t xml:space="preserve">о значение от </w:t>
            </w:r>
            <w:r w:rsidR="00394F2E" w:rsidRPr="00C427A1">
              <w:t>«</w:t>
            </w:r>
            <w:r w:rsidRPr="00C427A1">
              <w:t>0</w:t>
            </w:r>
            <w:r w:rsidR="00394F2E" w:rsidRPr="00C427A1">
              <w:t>»</w:t>
            </w:r>
            <w:r w:rsidRPr="00C427A1">
              <w:t xml:space="preserve"> до </w:t>
            </w:r>
            <w:r w:rsidR="00394F2E" w:rsidRPr="00C427A1">
              <w:t>«</w:t>
            </w:r>
            <w:r w:rsidR="00BE05CE" w:rsidRPr="00C427A1">
              <w:t>1</w:t>
            </w:r>
            <w:r w:rsidR="00084379" w:rsidRPr="00C427A1">
              <w:t>2</w:t>
            </w:r>
            <w:r w:rsidR="00394F2E" w:rsidRPr="00C427A1">
              <w:t>»</w:t>
            </w:r>
          </w:p>
        </w:tc>
        <w:tc>
          <w:tcPr>
            <w:tcW w:w="4199" w:type="dxa"/>
          </w:tcPr>
          <w:p w14:paraId="7F8F6C0B" w14:textId="107F0CD9" w:rsidR="0097690C" w:rsidRPr="00C427A1" w:rsidRDefault="0097690C" w:rsidP="003B7C69">
            <w:pPr>
              <w:pStyle w:val="af1"/>
              <w:widowControl w:val="0"/>
              <w:jc w:val="left"/>
            </w:pPr>
            <w:r w:rsidRPr="00C427A1">
              <w:t>«</w:t>
            </w:r>
            <w:r w:rsidR="00BE05CE" w:rsidRPr="00C427A1">
              <w:t>И</w:t>
            </w:r>
            <w:r w:rsidR="00FA0619" w:rsidRPr="00C427A1">
              <w:t>НОЙ ПРЕДМЕТ РАСЧЕТА</w:t>
            </w:r>
            <w:r w:rsidR="00725267" w:rsidRPr="00C427A1">
              <w:t xml:space="preserve">» или </w:t>
            </w:r>
            <w:r w:rsidR="00FA0619" w:rsidRPr="00C427A1">
              <w:t xml:space="preserve">«ИПР» </w:t>
            </w:r>
            <w:r w:rsidR="00DA1D6A" w:rsidRPr="00C427A1">
              <w:t xml:space="preserve">или </w:t>
            </w:r>
            <w:r w:rsidRPr="00C427A1">
              <w:t>может не печататься</w:t>
            </w:r>
          </w:p>
        </w:tc>
      </w:tr>
    </w:tbl>
    <w:p w14:paraId="51E9A663" w14:textId="77777777" w:rsidR="00A6099F" w:rsidRPr="00C427A1" w:rsidRDefault="00A6099F" w:rsidP="003B7C69">
      <w:pPr>
        <w:spacing w:before="0" w:after="0"/>
      </w:pPr>
    </w:p>
    <w:p w14:paraId="4CAD634A" w14:textId="65947F6E" w:rsidR="00F86608" w:rsidRPr="00C427A1" w:rsidRDefault="00441827" w:rsidP="003B7C69">
      <w:pPr>
        <w:spacing w:before="0" w:after="0"/>
      </w:pPr>
      <w:r w:rsidRPr="00C427A1">
        <w:t>35.</w:t>
      </w:r>
      <w:r w:rsidR="00962DC7" w:rsidRPr="00C427A1">
        <w:t> </w:t>
      </w:r>
      <w:r w:rsidR="00F86608" w:rsidRPr="00C427A1">
        <w:t xml:space="preserve">Кассовый чек </w:t>
      </w:r>
      <w:r w:rsidR="00D5032E" w:rsidRPr="00C427A1">
        <w:t xml:space="preserve">коррекции </w:t>
      </w:r>
      <w:r w:rsidR="00F86608" w:rsidRPr="00C427A1">
        <w:t>(</w:t>
      </w:r>
      <w:r w:rsidR="00517D3A" w:rsidRPr="00C427A1">
        <w:t>БСО</w:t>
      </w:r>
      <w:r w:rsidR="00B021A2" w:rsidRPr="00C427A1">
        <w:t xml:space="preserve"> коррекции</w:t>
      </w:r>
      <w:r w:rsidR="00D5032E" w:rsidRPr="00C427A1">
        <w:t>)</w:t>
      </w:r>
      <w:r w:rsidR="00F86608" w:rsidRPr="00C427A1">
        <w:t xml:space="preserve"> содержит реквизиты</w:t>
      </w:r>
      <w:r w:rsidR="00B5119D" w:rsidRPr="00C427A1">
        <w:t>, переч</w:t>
      </w:r>
      <w:r w:rsidR="00747A10" w:rsidRPr="00C427A1">
        <w:t>е</w:t>
      </w:r>
      <w:r w:rsidR="004D316C" w:rsidRPr="00C427A1">
        <w:t xml:space="preserve">нь которых приведен в </w:t>
      </w:r>
      <w:r w:rsidR="00A25A03">
        <w:t>т</w:t>
      </w:r>
      <w:r w:rsidR="00E835C8" w:rsidRPr="00C427A1">
        <w:t xml:space="preserve">аблице </w:t>
      </w:r>
      <w:r w:rsidR="004F5D61" w:rsidRPr="00C427A1">
        <w:t>30</w:t>
      </w:r>
      <w:r w:rsidR="00B5119D" w:rsidRPr="00C427A1">
        <w:t>.</w:t>
      </w:r>
    </w:p>
    <w:p w14:paraId="32C6FBF4" w14:textId="023C494A" w:rsidR="00CD30B8" w:rsidRDefault="00E835C8" w:rsidP="003B7C69">
      <w:pPr>
        <w:spacing w:before="0" w:after="0"/>
        <w:jc w:val="right"/>
      </w:pPr>
      <w:r w:rsidRPr="00C427A1">
        <w:t xml:space="preserve">Таблица </w:t>
      </w:r>
      <w:r w:rsidR="004F5D61" w:rsidRPr="00C427A1">
        <w:t>30</w:t>
      </w:r>
    </w:p>
    <w:p w14:paraId="0CE98D1C" w14:textId="56EE660F" w:rsidR="00A25A03" w:rsidRDefault="00A25A03" w:rsidP="00A25A03">
      <w:pPr>
        <w:spacing w:before="0" w:after="0"/>
        <w:jc w:val="center"/>
      </w:pPr>
      <w:r>
        <w:t>Реквизиты, содержащиеся в кассовом чеке коррекции (БСО коррекции)</w:t>
      </w:r>
    </w:p>
    <w:p w14:paraId="12CE2A70" w14:textId="77777777" w:rsidR="00A25A03" w:rsidRPr="00C427A1" w:rsidRDefault="00A25A03" w:rsidP="003B7C69">
      <w:pPr>
        <w:spacing w:before="0" w:after="0"/>
        <w:jc w:val="right"/>
      </w:pPr>
    </w:p>
    <w:tbl>
      <w:tblPr>
        <w:tblW w:w="507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14"/>
        <w:gridCol w:w="1431"/>
        <w:gridCol w:w="1430"/>
        <w:gridCol w:w="1626"/>
        <w:gridCol w:w="1409"/>
        <w:gridCol w:w="1430"/>
        <w:gridCol w:w="1242"/>
        <w:gridCol w:w="1894"/>
      </w:tblGrid>
      <w:tr w:rsidR="00C7361C" w:rsidRPr="00C427A1" w14:paraId="5557FA5E" w14:textId="77777777" w:rsidTr="00D008EF">
        <w:trPr>
          <w:trHeight w:val="317"/>
          <w:jc w:val="center"/>
        </w:trPr>
        <w:tc>
          <w:tcPr>
            <w:tcW w:w="4291" w:type="dxa"/>
            <w:shd w:val="clear" w:color="auto" w:fill="auto"/>
            <w:hideMark/>
          </w:tcPr>
          <w:p w14:paraId="16BC92F7" w14:textId="77777777" w:rsidR="00CD30B8" w:rsidRPr="00C427A1" w:rsidRDefault="00CD30B8" w:rsidP="003B7C69">
            <w:pPr>
              <w:pStyle w:val="af1"/>
              <w:jc w:val="center"/>
              <w:rPr>
                <w:b/>
              </w:rPr>
            </w:pPr>
            <w:r w:rsidRPr="00C427A1">
              <w:rPr>
                <w:b/>
              </w:rPr>
              <w:t>Наименование реквизита</w:t>
            </w:r>
          </w:p>
        </w:tc>
        <w:tc>
          <w:tcPr>
            <w:tcW w:w="1518" w:type="dxa"/>
          </w:tcPr>
          <w:p w14:paraId="5B5EC09B" w14:textId="77777777" w:rsidR="00CD30B8" w:rsidRPr="00C427A1" w:rsidRDefault="00CD30B8" w:rsidP="003B7C69">
            <w:pPr>
              <w:pStyle w:val="af1"/>
              <w:jc w:val="center"/>
              <w:rPr>
                <w:b/>
              </w:rPr>
            </w:pPr>
            <w:r w:rsidRPr="00C427A1">
              <w:rPr>
                <w:b/>
              </w:rPr>
              <w:t>Тег</w:t>
            </w:r>
          </w:p>
        </w:tc>
        <w:tc>
          <w:tcPr>
            <w:tcW w:w="1517" w:type="dxa"/>
            <w:shd w:val="clear" w:color="auto" w:fill="auto"/>
          </w:tcPr>
          <w:p w14:paraId="5D0FE0F5" w14:textId="77777777" w:rsidR="00CD30B8" w:rsidRPr="00C427A1" w:rsidRDefault="00CD30B8" w:rsidP="003B7C69">
            <w:pPr>
              <w:pStyle w:val="af1"/>
              <w:jc w:val="center"/>
              <w:rPr>
                <w:b/>
              </w:rPr>
            </w:pPr>
            <w:r w:rsidRPr="00C427A1">
              <w:rPr>
                <w:b/>
              </w:rPr>
              <w:t>Обяз.</w:t>
            </w:r>
          </w:p>
        </w:tc>
        <w:tc>
          <w:tcPr>
            <w:tcW w:w="1728" w:type="dxa"/>
          </w:tcPr>
          <w:p w14:paraId="4536115D" w14:textId="77777777" w:rsidR="00CD30B8" w:rsidRPr="00C427A1" w:rsidRDefault="00CD30B8" w:rsidP="003B7C69">
            <w:pPr>
              <w:pStyle w:val="af1"/>
              <w:jc w:val="center"/>
              <w:rPr>
                <w:b/>
              </w:rPr>
            </w:pPr>
            <w:r w:rsidRPr="00C427A1">
              <w:rPr>
                <w:b/>
              </w:rPr>
              <w:t>Форм.</w:t>
            </w:r>
          </w:p>
        </w:tc>
        <w:tc>
          <w:tcPr>
            <w:tcW w:w="1495" w:type="dxa"/>
          </w:tcPr>
          <w:p w14:paraId="4644E803" w14:textId="77777777" w:rsidR="00CD30B8" w:rsidRPr="00C427A1" w:rsidRDefault="00CD30B8" w:rsidP="003B7C69">
            <w:pPr>
              <w:pStyle w:val="af1"/>
              <w:jc w:val="center"/>
              <w:rPr>
                <w:b/>
              </w:rPr>
            </w:pPr>
            <w:r w:rsidRPr="00C427A1">
              <w:rPr>
                <w:b/>
              </w:rPr>
              <w:t>Повт.</w:t>
            </w:r>
          </w:p>
        </w:tc>
        <w:tc>
          <w:tcPr>
            <w:tcW w:w="1517" w:type="dxa"/>
          </w:tcPr>
          <w:p w14:paraId="5C85A304" w14:textId="77777777" w:rsidR="00CD30B8" w:rsidRPr="00C427A1" w:rsidRDefault="00CD30B8" w:rsidP="003B7C69">
            <w:pPr>
              <w:pStyle w:val="af1"/>
              <w:jc w:val="center"/>
              <w:rPr>
                <w:b/>
              </w:rPr>
            </w:pPr>
            <w:r w:rsidRPr="00C427A1">
              <w:rPr>
                <w:b/>
              </w:rPr>
              <w:t>Хран.</w:t>
            </w:r>
          </w:p>
        </w:tc>
        <w:tc>
          <w:tcPr>
            <w:tcW w:w="1315" w:type="dxa"/>
          </w:tcPr>
          <w:p w14:paraId="0DCBA7D3" w14:textId="77777777" w:rsidR="00CD30B8" w:rsidRPr="00C427A1" w:rsidRDefault="00CD30B8" w:rsidP="003B7C69">
            <w:pPr>
              <w:pStyle w:val="af1"/>
              <w:jc w:val="center"/>
              <w:rPr>
                <w:b/>
              </w:rPr>
            </w:pPr>
            <w:r w:rsidRPr="00C427A1">
              <w:rPr>
                <w:b/>
              </w:rPr>
              <w:t>ФП</w:t>
            </w:r>
          </w:p>
        </w:tc>
        <w:tc>
          <w:tcPr>
            <w:tcW w:w="2015" w:type="dxa"/>
          </w:tcPr>
          <w:p w14:paraId="58F1F52F" w14:textId="77777777" w:rsidR="00CD30B8" w:rsidRPr="00C427A1" w:rsidRDefault="000D0B5A" w:rsidP="003B7C69">
            <w:pPr>
              <w:pStyle w:val="af1"/>
              <w:jc w:val="center"/>
              <w:rPr>
                <w:b/>
              </w:rPr>
            </w:pPr>
            <w:r w:rsidRPr="00C427A1">
              <w:rPr>
                <w:b/>
              </w:rPr>
              <w:t>№</w:t>
            </w:r>
            <w:r w:rsidR="0095649F" w:rsidRPr="00C427A1">
              <w:rPr>
                <w:b/>
              </w:rPr>
              <w:t xml:space="preserve"> </w:t>
            </w:r>
            <w:r w:rsidR="00E4751C" w:rsidRPr="00C427A1">
              <w:rPr>
                <w:b/>
              </w:rPr>
              <w:t>прим.</w:t>
            </w:r>
          </w:p>
        </w:tc>
      </w:tr>
      <w:tr w:rsidR="00C7361C" w:rsidRPr="00C427A1" w14:paraId="7AE5D8B3" w14:textId="77777777" w:rsidTr="00D008EF">
        <w:trPr>
          <w:trHeight w:val="302"/>
          <w:jc w:val="center"/>
        </w:trPr>
        <w:tc>
          <w:tcPr>
            <w:tcW w:w="4291" w:type="dxa"/>
            <w:shd w:val="clear" w:color="auto" w:fill="auto"/>
            <w:noWrap/>
            <w:hideMark/>
          </w:tcPr>
          <w:p w14:paraId="2B2CD060" w14:textId="77777777" w:rsidR="00CD30B8" w:rsidRPr="00C427A1" w:rsidRDefault="00CD30B8" w:rsidP="003B7C69">
            <w:pPr>
              <w:pStyle w:val="af1"/>
              <w:jc w:val="left"/>
            </w:pPr>
            <w:r w:rsidRPr="00C427A1">
              <w:t>наименование документа</w:t>
            </w:r>
          </w:p>
        </w:tc>
        <w:tc>
          <w:tcPr>
            <w:tcW w:w="1518" w:type="dxa"/>
            <w:vAlign w:val="center"/>
          </w:tcPr>
          <w:p w14:paraId="7142BFC0" w14:textId="77777777" w:rsidR="00CD30B8" w:rsidRPr="00C427A1" w:rsidRDefault="00CD30B8" w:rsidP="003B7C69">
            <w:pPr>
              <w:pStyle w:val="af1"/>
              <w:jc w:val="center"/>
            </w:pPr>
            <w:r w:rsidRPr="00C427A1">
              <w:t>1000</w:t>
            </w:r>
          </w:p>
        </w:tc>
        <w:tc>
          <w:tcPr>
            <w:tcW w:w="1517" w:type="dxa"/>
            <w:shd w:val="clear" w:color="auto" w:fill="auto"/>
            <w:noWrap/>
            <w:vAlign w:val="center"/>
          </w:tcPr>
          <w:p w14:paraId="28C31087" w14:textId="77777777" w:rsidR="00CD30B8" w:rsidRPr="00C427A1" w:rsidRDefault="00CD30B8" w:rsidP="003B7C69">
            <w:pPr>
              <w:pStyle w:val="af1"/>
              <w:jc w:val="center"/>
            </w:pPr>
            <w:r w:rsidRPr="00C427A1">
              <w:t>1</w:t>
            </w:r>
          </w:p>
        </w:tc>
        <w:tc>
          <w:tcPr>
            <w:tcW w:w="1728" w:type="dxa"/>
            <w:vAlign w:val="center"/>
          </w:tcPr>
          <w:p w14:paraId="5E5DD48C" w14:textId="77777777" w:rsidR="00CD30B8" w:rsidRPr="00C427A1" w:rsidRDefault="00CD30B8" w:rsidP="003B7C69">
            <w:pPr>
              <w:pStyle w:val="af1"/>
              <w:jc w:val="center"/>
            </w:pPr>
            <w:r w:rsidRPr="00C427A1">
              <w:t>П</w:t>
            </w:r>
          </w:p>
        </w:tc>
        <w:tc>
          <w:tcPr>
            <w:tcW w:w="1495" w:type="dxa"/>
            <w:vAlign w:val="center"/>
          </w:tcPr>
          <w:p w14:paraId="50AFDFF7" w14:textId="77777777" w:rsidR="00CD30B8" w:rsidRPr="00C427A1" w:rsidRDefault="00CD30B8" w:rsidP="003B7C69">
            <w:pPr>
              <w:pStyle w:val="af1"/>
              <w:jc w:val="center"/>
            </w:pPr>
            <w:r w:rsidRPr="00C427A1">
              <w:t>Нет</w:t>
            </w:r>
          </w:p>
        </w:tc>
        <w:tc>
          <w:tcPr>
            <w:tcW w:w="1517" w:type="dxa"/>
            <w:vAlign w:val="center"/>
          </w:tcPr>
          <w:p w14:paraId="062FF029" w14:textId="77777777" w:rsidR="00CD30B8" w:rsidRPr="00C427A1" w:rsidRDefault="00DF525D" w:rsidP="003B7C69">
            <w:pPr>
              <w:pStyle w:val="af1"/>
              <w:jc w:val="center"/>
            </w:pPr>
            <w:r w:rsidRPr="00C427A1">
              <w:t>–</w:t>
            </w:r>
          </w:p>
        </w:tc>
        <w:tc>
          <w:tcPr>
            <w:tcW w:w="1315" w:type="dxa"/>
            <w:vAlign w:val="center"/>
          </w:tcPr>
          <w:p w14:paraId="781CF7CF" w14:textId="77777777" w:rsidR="00CD30B8" w:rsidRPr="00C427A1" w:rsidRDefault="00DF525D" w:rsidP="003B7C69">
            <w:pPr>
              <w:pStyle w:val="af1"/>
              <w:jc w:val="center"/>
            </w:pPr>
            <w:r w:rsidRPr="00C427A1">
              <w:t>–</w:t>
            </w:r>
          </w:p>
        </w:tc>
        <w:tc>
          <w:tcPr>
            <w:tcW w:w="2015" w:type="dxa"/>
            <w:vAlign w:val="center"/>
          </w:tcPr>
          <w:p w14:paraId="0A5BB2C5" w14:textId="77777777" w:rsidR="00CD30B8" w:rsidRPr="00C427A1" w:rsidRDefault="00D52409" w:rsidP="003B7C69">
            <w:pPr>
              <w:pStyle w:val="af1"/>
              <w:jc w:val="center"/>
            </w:pPr>
            <w:r w:rsidRPr="00C427A1">
              <w:t>–</w:t>
            </w:r>
          </w:p>
        </w:tc>
      </w:tr>
      <w:tr w:rsidR="00C7361C" w:rsidRPr="00C427A1" w14:paraId="57697F70" w14:textId="77777777" w:rsidTr="00D008EF">
        <w:trPr>
          <w:trHeight w:val="302"/>
          <w:jc w:val="center"/>
        </w:trPr>
        <w:tc>
          <w:tcPr>
            <w:tcW w:w="4291" w:type="dxa"/>
            <w:shd w:val="clear" w:color="auto" w:fill="auto"/>
            <w:noWrap/>
            <w:hideMark/>
          </w:tcPr>
          <w:p w14:paraId="5EB74083" w14:textId="77777777" w:rsidR="00CD30B8" w:rsidRPr="00C427A1" w:rsidRDefault="00B84369" w:rsidP="003B7C69">
            <w:pPr>
              <w:pStyle w:val="af1"/>
              <w:jc w:val="left"/>
            </w:pPr>
            <w:r w:rsidRPr="00C427A1">
              <w:t xml:space="preserve">код формы </w:t>
            </w:r>
            <w:r w:rsidR="0036545A" w:rsidRPr="00C427A1">
              <w:t>ФД</w:t>
            </w:r>
          </w:p>
        </w:tc>
        <w:tc>
          <w:tcPr>
            <w:tcW w:w="1518" w:type="dxa"/>
            <w:vAlign w:val="center"/>
          </w:tcPr>
          <w:p w14:paraId="3732DA9A" w14:textId="77777777" w:rsidR="00CD30B8" w:rsidRPr="00C427A1" w:rsidRDefault="0036545A" w:rsidP="003B7C69">
            <w:pPr>
              <w:pStyle w:val="af1"/>
              <w:jc w:val="center"/>
            </w:pPr>
            <w:r w:rsidRPr="00C427A1">
              <w:t>–</w:t>
            </w:r>
          </w:p>
        </w:tc>
        <w:tc>
          <w:tcPr>
            <w:tcW w:w="1517" w:type="dxa"/>
            <w:shd w:val="clear" w:color="auto" w:fill="auto"/>
            <w:noWrap/>
            <w:vAlign w:val="center"/>
          </w:tcPr>
          <w:p w14:paraId="34F906D6" w14:textId="77777777" w:rsidR="00CD30B8" w:rsidRPr="00C427A1" w:rsidRDefault="00CD30B8" w:rsidP="003B7C69">
            <w:pPr>
              <w:pStyle w:val="af1"/>
              <w:jc w:val="center"/>
            </w:pPr>
            <w:r w:rsidRPr="00C427A1">
              <w:t>1</w:t>
            </w:r>
          </w:p>
        </w:tc>
        <w:tc>
          <w:tcPr>
            <w:tcW w:w="1728" w:type="dxa"/>
            <w:vAlign w:val="center"/>
          </w:tcPr>
          <w:p w14:paraId="5087FEC2" w14:textId="77777777" w:rsidR="00CD30B8" w:rsidRPr="00C427A1" w:rsidRDefault="00CD30B8" w:rsidP="003B7C69">
            <w:pPr>
              <w:pStyle w:val="af1"/>
              <w:jc w:val="center"/>
            </w:pPr>
            <w:r w:rsidRPr="00C427A1">
              <w:t>Э</w:t>
            </w:r>
          </w:p>
        </w:tc>
        <w:tc>
          <w:tcPr>
            <w:tcW w:w="1495" w:type="dxa"/>
            <w:vAlign w:val="center"/>
          </w:tcPr>
          <w:p w14:paraId="0C45291A" w14:textId="77777777" w:rsidR="00CD30B8" w:rsidRPr="00C427A1" w:rsidRDefault="00CD30B8" w:rsidP="003B7C69">
            <w:pPr>
              <w:pStyle w:val="af1"/>
              <w:jc w:val="center"/>
            </w:pPr>
            <w:r w:rsidRPr="00C427A1">
              <w:t>Нет</w:t>
            </w:r>
          </w:p>
        </w:tc>
        <w:tc>
          <w:tcPr>
            <w:tcW w:w="1517" w:type="dxa"/>
            <w:vAlign w:val="center"/>
          </w:tcPr>
          <w:p w14:paraId="54468F01" w14:textId="77777777" w:rsidR="00CD30B8" w:rsidRPr="00C427A1" w:rsidRDefault="00CD30B8" w:rsidP="003B7C69">
            <w:pPr>
              <w:pStyle w:val="af1"/>
              <w:jc w:val="center"/>
            </w:pPr>
            <w:r w:rsidRPr="00C427A1">
              <w:t>5л</w:t>
            </w:r>
          </w:p>
        </w:tc>
        <w:tc>
          <w:tcPr>
            <w:tcW w:w="1315" w:type="dxa"/>
            <w:vAlign w:val="center"/>
          </w:tcPr>
          <w:p w14:paraId="31E8FAEC" w14:textId="77777777" w:rsidR="00CD30B8" w:rsidRPr="00C427A1" w:rsidRDefault="0036545A" w:rsidP="003B7C69">
            <w:pPr>
              <w:pStyle w:val="af1"/>
              <w:jc w:val="center"/>
            </w:pPr>
            <w:r w:rsidRPr="00C427A1">
              <w:t>1,</w:t>
            </w:r>
            <w:r w:rsidR="0055313F" w:rsidRPr="00C427A1">
              <w:t xml:space="preserve"> </w:t>
            </w:r>
            <w:r w:rsidR="00DF525D" w:rsidRPr="00C427A1">
              <w:t>4</w:t>
            </w:r>
            <w:r w:rsidR="00C80FD6" w:rsidRPr="00C427A1">
              <w:t>, 5</w:t>
            </w:r>
          </w:p>
        </w:tc>
        <w:tc>
          <w:tcPr>
            <w:tcW w:w="2015" w:type="dxa"/>
            <w:vAlign w:val="center"/>
          </w:tcPr>
          <w:p w14:paraId="51EEF63E" w14:textId="77777777" w:rsidR="00CD30B8" w:rsidRPr="00C427A1" w:rsidRDefault="00D73346" w:rsidP="003B7C69">
            <w:pPr>
              <w:pStyle w:val="af1"/>
              <w:jc w:val="center"/>
            </w:pPr>
            <w:r w:rsidRPr="00C427A1">
              <w:t>5</w:t>
            </w:r>
          </w:p>
        </w:tc>
      </w:tr>
      <w:tr w:rsidR="00C7361C" w:rsidRPr="00C427A1" w14:paraId="7CD9E153" w14:textId="77777777" w:rsidTr="00D008EF">
        <w:trPr>
          <w:trHeight w:val="302"/>
          <w:jc w:val="center"/>
        </w:trPr>
        <w:tc>
          <w:tcPr>
            <w:tcW w:w="4291" w:type="dxa"/>
            <w:shd w:val="clear" w:color="auto" w:fill="auto"/>
            <w:noWrap/>
          </w:tcPr>
          <w:p w14:paraId="054AE081" w14:textId="77777777" w:rsidR="003E65B3" w:rsidRPr="00C427A1" w:rsidRDefault="003E65B3" w:rsidP="003B7C69">
            <w:pPr>
              <w:pStyle w:val="af1"/>
              <w:jc w:val="left"/>
            </w:pPr>
            <w:r w:rsidRPr="00C427A1">
              <w:t>версия ФФД</w:t>
            </w:r>
          </w:p>
        </w:tc>
        <w:tc>
          <w:tcPr>
            <w:tcW w:w="1518" w:type="dxa"/>
            <w:vAlign w:val="center"/>
          </w:tcPr>
          <w:p w14:paraId="24936F29" w14:textId="77777777" w:rsidR="003E65B3" w:rsidRPr="00C427A1" w:rsidRDefault="003E65B3" w:rsidP="003B7C69">
            <w:pPr>
              <w:pStyle w:val="af1"/>
              <w:jc w:val="center"/>
            </w:pPr>
            <w:r w:rsidRPr="00C427A1">
              <w:t>1209</w:t>
            </w:r>
          </w:p>
        </w:tc>
        <w:tc>
          <w:tcPr>
            <w:tcW w:w="1517" w:type="dxa"/>
            <w:shd w:val="clear" w:color="auto" w:fill="auto"/>
            <w:noWrap/>
            <w:vAlign w:val="center"/>
          </w:tcPr>
          <w:p w14:paraId="471C3782" w14:textId="77777777" w:rsidR="003E65B3" w:rsidRPr="00C427A1" w:rsidRDefault="003E65B3" w:rsidP="003B7C69">
            <w:pPr>
              <w:pStyle w:val="af1"/>
              <w:jc w:val="center"/>
            </w:pPr>
            <w:r w:rsidRPr="00C427A1">
              <w:t>3</w:t>
            </w:r>
          </w:p>
        </w:tc>
        <w:tc>
          <w:tcPr>
            <w:tcW w:w="1728" w:type="dxa"/>
            <w:vAlign w:val="center"/>
          </w:tcPr>
          <w:p w14:paraId="208A583C" w14:textId="77777777" w:rsidR="003E65B3" w:rsidRPr="00C427A1" w:rsidRDefault="003E65B3" w:rsidP="003B7C69">
            <w:pPr>
              <w:pStyle w:val="af1"/>
              <w:jc w:val="center"/>
            </w:pPr>
            <w:r w:rsidRPr="00C427A1">
              <w:t>Э</w:t>
            </w:r>
          </w:p>
        </w:tc>
        <w:tc>
          <w:tcPr>
            <w:tcW w:w="1495" w:type="dxa"/>
            <w:vAlign w:val="center"/>
          </w:tcPr>
          <w:p w14:paraId="7667BFC0" w14:textId="77777777" w:rsidR="003E65B3" w:rsidRPr="00C427A1" w:rsidRDefault="003E65B3" w:rsidP="003B7C69">
            <w:pPr>
              <w:pStyle w:val="af1"/>
              <w:jc w:val="center"/>
            </w:pPr>
            <w:r w:rsidRPr="00C427A1">
              <w:t>Нет</w:t>
            </w:r>
          </w:p>
        </w:tc>
        <w:tc>
          <w:tcPr>
            <w:tcW w:w="1517" w:type="dxa"/>
            <w:vAlign w:val="center"/>
          </w:tcPr>
          <w:p w14:paraId="05340D4F" w14:textId="77777777" w:rsidR="003E65B3" w:rsidRPr="00C427A1" w:rsidRDefault="003A5B58" w:rsidP="003B7C69">
            <w:pPr>
              <w:pStyle w:val="af1"/>
              <w:jc w:val="center"/>
            </w:pPr>
            <w:r w:rsidRPr="00C427A1">
              <w:t>30д</w:t>
            </w:r>
          </w:p>
        </w:tc>
        <w:tc>
          <w:tcPr>
            <w:tcW w:w="1315" w:type="dxa"/>
            <w:vAlign w:val="center"/>
          </w:tcPr>
          <w:p w14:paraId="38EF3A2F" w14:textId="77777777" w:rsidR="003E65B3" w:rsidRPr="00C427A1" w:rsidRDefault="00DF525D" w:rsidP="003B7C69">
            <w:pPr>
              <w:pStyle w:val="af1"/>
              <w:jc w:val="center"/>
            </w:pPr>
            <w:r w:rsidRPr="00C427A1">
              <w:t>4</w:t>
            </w:r>
          </w:p>
        </w:tc>
        <w:tc>
          <w:tcPr>
            <w:tcW w:w="2015" w:type="dxa"/>
            <w:vAlign w:val="center"/>
          </w:tcPr>
          <w:p w14:paraId="4C97F68A" w14:textId="77777777" w:rsidR="003E65B3" w:rsidRPr="00C427A1" w:rsidRDefault="003A5B58" w:rsidP="003B7C69">
            <w:pPr>
              <w:pStyle w:val="af1"/>
              <w:jc w:val="center"/>
            </w:pPr>
            <w:r w:rsidRPr="00C427A1">
              <w:t>–</w:t>
            </w:r>
          </w:p>
        </w:tc>
      </w:tr>
      <w:tr w:rsidR="00C7361C" w:rsidRPr="00C427A1" w14:paraId="174122E6" w14:textId="77777777" w:rsidTr="00D008EF">
        <w:trPr>
          <w:trHeight w:val="302"/>
          <w:jc w:val="center"/>
        </w:trPr>
        <w:tc>
          <w:tcPr>
            <w:tcW w:w="4291" w:type="dxa"/>
            <w:shd w:val="clear" w:color="auto" w:fill="auto"/>
            <w:noWrap/>
          </w:tcPr>
          <w:p w14:paraId="4DA61B26" w14:textId="77777777" w:rsidR="00CD30B8" w:rsidRPr="00C427A1" w:rsidRDefault="00CD30B8" w:rsidP="003B7C69">
            <w:pPr>
              <w:pStyle w:val="af1"/>
              <w:jc w:val="left"/>
            </w:pPr>
            <w:r w:rsidRPr="00C427A1">
              <w:t xml:space="preserve">наименование пользователя </w:t>
            </w:r>
          </w:p>
        </w:tc>
        <w:tc>
          <w:tcPr>
            <w:tcW w:w="1518" w:type="dxa"/>
            <w:vAlign w:val="center"/>
          </w:tcPr>
          <w:p w14:paraId="786C4D27" w14:textId="77777777" w:rsidR="00CD30B8" w:rsidRPr="00C427A1" w:rsidRDefault="00CD30B8" w:rsidP="003B7C69">
            <w:pPr>
              <w:pStyle w:val="af1"/>
              <w:jc w:val="center"/>
            </w:pPr>
            <w:r w:rsidRPr="00C427A1">
              <w:t>1048</w:t>
            </w:r>
          </w:p>
        </w:tc>
        <w:tc>
          <w:tcPr>
            <w:tcW w:w="1517" w:type="dxa"/>
            <w:shd w:val="clear" w:color="auto" w:fill="auto"/>
            <w:noWrap/>
            <w:vAlign w:val="center"/>
          </w:tcPr>
          <w:p w14:paraId="6DD8D4E4" w14:textId="77777777" w:rsidR="00CD30B8" w:rsidRPr="00C427A1" w:rsidRDefault="00CD30B8" w:rsidP="003B7C69">
            <w:pPr>
              <w:pStyle w:val="af1"/>
              <w:jc w:val="center"/>
            </w:pPr>
            <w:r w:rsidRPr="00C427A1">
              <w:t>1</w:t>
            </w:r>
          </w:p>
        </w:tc>
        <w:tc>
          <w:tcPr>
            <w:tcW w:w="1728" w:type="dxa"/>
            <w:vAlign w:val="center"/>
          </w:tcPr>
          <w:p w14:paraId="326C1542" w14:textId="77777777" w:rsidR="00CD30B8" w:rsidRPr="00C427A1" w:rsidRDefault="00372A27" w:rsidP="003B7C69">
            <w:pPr>
              <w:pStyle w:val="af1"/>
              <w:jc w:val="center"/>
            </w:pPr>
            <w:r w:rsidRPr="00C427A1">
              <w:t>П</w:t>
            </w:r>
          </w:p>
        </w:tc>
        <w:tc>
          <w:tcPr>
            <w:tcW w:w="1495" w:type="dxa"/>
            <w:vAlign w:val="center"/>
          </w:tcPr>
          <w:p w14:paraId="77784423" w14:textId="77777777" w:rsidR="00CD30B8" w:rsidRPr="00C427A1" w:rsidRDefault="00CD30B8" w:rsidP="003B7C69">
            <w:pPr>
              <w:pStyle w:val="af1"/>
              <w:jc w:val="center"/>
            </w:pPr>
            <w:r w:rsidRPr="00C427A1">
              <w:t>Нет</w:t>
            </w:r>
          </w:p>
        </w:tc>
        <w:tc>
          <w:tcPr>
            <w:tcW w:w="1517" w:type="dxa"/>
            <w:vAlign w:val="center"/>
          </w:tcPr>
          <w:p w14:paraId="5BDAF7A3" w14:textId="77777777" w:rsidR="00CD30B8" w:rsidRPr="00C427A1" w:rsidRDefault="00372A27" w:rsidP="003B7C69">
            <w:pPr>
              <w:pStyle w:val="af1"/>
              <w:jc w:val="center"/>
            </w:pPr>
            <w:r w:rsidRPr="00C427A1">
              <w:t>–</w:t>
            </w:r>
          </w:p>
        </w:tc>
        <w:tc>
          <w:tcPr>
            <w:tcW w:w="1315" w:type="dxa"/>
            <w:vAlign w:val="center"/>
          </w:tcPr>
          <w:p w14:paraId="7A5B0B0B" w14:textId="77777777" w:rsidR="00CD30B8" w:rsidRPr="00C427A1" w:rsidRDefault="00DF525D" w:rsidP="003B7C69">
            <w:pPr>
              <w:pStyle w:val="af1"/>
              <w:jc w:val="center"/>
            </w:pPr>
            <w:r w:rsidRPr="00C427A1">
              <w:t>–</w:t>
            </w:r>
          </w:p>
        </w:tc>
        <w:tc>
          <w:tcPr>
            <w:tcW w:w="2015" w:type="dxa"/>
            <w:vAlign w:val="center"/>
          </w:tcPr>
          <w:p w14:paraId="11C3953E" w14:textId="77777777" w:rsidR="00CD30B8" w:rsidRPr="00C427A1" w:rsidRDefault="00D52409" w:rsidP="003B7C69">
            <w:pPr>
              <w:pStyle w:val="af1"/>
              <w:jc w:val="center"/>
            </w:pPr>
            <w:r w:rsidRPr="00C427A1">
              <w:t>–</w:t>
            </w:r>
          </w:p>
        </w:tc>
      </w:tr>
      <w:tr w:rsidR="00C7361C" w:rsidRPr="00C427A1" w14:paraId="7F414A28" w14:textId="77777777" w:rsidTr="00D008EF">
        <w:trPr>
          <w:trHeight w:val="302"/>
          <w:jc w:val="center"/>
        </w:trPr>
        <w:tc>
          <w:tcPr>
            <w:tcW w:w="4291" w:type="dxa"/>
            <w:shd w:val="clear" w:color="auto" w:fill="auto"/>
            <w:noWrap/>
          </w:tcPr>
          <w:p w14:paraId="38E48DF3" w14:textId="77777777" w:rsidR="00AF4A17" w:rsidRPr="00C427A1" w:rsidRDefault="00AF4A17" w:rsidP="003B7C69">
            <w:pPr>
              <w:pStyle w:val="af1"/>
              <w:jc w:val="left"/>
            </w:pPr>
            <w:r w:rsidRPr="00C427A1">
              <w:t>ИНН пользователя</w:t>
            </w:r>
          </w:p>
        </w:tc>
        <w:tc>
          <w:tcPr>
            <w:tcW w:w="1518" w:type="dxa"/>
            <w:vAlign w:val="center"/>
          </w:tcPr>
          <w:p w14:paraId="33266630" w14:textId="77777777" w:rsidR="00AF4A17" w:rsidRPr="00C427A1" w:rsidRDefault="00AF4A17" w:rsidP="003B7C69">
            <w:pPr>
              <w:pStyle w:val="af1"/>
              <w:jc w:val="center"/>
            </w:pPr>
            <w:r w:rsidRPr="00C427A1">
              <w:t>1018</w:t>
            </w:r>
          </w:p>
        </w:tc>
        <w:tc>
          <w:tcPr>
            <w:tcW w:w="1517" w:type="dxa"/>
            <w:shd w:val="clear" w:color="auto" w:fill="auto"/>
            <w:noWrap/>
            <w:vAlign w:val="center"/>
          </w:tcPr>
          <w:p w14:paraId="632B2124" w14:textId="77777777" w:rsidR="00AF4A17" w:rsidRPr="00C427A1" w:rsidRDefault="00AF4A17" w:rsidP="003B7C69">
            <w:pPr>
              <w:pStyle w:val="af1"/>
              <w:jc w:val="center"/>
            </w:pPr>
            <w:r w:rsidRPr="00C427A1">
              <w:t>1</w:t>
            </w:r>
          </w:p>
        </w:tc>
        <w:tc>
          <w:tcPr>
            <w:tcW w:w="1728" w:type="dxa"/>
            <w:vAlign w:val="center"/>
          </w:tcPr>
          <w:p w14:paraId="08A35CE4" w14:textId="77777777" w:rsidR="00AF4A17" w:rsidRPr="00C427A1" w:rsidRDefault="00AF4A17" w:rsidP="003B7C69">
            <w:pPr>
              <w:pStyle w:val="af1"/>
              <w:jc w:val="center"/>
            </w:pPr>
            <w:r w:rsidRPr="00C427A1">
              <w:t>ПЭ</w:t>
            </w:r>
          </w:p>
        </w:tc>
        <w:tc>
          <w:tcPr>
            <w:tcW w:w="1495" w:type="dxa"/>
            <w:vAlign w:val="center"/>
          </w:tcPr>
          <w:p w14:paraId="7E2F3F23" w14:textId="77777777" w:rsidR="00AF4A17" w:rsidRPr="00C427A1" w:rsidRDefault="00AF4A17" w:rsidP="003B7C69">
            <w:pPr>
              <w:pStyle w:val="af1"/>
              <w:jc w:val="center"/>
            </w:pPr>
            <w:r w:rsidRPr="00C427A1">
              <w:t>Нет</w:t>
            </w:r>
          </w:p>
        </w:tc>
        <w:tc>
          <w:tcPr>
            <w:tcW w:w="1517" w:type="dxa"/>
            <w:vAlign w:val="center"/>
          </w:tcPr>
          <w:p w14:paraId="75961746" w14:textId="77777777" w:rsidR="00AF4A17" w:rsidRPr="00C427A1" w:rsidRDefault="00AF4A17" w:rsidP="003B7C69">
            <w:pPr>
              <w:pStyle w:val="af1"/>
              <w:jc w:val="center"/>
            </w:pPr>
            <w:r w:rsidRPr="00C427A1">
              <w:t>–</w:t>
            </w:r>
          </w:p>
        </w:tc>
        <w:tc>
          <w:tcPr>
            <w:tcW w:w="1315" w:type="dxa"/>
            <w:vAlign w:val="center"/>
          </w:tcPr>
          <w:p w14:paraId="1A07D87C" w14:textId="77777777" w:rsidR="00AF4A17" w:rsidRPr="00C427A1" w:rsidRDefault="00DF525D" w:rsidP="003B7C69">
            <w:pPr>
              <w:pStyle w:val="af1"/>
              <w:jc w:val="center"/>
            </w:pPr>
            <w:r w:rsidRPr="00C427A1">
              <w:t>4</w:t>
            </w:r>
          </w:p>
        </w:tc>
        <w:tc>
          <w:tcPr>
            <w:tcW w:w="2015" w:type="dxa"/>
            <w:vAlign w:val="center"/>
          </w:tcPr>
          <w:p w14:paraId="3A08D0DC" w14:textId="77777777" w:rsidR="00AF4A17" w:rsidRPr="00C427A1" w:rsidRDefault="00AF4A17" w:rsidP="003B7C69">
            <w:pPr>
              <w:pStyle w:val="af1"/>
              <w:jc w:val="center"/>
            </w:pPr>
            <w:r w:rsidRPr="00C427A1">
              <w:t>–</w:t>
            </w:r>
          </w:p>
        </w:tc>
      </w:tr>
      <w:tr w:rsidR="00C7361C" w:rsidRPr="00C427A1" w14:paraId="3F58ABCD" w14:textId="77777777" w:rsidTr="00D008EF">
        <w:trPr>
          <w:trHeight w:val="302"/>
          <w:jc w:val="center"/>
        </w:trPr>
        <w:tc>
          <w:tcPr>
            <w:tcW w:w="4291" w:type="dxa"/>
            <w:shd w:val="clear" w:color="auto" w:fill="auto"/>
            <w:noWrap/>
          </w:tcPr>
          <w:p w14:paraId="06C6D041" w14:textId="77777777" w:rsidR="00AF4A17" w:rsidRPr="00C427A1" w:rsidRDefault="00AF4A17" w:rsidP="003B7C69">
            <w:pPr>
              <w:pStyle w:val="af1"/>
              <w:jc w:val="left"/>
            </w:pPr>
            <w:r w:rsidRPr="00C427A1">
              <w:t>номер чека за смену</w:t>
            </w:r>
          </w:p>
        </w:tc>
        <w:tc>
          <w:tcPr>
            <w:tcW w:w="1518" w:type="dxa"/>
            <w:vAlign w:val="center"/>
          </w:tcPr>
          <w:p w14:paraId="142FFA80" w14:textId="77777777" w:rsidR="00AF4A17" w:rsidRPr="00C427A1" w:rsidRDefault="00AF4A17" w:rsidP="003B7C69">
            <w:pPr>
              <w:pStyle w:val="af1"/>
              <w:jc w:val="center"/>
            </w:pPr>
            <w:r w:rsidRPr="00C427A1">
              <w:t>1042</w:t>
            </w:r>
          </w:p>
        </w:tc>
        <w:tc>
          <w:tcPr>
            <w:tcW w:w="1517" w:type="dxa"/>
            <w:shd w:val="clear" w:color="auto" w:fill="auto"/>
            <w:noWrap/>
            <w:vAlign w:val="center"/>
          </w:tcPr>
          <w:p w14:paraId="0FA9AC69" w14:textId="77777777" w:rsidR="00AF4A17" w:rsidRPr="00C427A1" w:rsidRDefault="00AF4A17" w:rsidP="003B7C69">
            <w:pPr>
              <w:pStyle w:val="af1"/>
              <w:jc w:val="center"/>
            </w:pPr>
            <w:r w:rsidRPr="00C427A1">
              <w:t>1</w:t>
            </w:r>
          </w:p>
        </w:tc>
        <w:tc>
          <w:tcPr>
            <w:tcW w:w="1728" w:type="dxa"/>
            <w:vAlign w:val="center"/>
          </w:tcPr>
          <w:p w14:paraId="7B47FC8D" w14:textId="77777777" w:rsidR="00AF4A17" w:rsidRPr="00C427A1" w:rsidRDefault="00AF4A17" w:rsidP="003B7C69">
            <w:pPr>
              <w:pStyle w:val="af1"/>
              <w:jc w:val="center"/>
            </w:pPr>
            <w:r w:rsidRPr="00C427A1">
              <w:t>ПЭ</w:t>
            </w:r>
          </w:p>
        </w:tc>
        <w:tc>
          <w:tcPr>
            <w:tcW w:w="1495" w:type="dxa"/>
            <w:vAlign w:val="center"/>
          </w:tcPr>
          <w:p w14:paraId="13B0A735" w14:textId="77777777" w:rsidR="00AF4A17" w:rsidRPr="00C427A1" w:rsidRDefault="00AF4A17" w:rsidP="003B7C69">
            <w:pPr>
              <w:pStyle w:val="af1"/>
              <w:jc w:val="center"/>
            </w:pPr>
            <w:r w:rsidRPr="00C427A1">
              <w:t>Нет</w:t>
            </w:r>
          </w:p>
        </w:tc>
        <w:tc>
          <w:tcPr>
            <w:tcW w:w="1517" w:type="dxa"/>
            <w:vAlign w:val="center"/>
          </w:tcPr>
          <w:p w14:paraId="7B0B6B00" w14:textId="77777777" w:rsidR="00AF4A17" w:rsidRPr="00C427A1" w:rsidRDefault="00AF4A17" w:rsidP="003B7C69">
            <w:pPr>
              <w:pStyle w:val="af1"/>
              <w:jc w:val="center"/>
            </w:pPr>
            <w:r w:rsidRPr="00C427A1">
              <w:t>30д</w:t>
            </w:r>
          </w:p>
        </w:tc>
        <w:tc>
          <w:tcPr>
            <w:tcW w:w="1315" w:type="dxa"/>
            <w:vAlign w:val="center"/>
          </w:tcPr>
          <w:p w14:paraId="0014DB89" w14:textId="77777777" w:rsidR="00AF4A17" w:rsidRPr="00C427A1" w:rsidRDefault="00DF525D" w:rsidP="003B7C69">
            <w:pPr>
              <w:pStyle w:val="af1"/>
              <w:jc w:val="center"/>
            </w:pPr>
            <w:r w:rsidRPr="00C427A1">
              <w:t>4</w:t>
            </w:r>
          </w:p>
        </w:tc>
        <w:tc>
          <w:tcPr>
            <w:tcW w:w="2015" w:type="dxa"/>
            <w:vAlign w:val="center"/>
          </w:tcPr>
          <w:p w14:paraId="3B36C60D" w14:textId="77777777" w:rsidR="00AF4A17" w:rsidRPr="00C427A1" w:rsidRDefault="00AF4A17" w:rsidP="003B7C69">
            <w:pPr>
              <w:pStyle w:val="af1"/>
              <w:jc w:val="center"/>
            </w:pPr>
            <w:r w:rsidRPr="00C427A1">
              <w:t>–</w:t>
            </w:r>
          </w:p>
        </w:tc>
      </w:tr>
      <w:tr w:rsidR="00C7361C" w:rsidRPr="00C427A1" w14:paraId="054DF28B" w14:textId="77777777" w:rsidTr="00D008EF">
        <w:trPr>
          <w:trHeight w:val="302"/>
          <w:jc w:val="center"/>
        </w:trPr>
        <w:tc>
          <w:tcPr>
            <w:tcW w:w="4291" w:type="dxa"/>
            <w:shd w:val="clear" w:color="auto" w:fill="auto"/>
            <w:noWrap/>
          </w:tcPr>
          <w:p w14:paraId="47C3BF19" w14:textId="77777777" w:rsidR="00AF4A17" w:rsidRPr="00C427A1" w:rsidRDefault="00AF4A17" w:rsidP="003B7C69">
            <w:pPr>
              <w:pStyle w:val="af1"/>
              <w:jc w:val="left"/>
            </w:pPr>
            <w:r w:rsidRPr="00C427A1">
              <w:t>дата, время</w:t>
            </w:r>
          </w:p>
        </w:tc>
        <w:tc>
          <w:tcPr>
            <w:tcW w:w="1518" w:type="dxa"/>
            <w:vAlign w:val="center"/>
          </w:tcPr>
          <w:p w14:paraId="3B8703F0" w14:textId="77777777" w:rsidR="00AF4A17" w:rsidRPr="00C427A1" w:rsidRDefault="00AF4A17" w:rsidP="003B7C69">
            <w:pPr>
              <w:pStyle w:val="af1"/>
              <w:jc w:val="center"/>
            </w:pPr>
            <w:r w:rsidRPr="00C427A1">
              <w:t>1012</w:t>
            </w:r>
          </w:p>
        </w:tc>
        <w:tc>
          <w:tcPr>
            <w:tcW w:w="1517" w:type="dxa"/>
            <w:shd w:val="clear" w:color="auto" w:fill="auto"/>
            <w:noWrap/>
            <w:vAlign w:val="center"/>
          </w:tcPr>
          <w:p w14:paraId="45AEF091" w14:textId="77777777" w:rsidR="00AF4A17" w:rsidRPr="00C427A1" w:rsidRDefault="00AF4A17" w:rsidP="003B7C69">
            <w:pPr>
              <w:pStyle w:val="af1"/>
              <w:jc w:val="center"/>
            </w:pPr>
            <w:r w:rsidRPr="00C427A1">
              <w:t>1</w:t>
            </w:r>
          </w:p>
        </w:tc>
        <w:tc>
          <w:tcPr>
            <w:tcW w:w="1728" w:type="dxa"/>
            <w:vAlign w:val="center"/>
          </w:tcPr>
          <w:p w14:paraId="634FD778" w14:textId="77777777" w:rsidR="00AF4A17" w:rsidRPr="00C427A1" w:rsidRDefault="00AF4A17" w:rsidP="003B7C69">
            <w:pPr>
              <w:pStyle w:val="af1"/>
              <w:jc w:val="center"/>
            </w:pPr>
            <w:r w:rsidRPr="00C427A1">
              <w:t>ПЭ</w:t>
            </w:r>
          </w:p>
        </w:tc>
        <w:tc>
          <w:tcPr>
            <w:tcW w:w="1495" w:type="dxa"/>
            <w:vAlign w:val="center"/>
          </w:tcPr>
          <w:p w14:paraId="090A0CE9" w14:textId="77777777" w:rsidR="00AF4A17" w:rsidRPr="00C427A1" w:rsidRDefault="00AF4A17" w:rsidP="003B7C69">
            <w:pPr>
              <w:pStyle w:val="af1"/>
              <w:jc w:val="center"/>
            </w:pPr>
            <w:r w:rsidRPr="00C427A1">
              <w:t>Нет</w:t>
            </w:r>
          </w:p>
        </w:tc>
        <w:tc>
          <w:tcPr>
            <w:tcW w:w="1517" w:type="dxa"/>
            <w:vAlign w:val="center"/>
          </w:tcPr>
          <w:p w14:paraId="619DF2DA" w14:textId="77777777" w:rsidR="00AF4A17" w:rsidRPr="00C427A1" w:rsidRDefault="00AF4A17" w:rsidP="003B7C69">
            <w:pPr>
              <w:pStyle w:val="af1"/>
              <w:jc w:val="center"/>
            </w:pPr>
            <w:r w:rsidRPr="00C427A1">
              <w:t>5л</w:t>
            </w:r>
          </w:p>
        </w:tc>
        <w:tc>
          <w:tcPr>
            <w:tcW w:w="1315" w:type="dxa"/>
            <w:vAlign w:val="center"/>
          </w:tcPr>
          <w:p w14:paraId="037A757B" w14:textId="77777777" w:rsidR="00AF4A17" w:rsidRPr="00C427A1" w:rsidRDefault="00DF525D" w:rsidP="003B7C69">
            <w:pPr>
              <w:pStyle w:val="af1"/>
              <w:jc w:val="center"/>
            </w:pPr>
            <w:r w:rsidRPr="00C427A1">
              <w:t>1, 4</w:t>
            </w:r>
            <w:r w:rsidR="00C80FD6" w:rsidRPr="00C427A1">
              <w:t>, 5</w:t>
            </w:r>
          </w:p>
        </w:tc>
        <w:tc>
          <w:tcPr>
            <w:tcW w:w="2015" w:type="dxa"/>
            <w:vAlign w:val="center"/>
          </w:tcPr>
          <w:p w14:paraId="0BF9B2D3" w14:textId="77777777" w:rsidR="00AF4A17" w:rsidRPr="00C427A1" w:rsidRDefault="00912ACD" w:rsidP="003B7C69">
            <w:pPr>
              <w:pStyle w:val="af1"/>
              <w:jc w:val="center"/>
            </w:pPr>
            <w:r w:rsidRPr="00C427A1">
              <w:t>5</w:t>
            </w:r>
          </w:p>
        </w:tc>
      </w:tr>
      <w:tr w:rsidR="00C7361C" w:rsidRPr="00C427A1" w14:paraId="6C2ACBEF" w14:textId="77777777" w:rsidTr="00D008EF">
        <w:trPr>
          <w:trHeight w:val="302"/>
          <w:jc w:val="center"/>
        </w:trPr>
        <w:tc>
          <w:tcPr>
            <w:tcW w:w="4291" w:type="dxa"/>
            <w:shd w:val="clear" w:color="auto" w:fill="auto"/>
            <w:noWrap/>
          </w:tcPr>
          <w:p w14:paraId="1A5E6037" w14:textId="77777777" w:rsidR="00AF4A17" w:rsidRPr="00C427A1" w:rsidRDefault="00AF4A17" w:rsidP="003B7C69">
            <w:pPr>
              <w:pStyle w:val="af1"/>
              <w:jc w:val="left"/>
            </w:pPr>
            <w:r w:rsidRPr="00C427A1">
              <w:t>номер смены</w:t>
            </w:r>
          </w:p>
        </w:tc>
        <w:tc>
          <w:tcPr>
            <w:tcW w:w="1518" w:type="dxa"/>
            <w:vAlign w:val="center"/>
          </w:tcPr>
          <w:p w14:paraId="319DEDC8" w14:textId="77777777" w:rsidR="00AF4A17" w:rsidRPr="00C427A1" w:rsidRDefault="00AF4A17" w:rsidP="003B7C69">
            <w:pPr>
              <w:pStyle w:val="af1"/>
              <w:jc w:val="center"/>
            </w:pPr>
            <w:r w:rsidRPr="00C427A1">
              <w:t>1038</w:t>
            </w:r>
          </w:p>
        </w:tc>
        <w:tc>
          <w:tcPr>
            <w:tcW w:w="1517" w:type="dxa"/>
            <w:shd w:val="clear" w:color="auto" w:fill="auto"/>
            <w:noWrap/>
            <w:vAlign w:val="center"/>
          </w:tcPr>
          <w:p w14:paraId="12B7D64B" w14:textId="77777777" w:rsidR="00AF4A17" w:rsidRPr="00C427A1" w:rsidRDefault="00AF4A17" w:rsidP="003B7C69">
            <w:pPr>
              <w:pStyle w:val="af1"/>
              <w:jc w:val="center"/>
            </w:pPr>
            <w:r w:rsidRPr="00C427A1">
              <w:t>1</w:t>
            </w:r>
          </w:p>
        </w:tc>
        <w:tc>
          <w:tcPr>
            <w:tcW w:w="1728" w:type="dxa"/>
            <w:vAlign w:val="center"/>
          </w:tcPr>
          <w:p w14:paraId="31A4BD69" w14:textId="77777777" w:rsidR="00AF4A17" w:rsidRPr="00C427A1" w:rsidRDefault="00AF4A17" w:rsidP="003B7C69">
            <w:pPr>
              <w:pStyle w:val="af1"/>
              <w:jc w:val="center"/>
            </w:pPr>
            <w:r w:rsidRPr="00C427A1">
              <w:t>ПЭ</w:t>
            </w:r>
          </w:p>
        </w:tc>
        <w:tc>
          <w:tcPr>
            <w:tcW w:w="1495" w:type="dxa"/>
            <w:vAlign w:val="center"/>
          </w:tcPr>
          <w:p w14:paraId="18032789" w14:textId="77777777" w:rsidR="00AF4A17" w:rsidRPr="00C427A1" w:rsidRDefault="00AF4A17" w:rsidP="003B7C69">
            <w:pPr>
              <w:pStyle w:val="af1"/>
              <w:jc w:val="center"/>
            </w:pPr>
            <w:r w:rsidRPr="00C427A1">
              <w:t>Нет</w:t>
            </w:r>
          </w:p>
        </w:tc>
        <w:tc>
          <w:tcPr>
            <w:tcW w:w="1517" w:type="dxa"/>
            <w:vAlign w:val="center"/>
          </w:tcPr>
          <w:p w14:paraId="4C1063B3" w14:textId="77777777" w:rsidR="00AF4A17" w:rsidRPr="00C427A1" w:rsidRDefault="00AF4A17" w:rsidP="003B7C69">
            <w:pPr>
              <w:pStyle w:val="af1"/>
              <w:jc w:val="center"/>
            </w:pPr>
            <w:r w:rsidRPr="00C427A1">
              <w:t xml:space="preserve">30д </w:t>
            </w:r>
          </w:p>
        </w:tc>
        <w:tc>
          <w:tcPr>
            <w:tcW w:w="1315" w:type="dxa"/>
            <w:vAlign w:val="center"/>
          </w:tcPr>
          <w:p w14:paraId="2BCD94F5" w14:textId="77777777" w:rsidR="00AF4A17" w:rsidRPr="00C427A1" w:rsidRDefault="00DF525D" w:rsidP="003B7C69">
            <w:pPr>
              <w:pStyle w:val="af1"/>
              <w:jc w:val="center"/>
            </w:pPr>
            <w:r w:rsidRPr="00C427A1">
              <w:t>4</w:t>
            </w:r>
          </w:p>
        </w:tc>
        <w:tc>
          <w:tcPr>
            <w:tcW w:w="2015" w:type="dxa"/>
            <w:vAlign w:val="center"/>
          </w:tcPr>
          <w:p w14:paraId="08D8470F" w14:textId="77777777" w:rsidR="00AF4A17" w:rsidRPr="00C427A1" w:rsidRDefault="00AF4A17" w:rsidP="003B7C69">
            <w:pPr>
              <w:pStyle w:val="af1"/>
              <w:jc w:val="center"/>
              <w:rPr>
                <w:strike/>
              </w:rPr>
            </w:pPr>
          </w:p>
        </w:tc>
      </w:tr>
      <w:tr w:rsidR="00C7361C" w:rsidRPr="00C427A1" w14:paraId="3C4ED34C" w14:textId="77777777" w:rsidTr="00D008EF">
        <w:trPr>
          <w:trHeight w:val="302"/>
          <w:jc w:val="center"/>
        </w:trPr>
        <w:tc>
          <w:tcPr>
            <w:tcW w:w="4291" w:type="dxa"/>
            <w:shd w:val="clear" w:color="auto" w:fill="auto"/>
            <w:noWrap/>
          </w:tcPr>
          <w:p w14:paraId="40DE8696" w14:textId="77777777" w:rsidR="00AF4A17" w:rsidRPr="00C427A1" w:rsidRDefault="00AF4A17" w:rsidP="003B7C69">
            <w:pPr>
              <w:pStyle w:val="af1"/>
              <w:jc w:val="left"/>
            </w:pPr>
            <w:r w:rsidRPr="00C427A1">
              <w:t>признак расчета</w:t>
            </w:r>
          </w:p>
        </w:tc>
        <w:tc>
          <w:tcPr>
            <w:tcW w:w="1518" w:type="dxa"/>
            <w:vAlign w:val="center"/>
          </w:tcPr>
          <w:p w14:paraId="33DDFE96" w14:textId="77777777" w:rsidR="00AF4A17" w:rsidRPr="00C427A1" w:rsidRDefault="00AF4A17" w:rsidP="003B7C69">
            <w:pPr>
              <w:pStyle w:val="af1"/>
              <w:jc w:val="center"/>
            </w:pPr>
            <w:r w:rsidRPr="00C427A1">
              <w:t>1054</w:t>
            </w:r>
          </w:p>
        </w:tc>
        <w:tc>
          <w:tcPr>
            <w:tcW w:w="1517" w:type="dxa"/>
            <w:shd w:val="clear" w:color="auto" w:fill="auto"/>
            <w:noWrap/>
            <w:vAlign w:val="center"/>
          </w:tcPr>
          <w:p w14:paraId="667C8F04" w14:textId="77777777" w:rsidR="00AF4A17" w:rsidRPr="00C427A1" w:rsidRDefault="00AF4A17" w:rsidP="003B7C69">
            <w:pPr>
              <w:pStyle w:val="af1"/>
              <w:jc w:val="center"/>
            </w:pPr>
            <w:r w:rsidRPr="00C427A1">
              <w:t>1</w:t>
            </w:r>
          </w:p>
        </w:tc>
        <w:tc>
          <w:tcPr>
            <w:tcW w:w="1728" w:type="dxa"/>
            <w:vAlign w:val="center"/>
          </w:tcPr>
          <w:p w14:paraId="53877414" w14:textId="77777777" w:rsidR="00AF4A17" w:rsidRPr="00C427A1" w:rsidRDefault="00AF4A17" w:rsidP="003B7C69">
            <w:pPr>
              <w:pStyle w:val="af1"/>
              <w:jc w:val="center"/>
            </w:pPr>
            <w:r w:rsidRPr="00C427A1">
              <w:t>ПЭ</w:t>
            </w:r>
          </w:p>
        </w:tc>
        <w:tc>
          <w:tcPr>
            <w:tcW w:w="1495" w:type="dxa"/>
            <w:vAlign w:val="center"/>
          </w:tcPr>
          <w:p w14:paraId="0E7D0520" w14:textId="77777777" w:rsidR="00AF4A17" w:rsidRPr="00C427A1" w:rsidRDefault="00AF4A17" w:rsidP="003B7C69">
            <w:pPr>
              <w:pStyle w:val="af1"/>
              <w:jc w:val="center"/>
            </w:pPr>
            <w:r w:rsidRPr="00C427A1">
              <w:t>Нет</w:t>
            </w:r>
          </w:p>
        </w:tc>
        <w:tc>
          <w:tcPr>
            <w:tcW w:w="1517" w:type="dxa"/>
            <w:vAlign w:val="center"/>
          </w:tcPr>
          <w:p w14:paraId="6D3A58A4" w14:textId="77777777" w:rsidR="00AF4A17" w:rsidRPr="00C427A1" w:rsidRDefault="00AF4A17" w:rsidP="003B7C69">
            <w:pPr>
              <w:pStyle w:val="af1"/>
              <w:jc w:val="center"/>
            </w:pPr>
            <w:r w:rsidRPr="00C427A1">
              <w:t>5л</w:t>
            </w:r>
          </w:p>
        </w:tc>
        <w:tc>
          <w:tcPr>
            <w:tcW w:w="1315" w:type="dxa"/>
            <w:vAlign w:val="center"/>
          </w:tcPr>
          <w:p w14:paraId="7267785F" w14:textId="77777777" w:rsidR="00AF4A17" w:rsidRPr="00C427A1" w:rsidRDefault="00DF525D" w:rsidP="003B7C69">
            <w:pPr>
              <w:pStyle w:val="af1"/>
              <w:jc w:val="center"/>
            </w:pPr>
            <w:r w:rsidRPr="00C427A1">
              <w:t>1, 4</w:t>
            </w:r>
            <w:r w:rsidR="00C80FD6" w:rsidRPr="00C427A1">
              <w:t>, 5</w:t>
            </w:r>
          </w:p>
        </w:tc>
        <w:tc>
          <w:tcPr>
            <w:tcW w:w="2015" w:type="dxa"/>
            <w:vAlign w:val="center"/>
          </w:tcPr>
          <w:p w14:paraId="0681CAD4" w14:textId="77777777" w:rsidR="00AF4A17" w:rsidRPr="00C427A1" w:rsidRDefault="00AF4A17" w:rsidP="003B7C69">
            <w:pPr>
              <w:pStyle w:val="af1"/>
              <w:jc w:val="center"/>
            </w:pPr>
            <w:r w:rsidRPr="00C427A1">
              <w:t>1, 2</w:t>
            </w:r>
            <w:r w:rsidR="00912ACD" w:rsidRPr="00C427A1">
              <w:t>, 5</w:t>
            </w:r>
          </w:p>
        </w:tc>
      </w:tr>
      <w:tr w:rsidR="00C7361C" w:rsidRPr="00C427A1" w14:paraId="44B630DB" w14:textId="77777777" w:rsidTr="00D008EF">
        <w:trPr>
          <w:trHeight w:val="302"/>
          <w:jc w:val="center"/>
        </w:trPr>
        <w:tc>
          <w:tcPr>
            <w:tcW w:w="4291" w:type="dxa"/>
            <w:shd w:val="clear" w:color="auto" w:fill="auto"/>
            <w:noWrap/>
          </w:tcPr>
          <w:p w14:paraId="370CF1DD" w14:textId="77777777" w:rsidR="00AF4A17" w:rsidRPr="00C427A1" w:rsidRDefault="00AF4A17" w:rsidP="003B7C69">
            <w:pPr>
              <w:pStyle w:val="af1"/>
              <w:jc w:val="left"/>
            </w:pPr>
            <w:r w:rsidRPr="00C427A1">
              <w:t>применяемая система налогообложения</w:t>
            </w:r>
          </w:p>
        </w:tc>
        <w:tc>
          <w:tcPr>
            <w:tcW w:w="1518" w:type="dxa"/>
            <w:vAlign w:val="center"/>
          </w:tcPr>
          <w:p w14:paraId="06A76A4E" w14:textId="77777777" w:rsidR="00AF4A17" w:rsidRPr="00C427A1" w:rsidRDefault="00AF4A17" w:rsidP="003B7C69">
            <w:pPr>
              <w:pStyle w:val="af1"/>
              <w:jc w:val="center"/>
            </w:pPr>
            <w:r w:rsidRPr="00C427A1">
              <w:t>1055</w:t>
            </w:r>
          </w:p>
        </w:tc>
        <w:tc>
          <w:tcPr>
            <w:tcW w:w="1517" w:type="dxa"/>
            <w:shd w:val="clear" w:color="auto" w:fill="auto"/>
            <w:noWrap/>
            <w:vAlign w:val="center"/>
          </w:tcPr>
          <w:p w14:paraId="5FA5DC98" w14:textId="77777777" w:rsidR="00AF4A17" w:rsidRPr="00C427A1" w:rsidRDefault="00AF4A17" w:rsidP="003B7C69">
            <w:pPr>
              <w:pStyle w:val="af1"/>
              <w:jc w:val="center"/>
            </w:pPr>
            <w:r w:rsidRPr="00C427A1">
              <w:t>1</w:t>
            </w:r>
          </w:p>
        </w:tc>
        <w:tc>
          <w:tcPr>
            <w:tcW w:w="1728" w:type="dxa"/>
            <w:vAlign w:val="center"/>
          </w:tcPr>
          <w:p w14:paraId="790C9E23" w14:textId="77777777" w:rsidR="00AF4A17" w:rsidRPr="00C427A1" w:rsidRDefault="00AF4A17" w:rsidP="003B7C69">
            <w:pPr>
              <w:pStyle w:val="af1"/>
              <w:jc w:val="center"/>
            </w:pPr>
            <w:r w:rsidRPr="00C427A1">
              <w:t>ПЭ</w:t>
            </w:r>
          </w:p>
        </w:tc>
        <w:tc>
          <w:tcPr>
            <w:tcW w:w="1495" w:type="dxa"/>
            <w:vAlign w:val="center"/>
          </w:tcPr>
          <w:p w14:paraId="741BACA2" w14:textId="77777777" w:rsidR="00AF4A17" w:rsidRPr="00C427A1" w:rsidRDefault="00AF4A17" w:rsidP="003B7C69">
            <w:pPr>
              <w:pStyle w:val="af1"/>
              <w:jc w:val="center"/>
            </w:pPr>
            <w:r w:rsidRPr="00C427A1">
              <w:t>Нет</w:t>
            </w:r>
          </w:p>
        </w:tc>
        <w:tc>
          <w:tcPr>
            <w:tcW w:w="1517" w:type="dxa"/>
            <w:vAlign w:val="center"/>
          </w:tcPr>
          <w:p w14:paraId="64BAAFDF" w14:textId="77777777" w:rsidR="00AF4A17" w:rsidRPr="00C427A1" w:rsidRDefault="00AF4A17" w:rsidP="003B7C69">
            <w:pPr>
              <w:pStyle w:val="af1"/>
              <w:jc w:val="center"/>
            </w:pPr>
            <w:r w:rsidRPr="00C427A1">
              <w:t>30д</w:t>
            </w:r>
          </w:p>
        </w:tc>
        <w:tc>
          <w:tcPr>
            <w:tcW w:w="1315" w:type="dxa"/>
            <w:vAlign w:val="center"/>
          </w:tcPr>
          <w:p w14:paraId="68F9E2F0" w14:textId="77777777" w:rsidR="00AF4A17" w:rsidRPr="00C427A1" w:rsidRDefault="00DF525D" w:rsidP="003B7C69">
            <w:pPr>
              <w:pStyle w:val="af1"/>
              <w:jc w:val="center"/>
            </w:pPr>
            <w:r w:rsidRPr="00C427A1">
              <w:t>4</w:t>
            </w:r>
          </w:p>
        </w:tc>
        <w:tc>
          <w:tcPr>
            <w:tcW w:w="2015" w:type="dxa"/>
            <w:vAlign w:val="center"/>
          </w:tcPr>
          <w:p w14:paraId="558404BA" w14:textId="77777777" w:rsidR="00AF4A17" w:rsidRPr="00C427A1" w:rsidRDefault="00AF4A17" w:rsidP="003B7C69">
            <w:pPr>
              <w:pStyle w:val="af1"/>
              <w:jc w:val="center"/>
            </w:pPr>
            <w:r w:rsidRPr="00C427A1">
              <w:t>–</w:t>
            </w:r>
          </w:p>
        </w:tc>
      </w:tr>
      <w:tr w:rsidR="00C7361C" w:rsidRPr="00C427A1" w14:paraId="44B7BE63" w14:textId="77777777" w:rsidTr="00D008EF">
        <w:trPr>
          <w:trHeight w:val="302"/>
          <w:jc w:val="center"/>
        </w:trPr>
        <w:tc>
          <w:tcPr>
            <w:tcW w:w="4291" w:type="dxa"/>
            <w:shd w:val="clear" w:color="auto" w:fill="auto"/>
            <w:noWrap/>
          </w:tcPr>
          <w:p w14:paraId="1C7D20DF" w14:textId="77777777" w:rsidR="00AF4A17" w:rsidRPr="00C427A1" w:rsidRDefault="00AF4A17" w:rsidP="003B7C69">
            <w:pPr>
              <w:pStyle w:val="af1"/>
              <w:jc w:val="left"/>
            </w:pPr>
            <w:r w:rsidRPr="00C427A1">
              <w:t>адрес расчетов</w:t>
            </w:r>
          </w:p>
        </w:tc>
        <w:tc>
          <w:tcPr>
            <w:tcW w:w="1518" w:type="dxa"/>
            <w:vAlign w:val="center"/>
          </w:tcPr>
          <w:p w14:paraId="0762C04A" w14:textId="77777777" w:rsidR="00AF4A17" w:rsidRPr="00C427A1" w:rsidRDefault="00AF4A17" w:rsidP="003B7C69">
            <w:pPr>
              <w:pStyle w:val="af1"/>
              <w:jc w:val="center"/>
            </w:pPr>
            <w:r w:rsidRPr="00C427A1">
              <w:t>1009</w:t>
            </w:r>
          </w:p>
        </w:tc>
        <w:tc>
          <w:tcPr>
            <w:tcW w:w="1517" w:type="dxa"/>
            <w:shd w:val="clear" w:color="auto" w:fill="auto"/>
            <w:noWrap/>
            <w:vAlign w:val="center"/>
          </w:tcPr>
          <w:p w14:paraId="72778FFA" w14:textId="77777777" w:rsidR="00AF4A17" w:rsidRPr="00C427A1" w:rsidRDefault="00AF4A17" w:rsidP="003B7C69">
            <w:pPr>
              <w:pStyle w:val="af1"/>
              <w:jc w:val="center"/>
            </w:pPr>
            <w:r w:rsidRPr="00C427A1">
              <w:t>1</w:t>
            </w:r>
          </w:p>
        </w:tc>
        <w:tc>
          <w:tcPr>
            <w:tcW w:w="1728" w:type="dxa"/>
            <w:vAlign w:val="center"/>
          </w:tcPr>
          <w:p w14:paraId="6FDB5364" w14:textId="77777777" w:rsidR="00AF4A17" w:rsidRPr="00C427A1" w:rsidRDefault="00AF4A17" w:rsidP="003B7C69">
            <w:pPr>
              <w:pStyle w:val="af1"/>
              <w:jc w:val="center"/>
            </w:pPr>
            <w:r w:rsidRPr="00C427A1">
              <w:t>П</w:t>
            </w:r>
          </w:p>
        </w:tc>
        <w:tc>
          <w:tcPr>
            <w:tcW w:w="1495" w:type="dxa"/>
            <w:vAlign w:val="center"/>
          </w:tcPr>
          <w:p w14:paraId="4C1B20FC" w14:textId="77777777" w:rsidR="00AF4A17" w:rsidRPr="00C427A1" w:rsidRDefault="00AF4A17" w:rsidP="003B7C69">
            <w:pPr>
              <w:pStyle w:val="af1"/>
              <w:jc w:val="center"/>
            </w:pPr>
            <w:r w:rsidRPr="00C427A1">
              <w:t>Нет</w:t>
            </w:r>
          </w:p>
        </w:tc>
        <w:tc>
          <w:tcPr>
            <w:tcW w:w="1517" w:type="dxa"/>
            <w:vAlign w:val="center"/>
          </w:tcPr>
          <w:p w14:paraId="47CD2E8D" w14:textId="77777777" w:rsidR="00AF4A17" w:rsidRPr="00C427A1" w:rsidRDefault="00AF4A17" w:rsidP="003B7C69">
            <w:pPr>
              <w:pStyle w:val="af1"/>
              <w:jc w:val="center"/>
            </w:pPr>
            <w:r w:rsidRPr="00C427A1">
              <w:t>–</w:t>
            </w:r>
          </w:p>
        </w:tc>
        <w:tc>
          <w:tcPr>
            <w:tcW w:w="1315" w:type="dxa"/>
            <w:vAlign w:val="center"/>
          </w:tcPr>
          <w:p w14:paraId="257FAA3F" w14:textId="77777777" w:rsidR="00AF4A17" w:rsidRPr="00C427A1" w:rsidRDefault="00DF525D" w:rsidP="003B7C69">
            <w:pPr>
              <w:pStyle w:val="af1"/>
              <w:jc w:val="center"/>
            </w:pPr>
            <w:r w:rsidRPr="00C427A1">
              <w:t>–</w:t>
            </w:r>
          </w:p>
        </w:tc>
        <w:tc>
          <w:tcPr>
            <w:tcW w:w="2015" w:type="dxa"/>
            <w:vAlign w:val="center"/>
          </w:tcPr>
          <w:p w14:paraId="2DB2F041" w14:textId="77777777" w:rsidR="00AF4A17" w:rsidRPr="00C427A1" w:rsidRDefault="00AF4A17" w:rsidP="003B7C69">
            <w:pPr>
              <w:pStyle w:val="af1"/>
              <w:jc w:val="center"/>
            </w:pPr>
            <w:r w:rsidRPr="00C427A1">
              <w:t>–</w:t>
            </w:r>
          </w:p>
        </w:tc>
      </w:tr>
      <w:tr w:rsidR="00C7361C" w:rsidRPr="00C427A1" w14:paraId="2CC635B3" w14:textId="77777777" w:rsidTr="00D008EF">
        <w:trPr>
          <w:trHeight w:val="302"/>
          <w:jc w:val="center"/>
        </w:trPr>
        <w:tc>
          <w:tcPr>
            <w:tcW w:w="4291" w:type="dxa"/>
            <w:shd w:val="clear" w:color="auto" w:fill="auto"/>
            <w:noWrap/>
          </w:tcPr>
          <w:p w14:paraId="580FAE76" w14:textId="77777777" w:rsidR="0049300B" w:rsidRPr="00C427A1" w:rsidRDefault="0049300B" w:rsidP="003B7C69">
            <w:pPr>
              <w:pStyle w:val="af1"/>
              <w:jc w:val="left"/>
            </w:pPr>
            <w:r w:rsidRPr="00C427A1">
              <w:t>место расчетов</w:t>
            </w:r>
          </w:p>
        </w:tc>
        <w:tc>
          <w:tcPr>
            <w:tcW w:w="1518" w:type="dxa"/>
            <w:vAlign w:val="center"/>
          </w:tcPr>
          <w:p w14:paraId="6CA4BE2E" w14:textId="77777777" w:rsidR="0049300B" w:rsidRPr="00C427A1" w:rsidRDefault="0049300B" w:rsidP="003B7C69">
            <w:pPr>
              <w:pStyle w:val="af1"/>
              <w:jc w:val="center"/>
            </w:pPr>
            <w:r w:rsidRPr="00C427A1">
              <w:t>1187</w:t>
            </w:r>
          </w:p>
        </w:tc>
        <w:tc>
          <w:tcPr>
            <w:tcW w:w="1517" w:type="dxa"/>
            <w:shd w:val="clear" w:color="auto" w:fill="auto"/>
            <w:noWrap/>
            <w:vAlign w:val="center"/>
          </w:tcPr>
          <w:p w14:paraId="0720D856" w14:textId="77777777" w:rsidR="0049300B" w:rsidRPr="00C427A1" w:rsidRDefault="0049300B" w:rsidP="003B7C69">
            <w:pPr>
              <w:pStyle w:val="af1"/>
              <w:jc w:val="center"/>
            </w:pPr>
            <w:r w:rsidRPr="00C427A1">
              <w:t>3</w:t>
            </w:r>
          </w:p>
        </w:tc>
        <w:tc>
          <w:tcPr>
            <w:tcW w:w="1728" w:type="dxa"/>
            <w:vAlign w:val="center"/>
          </w:tcPr>
          <w:p w14:paraId="121804D5" w14:textId="77777777" w:rsidR="0049300B" w:rsidRPr="00C427A1" w:rsidRDefault="0049300B" w:rsidP="003B7C69">
            <w:pPr>
              <w:pStyle w:val="af1"/>
              <w:jc w:val="center"/>
            </w:pPr>
            <w:r w:rsidRPr="00C427A1">
              <w:t>П</w:t>
            </w:r>
          </w:p>
        </w:tc>
        <w:tc>
          <w:tcPr>
            <w:tcW w:w="1495" w:type="dxa"/>
            <w:vAlign w:val="center"/>
          </w:tcPr>
          <w:p w14:paraId="3E7E0B96" w14:textId="77777777" w:rsidR="0049300B" w:rsidRPr="00C427A1" w:rsidRDefault="0049300B" w:rsidP="003B7C69">
            <w:pPr>
              <w:pStyle w:val="af1"/>
              <w:jc w:val="center"/>
            </w:pPr>
            <w:r w:rsidRPr="00C427A1">
              <w:t>Нет</w:t>
            </w:r>
          </w:p>
        </w:tc>
        <w:tc>
          <w:tcPr>
            <w:tcW w:w="1517" w:type="dxa"/>
            <w:vAlign w:val="center"/>
          </w:tcPr>
          <w:p w14:paraId="048F59C7" w14:textId="77777777" w:rsidR="0049300B" w:rsidRPr="00C427A1" w:rsidRDefault="0049300B" w:rsidP="003B7C69">
            <w:pPr>
              <w:pStyle w:val="af1"/>
              <w:jc w:val="center"/>
            </w:pPr>
            <w:r w:rsidRPr="00C427A1">
              <w:t>–</w:t>
            </w:r>
          </w:p>
        </w:tc>
        <w:tc>
          <w:tcPr>
            <w:tcW w:w="1315" w:type="dxa"/>
            <w:vAlign w:val="center"/>
          </w:tcPr>
          <w:p w14:paraId="0A73EA6F" w14:textId="77777777" w:rsidR="0049300B" w:rsidRPr="00C427A1" w:rsidRDefault="00DF525D" w:rsidP="003B7C69">
            <w:pPr>
              <w:pStyle w:val="af1"/>
              <w:jc w:val="center"/>
            </w:pPr>
            <w:r w:rsidRPr="00C427A1">
              <w:t>–</w:t>
            </w:r>
          </w:p>
        </w:tc>
        <w:tc>
          <w:tcPr>
            <w:tcW w:w="2015" w:type="dxa"/>
            <w:vAlign w:val="center"/>
          </w:tcPr>
          <w:p w14:paraId="1BF54E36" w14:textId="77777777" w:rsidR="0049300B" w:rsidRPr="00C427A1" w:rsidRDefault="0049300B" w:rsidP="003B7C69">
            <w:pPr>
              <w:pStyle w:val="af1"/>
              <w:jc w:val="center"/>
            </w:pPr>
            <w:r w:rsidRPr="00C427A1">
              <w:t>–</w:t>
            </w:r>
          </w:p>
        </w:tc>
      </w:tr>
      <w:tr w:rsidR="00C7361C" w:rsidRPr="00C427A1" w14:paraId="5A356312" w14:textId="77777777" w:rsidTr="00D008EF">
        <w:trPr>
          <w:trHeight w:val="302"/>
          <w:jc w:val="center"/>
        </w:trPr>
        <w:tc>
          <w:tcPr>
            <w:tcW w:w="4291" w:type="dxa"/>
            <w:shd w:val="clear" w:color="auto" w:fill="auto"/>
            <w:noWrap/>
          </w:tcPr>
          <w:p w14:paraId="4B06E3D3" w14:textId="77777777" w:rsidR="00C80FD6" w:rsidRPr="00C427A1" w:rsidRDefault="00C80FD6" w:rsidP="003B7C69">
            <w:pPr>
              <w:pStyle w:val="af1"/>
              <w:jc w:val="left"/>
            </w:pPr>
            <w:r w:rsidRPr="00C427A1">
              <w:t>кассир</w:t>
            </w:r>
          </w:p>
        </w:tc>
        <w:tc>
          <w:tcPr>
            <w:tcW w:w="1518" w:type="dxa"/>
            <w:vAlign w:val="center"/>
          </w:tcPr>
          <w:p w14:paraId="625F00A6" w14:textId="77777777" w:rsidR="00C80FD6" w:rsidRPr="00C427A1" w:rsidRDefault="00C80FD6" w:rsidP="003B7C69">
            <w:pPr>
              <w:pStyle w:val="af1"/>
              <w:jc w:val="center"/>
            </w:pPr>
            <w:r w:rsidRPr="00C427A1">
              <w:t>1021</w:t>
            </w:r>
          </w:p>
        </w:tc>
        <w:tc>
          <w:tcPr>
            <w:tcW w:w="1517" w:type="dxa"/>
            <w:shd w:val="clear" w:color="auto" w:fill="auto"/>
            <w:noWrap/>
            <w:vAlign w:val="center"/>
          </w:tcPr>
          <w:p w14:paraId="71A8C8D4" w14:textId="75C7CAD4" w:rsidR="00C80FD6" w:rsidRPr="00C427A1" w:rsidRDefault="00E6171D" w:rsidP="003B7C69">
            <w:pPr>
              <w:pStyle w:val="af1"/>
              <w:jc w:val="center"/>
            </w:pPr>
            <w:r>
              <w:t>2</w:t>
            </w:r>
          </w:p>
        </w:tc>
        <w:tc>
          <w:tcPr>
            <w:tcW w:w="1728" w:type="dxa"/>
            <w:vAlign w:val="center"/>
          </w:tcPr>
          <w:p w14:paraId="732D55C3" w14:textId="77777777" w:rsidR="00C80FD6" w:rsidRPr="00C427A1" w:rsidRDefault="00C80FD6" w:rsidP="003B7C69">
            <w:pPr>
              <w:pStyle w:val="af1"/>
              <w:jc w:val="center"/>
            </w:pPr>
            <w:r w:rsidRPr="00C427A1">
              <w:t>ПЭ</w:t>
            </w:r>
          </w:p>
        </w:tc>
        <w:tc>
          <w:tcPr>
            <w:tcW w:w="1495" w:type="dxa"/>
            <w:vAlign w:val="center"/>
          </w:tcPr>
          <w:p w14:paraId="2D4017A5" w14:textId="77777777" w:rsidR="00C80FD6" w:rsidRPr="00C427A1" w:rsidRDefault="00C80FD6" w:rsidP="003B7C69">
            <w:pPr>
              <w:pStyle w:val="af1"/>
              <w:jc w:val="center"/>
            </w:pPr>
            <w:r w:rsidRPr="00C427A1">
              <w:t>Нет</w:t>
            </w:r>
          </w:p>
        </w:tc>
        <w:tc>
          <w:tcPr>
            <w:tcW w:w="1517" w:type="dxa"/>
            <w:vAlign w:val="center"/>
          </w:tcPr>
          <w:p w14:paraId="0ED7EDE2" w14:textId="77777777" w:rsidR="00C80FD6" w:rsidRPr="00C427A1" w:rsidRDefault="00C80FD6" w:rsidP="003B7C69">
            <w:pPr>
              <w:pStyle w:val="af1"/>
              <w:jc w:val="center"/>
            </w:pPr>
            <w:r w:rsidRPr="00C427A1">
              <w:t>30д</w:t>
            </w:r>
          </w:p>
        </w:tc>
        <w:tc>
          <w:tcPr>
            <w:tcW w:w="1315" w:type="dxa"/>
          </w:tcPr>
          <w:p w14:paraId="0CCDC1E2" w14:textId="77777777" w:rsidR="00C80FD6" w:rsidRPr="00C427A1" w:rsidRDefault="00DF525D" w:rsidP="003B7C69">
            <w:pPr>
              <w:pStyle w:val="af1"/>
              <w:jc w:val="center"/>
            </w:pPr>
            <w:r w:rsidRPr="00C427A1">
              <w:t>4</w:t>
            </w:r>
          </w:p>
        </w:tc>
        <w:tc>
          <w:tcPr>
            <w:tcW w:w="2015" w:type="dxa"/>
            <w:vAlign w:val="center"/>
          </w:tcPr>
          <w:p w14:paraId="4C93B937" w14:textId="114A273D" w:rsidR="00C80FD6" w:rsidRPr="00C427A1" w:rsidRDefault="0031034B" w:rsidP="0031034B">
            <w:pPr>
              <w:pStyle w:val="af1"/>
              <w:jc w:val="center"/>
            </w:pPr>
            <w:r w:rsidRPr="00C427A1">
              <w:t>8</w:t>
            </w:r>
          </w:p>
        </w:tc>
      </w:tr>
      <w:tr w:rsidR="00C7361C" w:rsidRPr="00C427A1" w14:paraId="2647C06A" w14:textId="77777777" w:rsidTr="00D008EF">
        <w:trPr>
          <w:trHeight w:val="302"/>
          <w:jc w:val="center"/>
        </w:trPr>
        <w:tc>
          <w:tcPr>
            <w:tcW w:w="4291" w:type="dxa"/>
            <w:shd w:val="clear" w:color="auto" w:fill="auto"/>
            <w:noWrap/>
          </w:tcPr>
          <w:p w14:paraId="4D269F8D" w14:textId="77777777" w:rsidR="00C80FD6" w:rsidRPr="00C427A1" w:rsidRDefault="00C80FD6" w:rsidP="003B7C69">
            <w:pPr>
              <w:pStyle w:val="af1"/>
              <w:jc w:val="left"/>
            </w:pPr>
            <w:r w:rsidRPr="00C427A1">
              <w:t>ИНН кассира</w:t>
            </w:r>
          </w:p>
        </w:tc>
        <w:tc>
          <w:tcPr>
            <w:tcW w:w="1518" w:type="dxa"/>
            <w:vAlign w:val="center"/>
          </w:tcPr>
          <w:p w14:paraId="5DC3C148" w14:textId="77777777" w:rsidR="00C80FD6" w:rsidRPr="00C427A1" w:rsidRDefault="00C80FD6" w:rsidP="003B7C69">
            <w:pPr>
              <w:pStyle w:val="af1"/>
              <w:jc w:val="center"/>
            </w:pPr>
            <w:r w:rsidRPr="00C427A1">
              <w:t>1203</w:t>
            </w:r>
          </w:p>
        </w:tc>
        <w:tc>
          <w:tcPr>
            <w:tcW w:w="1517" w:type="dxa"/>
            <w:shd w:val="clear" w:color="auto" w:fill="auto"/>
            <w:noWrap/>
            <w:vAlign w:val="center"/>
          </w:tcPr>
          <w:p w14:paraId="39DAD7ED" w14:textId="77777777" w:rsidR="00C80FD6" w:rsidRPr="00C427A1" w:rsidRDefault="00C80FD6" w:rsidP="003B7C69">
            <w:pPr>
              <w:pStyle w:val="af1"/>
              <w:jc w:val="center"/>
            </w:pPr>
            <w:r w:rsidRPr="00C427A1">
              <w:t>4</w:t>
            </w:r>
          </w:p>
        </w:tc>
        <w:tc>
          <w:tcPr>
            <w:tcW w:w="1728" w:type="dxa"/>
            <w:vAlign w:val="center"/>
          </w:tcPr>
          <w:p w14:paraId="1B9A60BD" w14:textId="77777777" w:rsidR="00C80FD6" w:rsidRPr="00C427A1" w:rsidRDefault="00C80FD6" w:rsidP="003B7C69">
            <w:pPr>
              <w:pStyle w:val="af1"/>
              <w:jc w:val="center"/>
            </w:pPr>
            <w:r w:rsidRPr="00C427A1">
              <w:t>Э</w:t>
            </w:r>
          </w:p>
        </w:tc>
        <w:tc>
          <w:tcPr>
            <w:tcW w:w="1495" w:type="dxa"/>
            <w:vAlign w:val="center"/>
          </w:tcPr>
          <w:p w14:paraId="0C7DEAA3" w14:textId="77777777" w:rsidR="00C80FD6" w:rsidRPr="00C427A1" w:rsidRDefault="00C80FD6" w:rsidP="003B7C69">
            <w:pPr>
              <w:pStyle w:val="af1"/>
              <w:jc w:val="center"/>
            </w:pPr>
            <w:r w:rsidRPr="00C427A1">
              <w:t>Нет</w:t>
            </w:r>
          </w:p>
        </w:tc>
        <w:tc>
          <w:tcPr>
            <w:tcW w:w="1517" w:type="dxa"/>
            <w:vAlign w:val="center"/>
          </w:tcPr>
          <w:p w14:paraId="559F16A0" w14:textId="77777777" w:rsidR="00C80FD6" w:rsidRPr="00C427A1" w:rsidRDefault="00C80FD6" w:rsidP="003B7C69">
            <w:pPr>
              <w:pStyle w:val="af1"/>
              <w:jc w:val="center"/>
            </w:pPr>
            <w:r w:rsidRPr="00C427A1">
              <w:t>30д</w:t>
            </w:r>
          </w:p>
        </w:tc>
        <w:tc>
          <w:tcPr>
            <w:tcW w:w="1315" w:type="dxa"/>
          </w:tcPr>
          <w:p w14:paraId="5333E6CB" w14:textId="77777777" w:rsidR="00C80FD6" w:rsidRPr="00C427A1" w:rsidRDefault="00DF525D" w:rsidP="003B7C69">
            <w:pPr>
              <w:pStyle w:val="af1"/>
              <w:jc w:val="center"/>
            </w:pPr>
            <w:r w:rsidRPr="00C427A1">
              <w:t>4</w:t>
            </w:r>
          </w:p>
        </w:tc>
        <w:tc>
          <w:tcPr>
            <w:tcW w:w="2015" w:type="dxa"/>
            <w:vAlign w:val="center"/>
          </w:tcPr>
          <w:p w14:paraId="0929DE74" w14:textId="194FEC6B" w:rsidR="00C80FD6" w:rsidRPr="00C427A1" w:rsidRDefault="0031034B" w:rsidP="0031034B">
            <w:pPr>
              <w:pStyle w:val="af1"/>
              <w:jc w:val="center"/>
            </w:pPr>
            <w:r w:rsidRPr="00C427A1">
              <w:t>8</w:t>
            </w:r>
          </w:p>
        </w:tc>
      </w:tr>
      <w:tr w:rsidR="00C7361C" w:rsidRPr="00C427A1" w14:paraId="6BB506E5" w14:textId="77777777" w:rsidTr="00D008EF">
        <w:trPr>
          <w:trHeight w:val="302"/>
          <w:jc w:val="center"/>
        </w:trPr>
        <w:tc>
          <w:tcPr>
            <w:tcW w:w="4291" w:type="dxa"/>
            <w:shd w:val="clear" w:color="auto" w:fill="auto"/>
            <w:noWrap/>
          </w:tcPr>
          <w:p w14:paraId="29AD65CC" w14:textId="77777777" w:rsidR="00AF4A17" w:rsidRPr="00C427A1" w:rsidRDefault="00AF4A17" w:rsidP="003B7C69">
            <w:pPr>
              <w:pStyle w:val="af1"/>
              <w:jc w:val="left"/>
              <w:rPr>
                <w:vertAlign w:val="superscript"/>
              </w:rPr>
            </w:pPr>
            <w:r w:rsidRPr="00C427A1">
              <w:t>регистрационный номер ККТ</w:t>
            </w:r>
          </w:p>
        </w:tc>
        <w:tc>
          <w:tcPr>
            <w:tcW w:w="1518" w:type="dxa"/>
            <w:vAlign w:val="center"/>
          </w:tcPr>
          <w:p w14:paraId="7C26FAED" w14:textId="77777777" w:rsidR="00AF4A17" w:rsidRPr="00C427A1" w:rsidRDefault="00AF4A17" w:rsidP="003B7C69">
            <w:pPr>
              <w:pStyle w:val="af1"/>
              <w:jc w:val="center"/>
            </w:pPr>
            <w:r w:rsidRPr="00C427A1">
              <w:t>1037</w:t>
            </w:r>
          </w:p>
        </w:tc>
        <w:tc>
          <w:tcPr>
            <w:tcW w:w="1517" w:type="dxa"/>
            <w:shd w:val="clear" w:color="auto" w:fill="auto"/>
            <w:noWrap/>
            <w:vAlign w:val="center"/>
          </w:tcPr>
          <w:p w14:paraId="7E7562A9" w14:textId="77777777" w:rsidR="00AF4A17" w:rsidRPr="00C427A1" w:rsidRDefault="00AF4A17" w:rsidP="003B7C69">
            <w:pPr>
              <w:pStyle w:val="af1"/>
              <w:jc w:val="center"/>
            </w:pPr>
            <w:r w:rsidRPr="00C427A1">
              <w:t>1</w:t>
            </w:r>
          </w:p>
        </w:tc>
        <w:tc>
          <w:tcPr>
            <w:tcW w:w="1728" w:type="dxa"/>
            <w:vAlign w:val="center"/>
          </w:tcPr>
          <w:p w14:paraId="7856E44D" w14:textId="77777777" w:rsidR="00AF4A17" w:rsidRPr="00C427A1" w:rsidRDefault="00AF4A17" w:rsidP="003B7C69">
            <w:pPr>
              <w:pStyle w:val="af1"/>
              <w:jc w:val="center"/>
            </w:pPr>
            <w:r w:rsidRPr="00C427A1">
              <w:t>ПЭ</w:t>
            </w:r>
          </w:p>
        </w:tc>
        <w:tc>
          <w:tcPr>
            <w:tcW w:w="1495" w:type="dxa"/>
            <w:vAlign w:val="center"/>
          </w:tcPr>
          <w:p w14:paraId="3881685E" w14:textId="77777777" w:rsidR="00AF4A17" w:rsidRPr="00C427A1" w:rsidRDefault="00AF4A17" w:rsidP="003B7C69">
            <w:pPr>
              <w:pStyle w:val="af1"/>
              <w:jc w:val="center"/>
            </w:pPr>
            <w:r w:rsidRPr="00C427A1">
              <w:t>Нет</w:t>
            </w:r>
          </w:p>
        </w:tc>
        <w:tc>
          <w:tcPr>
            <w:tcW w:w="1517" w:type="dxa"/>
            <w:vAlign w:val="center"/>
          </w:tcPr>
          <w:p w14:paraId="578DA481" w14:textId="77777777" w:rsidR="00AF4A17" w:rsidRPr="00C427A1" w:rsidRDefault="00105265" w:rsidP="003B7C69">
            <w:pPr>
              <w:pStyle w:val="af1"/>
              <w:jc w:val="center"/>
            </w:pPr>
            <w:r w:rsidRPr="00C427A1">
              <w:t>30д</w:t>
            </w:r>
          </w:p>
        </w:tc>
        <w:tc>
          <w:tcPr>
            <w:tcW w:w="1315" w:type="dxa"/>
            <w:vAlign w:val="center"/>
          </w:tcPr>
          <w:p w14:paraId="6FECD834" w14:textId="77777777" w:rsidR="00AF4A17" w:rsidRPr="00C427A1" w:rsidRDefault="00105265" w:rsidP="003B7C69">
            <w:pPr>
              <w:pStyle w:val="af1"/>
              <w:jc w:val="center"/>
            </w:pPr>
            <w:r w:rsidRPr="00C427A1">
              <w:t>4</w:t>
            </w:r>
          </w:p>
        </w:tc>
        <w:tc>
          <w:tcPr>
            <w:tcW w:w="2015" w:type="dxa"/>
            <w:vAlign w:val="center"/>
          </w:tcPr>
          <w:p w14:paraId="6C2F3FF2" w14:textId="77777777" w:rsidR="00AF4A17" w:rsidRPr="00C427A1" w:rsidRDefault="00AF4A17" w:rsidP="003B7C69">
            <w:pPr>
              <w:pStyle w:val="af1"/>
              <w:jc w:val="center"/>
            </w:pPr>
            <w:r w:rsidRPr="00C427A1">
              <w:t>–</w:t>
            </w:r>
          </w:p>
        </w:tc>
      </w:tr>
      <w:tr w:rsidR="00C7361C" w:rsidRPr="00C427A1" w14:paraId="2454AFD3" w14:textId="77777777" w:rsidTr="00D008EF">
        <w:trPr>
          <w:trHeight w:val="418"/>
          <w:jc w:val="center"/>
        </w:trPr>
        <w:tc>
          <w:tcPr>
            <w:tcW w:w="4291" w:type="dxa"/>
            <w:shd w:val="clear" w:color="auto" w:fill="auto"/>
            <w:noWrap/>
          </w:tcPr>
          <w:p w14:paraId="1AD67342" w14:textId="77777777" w:rsidR="00C80FD6" w:rsidRPr="00C427A1" w:rsidRDefault="00C80FD6" w:rsidP="003B7C69">
            <w:pPr>
              <w:pStyle w:val="af1"/>
              <w:jc w:val="left"/>
            </w:pPr>
            <w:r w:rsidRPr="00C427A1">
              <w:t>тип коррекции</w:t>
            </w:r>
          </w:p>
        </w:tc>
        <w:tc>
          <w:tcPr>
            <w:tcW w:w="1518" w:type="dxa"/>
            <w:vAlign w:val="center"/>
          </w:tcPr>
          <w:p w14:paraId="30106C64" w14:textId="77777777" w:rsidR="00C80FD6" w:rsidRPr="00C427A1" w:rsidRDefault="00C80FD6" w:rsidP="003B7C69">
            <w:pPr>
              <w:pStyle w:val="af1"/>
              <w:jc w:val="center"/>
            </w:pPr>
            <w:r w:rsidRPr="00C427A1">
              <w:t>1173</w:t>
            </w:r>
          </w:p>
        </w:tc>
        <w:tc>
          <w:tcPr>
            <w:tcW w:w="1517" w:type="dxa"/>
            <w:shd w:val="clear" w:color="auto" w:fill="auto"/>
            <w:noWrap/>
            <w:vAlign w:val="center"/>
          </w:tcPr>
          <w:p w14:paraId="011B01C3" w14:textId="77777777" w:rsidR="00C80FD6" w:rsidRPr="00C427A1" w:rsidRDefault="00C80FD6" w:rsidP="003B7C69">
            <w:pPr>
              <w:pStyle w:val="af1"/>
              <w:jc w:val="center"/>
            </w:pPr>
            <w:r w:rsidRPr="00C427A1">
              <w:t>3</w:t>
            </w:r>
          </w:p>
        </w:tc>
        <w:tc>
          <w:tcPr>
            <w:tcW w:w="1728" w:type="dxa"/>
            <w:vAlign w:val="center"/>
          </w:tcPr>
          <w:p w14:paraId="041F499F" w14:textId="77777777" w:rsidR="00C80FD6" w:rsidRPr="00C427A1" w:rsidRDefault="00C80FD6" w:rsidP="003B7C69">
            <w:pPr>
              <w:pStyle w:val="af1"/>
              <w:jc w:val="center"/>
            </w:pPr>
            <w:r w:rsidRPr="00C427A1">
              <w:t>ПЭ</w:t>
            </w:r>
          </w:p>
        </w:tc>
        <w:tc>
          <w:tcPr>
            <w:tcW w:w="1495" w:type="dxa"/>
            <w:vAlign w:val="center"/>
          </w:tcPr>
          <w:p w14:paraId="3F57F995" w14:textId="77777777" w:rsidR="00C80FD6" w:rsidRPr="00C427A1" w:rsidRDefault="00C80FD6" w:rsidP="003B7C69">
            <w:pPr>
              <w:pStyle w:val="af1"/>
              <w:jc w:val="center"/>
            </w:pPr>
            <w:r w:rsidRPr="00C427A1">
              <w:t>Нет</w:t>
            </w:r>
          </w:p>
        </w:tc>
        <w:tc>
          <w:tcPr>
            <w:tcW w:w="1517" w:type="dxa"/>
            <w:vAlign w:val="center"/>
          </w:tcPr>
          <w:p w14:paraId="2D0E9D88" w14:textId="77777777" w:rsidR="00C80FD6" w:rsidRPr="00C427A1" w:rsidRDefault="00C80FD6" w:rsidP="003B7C69">
            <w:pPr>
              <w:pStyle w:val="af1"/>
              <w:jc w:val="center"/>
            </w:pPr>
            <w:r w:rsidRPr="00C427A1">
              <w:t>30д</w:t>
            </w:r>
          </w:p>
        </w:tc>
        <w:tc>
          <w:tcPr>
            <w:tcW w:w="1315" w:type="dxa"/>
          </w:tcPr>
          <w:p w14:paraId="24BE412D" w14:textId="77777777" w:rsidR="00C80FD6" w:rsidRPr="00C427A1" w:rsidRDefault="00DF525D" w:rsidP="003B7C69">
            <w:pPr>
              <w:pStyle w:val="af1"/>
              <w:jc w:val="center"/>
            </w:pPr>
            <w:r w:rsidRPr="00C427A1">
              <w:t>4</w:t>
            </w:r>
          </w:p>
        </w:tc>
        <w:tc>
          <w:tcPr>
            <w:tcW w:w="2015" w:type="dxa"/>
            <w:vAlign w:val="center"/>
          </w:tcPr>
          <w:p w14:paraId="31D71BDD" w14:textId="77777777" w:rsidR="00C80FD6" w:rsidRPr="00C427A1" w:rsidRDefault="00C80FD6" w:rsidP="003B7C69">
            <w:pPr>
              <w:pStyle w:val="af1"/>
              <w:jc w:val="center"/>
            </w:pPr>
            <w:r w:rsidRPr="00C427A1">
              <w:t>2</w:t>
            </w:r>
          </w:p>
        </w:tc>
      </w:tr>
      <w:tr w:rsidR="00C7361C" w:rsidRPr="00C427A1" w14:paraId="38192773" w14:textId="77777777" w:rsidTr="00D008EF">
        <w:trPr>
          <w:trHeight w:val="302"/>
          <w:jc w:val="center"/>
        </w:trPr>
        <w:tc>
          <w:tcPr>
            <w:tcW w:w="4291" w:type="dxa"/>
            <w:shd w:val="clear" w:color="auto" w:fill="auto"/>
            <w:noWrap/>
          </w:tcPr>
          <w:p w14:paraId="5FE9F084" w14:textId="77777777" w:rsidR="00C80FD6" w:rsidRPr="00C427A1" w:rsidRDefault="00C80FD6" w:rsidP="003B7C69">
            <w:pPr>
              <w:pStyle w:val="af1"/>
              <w:jc w:val="left"/>
            </w:pPr>
            <w:r w:rsidRPr="00C427A1">
              <w:t>основание для коррекции</w:t>
            </w:r>
          </w:p>
        </w:tc>
        <w:tc>
          <w:tcPr>
            <w:tcW w:w="1518" w:type="dxa"/>
            <w:vAlign w:val="center"/>
          </w:tcPr>
          <w:p w14:paraId="2CBCE101" w14:textId="77777777" w:rsidR="00C80FD6" w:rsidRPr="00C427A1" w:rsidRDefault="00C80FD6" w:rsidP="003B7C69">
            <w:pPr>
              <w:pStyle w:val="af1"/>
              <w:jc w:val="center"/>
            </w:pPr>
            <w:r w:rsidRPr="00C427A1">
              <w:t>1174</w:t>
            </w:r>
          </w:p>
        </w:tc>
        <w:tc>
          <w:tcPr>
            <w:tcW w:w="1517" w:type="dxa"/>
            <w:shd w:val="clear" w:color="auto" w:fill="auto"/>
            <w:noWrap/>
            <w:vAlign w:val="center"/>
          </w:tcPr>
          <w:p w14:paraId="6510B02A" w14:textId="77777777" w:rsidR="00C80FD6" w:rsidRPr="00C427A1" w:rsidRDefault="00C80FD6" w:rsidP="003B7C69">
            <w:pPr>
              <w:pStyle w:val="af1"/>
              <w:jc w:val="center"/>
            </w:pPr>
            <w:r w:rsidRPr="00C427A1">
              <w:t>3</w:t>
            </w:r>
          </w:p>
        </w:tc>
        <w:tc>
          <w:tcPr>
            <w:tcW w:w="1728" w:type="dxa"/>
            <w:vAlign w:val="center"/>
          </w:tcPr>
          <w:p w14:paraId="4C431C11" w14:textId="77777777" w:rsidR="00C80FD6" w:rsidRPr="00C427A1" w:rsidRDefault="00C80FD6" w:rsidP="003B7C69">
            <w:pPr>
              <w:pStyle w:val="af1"/>
              <w:jc w:val="center"/>
            </w:pPr>
            <w:r w:rsidRPr="00C427A1">
              <w:t>ПЭ</w:t>
            </w:r>
          </w:p>
        </w:tc>
        <w:tc>
          <w:tcPr>
            <w:tcW w:w="1495" w:type="dxa"/>
            <w:vAlign w:val="center"/>
          </w:tcPr>
          <w:p w14:paraId="459885BA" w14:textId="77777777" w:rsidR="00C80FD6" w:rsidRPr="00C427A1" w:rsidRDefault="00C80FD6" w:rsidP="003B7C69">
            <w:pPr>
              <w:pStyle w:val="af1"/>
              <w:jc w:val="center"/>
            </w:pPr>
            <w:r w:rsidRPr="00C427A1">
              <w:t>Нет</w:t>
            </w:r>
          </w:p>
        </w:tc>
        <w:tc>
          <w:tcPr>
            <w:tcW w:w="1517" w:type="dxa"/>
            <w:vAlign w:val="center"/>
          </w:tcPr>
          <w:p w14:paraId="074F0A57" w14:textId="77777777" w:rsidR="00C80FD6" w:rsidRPr="00C427A1" w:rsidRDefault="00C80FD6" w:rsidP="003B7C69">
            <w:pPr>
              <w:pStyle w:val="af1"/>
              <w:jc w:val="center"/>
            </w:pPr>
            <w:r w:rsidRPr="00C427A1">
              <w:t xml:space="preserve">30д </w:t>
            </w:r>
          </w:p>
        </w:tc>
        <w:tc>
          <w:tcPr>
            <w:tcW w:w="1315" w:type="dxa"/>
          </w:tcPr>
          <w:p w14:paraId="7E4C4FF1" w14:textId="77777777" w:rsidR="00C80FD6" w:rsidRPr="00C427A1" w:rsidRDefault="00DF525D" w:rsidP="003B7C69">
            <w:pPr>
              <w:pStyle w:val="af1"/>
              <w:jc w:val="center"/>
            </w:pPr>
            <w:r w:rsidRPr="00C427A1">
              <w:t>4</w:t>
            </w:r>
          </w:p>
        </w:tc>
        <w:tc>
          <w:tcPr>
            <w:tcW w:w="2015" w:type="dxa"/>
            <w:vAlign w:val="center"/>
          </w:tcPr>
          <w:p w14:paraId="50A3D46D" w14:textId="77777777" w:rsidR="00C80FD6" w:rsidRPr="00C427A1" w:rsidRDefault="00C80FD6" w:rsidP="003B7C69">
            <w:pPr>
              <w:pStyle w:val="af1"/>
              <w:jc w:val="center"/>
              <w:rPr>
                <w:strike/>
              </w:rPr>
            </w:pPr>
          </w:p>
        </w:tc>
      </w:tr>
      <w:tr w:rsidR="00C7361C" w:rsidRPr="00C427A1" w14:paraId="47AD9030" w14:textId="77777777" w:rsidTr="00D008EF">
        <w:trPr>
          <w:trHeight w:val="302"/>
          <w:jc w:val="center"/>
        </w:trPr>
        <w:tc>
          <w:tcPr>
            <w:tcW w:w="4291" w:type="dxa"/>
            <w:shd w:val="clear" w:color="auto" w:fill="auto"/>
            <w:noWrap/>
          </w:tcPr>
          <w:p w14:paraId="380B360D" w14:textId="77777777" w:rsidR="00517D3A" w:rsidRPr="00C427A1" w:rsidRDefault="00517D3A" w:rsidP="003B7C69">
            <w:pPr>
              <w:pStyle w:val="af1"/>
              <w:jc w:val="left"/>
            </w:pPr>
            <w:r w:rsidRPr="00C427A1">
              <w:lastRenderedPageBreak/>
              <w:t>сумма расчета, указанного в чеке (БСО)</w:t>
            </w:r>
          </w:p>
        </w:tc>
        <w:tc>
          <w:tcPr>
            <w:tcW w:w="1518" w:type="dxa"/>
          </w:tcPr>
          <w:p w14:paraId="2125714F" w14:textId="77777777" w:rsidR="00517D3A" w:rsidRPr="00C427A1" w:rsidRDefault="00517D3A" w:rsidP="003B7C69">
            <w:pPr>
              <w:pStyle w:val="af1"/>
              <w:jc w:val="center"/>
            </w:pPr>
            <w:r w:rsidRPr="00C427A1">
              <w:t>1020</w:t>
            </w:r>
          </w:p>
        </w:tc>
        <w:tc>
          <w:tcPr>
            <w:tcW w:w="1517" w:type="dxa"/>
            <w:shd w:val="clear" w:color="auto" w:fill="auto"/>
            <w:noWrap/>
          </w:tcPr>
          <w:p w14:paraId="34789C59" w14:textId="77777777" w:rsidR="00517D3A" w:rsidRPr="00C427A1" w:rsidRDefault="00517D3A" w:rsidP="003B7C69">
            <w:pPr>
              <w:pStyle w:val="af1"/>
              <w:jc w:val="center"/>
            </w:pPr>
            <w:r w:rsidRPr="00C427A1">
              <w:t>1</w:t>
            </w:r>
          </w:p>
        </w:tc>
        <w:tc>
          <w:tcPr>
            <w:tcW w:w="1728" w:type="dxa"/>
          </w:tcPr>
          <w:p w14:paraId="1212C219" w14:textId="77777777" w:rsidR="00517D3A" w:rsidRPr="00C427A1" w:rsidRDefault="00517D3A" w:rsidP="003B7C69">
            <w:pPr>
              <w:pStyle w:val="af1"/>
              <w:jc w:val="center"/>
            </w:pPr>
            <w:r w:rsidRPr="00C427A1">
              <w:t>ПЭ</w:t>
            </w:r>
          </w:p>
        </w:tc>
        <w:tc>
          <w:tcPr>
            <w:tcW w:w="1495" w:type="dxa"/>
          </w:tcPr>
          <w:p w14:paraId="74AD02A9" w14:textId="77777777" w:rsidR="00517D3A" w:rsidRPr="00C427A1" w:rsidRDefault="00517D3A" w:rsidP="003B7C69">
            <w:pPr>
              <w:pStyle w:val="af1"/>
              <w:jc w:val="center"/>
            </w:pPr>
            <w:r w:rsidRPr="00C427A1">
              <w:t>Нет</w:t>
            </w:r>
          </w:p>
        </w:tc>
        <w:tc>
          <w:tcPr>
            <w:tcW w:w="1517" w:type="dxa"/>
            <w:vAlign w:val="center"/>
          </w:tcPr>
          <w:p w14:paraId="2C4BF579" w14:textId="77777777" w:rsidR="00517D3A" w:rsidRPr="00C427A1" w:rsidRDefault="00517D3A" w:rsidP="003B7C69">
            <w:pPr>
              <w:pStyle w:val="af1"/>
              <w:jc w:val="center"/>
            </w:pPr>
            <w:r w:rsidRPr="00C427A1">
              <w:t>5л</w:t>
            </w:r>
          </w:p>
        </w:tc>
        <w:tc>
          <w:tcPr>
            <w:tcW w:w="1315" w:type="dxa"/>
            <w:vAlign w:val="center"/>
          </w:tcPr>
          <w:p w14:paraId="7914E1F8" w14:textId="77777777" w:rsidR="00517D3A" w:rsidRPr="00C427A1" w:rsidRDefault="00517D3A" w:rsidP="003B7C69">
            <w:pPr>
              <w:pStyle w:val="af1"/>
              <w:jc w:val="center"/>
            </w:pPr>
            <w:r w:rsidRPr="00C427A1">
              <w:t>1, 4, 5</w:t>
            </w:r>
          </w:p>
        </w:tc>
        <w:tc>
          <w:tcPr>
            <w:tcW w:w="2015" w:type="dxa"/>
            <w:vAlign w:val="center"/>
          </w:tcPr>
          <w:p w14:paraId="312DDE15" w14:textId="77777777" w:rsidR="00517D3A" w:rsidRPr="00C427A1" w:rsidRDefault="00912ACD" w:rsidP="003B7C69">
            <w:pPr>
              <w:pStyle w:val="af1"/>
              <w:jc w:val="center"/>
            </w:pPr>
            <w:r w:rsidRPr="00C427A1">
              <w:t>5</w:t>
            </w:r>
          </w:p>
        </w:tc>
      </w:tr>
      <w:tr w:rsidR="00C7361C" w:rsidRPr="00C427A1" w14:paraId="6E788953" w14:textId="77777777" w:rsidTr="00D008EF">
        <w:trPr>
          <w:trHeight w:val="302"/>
          <w:jc w:val="center"/>
        </w:trPr>
        <w:tc>
          <w:tcPr>
            <w:tcW w:w="4291" w:type="dxa"/>
            <w:shd w:val="clear" w:color="auto" w:fill="auto"/>
            <w:noWrap/>
          </w:tcPr>
          <w:p w14:paraId="688162FE" w14:textId="77777777" w:rsidR="00912ACD" w:rsidRPr="00C427A1" w:rsidRDefault="00912ACD" w:rsidP="003B7C69">
            <w:pPr>
              <w:pStyle w:val="af1"/>
              <w:jc w:val="left"/>
            </w:pPr>
            <w:r w:rsidRPr="00C427A1">
              <w:t>сумма по чеку (БСО) наличными</w:t>
            </w:r>
          </w:p>
        </w:tc>
        <w:tc>
          <w:tcPr>
            <w:tcW w:w="1518" w:type="dxa"/>
          </w:tcPr>
          <w:p w14:paraId="46BF9725" w14:textId="77777777" w:rsidR="00912ACD" w:rsidRPr="00C427A1" w:rsidRDefault="00912ACD" w:rsidP="003B7C69">
            <w:pPr>
              <w:pStyle w:val="af1"/>
              <w:jc w:val="center"/>
            </w:pPr>
            <w:r w:rsidRPr="00C427A1">
              <w:t>1031</w:t>
            </w:r>
          </w:p>
        </w:tc>
        <w:tc>
          <w:tcPr>
            <w:tcW w:w="1517" w:type="dxa"/>
            <w:shd w:val="clear" w:color="auto" w:fill="auto"/>
            <w:noWrap/>
            <w:vAlign w:val="center"/>
          </w:tcPr>
          <w:p w14:paraId="3F163D5C" w14:textId="77777777" w:rsidR="00912ACD" w:rsidRPr="00C427A1" w:rsidRDefault="00912ACD" w:rsidP="003B7C69">
            <w:pPr>
              <w:pStyle w:val="af1"/>
              <w:jc w:val="center"/>
            </w:pPr>
            <w:r w:rsidRPr="00C427A1">
              <w:t>П-2, Э-1</w:t>
            </w:r>
          </w:p>
        </w:tc>
        <w:tc>
          <w:tcPr>
            <w:tcW w:w="1728" w:type="dxa"/>
          </w:tcPr>
          <w:p w14:paraId="533CC0DF" w14:textId="77777777" w:rsidR="00912ACD" w:rsidRPr="00C427A1" w:rsidRDefault="00912ACD" w:rsidP="003B7C69">
            <w:pPr>
              <w:pStyle w:val="af1"/>
              <w:jc w:val="center"/>
            </w:pPr>
            <w:r w:rsidRPr="00C427A1">
              <w:t>ПЭ</w:t>
            </w:r>
          </w:p>
        </w:tc>
        <w:tc>
          <w:tcPr>
            <w:tcW w:w="1495" w:type="dxa"/>
          </w:tcPr>
          <w:p w14:paraId="5CC00BAB" w14:textId="77777777" w:rsidR="00912ACD" w:rsidRPr="00C427A1" w:rsidRDefault="00912ACD" w:rsidP="003B7C69">
            <w:pPr>
              <w:pStyle w:val="af1"/>
              <w:jc w:val="center"/>
            </w:pPr>
            <w:r w:rsidRPr="00C427A1">
              <w:t>Нет</w:t>
            </w:r>
          </w:p>
        </w:tc>
        <w:tc>
          <w:tcPr>
            <w:tcW w:w="1517" w:type="dxa"/>
          </w:tcPr>
          <w:p w14:paraId="4E8C8519" w14:textId="77777777" w:rsidR="00912ACD" w:rsidRPr="00C427A1" w:rsidRDefault="00912ACD" w:rsidP="003B7C69">
            <w:pPr>
              <w:pStyle w:val="af1"/>
              <w:jc w:val="center"/>
            </w:pPr>
            <w:r w:rsidRPr="00C427A1">
              <w:t>30д (5л)</w:t>
            </w:r>
          </w:p>
        </w:tc>
        <w:tc>
          <w:tcPr>
            <w:tcW w:w="1315" w:type="dxa"/>
          </w:tcPr>
          <w:p w14:paraId="7FDAF216" w14:textId="2F251CBF" w:rsidR="00912ACD" w:rsidRPr="00C427A1" w:rsidRDefault="00912ACD" w:rsidP="003B7C69">
            <w:pPr>
              <w:pStyle w:val="af1"/>
              <w:jc w:val="center"/>
            </w:pPr>
            <w:del w:id="0" w:author="Автор">
              <w:r w:rsidRPr="00C427A1" w:rsidDel="001D5A6A">
                <w:delText xml:space="preserve">1, </w:delText>
              </w:r>
            </w:del>
            <w:r w:rsidRPr="00C427A1">
              <w:t>4, 5</w:t>
            </w:r>
          </w:p>
        </w:tc>
        <w:tc>
          <w:tcPr>
            <w:tcW w:w="2015" w:type="dxa"/>
            <w:vAlign w:val="center"/>
          </w:tcPr>
          <w:p w14:paraId="0D862650" w14:textId="77777777" w:rsidR="00912ACD" w:rsidRPr="00C427A1" w:rsidRDefault="00912ACD" w:rsidP="003B7C69">
            <w:pPr>
              <w:pStyle w:val="af1"/>
              <w:jc w:val="center"/>
            </w:pPr>
            <w:r w:rsidRPr="00C427A1">
              <w:t>6, 7, 5</w:t>
            </w:r>
          </w:p>
        </w:tc>
      </w:tr>
      <w:tr w:rsidR="00C7361C" w:rsidRPr="00C427A1" w14:paraId="6B8CD641" w14:textId="77777777" w:rsidTr="00D008EF">
        <w:trPr>
          <w:trHeight w:val="302"/>
          <w:jc w:val="center"/>
        </w:trPr>
        <w:tc>
          <w:tcPr>
            <w:tcW w:w="4291" w:type="dxa"/>
            <w:shd w:val="clear" w:color="auto" w:fill="auto"/>
            <w:noWrap/>
          </w:tcPr>
          <w:p w14:paraId="2139332F" w14:textId="77777777" w:rsidR="00CB30EA" w:rsidRPr="00C427A1" w:rsidRDefault="00CB30EA" w:rsidP="003B7C69">
            <w:pPr>
              <w:pStyle w:val="af1"/>
              <w:jc w:val="left"/>
            </w:pPr>
            <w:r w:rsidRPr="00C427A1">
              <w:t>сумма по чеку (БСО) электронными</w:t>
            </w:r>
          </w:p>
        </w:tc>
        <w:tc>
          <w:tcPr>
            <w:tcW w:w="1518" w:type="dxa"/>
          </w:tcPr>
          <w:p w14:paraId="2A6D59A2" w14:textId="77777777" w:rsidR="00CB30EA" w:rsidRPr="00C427A1" w:rsidRDefault="00CB30EA" w:rsidP="003B7C69">
            <w:pPr>
              <w:pStyle w:val="af1"/>
              <w:jc w:val="center"/>
            </w:pPr>
            <w:r w:rsidRPr="00C427A1">
              <w:t>1081</w:t>
            </w:r>
          </w:p>
        </w:tc>
        <w:tc>
          <w:tcPr>
            <w:tcW w:w="1517" w:type="dxa"/>
            <w:shd w:val="clear" w:color="auto" w:fill="auto"/>
            <w:noWrap/>
            <w:vAlign w:val="center"/>
          </w:tcPr>
          <w:p w14:paraId="4014613C" w14:textId="77777777" w:rsidR="00CB30EA" w:rsidRPr="00C427A1" w:rsidRDefault="00CB30EA" w:rsidP="003B7C69">
            <w:pPr>
              <w:pStyle w:val="af1"/>
              <w:jc w:val="center"/>
            </w:pPr>
            <w:r w:rsidRPr="00C427A1">
              <w:t xml:space="preserve">П-2, Э-1, </w:t>
            </w:r>
          </w:p>
        </w:tc>
        <w:tc>
          <w:tcPr>
            <w:tcW w:w="1728" w:type="dxa"/>
          </w:tcPr>
          <w:p w14:paraId="68E31C47" w14:textId="77777777" w:rsidR="00CB30EA" w:rsidRPr="00C427A1" w:rsidRDefault="00CB30EA" w:rsidP="003B7C69">
            <w:pPr>
              <w:pStyle w:val="af1"/>
              <w:jc w:val="center"/>
            </w:pPr>
            <w:r w:rsidRPr="00C427A1">
              <w:t>ПЭ</w:t>
            </w:r>
          </w:p>
        </w:tc>
        <w:tc>
          <w:tcPr>
            <w:tcW w:w="1495" w:type="dxa"/>
          </w:tcPr>
          <w:p w14:paraId="6BC0B5B1" w14:textId="77777777" w:rsidR="00CB30EA" w:rsidRPr="00C427A1" w:rsidRDefault="00CB30EA" w:rsidP="003B7C69">
            <w:pPr>
              <w:pStyle w:val="af1"/>
              <w:jc w:val="center"/>
            </w:pPr>
            <w:r w:rsidRPr="00C427A1">
              <w:t>Нет</w:t>
            </w:r>
          </w:p>
        </w:tc>
        <w:tc>
          <w:tcPr>
            <w:tcW w:w="1517" w:type="dxa"/>
          </w:tcPr>
          <w:p w14:paraId="5B0748B3" w14:textId="77777777" w:rsidR="00CB30EA" w:rsidRPr="00C427A1" w:rsidRDefault="00CB30EA" w:rsidP="003B7C69">
            <w:pPr>
              <w:pStyle w:val="af1"/>
              <w:jc w:val="center"/>
            </w:pPr>
            <w:r w:rsidRPr="00C427A1">
              <w:t>30д (5л)</w:t>
            </w:r>
          </w:p>
        </w:tc>
        <w:tc>
          <w:tcPr>
            <w:tcW w:w="1315" w:type="dxa"/>
          </w:tcPr>
          <w:p w14:paraId="417CEF8B" w14:textId="3DCCA886" w:rsidR="00CB30EA" w:rsidRPr="00C427A1" w:rsidRDefault="00CB30EA" w:rsidP="003B7C69">
            <w:pPr>
              <w:pStyle w:val="af1"/>
              <w:jc w:val="center"/>
            </w:pPr>
            <w:del w:id="1" w:author="Автор">
              <w:r w:rsidRPr="00C427A1" w:rsidDel="001D5A6A">
                <w:delText xml:space="preserve">1, </w:delText>
              </w:r>
            </w:del>
            <w:r w:rsidRPr="00C427A1">
              <w:t>4, 5</w:t>
            </w:r>
          </w:p>
        </w:tc>
        <w:tc>
          <w:tcPr>
            <w:tcW w:w="2015" w:type="dxa"/>
            <w:vAlign w:val="center"/>
          </w:tcPr>
          <w:p w14:paraId="70FE6C47" w14:textId="77777777" w:rsidR="00CB30EA" w:rsidRPr="00C427A1" w:rsidRDefault="00CB30EA" w:rsidP="003B7C69">
            <w:pPr>
              <w:pStyle w:val="af1"/>
              <w:jc w:val="center"/>
            </w:pPr>
            <w:r w:rsidRPr="00C427A1">
              <w:t>6, 7</w:t>
            </w:r>
            <w:r w:rsidR="00912ACD" w:rsidRPr="00C427A1">
              <w:t>, 5</w:t>
            </w:r>
          </w:p>
        </w:tc>
      </w:tr>
      <w:tr w:rsidR="00C7361C" w:rsidRPr="00C427A1" w14:paraId="6AEAD91A" w14:textId="77777777" w:rsidTr="00D008EF">
        <w:trPr>
          <w:trHeight w:val="302"/>
          <w:jc w:val="center"/>
        </w:trPr>
        <w:tc>
          <w:tcPr>
            <w:tcW w:w="4291" w:type="dxa"/>
            <w:shd w:val="clear" w:color="auto" w:fill="auto"/>
            <w:noWrap/>
          </w:tcPr>
          <w:p w14:paraId="15045C33" w14:textId="77777777" w:rsidR="00912ACD" w:rsidRPr="00C427A1" w:rsidRDefault="00912ACD" w:rsidP="003B7C69">
            <w:pPr>
              <w:pStyle w:val="af1"/>
              <w:jc w:val="left"/>
            </w:pPr>
            <w:r w:rsidRPr="00C427A1">
              <w:t>сумма по чеку (БСО) предоплатой (зачетом аванса)</w:t>
            </w:r>
          </w:p>
        </w:tc>
        <w:tc>
          <w:tcPr>
            <w:tcW w:w="1518" w:type="dxa"/>
          </w:tcPr>
          <w:p w14:paraId="6351C93F" w14:textId="77777777" w:rsidR="00912ACD" w:rsidRPr="00C427A1" w:rsidRDefault="00912ACD" w:rsidP="003B7C69">
            <w:pPr>
              <w:pStyle w:val="af1"/>
              <w:jc w:val="center"/>
            </w:pPr>
            <w:r w:rsidRPr="00C427A1">
              <w:t>1215</w:t>
            </w:r>
          </w:p>
        </w:tc>
        <w:tc>
          <w:tcPr>
            <w:tcW w:w="1517" w:type="dxa"/>
            <w:shd w:val="clear" w:color="auto" w:fill="auto"/>
            <w:noWrap/>
            <w:vAlign w:val="center"/>
          </w:tcPr>
          <w:p w14:paraId="53A262FB" w14:textId="77777777" w:rsidR="00912ACD" w:rsidRPr="00C427A1" w:rsidRDefault="00912ACD" w:rsidP="003B7C69">
            <w:pPr>
              <w:pStyle w:val="af1"/>
              <w:jc w:val="center"/>
            </w:pPr>
            <w:r w:rsidRPr="00C427A1">
              <w:t>П-4, Э-3</w:t>
            </w:r>
          </w:p>
        </w:tc>
        <w:tc>
          <w:tcPr>
            <w:tcW w:w="1728" w:type="dxa"/>
          </w:tcPr>
          <w:p w14:paraId="17BC2302" w14:textId="77777777" w:rsidR="00912ACD" w:rsidRPr="00C427A1" w:rsidRDefault="00912ACD" w:rsidP="003B7C69">
            <w:pPr>
              <w:pStyle w:val="af1"/>
              <w:jc w:val="center"/>
            </w:pPr>
            <w:r w:rsidRPr="00C427A1">
              <w:t>ПЭ</w:t>
            </w:r>
          </w:p>
        </w:tc>
        <w:tc>
          <w:tcPr>
            <w:tcW w:w="1495" w:type="dxa"/>
          </w:tcPr>
          <w:p w14:paraId="2797C5D1" w14:textId="77777777" w:rsidR="00912ACD" w:rsidRPr="00C427A1" w:rsidRDefault="00912ACD" w:rsidP="003B7C69">
            <w:pPr>
              <w:pStyle w:val="af1"/>
              <w:jc w:val="center"/>
            </w:pPr>
            <w:r w:rsidRPr="00C427A1">
              <w:t>Нет</w:t>
            </w:r>
          </w:p>
        </w:tc>
        <w:tc>
          <w:tcPr>
            <w:tcW w:w="1517" w:type="dxa"/>
          </w:tcPr>
          <w:p w14:paraId="048C9E59" w14:textId="77777777" w:rsidR="00912ACD" w:rsidRPr="00C427A1" w:rsidRDefault="00912ACD" w:rsidP="003B7C69">
            <w:pPr>
              <w:pStyle w:val="af1"/>
              <w:jc w:val="center"/>
            </w:pPr>
            <w:r w:rsidRPr="00C427A1">
              <w:t>30д (5л)</w:t>
            </w:r>
          </w:p>
        </w:tc>
        <w:tc>
          <w:tcPr>
            <w:tcW w:w="1315" w:type="dxa"/>
          </w:tcPr>
          <w:p w14:paraId="21A37162" w14:textId="6F69EE0D" w:rsidR="00912ACD" w:rsidRPr="00C427A1" w:rsidRDefault="00912ACD" w:rsidP="003B7C69">
            <w:pPr>
              <w:pStyle w:val="af1"/>
              <w:jc w:val="center"/>
            </w:pPr>
            <w:del w:id="2" w:author="Автор">
              <w:r w:rsidRPr="00C427A1" w:rsidDel="001D5A6A">
                <w:delText xml:space="preserve">1, </w:delText>
              </w:r>
            </w:del>
            <w:r w:rsidRPr="00C427A1">
              <w:t>4, 5</w:t>
            </w:r>
          </w:p>
        </w:tc>
        <w:tc>
          <w:tcPr>
            <w:tcW w:w="2015" w:type="dxa"/>
            <w:vAlign w:val="center"/>
          </w:tcPr>
          <w:p w14:paraId="16418728" w14:textId="77777777" w:rsidR="00912ACD" w:rsidRPr="00C427A1" w:rsidRDefault="00912ACD" w:rsidP="003B7C69">
            <w:pPr>
              <w:pStyle w:val="af1"/>
              <w:jc w:val="center"/>
            </w:pPr>
            <w:r w:rsidRPr="00C427A1">
              <w:t>6, 7, 5</w:t>
            </w:r>
          </w:p>
        </w:tc>
      </w:tr>
      <w:tr w:rsidR="00C7361C" w:rsidRPr="00C427A1" w14:paraId="679401DA" w14:textId="77777777" w:rsidTr="00D008EF">
        <w:trPr>
          <w:trHeight w:val="302"/>
          <w:jc w:val="center"/>
        </w:trPr>
        <w:tc>
          <w:tcPr>
            <w:tcW w:w="4291" w:type="dxa"/>
            <w:shd w:val="clear" w:color="auto" w:fill="auto"/>
            <w:noWrap/>
          </w:tcPr>
          <w:p w14:paraId="4E97B6E7" w14:textId="77777777" w:rsidR="00912ACD" w:rsidRPr="00C427A1" w:rsidRDefault="00912ACD" w:rsidP="003B7C69">
            <w:pPr>
              <w:pStyle w:val="af1"/>
              <w:jc w:val="left"/>
            </w:pPr>
            <w:r w:rsidRPr="00C427A1">
              <w:t xml:space="preserve">сумма по чеку (БСО) </w:t>
            </w:r>
            <w:proofErr w:type="spellStart"/>
            <w:r w:rsidRPr="00C427A1">
              <w:t>постоплатой</w:t>
            </w:r>
            <w:proofErr w:type="spellEnd"/>
            <w:r w:rsidRPr="00C427A1">
              <w:t xml:space="preserve"> (в кредит)</w:t>
            </w:r>
          </w:p>
        </w:tc>
        <w:tc>
          <w:tcPr>
            <w:tcW w:w="1518" w:type="dxa"/>
          </w:tcPr>
          <w:p w14:paraId="2D508A85" w14:textId="77777777" w:rsidR="00912ACD" w:rsidRPr="00C427A1" w:rsidRDefault="00912ACD" w:rsidP="003B7C69">
            <w:pPr>
              <w:pStyle w:val="af1"/>
              <w:jc w:val="center"/>
            </w:pPr>
            <w:r w:rsidRPr="00C427A1">
              <w:t>1216</w:t>
            </w:r>
          </w:p>
        </w:tc>
        <w:tc>
          <w:tcPr>
            <w:tcW w:w="1517" w:type="dxa"/>
            <w:shd w:val="clear" w:color="auto" w:fill="auto"/>
            <w:noWrap/>
            <w:vAlign w:val="center"/>
          </w:tcPr>
          <w:p w14:paraId="05DED88D" w14:textId="77777777" w:rsidR="00912ACD" w:rsidRPr="00C427A1" w:rsidRDefault="00912ACD" w:rsidP="003B7C69">
            <w:pPr>
              <w:pStyle w:val="af1"/>
              <w:jc w:val="center"/>
            </w:pPr>
            <w:r w:rsidRPr="00C427A1">
              <w:t xml:space="preserve">П-4, Э-3, </w:t>
            </w:r>
          </w:p>
        </w:tc>
        <w:tc>
          <w:tcPr>
            <w:tcW w:w="1728" w:type="dxa"/>
          </w:tcPr>
          <w:p w14:paraId="51265098" w14:textId="77777777" w:rsidR="00912ACD" w:rsidRPr="00C427A1" w:rsidRDefault="00912ACD" w:rsidP="003B7C69">
            <w:pPr>
              <w:pStyle w:val="af1"/>
              <w:jc w:val="center"/>
            </w:pPr>
            <w:r w:rsidRPr="00C427A1">
              <w:t>ПЭ</w:t>
            </w:r>
          </w:p>
        </w:tc>
        <w:tc>
          <w:tcPr>
            <w:tcW w:w="1495" w:type="dxa"/>
          </w:tcPr>
          <w:p w14:paraId="45EEB9F9" w14:textId="77777777" w:rsidR="00912ACD" w:rsidRPr="00C427A1" w:rsidRDefault="00912ACD" w:rsidP="003B7C69">
            <w:pPr>
              <w:pStyle w:val="af1"/>
              <w:jc w:val="center"/>
            </w:pPr>
            <w:r w:rsidRPr="00C427A1">
              <w:t>Нет</w:t>
            </w:r>
          </w:p>
        </w:tc>
        <w:tc>
          <w:tcPr>
            <w:tcW w:w="1517" w:type="dxa"/>
          </w:tcPr>
          <w:p w14:paraId="72616EBB" w14:textId="77777777" w:rsidR="00912ACD" w:rsidRPr="00C427A1" w:rsidRDefault="00912ACD" w:rsidP="003B7C69">
            <w:pPr>
              <w:pStyle w:val="af1"/>
              <w:jc w:val="center"/>
            </w:pPr>
            <w:r w:rsidRPr="00C427A1">
              <w:t>30д (5л)</w:t>
            </w:r>
          </w:p>
        </w:tc>
        <w:tc>
          <w:tcPr>
            <w:tcW w:w="1315" w:type="dxa"/>
          </w:tcPr>
          <w:p w14:paraId="1EE1DDA4" w14:textId="4DDE4C9A" w:rsidR="00912ACD" w:rsidRPr="00C427A1" w:rsidRDefault="00912ACD" w:rsidP="003B7C69">
            <w:pPr>
              <w:pStyle w:val="af1"/>
              <w:jc w:val="center"/>
            </w:pPr>
            <w:del w:id="3" w:author="Автор">
              <w:r w:rsidRPr="00C427A1" w:rsidDel="001D5A6A">
                <w:delText xml:space="preserve">1, </w:delText>
              </w:r>
            </w:del>
            <w:r w:rsidRPr="00C427A1">
              <w:t>4, 5</w:t>
            </w:r>
          </w:p>
        </w:tc>
        <w:tc>
          <w:tcPr>
            <w:tcW w:w="2015" w:type="dxa"/>
            <w:vAlign w:val="center"/>
          </w:tcPr>
          <w:p w14:paraId="5A00B105" w14:textId="77777777" w:rsidR="00912ACD" w:rsidRPr="00C427A1" w:rsidRDefault="00912ACD" w:rsidP="003B7C69">
            <w:pPr>
              <w:pStyle w:val="af1"/>
              <w:jc w:val="center"/>
            </w:pPr>
            <w:r w:rsidRPr="00C427A1">
              <w:t>6, 7, 5</w:t>
            </w:r>
          </w:p>
        </w:tc>
      </w:tr>
      <w:tr w:rsidR="00C7361C" w:rsidRPr="00C427A1" w14:paraId="10885872" w14:textId="77777777" w:rsidTr="00D008EF">
        <w:trPr>
          <w:trHeight w:val="302"/>
          <w:jc w:val="center"/>
        </w:trPr>
        <w:tc>
          <w:tcPr>
            <w:tcW w:w="4291" w:type="dxa"/>
            <w:shd w:val="clear" w:color="auto" w:fill="auto"/>
            <w:noWrap/>
          </w:tcPr>
          <w:p w14:paraId="3417FDC2" w14:textId="77777777" w:rsidR="00912ACD" w:rsidRPr="00C427A1" w:rsidRDefault="00912ACD" w:rsidP="003B7C69">
            <w:pPr>
              <w:pStyle w:val="af1"/>
              <w:jc w:val="left"/>
            </w:pPr>
            <w:r w:rsidRPr="00C427A1">
              <w:t>сумма по чеку (БСО) встречным предоставлением</w:t>
            </w:r>
          </w:p>
        </w:tc>
        <w:tc>
          <w:tcPr>
            <w:tcW w:w="1518" w:type="dxa"/>
          </w:tcPr>
          <w:p w14:paraId="176ED518" w14:textId="77777777" w:rsidR="00912ACD" w:rsidRPr="00C427A1" w:rsidRDefault="00912ACD" w:rsidP="003B7C69">
            <w:pPr>
              <w:pStyle w:val="af1"/>
              <w:jc w:val="center"/>
            </w:pPr>
            <w:r w:rsidRPr="00C427A1">
              <w:t>1217</w:t>
            </w:r>
          </w:p>
        </w:tc>
        <w:tc>
          <w:tcPr>
            <w:tcW w:w="1517" w:type="dxa"/>
            <w:shd w:val="clear" w:color="auto" w:fill="auto"/>
            <w:noWrap/>
            <w:vAlign w:val="center"/>
          </w:tcPr>
          <w:p w14:paraId="11F1B67D" w14:textId="77777777" w:rsidR="00912ACD" w:rsidRPr="00C427A1" w:rsidRDefault="00912ACD" w:rsidP="003B7C69">
            <w:pPr>
              <w:pStyle w:val="af1"/>
              <w:jc w:val="center"/>
            </w:pPr>
            <w:r w:rsidRPr="00C427A1">
              <w:t xml:space="preserve">П-4, Э-3, </w:t>
            </w:r>
          </w:p>
        </w:tc>
        <w:tc>
          <w:tcPr>
            <w:tcW w:w="1728" w:type="dxa"/>
          </w:tcPr>
          <w:p w14:paraId="00F298CE" w14:textId="77777777" w:rsidR="00912ACD" w:rsidRPr="00C427A1" w:rsidRDefault="00912ACD" w:rsidP="003B7C69">
            <w:pPr>
              <w:pStyle w:val="af1"/>
              <w:jc w:val="center"/>
            </w:pPr>
            <w:r w:rsidRPr="00C427A1">
              <w:t>ПЭ</w:t>
            </w:r>
          </w:p>
        </w:tc>
        <w:tc>
          <w:tcPr>
            <w:tcW w:w="1495" w:type="dxa"/>
          </w:tcPr>
          <w:p w14:paraId="75DCBD92" w14:textId="77777777" w:rsidR="00912ACD" w:rsidRPr="00C427A1" w:rsidRDefault="00912ACD" w:rsidP="003B7C69">
            <w:pPr>
              <w:pStyle w:val="af1"/>
              <w:jc w:val="center"/>
            </w:pPr>
            <w:r w:rsidRPr="00C427A1">
              <w:t>Нет</w:t>
            </w:r>
          </w:p>
        </w:tc>
        <w:tc>
          <w:tcPr>
            <w:tcW w:w="1517" w:type="dxa"/>
          </w:tcPr>
          <w:p w14:paraId="306186B9" w14:textId="77777777" w:rsidR="00912ACD" w:rsidRPr="00C427A1" w:rsidRDefault="00912ACD" w:rsidP="003B7C69">
            <w:pPr>
              <w:pStyle w:val="af1"/>
              <w:jc w:val="center"/>
            </w:pPr>
            <w:r w:rsidRPr="00C427A1">
              <w:t>30д (5л)</w:t>
            </w:r>
          </w:p>
        </w:tc>
        <w:tc>
          <w:tcPr>
            <w:tcW w:w="1315" w:type="dxa"/>
          </w:tcPr>
          <w:p w14:paraId="287A2FD0" w14:textId="642D8EBA" w:rsidR="00912ACD" w:rsidRPr="00C427A1" w:rsidRDefault="00912ACD" w:rsidP="003B7C69">
            <w:pPr>
              <w:pStyle w:val="af1"/>
              <w:jc w:val="center"/>
            </w:pPr>
            <w:del w:id="4" w:author="Автор">
              <w:r w:rsidRPr="00C427A1" w:rsidDel="001D5A6A">
                <w:delText xml:space="preserve">1, </w:delText>
              </w:r>
            </w:del>
            <w:bookmarkStart w:id="5" w:name="_GoBack"/>
            <w:bookmarkEnd w:id="5"/>
            <w:r w:rsidRPr="00C427A1">
              <w:t>4, 5</w:t>
            </w:r>
          </w:p>
        </w:tc>
        <w:tc>
          <w:tcPr>
            <w:tcW w:w="2015" w:type="dxa"/>
            <w:vAlign w:val="center"/>
          </w:tcPr>
          <w:p w14:paraId="728918C6" w14:textId="77777777" w:rsidR="00912ACD" w:rsidRPr="00C427A1" w:rsidRDefault="00912ACD" w:rsidP="003B7C69">
            <w:pPr>
              <w:pStyle w:val="af1"/>
              <w:jc w:val="center"/>
            </w:pPr>
            <w:r w:rsidRPr="00C427A1">
              <w:t>6, 7, 5</w:t>
            </w:r>
          </w:p>
        </w:tc>
      </w:tr>
      <w:tr w:rsidR="00C7361C" w:rsidRPr="00C427A1" w14:paraId="501D6890" w14:textId="77777777" w:rsidTr="00D008EF">
        <w:trPr>
          <w:trHeight w:val="302"/>
          <w:jc w:val="center"/>
        </w:trPr>
        <w:tc>
          <w:tcPr>
            <w:tcW w:w="4291" w:type="dxa"/>
            <w:shd w:val="clear" w:color="auto" w:fill="auto"/>
            <w:noWrap/>
          </w:tcPr>
          <w:p w14:paraId="59B5D246" w14:textId="77777777" w:rsidR="00CB30EA" w:rsidRPr="00C427A1" w:rsidRDefault="00CB30EA" w:rsidP="003B7C69">
            <w:pPr>
              <w:pStyle w:val="af1"/>
              <w:jc w:val="left"/>
            </w:pPr>
            <w:r w:rsidRPr="00C427A1">
              <w:t>сумма НДС чека по ставке 18%</w:t>
            </w:r>
          </w:p>
        </w:tc>
        <w:tc>
          <w:tcPr>
            <w:tcW w:w="1518" w:type="dxa"/>
            <w:shd w:val="clear" w:color="auto" w:fill="auto"/>
            <w:vAlign w:val="center"/>
          </w:tcPr>
          <w:p w14:paraId="2F509E7F" w14:textId="77777777" w:rsidR="00CB30EA" w:rsidRPr="00C427A1" w:rsidRDefault="00CB30EA" w:rsidP="003B7C69">
            <w:pPr>
              <w:pStyle w:val="af1"/>
              <w:jc w:val="center"/>
            </w:pPr>
            <w:r w:rsidRPr="00C427A1">
              <w:t>1102</w:t>
            </w:r>
          </w:p>
        </w:tc>
        <w:tc>
          <w:tcPr>
            <w:tcW w:w="1517" w:type="dxa"/>
            <w:shd w:val="clear" w:color="auto" w:fill="auto"/>
            <w:noWrap/>
            <w:vAlign w:val="center"/>
          </w:tcPr>
          <w:p w14:paraId="42DD4A86" w14:textId="3AD67F3A" w:rsidR="00CB30EA" w:rsidRPr="00C427A1" w:rsidRDefault="00105C4A" w:rsidP="003B7C69">
            <w:pPr>
              <w:pStyle w:val="af1"/>
              <w:jc w:val="center"/>
            </w:pPr>
            <w:r>
              <w:t>4</w:t>
            </w:r>
          </w:p>
        </w:tc>
        <w:tc>
          <w:tcPr>
            <w:tcW w:w="1728" w:type="dxa"/>
            <w:vAlign w:val="center"/>
          </w:tcPr>
          <w:p w14:paraId="3E80CF18" w14:textId="77777777" w:rsidR="00CB30EA" w:rsidRPr="00C427A1" w:rsidRDefault="00CB30EA" w:rsidP="003B7C69">
            <w:pPr>
              <w:pStyle w:val="af1"/>
              <w:jc w:val="center"/>
            </w:pPr>
            <w:r w:rsidRPr="00C427A1">
              <w:t>ПЭ</w:t>
            </w:r>
          </w:p>
        </w:tc>
        <w:tc>
          <w:tcPr>
            <w:tcW w:w="1495" w:type="dxa"/>
            <w:vAlign w:val="center"/>
          </w:tcPr>
          <w:p w14:paraId="6E95B271" w14:textId="77777777" w:rsidR="00CB30EA" w:rsidRPr="00C427A1" w:rsidRDefault="00CB30EA" w:rsidP="003B7C69">
            <w:pPr>
              <w:pStyle w:val="af1"/>
              <w:jc w:val="center"/>
            </w:pPr>
            <w:r w:rsidRPr="00C427A1">
              <w:t>Нет</w:t>
            </w:r>
          </w:p>
        </w:tc>
        <w:tc>
          <w:tcPr>
            <w:tcW w:w="1517" w:type="dxa"/>
            <w:vAlign w:val="center"/>
          </w:tcPr>
          <w:p w14:paraId="7FEB9A60" w14:textId="77777777" w:rsidR="00CB30EA" w:rsidRPr="00C427A1" w:rsidRDefault="00CB30EA" w:rsidP="003B7C69">
            <w:pPr>
              <w:pStyle w:val="af1"/>
              <w:jc w:val="center"/>
            </w:pPr>
            <w:r w:rsidRPr="00C427A1">
              <w:t>30д (5л)</w:t>
            </w:r>
          </w:p>
        </w:tc>
        <w:tc>
          <w:tcPr>
            <w:tcW w:w="1315" w:type="dxa"/>
          </w:tcPr>
          <w:p w14:paraId="0C8E4280" w14:textId="77777777" w:rsidR="00CB30EA" w:rsidRPr="00C427A1" w:rsidRDefault="00CB30EA" w:rsidP="003B7C69">
            <w:pPr>
              <w:pStyle w:val="af1"/>
              <w:jc w:val="center"/>
            </w:pPr>
            <w:r w:rsidRPr="00C427A1">
              <w:t>4, 5</w:t>
            </w:r>
          </w:p>
        </w:tc>
        <w:tc>
          <w:tcPr>
            <w:tcW w:w="2015" w:type="dxa"/>
            <w:vAlign w:val="center"/>
          </w:tcPr>
          <w:p w14:paraId="4899D216" w14:textId="77777777" w:rsidR="00CB30EA" w:rsidRPr="00C427A1" w:rsidRDefault="00CB30EA" w:rsidP="003B7C69">
            <w:pPr>
              <w:pStyle w:val="af1"/>
              <w:jc w:val="center"/>
            </w:pPr>
            <w:r w:rsidRPr="00C427A1">
              <w:t>4, 6</w:t>
            </w:r>
            <w:r w:rsidR="00912ACD" w:rsidRPr="00C427A1">
              <w:t>, 5</w:t>
            </w:r>
          </w:p>
        </w:tc>
      </w:tr>
      <w:tr w:rsidR="00C7361C" w:rsidRPr="00C427A1" w14:paraId="4B82ED91" w14:textId="77777777" w:rsidTr="00105C4A">
        <w:trPr>
          <w:trHeight w:val="409"/>
          <w:jc w:val="center"/>
        </w:trPr>
        <w:tc>
          <w:tcPr>
            <w:tcW w:w="4291" w:type="dxa"/>
            <w:shd w:val="clear" w:color="auto" w:fill="auto"/>
            <w:noWrap/>
          </w:tcPr>
          <w:p w14:paraId="13413C99" w14:textId="77777777" w:rsidR="00912ACD" w:rsidRPr="00C427A1" w:rsidRDefault="00912ACD" w:rsidP="003B7C69">
            <w:pPr>
              <w:pStyle w:val="af1"/>
              <w:jc w:val="left"/>
            </w:pPr>
            <w:r w:rsidRPr="00C427A1">
              <w:t>сумма НДС чека по ставке 10%</w:t>
            </w:r>
          </w:p>
        </w:tc>
        <w:tc>
          <w:tcPr>
            <w:tcW w:w="1518" w:type="dxa"/>
            <w:shd w:val="clear" w:color="auto" w:fill="auto"/>
            <w:vAlign w:val="center"/>
          </w:tcPr>
          <w:p w14:paraId="48BE7CB8" w14:textId="77777777" w:rsidR="00912ACD" w:rsidRPr="00C427A1" w:rsidRDefault="00912ACD" w:rsidP="003B7C69">
            <w:pPr>
              <w:pStyle w:val="af1"/>
              <w:jc w:val="center"/>
            </w:pPr>
            <w:r w:rsidRPr="00C427A1">
              <w:t>1103</w:t>
            </w:r>
          </w:p>
        </w:tc>
        <w:tc>
          <w:tcPr>
            <w:tcW w:w="1517" w:type="dxa"/>
            <w:shd w:val="clear" w:color="auto" w:fill="auto"/>
            <w:noWrap/>
          </w:tcPr>
          <w:p w14:paraId="4EC36F17" w14:textId="71896DE3" w:rsidR="00912ACD" w:rsidRPr="00C427A1" w:rsidRDefault="00105C4A" w:rsidP="003B7C69">
            <w:pPr>
              <w:pStyle w:val="af1"/>
              <w:jc w:val="center"/>
            </w:pPr>
            <w:r>
              <w:t>4</w:t>
            </w:r>
          </w:p>
        </w:tc>
        <w:tc>
          <w:tcPr>
            <w:tcW w:w="1728" w:type="dxa"/>
            <w:vAlign w:val="center"/>
          </w:tcPr>
          <w:p w14:paraId="3A89B3CD" w14:textId="77777777" w:rsidR="00912ACD" w:rsidRPr="00C427A1" w:rsidRDefault="00912ACD" w:rsidP="003B7C69">
            <w:pPr>
              <w:pStyle w:val="af1"/>
              <w:jc w:val="center"/>
            </w:pPr>
            <w:r w:rsidRPr="00C427A1">
              <w:t>ПЭ</w:t>
            </w:r>
          </w:p>
        </w:tc>
        <w:tc>
          <w:tcPr>
            <w:tcW w:w="1495" w:type="dxa"/>
            <w:vAlign w:val="center"/>
          </w:tcPr>
          <w:p w14:paraId="4FC38F45" w14:textId="77777777" w:rsidR="00912ACD" w:rsidRPr="00C427A1" w:rsidRDefault="00912ACD" w:rsidP="003B7C69">
            <w:pPr>
              <w:pStyle w:val="af1"/>
              <w:jc w:val="center"/>
            </w:pPr>
            <w:r w:rsidRPr="00C427A1">
              <w:t>Нет</w:t>
            </w:r>
          </w:p>
        </w:tc>
        <w:tc>
          <w:tcPr>
            <w:tcW w:w="1517" w:type="dxa"/>
            <w:vAlign w:val="center"/>
          </w:tcPr>
          <w:p w14:paraId="1C5C3511" w14:textId="77777777" w:rsidR="00912ACD" w:rsidRPr="00C427A1" w:rsidRDefault="00912ACD" w:rsidP="003B7C69">
            <w:pPr>
              <w:pStyle w:val="af1"/>
              <w:jc w:val="center"/>
            </w:pPr>
            <w:r w:rsidRPr="00C427A1">
              <w:t>30д (5л)</w:t>
            </w:r>
          </w:p>
        </w:tc>
        <w:tc>
          <w:tcPr>
            <w:tcW w:w="1315" w:type="dxa"/>
          </w:tcPr>
          <w:p w14:paraId="186C8F57" w14:textId="77777777" w:rsidR="00912ACD" w:rsidRPr="00C427A1" w:rsidRDefault="00912ACD" w:rsidP="003B7C69">
            <w:pPr>
              <w:pStyle w:val="af1"/>
              <w:jc w:val="center"/>
            </w:pPr>
            <w:r w:rsidRPr="00C427A1">
              <w:t>4, 5</w:t>
            </w:r>
          </w:p>
        </w:tc>
        <w:tc>
          <w:tcPr>
            <w:tcW w:w="2015" w:type="dxa"/>
            <w:vAlign w:val="center"/>
          </w:tcPr>
          <w:p w14:paraId="17C3BEFF" w14:textId="77777777" w:rsidR="00912ACD" w:rsidRPr="00C427A1" w:rsidRDefault="00912ACD" w:rsidP="003B7C69">
            <w:pPr>
              <w:pStyle w:val="af1"/>
              <w:jc w:val="center"/>
            </w:pPr>
            <w:r w:rsidRPr="00C427A1">
              <w:t>4, 6, 5</w:t>
            </w:r>
          </w:p>
        </w:tc>
      </w:tr>
      <w:tr w:rsidR="00C7361C" w:rsidRPr="00C427A1" w14:paraId="6CC5F16F" w14:textId="77777777" w:rsidTr="00D008EF">
        <w:trPr>
          <w:trHeight w:val="302"/>
          <w:jc w:val="center"/>
        </w:trPr>
        <w:tc>
          <w:tcPr>
            <w:tcW w:w="4291" w:type="dxa"/>
            <w:shd w:val="clear" w:color="auto" w:fill="auto"/>
            <w:noWrap/>
          </w:tcPr>
          <w:p w14:paraId="78E09E9A" w14:textId="77777777" w:rsidR="00912ACD" w:rsidRPr="00C427A1" w:rsidRDefault="00912ACD" w:rsidP="003B7C69">
            <w:pPr>
              <w:pStyle w:val="af1"/>
              <w:jc w:val="left"/>
            </w:pPr>
            <w:r w:rsidRPr="00C427A1">
              <w:t>сумма расчета по чеку с НДС по ставке 0%</w:t>
            </w:r>
          </w:p>
        </w:tc>
        <w:tc>
          <w:tcPr>
            <w:tcW w:w="1518" w:type="dxa"/>
            <w:shd w:val="clear" w:color="auto" w:fill="auto"/>
            <w:vAlign w:val="center"/>
          </w:tcPr>
          <w:p w14:paraId="5C316C5C" w14:textId="77777777" w:rsidR="00912ACD" w:rsidRPr="00C427A1" w:rsidRDefault="00912ACD" w:rsidP="003B7C69">
            <w:pPr>
              <w:pStyle w:val="af1"/>
              <w:jc w:val="center"/>
            </w:pPr>
            <w:r w:rsidRPr="00C427A1">
              <w:t>1104</w:t>
            </w:r>
          </w:p>
        </w:tc>
        <w:tc>
          <w:tcPr>
            <w:tcW w:w="1517" w:type="dxa"/>
            <w:shd w:val="clear" w:color="auto" w:fill="auto"/>
            <w:noWrap/>
          </w:tcPr>
          <w:p w14:paraId="6F16ED58" w14:textId="0BDE6958" w:rsidR="00912ACD" w:rsidRPr="00C427A1" w:rsidRDefault="00105C4A" w:rsidP="003B7C69">
            <w:pPr>
              <w:pStyle w:val="af1"/>
              <w:jc w:val="center"/>
            </w:pPr>
            <w:r>
              <w:t>4</w:t>
            </w:r>
          </w:p>
        </w:tc>
        <w:tc>
          <w:tcPr>
            <w:tcW w:w="1728" w:type="dxa"/>
            <w:vAlign w:val="center"/>
          </w:tcPr>
          <w:p w14:paraId="5D9C46B2" w14:textId="77777777" w:rsidR="00912ACD" w:rsidRPr="00C427A1" w:rsidRDefault="00912ACD" w:rsidP="003B7C69">
            <w:pPr>
              <w:pStyle w:val="af1"/>
              <w:jc w:val="center"/>
            </w:pPr>
            <w:r w:rsidRPr="00C427A1">
              <w:t>ПЭ</w:t>
            </w:r>
          </w:p>
        </w:tc>
        <w:tc>
          <w:tcPr>
            <w:tcW w:w="1495" w:type="dxa"/>
            <w:vAlign w:val="center"/>
          </w:tcPr>
          <w:p w14:paraId="4F511313" w14:textId="77777777" w:rsidR="00912ACD" w:rsidRPr="00C427A1" w:rsidRDefault="00912ACD" w:rsidP="003B7C69">
            <w:pPr>
              <w:pStyle w:val="af1"/>
              <w:jc w:val="center"/>
            </w:pPr>
            <w:r w:rsidRPr="00C427A1">
              <w:t>Нет</w:t>
            </w:r>
          </w:p>
        </w:tc>
        <w:tc>
          <w:tcPr>
            <w:tcW w:w="1517" w:type="dxa"/>
            <w:vAlign w:val="center"/>
          </w:tcPr>
          <w:p w14:paraId="745595C4" w14:textId="77777777" w:rsidR="00912ACD" w:rsidRPr="00C427A1" w:rsidRDefault="00912ACD" w:rsidP="003B7C69">
            <w:pPr>
              <w:pStyle w:val="af1"/>
              <w:jc w:val="center"/>
            </w:pPr>
            <w:r w:rsidRPr="00C427A1">
              <w:t>30д (5л)</w:t>
            </w:r>
          </w:p>
        </w:tc>
        <w:tc>
          <w:tcPr>
            <w:tcW w:w="1315" w:type="dxa"/>
          </w:tcPr>
          <w:p w14:paraId="125F868D" w14:textId="77777777" w:rsidR="00912ACD" w:rsidRPr="00C427A1" w:rsidRDefault="00912ACD" w:rsidP="003B7C69">
            <w:pPr>
              <w:pStyle w:val="af1"/>
              <w:jc w:val="center"/>
            </w:pPr>
            <w:r w:rsidRPr="00C427A1">
              <w:t>4, 5</w:t>
            </w:r>
          </w:p>
        </w:tc>
        <w:tc>
          <w:tcPr>
            <w:tcW w:w="2015" w:type="dxa"/>
            <w:vAlign w:val="center"/>
          </w:tcPr>
          <w:p w14:paraId="75B99CEC" w14:textId="77777777" w:rsidR="00912ACD" w:rsidRPr="00C427A1" w:rsidRDefault="00912ACD" w:rsidP="003B7C69">
            <w:pPr>
              <w:pStyle w:val="af1"/>
              <w:jc w:val="center"/>
            </w:pPr>
            <w:r w:rsidRPr="00C427A1">
              <w:t>4, 6, 5</w:t>
            </w:r>
          </w:p>
        </w:tc>
      </w:tr>
      <w:tr w:rsidR="00C7361C" w:rsidRPr="00C427A1" w14:paraId="1BF6B627" w14:textId="77777777" w:rsidTr="00D008EF">
        <w:trPr>
          <w:trHeight w:val="302"/>
          <w:jc w:val="center"/>
        </w:trPr>
        <w:tc>
          <w:tcPr>
            <w:tcW w:w="4291" w:type="dxa"/>
            <w:shd w:val="clear" w:color="auto" w:fill="auto"/>
            <w:noWrap/>
          </w:tcPr>
          <w:p w14:paraId="00CC1827" w14:textId="77777777" w:rsidR="00595EB8" w:rsidRPr="00C427A1" w:rsidRDefault="00595EB8" w:rsidP="003B7C69">
            <w:pPr>
              <w:pStyle w:val="af1"/>
              <w:jc w:val="left"/>
            </w:pPr>
            <w:r w:rsidRPr="00C427A1">
              <w:t>сумма расчета по чеку без НДС</w:t>
            </w:r>
          </w:p>
        </w:tc>
        <w:tc>
          <w:tcPr>
            <w:tcW w:w="1518" w:type="dxa"/>
            <w:shd w:val="clear" w:color="auto" w:fill="auto"/>
            <w:vAlign w:val="center"/>
          </w:tcPr>
          <w:p w14:paraId="30C74824" w14:textId="77777777" w:rsidR="00595EB8" w:rsidRPr="00C427A1" w:rsidRDefault="00595EB8" w:rsidP="003B7C69">
            <w:pPr>
              <w:pStyle w:val="af1"/>
              <w:jc w:val="center"/>
            </w:pPr>
            <w:r w:rsidRPr="00C427A1">
              <w:t>1105</w:t>
            </w:r>
          </w:p>
        </w:tc>
        <w:tc>
          <w:tcPr>
            <w:tcW w:w="1517" w:type="dxa"/>
            <w:shd w:val="clear" w:color="auto" w:fill="auto"/>
            <w:noWrap/>
          </w:tcPr>
          <w:p w14:paraId="68275ADA" w14:textId="5FBD22B3" w:rsidR="00595EB8" w:rsidRPr="00C427A1" w:rsidRDefault="00105C4A" w:rsidP="003B7C69">
            <w:pPr>
              <w:pStyle w:val="af1"/>
              <w:jc w:val="center"/>
            </w:pPr>
            <w:r>
              <w:t>4</w:t>
            </w:r>
          </w:p>
        </w:tc>
        <w:tc>
          <w:tcPr>
            <w:tcW w:w="1728" w:type="dxa"/>
            <w:vAlign w:val="center"/>
          </w:tcPr>
          <w:p w14:paraId="48D5575E" w14:textId="77777777" w:rsidR="00595EB8" w:rsidRPr="00C427A1" w:rsidRDefault="00595EB8" w:rsidP="003B7C69">
            <w:pPr>
              <w:pStyle w:val="af1"/>
              <w:jc w:val="center"/>
            </w:pPr>
            <w:r w:rsidRPr="00C427A1">
              <w:t>ПЭ</w:t>
            </w:r>
          </w:p>
        </w:tc>
        <w:tc>
          <w:tcPr>
            <w:tcW w:w="1495" w:type="dxa"/>
            <w:vAlign w:val="center"/>
          </w:tcPr>
          <w:p w14:paraId="3B857E2D" w14:textId="77777777" w:rsidR="00595EB8" w:rsidRPr="00C427A1" w:rsidRDefault="00595EB8" w:rsidP="003B7C69">
            <w:pPr>
              <w:pStyle w:val="af1"/>
              <w:jc w:val="center"/>
            </w:pPr>
            <w:r w:rsidRPr="00C427A1">
              <w:t>Нет</w:t>
            </w:r>
          </w:p>
        </w:tc>
        <w:tc>
          <w:tcPr>
            <w:tcW w:w="1517" w:type="dxa"/>
            <w:vAlign w:val="center"/>
          </w:tcPr>
          <w:p w14:paraId="0B4653B3" w14:textId="77777777" w:rsidR="00595EB8" w:rsidRPr="00C427A1" w:rsidRDefault="00595EB8" w:rsidP="003B7C69">
            <w:pPr>
              <w:pStyle w:val="af1"/>
              <w:jc w:val="center"/>
            </w:pPr>
            <w:r w:rsidRPr="00C427A1">
              <w:t>30д (5л)</w:t>
            </w:r>
          </w:p>
        </w:tc>
        <w:tc>
          <w:tcPr>
            <w:tcW w:w="1315" w:type="dxa"/>
          </w:tcPr>
          <w:p w14:paraId="2405BB38" w14:textId="77777777" w:rsidR="00595EB8" w:rsidRPr="00C427A1" w:rsidRDefault="00595EB8" w:rsidP="003B7C69">
            <w:pPr>
              <w:pStyle w:val="af1"/>
              <w:jc w:val="center"/>
            </w:pPr>
            <w:r w:rsidRPr="00C427A1">
              <w:t>4, 5</w:t>
            </w:r>
          </w:p>
        </w:tc>
        <w:tc>
          <w:tcPr>
            <w:tcW w:w="2015" w:type="dxa"/>
            <w:vAlign w:val="center"/>
          </w:tcPr>
          <w:p w14:paraId="0AEC07DF" w14:textId="77777777" w:rsidR="00595EB8" w:rsidRPr="00C427A1" w:rsidRDefault="00595EB8" w:rsidP="003B7C69">
            <w:pPr>
              <w:pStyle w:val="af1"/>
              <w:jc w:val="center"/>
            </w:pPr>
            <w:r w:rsidRPr="00C427A1">
              <w:t>6</w:t>
            </w:r>
            <w:r w:rsidR="00912ACD" w:rsidRPr="00C427A1">
              <w:t>, 5</w:t>
            </w:r>
          </w:p>
        </w:tc>
      </w:tr>
      <w:tr w:rsidR="00C7361C" w:rsidRPr="00C427A1" w14:paraId="316A4B0E" w14:textId="77777777" w:rsidTr="00D008EF">
        <w:trPr>
          <w:trHeight w:val="302"/>
          <w:jc w:val="center"/>
        </w:trPr>
        <w:tc>
          <w:tcPr>
            <w:tcW w:w="4291" w:type="dxa"/>
            <w:shd w:val="clear" w:color="auto" w:fill="auto"/>
            <w:noWrap/>
          </w:tcPr>
          <w:p w14:paraId="62B6BC39" w14:textId="77777777" w:rsidR="00912ACD" w:rsidRPr="00C427A1" w:rsidRDefault="00912ACD" w:rsidP="003B7C69">
            <w:pPr>
              <w:pStyle w:val="af1"/>
              <w:jc w:val="left"/>
            </w:pPr>
            <w:r w:rsidRPr="00C427A1">
              <w:t xml:space="preserve">сумма НДС чека по </w:t>
            </w:r>
            <w:proofErr w:type="spellStart"/>
            <w:r w:rsidRPr="00C427A1">
              <w:t>расч</w:t>
            </w:r>
            <w:proofErr w:type="spellEnd"/>
            <w:r w:rsidRPr="00C427A1">
              <w:t>. ставке 18/118</w:t>
            </w:r>
          </w:p>
        </w:tc>
        <w:tc>
          <w:tcPr>
            <w:tcW w:w="1518" w:type="dxa"/>
            <w:shd w:val="clear" w:color="auto" w:fill="auto"/>
            <w:vAlign w:val="center"/>
          </w:tcPr>
          <w:p w14:paraId="175FD08B" w14:textId="77777777" w:rsidR="00912ACD" w:rsidRPr="00C427A1" w:rsidRDefault="00912ACD" w:rsidP="003B7C69">
            <w:pPr>
              <w:pStyle w:val="af1"/>
              <w:jc w:val="center"/>
            </w:pPr>
            <w:r w:rsidRPr="00C427A1">
              <w:t>1106</w:t>
            </w:r>
          </w:p>
        </w:tc>
        <w:tc>
          <w:tcPr>
            <w:tcW w:w="1517" w:type="dxa"/>
            <w:shd w:val="clear" w:color="auto" w:fill="auto"/>
            <w:noWrap/>
          </w:tcPr>
          <w:p w14:paraId="51D0254F" w14:textId="0931D362" w:rsidR="00912ACD" w:rsidRPr="00C427A1" w:rsidRDefault="00105C4A" w:rsidP="003B7C69">
            <w:pPr>
              <w:pStyle w:val="af1"/>
              <w:jc w:val="center"/>
            </w:pPr>
            <w:r>
              <w:t>4</w:t>
            </w:r>
          </w:p>
        </w:tc>
        <w:tc>
          <w:tcPr>
            <w:tcW w:w="1728" w:type="dxa"/>
            <w:vAlign w:val="center"/>
          </w:tcPr>
          <w:p w14:paraId="3934261C" w14:textId="77777777" w:rsidR="00912ACD" w:rsidRPr="00C427A1" w:rsidRDefault="00912ACD" w:rsidP="003B7C69">
            <w:pPr>
              <w:pStyle w:val="af1"/>
              <w:jc w:val="center"/>
            </w:pPr>
            <w:r w:rsidRPr="00C427A1">
              <w:t>ПЭ</w:t>
            </w:r>
          </w:p>
        </w:tc>
        <w:tc>
          <w:tcPr>
            <w:tcW w:w="1495" w:type="dxa"/>
            <w:vAlign w:val="center"/>
          </w:tcPr>
          <w:p w14:paraId="20A6D4EB" w14:textId="77777777" w:rsidR="00912ACD" w:rsidRPr="00C427A1" w:rsidRDefault="00912ACD" w:rsidP="003B7C69">
            <w:pPr>
              <w:pStyle w:val="af1"/>
              <w:jc w:val="center"/>
            </w:pPr>
            <w:r w:rsidRPr="00C427A1">
              <w:t>Нет</w:t>
            </w:r>
          </w:p>
        </w:tc>
        <w:tc>
          <w:tcPr>
            <w:tcW w:w="1517" w:type="dxa"/>
            <w:vAlign w:val="center"/>
          </w:tcPr>
          <w:p w14:paraId="3B42FF8E" w14:textId="77777777" w:rsidR="00912ACD" w:rsidRPr="00C427A1" w:rsidRDefault="00912ACD" w:rsidP="003B7C69">
            <w:pPr>
              <w:pStyle w:val="af1"/>
              <w:jc w:val="center"/>
            </w:pPr>
            <w:r w:rsidRPr="00C427A1">
              <w:t>30д (5л)</w:t>
            </w:r>
          </w:p>
        </w:tc>
        <w:tc>
          <w:tcPr>
            <w:tcW w:w="1315" w:type="dxa"/>
          </w:tcPr>
          <w:p w14:paraId="1452CFAB" w14:textId="77777777" w:rsidR="00912ACD" w:rsidRPr="00C427A1" w:rsidRDefault="00912ACD" w:rsidP="003B7C69">
            <w:pPr>
              <w:pStyle w:val="af1"/>
              <w:jc w:val="center"/>
            </w:pPr>
            <w:r w:rsidRPr="00C427A1">
              <w:t>4, 5</w:t>
            </w:r>
          </w:p>
        </w:tc>
        <w:tc>
          <w:tcPr>
            <w:tcW w:w="2015" w:type="dxa"/>
            <w:vAlign w:val="center"/>
          </w:tcPr>
          <w:p w14:paraId="47F587DF" w14:textId="77777777" w:rsidR="00912ACD" w:rsidRPr="00C427A1" w:rsidRDefault="00912ACD" w:rsidP="003B7C69">
            <w:pPr>
              <w:pStyle w:val="af1"/>
              <w:jc w:val="center"/>
            </w:pPr>
            <w:r w:rsidRPr="00C427A1">
              <w:t>4, 6, 5</w:t>
            </w:r>
          </w:p>
        </w:tc>
      </w:tr>
      <w:tr w:rsidR="00C7361C" w:rsidRPr="00C427A1" w14:paraId="59F44419" w14:textId="77777777" w:rsidTr="00D008EF">
        <w:trPr>
          <w:trHeight w:val="302"/>
          <w:jc w:val="center"/>
        </w:trPr>
        <w:tc>
          <w:tcPr>
            <w:tcW w:w="4291" w:type="dxa"/>
            <w:shd w:val="clear" w:color="auto" w:fill="auto"/>
            <w:noWrap/>
          </w:tcPr>
          <w:p w14:paraId="55CE3825" w14:textId="77777777" w:rsidR="00912ACD" w:rsidRPr="00C427A1" w:rsidRDefault="00912ACD" w:rsidP="003B7C69">
            <w:pPr>
              <w:pStyle w:val="af1"/>
              <w:jc w:val="left"/>
            </w:pPr>
            <w:r w:rsidRPr="00C427A1">
              <w:t xml:space="preserve">сумма НДС чека по </w:t>
            </w:r>
            <w:proofErr w:type="spellStart"/>
            <w:r w:rsidRPr="00C427A1">
              <w:t>расч</w:t>
            </w:r>
            <w:proofErr w:type="spellEnd"/>
            <w:r w:rsidRPr="00C427A1">
              <w:t>. ставке 10/110</w:t>
            </w:r>
          </w:p>
        </w:tc>
        <w:tc>
          <w:tcPr>
            <w:tcW w:w="1518" w:type="dxa"/>
            <w:shd w:val="clear" w:color="auto" w:fill="auto"/>
            <w:vAlign w:val="center"/>
          </w:tcPr>
          <w:p w14:paraId="634CB809" w14:textId="77777777" w:rsidR="00912ACD" w:rsidRPr="00C427A1" w:rsidRDefault="00912ACD" w:rsidP="003B7C69">
            <w:pPr>
              <w:pStyle w:val="af1"/>
              <w:jc w:val="center"/>
            </w:pPr>
            <w:r w:rsidRPr="00C427A1">
              <w:t>1107</w:t>
            </w:r>
          </w:p>
        </w:tc>
        <w:tc>
          <w:tcPr>
            <w:tcW w:w="1517" w:type="dxa"/>
            <w:shd w:val="clear" w:color="auto" w:fill="auto"/>
            <w:noWrap/>
          </w:tcPr>
          <w:p w14:paraId="113D0DE2" w14:textId="282EB126" w:rsidR="00912ACD" w:rsidRPr="00C427A1" w:rsidRDefault="00105C4A" w:rsidP="003B7C69">
            <w:pPr>
              <w:pStyle w:val="af1"/>
              <w:jc w:val="center"/>
            </w:pPr>
            <w:r>
              <w:t>4</w:t>
            </w:r>
          </w:p>
        </w:tc>
        <w:tc>
          <w:tcPr>
            <w:tcW w:w="1728" w:type="dxa"/>
            <w:vAlign w:val="center"/>
          </w:tcPr>
          <w:p w14:paraId="6E4A5E0E" w14:textId="77777777" w:rsidR="00912ACD" w:rsidRPr="00C427A1" w:rsidRDefault="00912ACD" w:rsidP="003B7C69">
            <w:pPr>
              <w:pStyle w:val="af1"/>
              <w:jc w:val="center"/>
            </w:pPr>
            <w:r w:rsidRPr="00C427A1">
              <w:t>ПЭ</w:t>
            </w:r>
          </w:p>
        </w:tc>
        <w:tc>
          <w:tcPr>
            <w:tcW w:w="1495" w:type="dxa"/>
            <w:vAlign w:val="center"/>
          </w:tcPr>
          <w:p w14:paraId="36073FD0" w14:textId="77777777" w:rsidR="00912ACD" w:rsidRPr="00C427A1" w:rsidRDefault="00912ACD" w:rsidP="003B7C69">
            <w:pPr>
              <w:pStyle w:val="af1"/>
              <w:jc w:val="center"/>
            </w:pPr>
            <w:r w:rsidRPr="00C427A1">
              <w:t>Нет</w:t>
            </w:r>
          </w:p>
        </w:tc>
        <w:tc>
          <w:tcPr>
            <w:tcW w:w="1517" w:type="dxa"/>
            <w:vAlign w:val="center"/>
          </w:tcPr>
          <w:p w14:paraId="4F27EACC" w14:textId="77777777" w:rsidR="00912ACD" w:rsidRPr="00C427A1" w:rsidRDefault="00912ACD" w:rsidP="003B7C69">
            <w:pPr>
              <w:pStyle w:val="af1"/>
              <w:jc w:val="center"/>
            </w:pPr>
            <w:r w:rsidRPr="00C427A1">
              <w:t>30д (5л)</w:t>
            </w:r>
          </w:p>
        </w:tc>
        <w:tc>
          <w:tcPr>
            <w:tcW w:w="1315" w:type="dxa"/>
          </w:tcPr>
          <w:p w14:paraId="496784F3" w14:textId="77777777" w:rsidR="00912ACD" w:rsidRPr="00C427A1" w:rsidRDefault="00912ACD" w:rsidP="003B7C69">
            <w:pPr>
              <w:pStyle w:val="af1"/>
              <w:jc w:val="center"/>
            </w:pPr>
            <w:r w:rsidRPr="00C427A1">
              <w:t>4, 5</w:t>
            </w:r>
          </w:p>
        </w:tc>
        <w:tc>
          <w:tcPr>
            <w:tcW w:w="2015" w:type="dxa"/>
            <w:vAlign w:val="center"/>
          </w:tcPr>
          <w:p w14:paraId="23644D40" w14:textId="77777777" w:rsidR="00912ACD" w:rsidRPr="00C427A1" w:rsidRDefault="00912ACD" w:rsidP="003B7C69">
            <w:pPr>
              <w:pStyle w:val="af1"/>
              <w:jc w:val="center"/>
            </w:pPr>
            <w:r w:rsidRPr="00C427A1">
              <w:t>4, 6, 5</w:t>
            </w:r>
          </w:p>
        </w:tc>
      </w:tr>
      <w:tr w:rsidR="00C7361C" w:rsidRPr="00C427A1" w14:paraId="7462D4DF" w14:textId="77777777" w:rsidTr="00D008EF">
        <w:trPr>
          <w:trHeight w:val="302"/>
          <w:jc w:val="center"/>
        </w:trPr>
        <w:tc>
          <w:tcPr>
            <w:tcW w:w="4291" w:type="dxa"/>
            <w:shd w:val="clear" w:color="auto" w:fill="auto"/>
            <w:noWrap/>
          </w:tcPr>
          <w:p w14:paraId="0AE56799" w14:textId="77777777" w:rsidR="00912ACD" w:rsidRPr="00C427A1" w:rsidRDefault="00912ACD" w:rsidP="003B7C69">
            <w:pPr>
              <w:pStyle w:val="af1"/>
              <w:jc w:val="left"/>
            </w:pPr>
            <w:r w:rsidRPr="00C427A1">
              <w:t>номер ФД</w:t>
            </w:r>
          </w:p>
        </w:tc>
        <w:tc>
          <w:tcPr>
            <w:tcW w:w="1518" w:type="dxa"/>
            <w:vAlign w:val="center"/>
          </w:tcPr>
          <w:p w14:paraId="1DC41D5E" w14:textId="77777777" w:rsidR="00912ACD" w:rsidRPr="00C427A1" w:rsidRDefault="00912ACD" w:rsidP="003B7C69">
            <w:pPr>
              <w:pStyle w:val="af1"/>
              <w:jc w:val="center"/>
            </w:pPr>
            <w:r w:rsidRPr="00C427A1">
              <w:t>1040</w:t>
            </w:r>
          </w:p>
        </w:tc>
        <w:tc>
          <w:tcPr>
            <w:tcW w:w="1517" w:type="dxa"/>
            <w:shd w:val="clear" w:color="auto" w:fill="auto"/>
            <w:noWrap/>
            <w:vAlign w:val="center"/>
          </w:tcPr>
          <w:p w14:paraId="07A76F40" w14:textId="77777777" w:rsidR="00912ACD" w:rsidRPr="00C427A1" w:rsidRDefault="00912ACD" w:rsidP="003B7C69">
            <w:pPr>
              <w:pStyle w:val="af1"/>
              <w:jc w:val="center"/>
            </w:pPr>
            <w:r w:rsidRPr="00C427A1">
              <w:t>1</w:t>
            </w:r>
          </w:p>
        </w:tc>
        <w:tc>
          <w:tcPr>
            <w:tcW w:w="1728" w:type="dxa"/>
            <w:vAlign w:val="center"/>
          </w:tcPr>
          <w:p w14:paraId="3D63A465" w14:textId="77777777" w:rsidR="00912ACD" w:rsidRPr="00C427A1" w:rsidRDefault="00912ACD" w:rsidP="003B7C69">
            <w:pPr>
              <w:pStyle w:val="af1"/>
              <w:jc w:val="center"/>
            </w:pPr>
            <w:r w:rsidRPr="00C427A1">
              <w:t>ПЭ</w:t>
            </w:r>
          </w:p>
        </w:tc>
        <w:tc>
          <w:tcPr>
            <w:tcW w:w="1495" w:type="dxa"/>
            <w:vAlign w:val="center"/>
          </w:tcPr>
          <w:p w14:paraId="32A68EBC" w14:textId="77777777" w:rsidR="00912ACD" w:rsidRPr="00C427A1" w:rsidRDefault="00912ACD" w:rsidP="003B7C69">
            <w:pPr>
              <w:pStyle w:val="af1"/>
              <w:jc w:val="center"/>
            </w:pPr>
            <w:r w:rsidRPr="00C427A1">
              <w:t>Нет</w:t>
            </w:r>
          </w:p>
        </w:tc>
        <w:tc>
          <w:tcPr>
            <w:tcW w:w="1517" w:type="dxa"/>
            <w:vAlign w:val="center"/>
          </w:tcPr>
          <w:p w14:paraId="3ABE862F" w14:textId="77777777" w:rsidR="00912ACD" w:rsidRPr="00C427A1" w:rsidRDefault="00912ACD" w:rsidP="003B7C69">
            <w:pPr>
              <w:pStyle w:val="af1"/>
              <w:jc w:val="center"/>
            </w:pPr>
            <w:r w:rsidRPr="00C427A1">
              <w:t>5л</w:t>
            </w:r>
          </w:p>
        </w:tc>
        <w:tc>
          <w:tcPr>
            <w:tcW w:w="1315" w:type="dxa"/>
          </w:tcPr>
          <w:p w14:paraId="3A2E8248" w14:textId="77777777" w:rsidR="00912ACD" w:rsidRPr="00C427A1" w:rsidRDefault="00912ACD" w:rsidP="003B7C69">
            <w:pPr>
              <w:pStyle w:val="af1"/>
              <w:jc w:val="center"/>
            </w:pPr>
            <w:r w:rsidRPr="00C427A1">
              <w:t>1, 4, 5</w:t>
            </w:r>
          </w:p>
        </w:tc>
        <w:tc>
          <w:tcPr>
            <w:tcW w:w="2015" w:type="dxa"/>
            <w:vAlign w:val="center"/>
          </w:tcPr>
          <w:p w14:paraId="2548C964" w14:textId="77777777" w:rsidR="00912ACD" w:rsidRPr="00C427A1" w:rsidRDefault="00912ACD" w:rsidP="003B7C69">
            <w:pPr>
              <w:pStyle w:val="af1"/>
              <w:jc w:val="center"/>
            </w:pPr>
            <w:r w:rsidRPr="00C427A1">
              <w:t>5</w:t>
            </w:r>
          </w:p>
        </w:tc>
      </w:tr>
      <w:tr w:rsidR="00C7361C" w:rsidRPr="00C427A1" w14:paraId="649E2295" w14:textId="77777777" w:rsidTr="00D008EF">
        <w:trPr>
          <w:trHeight w:val="302"/>
          <w:jc w:val="center"/>
        </w:trPr>
        <w:tc>
          <w:tcPr>
            <w:tcW w:w="4291" w:type="dxa"/>
            <w:shd w:val="clear" w:color="auto" w:fill="auto"/>
            <w:noWrap/>
          </w:tcPr>
          <w:p w14:paraId="0E8D5D29" w14:textId="77777777" w:rsidR="00912ACD" w:rsidRPr="00C427A1" w:rsidRDefault="00912ACD" w:rsidP="003B7C69">
            <w:pPr>
              <w:pStyle w:val="af1"/>
              <w:jc w:val="left"/>
            </w:pPr>
            <w:r w:rsidRPr="00C427A1">
              <w:t>номер ФН</w:t>
            </w:r>
          </w:p>
        </w:tc>
        <w:tc>
          <w:tcPr>
            <w:tcW w:w="1518" w:type="dxa"/>
            <w:vAlign w:val="center"/>
          </w:tcPr>
          <w:p w14:paraId="603BA1F8" w14:textId="77777777" w:rsidR="00912ACD" w:rsidRPr="00C427A1" w:rsidRDefault="00912ACD" w:rsidP="003B7C69">
            <w:pPr>
              <w:pStyle w:val="af1"/>
              <w:jc w:val="center"/>
            </w:pPr>
            <w:r w:rsidRPr="00C427A1">
              <w:t>1041</w:t>
            </w:r>
          </w:p>
        </w:tc>
        <w:tc>
          <w:tcPr>
            <w:tcW w:w="1517" w:type="dxa"/>
            <w:shd w:val="clear" w:color="auto" w:fill="auto"/>
            <w:noWrap/>
            <w:vAlign w:val="center"/>
          </w:tcPr>
          <w:p w14:paraId="6AC18A26" w14:textId="77777777" w:rsidR="00912ACD" w:rsidRPr="00C427A1" w:rsidRDefault="00912ACD" w:rsidP="003B7C69">
            <w:pPr>
              <w:pStyle w:val="af1"/>
              <w:jc w:val="center"/>
            </w:pPr>
            <w:r w:rsidRPr="00C427A1">
              <w:t>1</w:t>
            </w:r>
          </w:p>
        </w:tc>
        <w:tc>
          <w:tcPr>
            <w:tcW w:w="1728" w:type="dxa"/>
            <w:vAlign w:val="center"/>
          </w:tcPr>
          <w:p w14:paraId="1DDDB297" w14:textId="77777777" w:rsidR="00912ACD" w:rsidRPr="00C427A1" w:rsidRDefault="00912ACD" w:rsidP="003B7C69">
            <w:pPr>
              <w:pStyle w:val="af1"/>
              <w:jc w:val="center"/>
            </w:pPr>
            <w:r w:rsidRPr="00C427A1">
              <w:t>ПЭ</w:t>
            </w:r>
          </w:p>
        </w:tc>
        <w:tc>
          <w:tcPr>
            <w:tcW w:w="1495" w:type="dxa"/>
            <w:vAlign w:val="center"/>
          </w:tcPr>
          <w:p w14:paraId="5D191C14" w14:textId="77777777" w:rsidR="00912ACD" w:rsidRPr="00C427A1" w:rsidRDefault="00912ACD" w:rsidP="003B7C69">
            <w:pPr>
              <w:pStyle w:val="af1"/>
              <w:jc w:val="center"/>
            </w:pPr>
            <w:r w:rsidRPr="00C427A1">
              <w:t>Нет</w:t>
            </w:r>
          </w:p>
        </w:tc>
        <w:tc>
          <w:tcPr>
            <w:tcW w:w="1517" w:type="dxa"/>
            <w:vAlign w:val="center"/>
          </w:tcPr>
          <w:p w14:paraId="27570136" w14:textId="77777777" w:rsidR="00912ACD" w:rsidRPr="00C427A1" w:rsidRDefault="00912ACD" w:rsidP="003B7C69">
            <w:pPr>
              <w:pStyle w:val="af1"/>
              <w:jc w:val="center"/>
            </w:pPr>
            <w:r w:rsidRPr="00C427A1">
              <w:t>5л</w:t>
            </w:r>
          </w:p>
        </w:tc>
        <w:tc>
          <w:tcPr>
            <w:tcW w:w="1315" w:type="dxa"/>
          </w:tcPr>
          <w:p w14:paraId="4FD63534" w14:textId="77777777" w:rsidR="00912ACD" w:rsidRPr="00C427A1" w:rsidRDefault="00912ACD" w:rsidP="003B7C69">
            <w:pPr>
              <w:pStyle w:val="af1"/>
              <w:jc w:val="center"/>
            </w:pPr>
            <w:r w:rsidRPr="00C427A1">
              <w:t>1, 4, 5</w:t>
            </w:r>
          </w:p>
        </w:tc>
        <w:tc>
          <w:tcPr>
            <w:tcW w:w="2015" w:type="dxa"/>
            <w:vAlign w:val="center"/>
          </w:tcPr>
          <w:p w14:paraId="67C3FBC2" w14:textId="77777777" w:rsidR="00912ACD" w:rsidRPr="00C427A1" w:rsidRDefault="00912ACD" w:rsidP="003B7C69">
            <w:pPr>
              <w:pStyle w:val="af1"/>
              <w:jc w:val="center"/>
            </w:pPr>
            <w:r w:rsidRPr="00C427A1">
              <w:t>5</w:t>
            </w:r>
          </w:p>
        </w:tc>
      </w:tr>
      <w:tr w:rsidR="00C7361C" w:rsidRPr="00C427A1" w14:paraId="780D3D57" w14:textId="77777777" w:rsidTr="00D008EF">
        <w:trPr>
          <w:trHeight w:val="302"/>
          <w:jc w:val="center"/>
        </w:trPr>
        <w:tc>
          <w:tcPr>
            <w:tcW w:w="4291" w:type="dxa"/>
            <w:shd w:val="clear" w:color="auto" w:fill="auto"/>
            <w:noWrap/>
          </w:tcPr>
          <w:p w14:paraId="21A1978E" w14:textId="77777777" w:rsidR="00C80FD6" w:rsidRPr="00C427A1" w:rsidRDefault="00C80FD6" w:rsidP="003B7C69">
            <w:pPr>
              <w:pStyle w:val="af1"/>
              <w:jc w:val="left"/>
            </w:pPr>
            <w:r w:rsidRPr="00C427A1">
              <w:t>ФПД (1)</w:t>
            </w:r>
          </w:p>
        </w:tc>
        <w:tc>
          <w:tcPr>
            <w:tcW w:w="1518" w:type="dxa"/>
            <w:vAlign w:val="center"/>
          </w:tcPr>
          <w:p w14:paraId="4F3FEBDD" w14:textId="77777777" w:rsidR="00C80FD6" w:rsidRPr="00C427A1" w:rsidRDefault="00C80FD6" w:rsidP="003B7C69">
            <w:pPr>
              <w:pStyle w:val="af1"/>
              <w:jc w:val="center"/>
            </w:pPr>
            <w:r w:rsidRPr="00C427A1">
              <w:t>1077</w:t>
            </w:r>
          </w:p>
        </w:tc>
        <w:tc>
          <w:tcPr>
            <w:tcW w:w="1517" w:type="dxa"/>
            <w:shd w:val="clear" w:color="auto" w:fill="auto"/>
            <w:noWrap/>
            <w:vAlign w:val="center"/>
          </w:tcPr>
          <w:p w14:paraId="62486FD9" w14:textId="77777777" w:rsidR="00C80FD6" w:rsidRPr="00C427A1" w:rsidRDefault="00C80FD6" w:rsidP="003B7C69">
            <w:pPr>
              <w:pStyle w:val="af1"/>
              <w:jc w:val="center"/>
            </w:pPr>
            <w:r w:rsidRPr="00C427A1">
              <w:t>1</w:t>
            </w:r>
          </w:p>
        </w:tc>
        <w:tc>
          <w:tcPr>
            <w:tcW w:w="1728" w:type="dxa"/>
            <w:vAlign w:val="center"/>
          </w:tcPr>
          <w:p w14:paraId="0FF7CD9F" w14:textId="77777777" w:rsidR="00C80FD6" w:rsidRPr="00C427A1" w:rsidRDefault="00C80FD6" w:rsidP="003B7C69">
            <w:pPr>
              <w:pStyle w:val="af1"/>
              <w:jc w:val="center"/>
            </w:pPr>
            <w:r w:rsidRPr="00C427A1">
              <w:t>ПЭ</w:t>
            </w:r>
          </w:p>
        </w:tc>
        <w:tc>
          <w:tcPr>
            <w:tcW w:w="1495" w:type="dxa"/>
            <w:vAlign w:val="center"/>
          </w:tcPr>
          <w:p w14:paraId="309814EB" w14:textId="77777777" w:rsidR="00C80FD6" w:rsidRPr="00C427A1" w:rsidRDefault="00C80FD6" w:rsidP="003B7C69">
            <w:pPr>
              <w:pStyle w:val="af1"/>
              <w:jc w:val="center"/>
            </w:pPr>
            <w:r w:rsidRPr="00C427A1">
              <w:t>Нет</w:t>
            </w:r>
          </w:p>
        </w:tc>
        <w:tc>
          <w:tcPr>
            <w:tcW w:w="1517" w:type="dxa"/>
            <w:vAlign w:val="center"/>
          </w:tcPr>
          <w:p w14:paraId="55675223" w14:textId="77777777" w:rsidR="00C80FD6" w:rsidRPr="00C427A1" w:rsidRDefault="00C80FD6" w:rsidP="003B7C69">
            <w:pPr>
              <w:pStyle w:val="af1"/>
              <w:jc w:val="center"/>
            </w:pPr>
            <w:r w:rsidRPr="00C427A1">
              <w:t>5л</w:t>
            </w:r>
          </w:p>
        </w:tc>
        <w:tc>
          <w:tcPr>
            <w:tcW w:w="1315" w:type="dxa"/>
            <w:vAlign w:val="center"/>
          </w:tcPr>
          <w:p w14:paraId="77C6EF97" w14:textId="77777777" w:rsidR="00C80FD6" w:rsidRPr="00C427A1" w:rsidRDefault="00DF525D" w:rsidP="003B7C69">
            <w:pPr>
              <w:pStyle w:val="af1"/>
              <w:jc w:val="center"/>
            </w:pPr>
            <w:r w:rsidRPr="00C427A1">
              <w:t>4</w:t>
            </w:r>
            <w:r w:rsidR="00C80FD6" w:rsidRPr="00C427A1">
              <w:t>, 5</w:t>
            </w:r>
          </w:p>
        </w:tc>
        <w:tc>
          <w:tcPr>
            <w:tcW w:w="2015" w:type="dxa"/>
            <w:vAlign w:val="center"/>
          </w:tcPr>
          <w:p w14:paraId="25E25CC2" w14:textId="77777777" w:rsidR="00C80FD6" w:rsidRPr="00C427A1" w:rsidRDefault="00C80FD6" w:rsidP="003B7C69">
            <w:pPr>
              <w:pStyle w:val="af1"/>
              <w:jc w:val="center"/>
            </w:pPr>
            <w:r w:rsidRPr="00C427A1">
              <w:t>–</w:t>
            </w:r>
          </w:p>
        </w:tc>
      </w:tr>
      <w:tr w:rsidR="00C7361C" w:rsidRPr="00C427A1" w14:paraId="73555AFF" w14:textId="77777777" w:rsidTr="00D008EF">
        <w:trPr>
          <w:trHeight w:val="418"/>
          <w:jc w:val="center"/>
        </w:trPr>
        <w:tc>
          <w:tcPr>
            <w:tcW w:w="4291" w:type="dxa"/>
            <w:shd w:val="clear" w:color="auto" w:fill="auto"/>
            <w:noWrap/>
          </w:tcPr>
          <w:p w14:paraId="2EF71BA8" w14:textId="77777777" w:rsidR="00C80FD6" w:rsidRPr="00C427A1" w:rsidRDefault="00183747" w:rsidP="003B7C69">
            <w:pPr>
              <w:pStyle w:val="af1"/>
              <w:jc w:val="left"/>
            </w:pPr>
            <w:r w:rsidRPr="00C427A1">
              <w:t>ФПС (4)</w:t>
            </w:r>
          </w:p>
        </w:tc>
        <w:tc>
          <w:tcPr>
            <w:tcW w:w="1518" w:type="dxa"/>
            <w:vAlign w:val="center"/>
          </w:tcPr>
          <w:p w14:paraId="58ECC8FB" w14:textId="77777777" w:rsidR="00C80FD6" w:rsidRPr="00C427A1" w:rsidRDefault="00C80FD6" w:rsidP="003B7C69">
            <w:pPr>
              <w:pStyle w:val="af1"/>
              <w:jc w:val="center"/>
            </w:pPr>
            <w:r w:rsidRPr="00C427A1">
              <w:t>–</w:t>
            </w:r>
          </w:p>
        </w:tc>
        <w:tc>
          <w:tcPr>
            <w:tcW w:w="1517" w:type="dxa"/>
            <w:shd w:val="clear" w:color="auto" w:fill="auto"/>
            <w:noWrap/>
            <w:vAlign w:val="center"/>
          </w:tcPr>
          <w:p w14:paraId="0EE733EE" w14:textId="77777777" w:rsidR="00C80FD6" w:rsidRPr="00C427A1" w:rsidRDefault="00C80FD6" w:rsidP="003B7C69">
            <w:pPr>
              <w:pStyle w:val="af1"/>
              <w:jc w:val="center"/>
            </w:pPr>
            <w:r w:rsidRPr="00C427A1">
              <w:t>1</w:t>
            </w:r>
          </w:p>
        </w:tc>
        <w:tc>
          <w:tcPr>
            <w:tcW w:w="1728" w:type="dxa"/>
            <w:vAlign w:val="center"/>
          </w:tcPr>
          <w:p w14:paraId="56BFF6C5" w14:textId="77777777" w:rsidR="00C80FD6" w:rsidRPr="00C427A1" w:rsidRDefault="00C80FD6" w:rsidP="003B7C69">
            <w:pPr>
              <w:pStyle w:val="af1"/>
              <w:jc w:val="center"/>
            </w:pPr>
            <w:r w:rsidRPr="00C427A1">
              <w:t>Э</w:t>
            </w:r>
          </w:p>
        </w:tc>
        <w:tc>
          <w:tcPr>
            <w:tcW w:w="1495" w:type="dxa"/>
            <w:vAlign w:val="center"/>
          </w:tcPr>
          <w:p w14:paraId="1D6ABE15" w14:textId="77777777" w:rsidR="00C80FD6" w:rsidRPr="00C427A1" w:rsidRDefault="00C80FD6" w:rsidP="003B7C69">
            <w:pPr>
              <w:pStyle w:val="af1"/>
              <w:jc w:val="center"/>
            </w:pPr>
            <w:r w:rsidRPr="00C427A1">
              <w:t>Нет</w:t>
            </w:r>
          </w:p>
        </w:tc>
        <w:tc>
          <w:tcPr>
            <w:tcW w:w="1517" w:type="dxa"/>
            <w:vAlign w:val="center"/>
          </w:tcPr>
          <w:p w14:paraId="230AEF4B" w14:textId="77777777" w:rsidR="00C80FD6" w:rsidRPr="00C427A1" w:rsidRDefault="00C80FD6" w:rsidP="003B7C69">
            <w:pPr>
              <w:pStyle w:val="af1"/>
              <w:jc w:val="center"/>
            </w:pPr>
            <w:r w:rsidRPr="00C427A1">
              <w:t>30д</w:t>
            </w:r>
          </w:p>
        </w:tc>
        <w:tc>
          <w:tcPr>
            <w:tcW w:w="1315" w:type="dxa"/>
            <w:vAlign w:val="center"/>
          </w:tcPr>
          <w:p w14:paraId="758AC48B" w14:textId="77777777" w:rsidR="00C80FD6" w:rsidRPr="00C427A1" w:rsidRDefault="00DF525D" w:rsidP="003B7C69">
            <w:pPr>
              <w:pStyle w:val="af1"/>
              <w:jc w:val="center"/>
            </w:pPr>
            <w:r w:rsidRPr="00C427A1">
              <w:t>–</w:t>
            </w:r>
          </w:p>
        </w:tc>
        <w:tc>
          <w:tcPr>
            <w:tcW w:w="2015" w:type="dxa"/>
            <w:vAlign w:val="center"/>
          </w:tcPr>
          <w:p w14:paraId="67A30074" w14:textId="77777777" w:rsidR="00C80FD6" w:rsidRPr="00C427A1" w:rsidRDefault="00C80FD6" w:rsidP="003B7C69">
            <w:pPr>
              <w:pStyle w:val="af1"/>
              <w:jc w:val="center"/>
              <w:rPr>
                <w:strike/>
              </w:rPr>
            </w:pPr>
          </w:p>
        </w:tc>
      </w:tr>
      <w:tr w:rsidR="00986B32" w:rsidRPr="00C427A1" w14:paraId="0AD7530F" w14:textId="77777777" w:rsidTr="00D008EF">
        <w:trPr>
          <w:trHeight w:val="418"/>
          <w:jc w:val="center"/>
        </w:trPr>
        <w:tc>
          <w:tcPr>
            <w:tcW w:w="4291" w:type="dxa"/>
            <w:shd w:val="clear" w:color="auto" w:fill="auto"/>
            <w:noWrap/>
          </w:tcPr>
          <w:p w14:paraId="2C90E851" w14:textId="77777777" w:rsidR="00C80FD6" w:rsidRPr="00C427A1" w:rsidRDefault="00C80FD6" w:rsidP="003B7C69">
            <w:pPr>
              <w:pStyle w:val="af1"/>
              <w:jc w:val="left"/>
            </w:pPr>
            <w:r w:rsidRPr="00C427A1">
              <w:t>ФПА (5)</w:t>
            </w:r>
          </w:p>
        </w:tc>
        <w:tc>
          <w:tcPr>
            <w:tcW w:w="1518" w:type="dxa"/>
            <w:vAlign w:val="center"/>
          </w:tcPr>
          <w:p w14:paraId="4E2D32AF" w14:textId="77777777" w:rsidR="00C80FD6" w:rsidRPr="00C427A1" w:rsidRDefault="00C80FD6" w:rsidP="003B7C69">
            <w:pPr>
              <w:pStyle w:val="af1"/>
              <w:jc w:val="center"/>
            </w:pPr>
            <w:r w:rsidRPr="00C427A1">
              <w:t>–</w:t>
            </w:r>
          </w:p>
        </w:tc>
        <w:tc>
          <w:tcPr>
            <w:tcW w:w="1517" w:type="dxa"/>
            <w:shd w:val="clear" w:color="auto" w:fill="auto"/>
            <w:noWrap/>
            <w:vAlign w:val="center"/>
          </w:tcPr>
          <w:p w14:paraId="36FE3373" w14:textId="77777777" w:rsidR="00C80FD6" w:rsidRPr="00C427A1" w:rsidRDefault="00C80FD6" w:rsidP="003B7C69">
            <w:pPr>
              <w:pStyle w:val="af1"/>
              <w:jc w:val="center"/>
            </w:pPr>
            <w:r w:rsidRPr="00C427A1">
              <w:t>6</w:t>
            </w:r>
          </w:p>
        </w:tc>
        <w:tc>
          <w:tcPr>
            <w:tcW w:w="1728" w:type="dxa"/>
            <w:vAlign w:val="center"/>
          </w:tcPr>
          <w:p w14:paraId="51088E61" w14:textId="77777777" w:rsidR="00C80FD6" w:rsidRPr="00C427A1" w:rsidRDefault="00C80FD6" w:rsidP="003B7C69">
            <w:pPr>
              <w:pStyle w:val="af1"/>
              <w:jc w:val="center"/>
            </w:pPr>
            <w:r w:rsidRPr="00C427A1">
              <w:t>Э</w:t>
            </w:r>
          </w:p>
        </w:tc>
        <w:tc>
          <w:tcPr>
            <w:tcW w:w="1495" w:type="dxa"/>
            <w:vAlign w:val="center"/>
          </w:tcPr>
          <w:p w14:paraId="504B03A4" w14:textId="77777777" w:rsidR="00C80FD6" w:rsidRPr="00C427A1" w:rsidRDefault="00C80FD6" w:rsidP="003B7C69">
            <w:pPr>
              <w:pStyle w:val="af1"/>
              <w:jc w:val="center"/>
            </w:pPr>
            <w:r w:rsidRPr="00C427A1">
              <w:t>Нет</w:t>
            </w:r>
          </w:p>
        </w:tc>
        <w:tc>
          <w:tcPr>
            <w:tcW w:w="1517" w:type="dxa"/>
            <w:vAlign w:val="center"/>
          </w:tcPr>
          <w:p w14:paraId="68D793B3" w14:textId="77777777" w:rsidR="00C80FD6" w:rsidRPr="00C427A1" w:rsidRDefault="00C80FD6" w:rsidP="003B7C69">
            <w:pPr>
              <w:pStyle w:val="af1"/>
              <w:jc w:val="center"/>
            </w:pPr>
            <w:r w:rsidRPr="00C427A1">
              <w:t>5л</w:t>
            </w:r>
          </w:p>
        </w:tc>
        <w:tc>
          <w:tcPr>
            <w:tcW w:w="1315" w:type="dxa"/>
            <w:vAlign w:val="center"/>
          </w:tcPr>
          <w:p w14:paraId="314A3429" w14:textId="77777777" w:rsidR="00C80FD6" w:rsidRPr="00C427A1" w:rsidRDefault="00DF525D" w:rsidP="003B7C69">
            <w:pPr>
              <w:pStyle w:val="af1"/>
              <w:jc w:val="center"/>
            </w:pPr>
            <w:r w:rsidRPr="00C427A1">
              <w:t>–</w:t>
            </w:r>
          </w:p>
        </w:tc>
        <w:tc>
          <w:tcPr>
            <w:tcW w:w="2015" w:type="dxa"/>
            <w:vAlign w:val="center"/>
          </w:tcPr>
          <w:p w14:paraId="06BFE596" w14:textId="77777777" w:rsidR="00C80FD6" w:rsidRPr="00C427A1" w:rsidRDefault="00E63520" w:rsidP="003B7C69">
            <w:pPr>
              <w:pStyle w:val="af1"/>
              <w:jc w:val="center"/>
            </w:pPr>
            <w:r w:rsidRPr="00C427A1">
              <w:t>5</w:t>
            </w:r>
          </w:p>
        </w:tc>
      </w:tr>
    </w:tbl>
    <w:p w14:paraId="019A1655" w14:textId="77777777" w:rsidR="000B7F91" w:rsidRPr="00C427A1" w:rsidRDefault="000B7F91" w:rsidP="003B7C69">
      <w:pPr>
        <w:pStyle w:val="af1"/>
        <w:tabs>
          <w:tab w:val="left" w:pos="4341"/>
          <w:tab w:val="left" w:pos="5836"/>
          <w:tab w:val="left" w:pos="7330"/>
          <w:tab w:val="left" w:pos="9032"/>
          <w:tab w:val="left" w:pos="10505"/>
          <w:tab w:val="left" w:pos="11999"/>
          <w:tab w:val="left" w:pos="13294"/>
        </w:tabs>
        <w:ind w:left="113"/>
        <w:jc w:val="left"/>
      </w:pPr>
    </w:p>
    <w:tbl>
      <w:tblPr>
        <w:tblStyle w:val="af0"/>
        <w:tblW w:w="5000" w:type="pct"/>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2"/>
        <w:gridCol w:w="13544"/>
      </w:tblGrid>
      <w:tr w:rsidR="00C427A1" w:rsidRPr="00C427A1" w14:paraId="1E78E700" w14:textId="77777777" w:rsidTr="005C3291">
        <w:tc>
          <w:tcPr>
            <w:tcW w:w="14286" w:type="dxa"/>
            <w:gridSpan w:val="2"/>
          </w:tcPr>
          <w:p w14:paraId="28960635" w14:textId="77777777" w:rsidR="00E0059D" w:rsidRPr="00C427A1" w:rsidRDefault="00E0059D" w:rsidP="003B7C69">
            <w:pPr>
              <w:pStyle w:val="af1"/>
              <w:ind w:right="32"/>
            </w:pPr>
            <w:r w:rsidRPr="00C427A1">
              <w:rPr>
                <w:spacing w:val="30"/>
              </w:rPr>
              <w:t>Примечания:</w:t>
            </w:r>
          </w:p>
        </w:tc>
      </w:tr>
      <w:tr w:rsidR="00C427A1" w:rsidRPr="00C427A1" w14:paraId="5B9527B7" w14:textId="77777777" w:rsidTr="00E0059D">
        <w:tc>
          <w:tcPr>
            <w:tcW w:w="742" w:type="dxa"/>
          </w:tcPr>
          <w:p w14:paraId="1F42AEA0" w14:textId="77777777" w:rsidR="00BA0912" w:rsidRPr="00C427A1" w:rsidRDefault="00BA0912" w:rsidP="003B7C69">
            <w:pPr>
              <w:pStyle w:val="af1"/>
              <w:ind w:right="-1243"/>
              <w:rPr>
                <w:spacing w:val="30"/>
              </w:rPr>
            </w:pPr>
            <w:r w:rsidRPr="00C427A1">
              <w:rPr>
                <w:spacing w:val="30"/>
              </w:rPr>
              <w:lastRenderedPageBreak/>
              <w:t>1.</w:t>
            </w:r>
          </w:p>
        </w:tc>
        <w:tc>
          <w:tcPr>
            <w:tcW w:w="13544" w:type="dxa"/>
          </w:tcPr>
          <w:p w14:paraId="036F301B" w14:textId="0063241E" w:rsidR="00BA0912" w:rsidRPr="00C427A1" w:rsidRDefault="00BA0912" w:rsidP="003B7C69">
            <w:pPr>
              <w:pStyle w:val="af1"/>
              <w:ind w:right="32"/>
            </w:pPr>
            <w:r w:rsidRPr="00C427A1">
              <w:t xml:space="preserve">Реквизит «признак </w:t>
            </w:r>
            <w:r w:rsidR="005405B9" w:rsidRPr="00C427A1">
              <w:t>расчета</w:t>
            </w:r>
            <w:r w:rsidRPr="00C427A1">
              <w:t xml:space="preserve">» </w:t>
            </w:r>
            <w:r w:rsidR="005405B9" w:rsidRPr="00C427A1">
              <w:t xml:space="preserve">(тег 1054) </w:t>
            </w:r>
            <w:r w:rsidRPr="00C427A1">
              <w:t xml:space="preserve">в </w:t>
            </w:r>
            <w:r w:rsidR="00816626" w:rsidRPr="00C427A1">
              <w:t>ФД</w:t>
            </w:r>
            <w:r w:rsidRPr="00C427A1">
              <w:t xml:space="preserve"> </w:t>
            </w:r>
            <w:r w:rsidR="00816626" w:rsidRPr="00C427A1">
              <w:t>к</w:t>
            </w:r>
            <w:r w:rsidRPr="00C427A1">
              <w:t>ассовый чек</w:t>
            </w:r>
            <w:r w:rsidR="00816626" w:rsidRPr="00C427A1">
              <w:t xml:space="preserve"> коррекции (БСО</w:t>
            </w:r>
            <w:r w:rsidRPr="00C427A1">
              <w:t xml:space="preserve"> коррекции</w:t>
            </w:r>
            <w:r w:rsidR="00816626" w:rsidRPr="00C427A1">
              <w:t>)</w:t>
            </w:r>
            <w:r w:rsidRPr="00C427A1">
              <w:t xml:space="preserve"> принимает только одно из двух возможных значений: «1» (коррекция прихода, операция, при которой пользователь вносит денежные средства) и «3» (коррекция расхода, операция, при которой пользоват</w:t>
            </w:r>
            <w:r w:rsidR="000B6ABF">
              <w:t>ель изымает денежные средства).</w:t>
            </w:r>
          </w:p>
        </w:tc>
      </w:tr>
      <w:tr w:rsidR="00C427A1" w:rsidRPr="00C427A1" w14:paraId="33515007" w14:textId="77777777" w:rsidTr="00E0059D">
        <w:tc>
          <w:tcPr>
            <w:tcW w:w="742" w:type="dxa"/>
          </w:tcPr>
          <w:p w14:paraId="04218242" w14:textId="77777777" w:rsidR="00BA0912" w:rsidRPr="00C427A1" w:rsidRDefault="00BA0912" w:rsidP="003B7C69">
            <w:pPr>
              <w:pStyle w:val="af1"/>
              <w:ind w:right="-1243"/>
              <w:rPr>
                <w:spacing w:val="30"/>
              </w:rPr>
            </w:pPr>
            <w:r w:rsidRPr="00C427A1">
              <w:rPr>
                <w:spacing w:val="30"/>
              </w:rPr>
              <w:t>2.</w:t>
            </w:r>
          </w:p>
        </w:tc>
        <w:tc>
          <w:tcPr>
            <w:tcW w:w="13544" w:type="dxa"/>
          </w:tcPr>
          <w:p w14:paraId="45178B8C" w14:textId="56E45D0F" w:rsidR="00BA0912" w:rsidRPr="00C427A1" w:rsidRDefault="00816626" w:rsidP="000B6ABF">
            <w:pPr>
              <w:pStyle w:val="af1"/>
            </w:pPr>
            <w:r w:rsidRPr="00C427A1">
              <w:t>Кассовый чек коррекции (БСО коррекции) формируется только с одним реквизито</w:t>
            </w:r>
            <w:r w:rsidR="000B6ABF">
              <w:t>м «признак расчета» (тег 1054).</w:t>
            </w:r>
          </w:p>
        </w:tc>
      </w:tr>
      <w:tr w:rsidR="00C427A1" w:rsidRPr="00C427A1" w14:paraId="117D6FC2" w14:textId="77777777" w:rsidTr="00E0059D">
        <w:tc>
          <w:tcPr>
            <w:tcW w:w="742" w:type="dxa"/>
            <w:hideMark/>
          </w:tcPr>
          <w:p w14:paraId="5177F209" w14:textId="77777777" w:rsidR="00BA0912" w:rsidRPr="00C427A1" w:rsidRDefault="00BA0912" w:rsidP="003B7C69">
            <w:pPr>
              <w:pStyle w:val="af1"/>
              <w:ind w:right="-1243"/>
              <w:rPr>
                <w:spacing w:val="30"/>
              </w:rPr>
            </w:pPr>
            <w:r w:rsidRPr="00C427A1">
              <w:rPr>
                <w:spacing w:val="30"/>
              </w:rPr>
              <w:t>3.</w:t>
            </w:r>
          </w:p>
        </w:tc>
        <w:tc>
          <w:tcPr>
            <w:tcW w:w="13544" w:type="dxa"/>
            <w:hideMark/>
          </w:tcPr>
          <w:p w14:paraId="1F155C2A" w14:textId="647928F2" w:rsidR="00BA0912" w:rsidRPr="00C427A1" w:rsidRDefault="00BA0912" w:rsidP="003B7C69">
            <w:pPr>
              <w:pStyle w:val="af1"/>
              <w:ind w:right="32"/>
            </w:pPr>
            <w:r w:rsidRPr="00C427A1">
              <w:t xml:space="preserve">Реквизит «тип коррекции» </w:t>
            </w:r>
            <w:r w:rsidR="005405B9" w:rsidRPr="00C427A1">
              <w:t xml:space="preserve">(тег 1173) </w:t>
            </w:r>
            <w:r w:rsidRPr="00C427A1">
              <w:t>принимает только одно из двух возможных значений: «0» – самостоятельная операция,</w:t>
            </w:r>
            <w:r w:rsidR="000B6ABF">
              <w:t xml:space="preserve"> «1» – операция по предписанию.</w:t>
            </w:r>
          </w:p>
        </w:tc>
      </w:tr>
      <w:tr w:rsidR="00C427A1" w:rsidRPr="00C427A1" w14:paraId="4B74E4E6" w14:textId="77777777" w:rsidTr="00E0059D">
        <w:tc>
          <w:tcPr>
            <w:tcW w:w="742" w:type="dxa"/>
          </w:tcPr>
          <w:p w14:paraId="143522CF" w14:textId="77777777" w:rsidR="00C80FD6" w:rsidRPr="00C427A1" w:rsidRDefault="00C80FD6" w:rsidP="003B7C69">
            <w:pPr>
              <w:pStyle w:val="af1"/>
              <w:ind w:right="-1243"/>
              <w:rPr>
                <w:spacing w:val="30"/>
              </w:rPr>
            </w:pPr>
            <w:r w:rsidRPr="00C427A1">
              <w:rPr>
                <w:spacing w:val="30"/>
              </w:rPr>
              <w:t>4.</w:t>
            </w:r>
          </w:p>
        </w:tc>
        <w:tc>
          <w:tcPr>
            <w:tcW w:w="13544" w:type="dxa"/>
          </w:tcPr>
          <w:p w14:paraId="5585194E" w14:textId="63D6B866" w:rsidR="00C80FD6" w:rsidRPr="00C427A1" w:rsidRDefault="00C80FD6" w:rsidP="002F1310">
            <w:pPr>
              <w:pStyle w:val="ConsPlusNormal"/>
              <w:jc w:val="both"/>
            </w:pPr>
            <w:r w:rsidRPr="00C427A1">
              <w:t xml:space="preserve">Реквизиты «сумма НДС чека по ставке 18%» (тег 1102), «сумма НДС чека по ставке 10%» (тег 1103), «сумма расчета по чеку с НДС по ставке 0%» (тег 1104), «сумма НДС чека по </w:t>
            </w:r>
            <w:proofErr w:type="spellStart"/>
            <w:r w:rsidRPr="00C427A1">
              <w:t>расч</w:t>
            </w:r>
            <w:proofErr w:type="spellEnd"/>
            <w:r w:rsidRPr="00C427A1">
              <w:t xml:space="preserve">. ставке 18/118» (тег 1106), «сумма НДС чека по </w:t>
            </w:r>
            <w:proofErr w:type="spellStart"/>
            <w:r w:rsidRPr="00C427A1">
              <w:t>расч</w:t>
            </w:r>
            <w:proofErr w:type="spellEnd"/>
            <w:r w:rsidRPr="00C427A1">
              <w:t>. ставке 10/110» (тег 1107), содержащие ставки НДС и сумму НДС по этим ставкам, включаются в состав кассового</w:t>
            </w:r>
            <w:r w:rsidR="008F1F59" w:rsidRPr="00C427A1">
              <w:t xml:space="preserve"> чека коррекции (БСО коррекции),</w:t>
            </w:r>
            <w:r w:rsidRPr="00C427A1">
              <w:t xml:space="preserve"> за исключением </w:t>
            </w:r>
            <w:proofErr w:type="gramStart"/>
            <w:r w:rsidRPr="00C427A1">
              <w:t>случаев</w:t>
            </w:r>
            <w:r w:rsidR="008F1F59" w:rsidRPr="00C427A1">
              <w:t xml:space="preserve"> </w:t>
            </w:r>
            <w:r w:rsidR="00BB77FF" w:rsidRPr="00C427A1">
              <w:t>формирования</w:t>
            </w:r>
            <w:proofErr w:type="gramEnd"/>
            <w:r w:rsidR="00BB77FF" w:rsidRPr="00C427A1">
              <w:t xml:space="preserve"> указанных ФД при осуществлении расчетов</w:t>
            </w:r>
            <w:r w:rsidRPr="00C427A1">
              <w:t>:</w:t>
            </w:r>
          </w:p>
          <w:p w14:paraId="6E28AD12" w14:textId="3B7D8E4F" w:rsidR="00C80FD6" w:rsidRPr="00C427A1" w:rsidRDefault="00C80FD6" w:rsidP="002F1310">
            <w:pPr>
              <w:pStyle w:val="ConsPlusNormal"/>
              <w:jc w:val="both"/>
            </w:pPr>
            <w:r w:rsidRPr="00C427A1">
              <w:t xml:space="preserve">- пользователями, не являющимися налогоплательщиками налога на добавленную стоимость или освобожденными от исполнения </w:t>
            </w:r>
            <w:r w:rsidR="002F1310">
              <w:t xml:space="preserve">такой </w:t>
            </w:r>
            <w:r w:rsidRPr="00C427A1">
              <w:t>обязанност</w:t>
            </w:r>
            <w:r w:rsidR="00280BEC">
              <w:t>и</w:t>
            </w:r>
            <w:r w:rsidR="002F1310">
              <w:t xml:space="preserve"> в соответствии со статьей 145 Налогового кодекса Российской Федерации; </w:t>
            </w:r>
            <w:r w:rsidRPr="00C427A1">
              <w:t xml:space="preserve"> </w:t>
            </w:r>
          </w:p>
          <w:p w14:paraId="29848B12" w14:textId="77777777" w:rsidR="00C80FD6" w:rsidRPr="00C427A1" w:rsidRDefault="00C80FD6" w:rsidP="002F1310">
            <w:pPr>
              <w:pStyle w:val="ConsPlusNormal"/>
              <w:jc w:val="both"/>
            </w:pPr>
            <w:r w:rsidRPr="00C427A1">
              <w:t>- за предметы расчета, если все они не подлежат налогообложению (освобождаются от налогообложения) налогом на добавленную стоимость;</w:t>
            </w:r>
          </w:p>
          <w:p w14:paraId="5CD7EB02" w14:textId="4FE1EF05" w:rsidR="00C80FD6" w:rsidRPr="00C427A1" w:rsidRDefault="00C80FD6" w:rsidP="002F1310">
            <w:pPr>
              <w:pStyle w:val="ConsPlusNormal"/>
              <w:jc w:val="both"/>
            </w:pPr>
            <w:r w:rsidRPr="00C427A1">
              <w:t>- платежным агентом или платежным субагентом при осуществлении деятельности по приему платежей физических лиц в соответствии с Федеральным законом от 3 июня 2009 года № 1</w:t>
            </w:r>
            <w:r w:rsidR="00CC3519" w:rsidRPr="00C427A1">
              <w:t>0</w:t>
            </w:r>
            <w:r w:rsidRPr="00C427A1">
              <w:t>3-ФЗ «О деятельности по приему платежей физических лиц, осуществляемой платежными агентами»;</w:t>
            </w:r>
          </w:p>
          <w:p w14:paraId="07686845" w14:textId="05C102E2" w:rsidR="00C80FD6" w:rsidRPr="00C427A1" w:rsidRDefault="00C80FD6" w:rsidP="002F1310">
            <w:pPr>
              <w:pStyle w:val="ConsPlusNormal"/>
              <w:jc w:val="both"/>
            </w:pPr>
            <w:r w:rsidRPr="00C427A1">
              <w:t>- банковским платежным агентом или банковским платежным субагентом при осуществлении деятельности в соответствии с Федеральным законом от 27 июня 2011 года №</w:t>
            </w:r>
            <w:r w:rsidR="00C10532" w:rsidRPr="00C427A1">
              <w:t> </w:t>
            </w:r>
            <w:r w:rsidR="00CC3519" w:rsidRPr="00C427A1">
              <w:t>16</w:t>
            </w:r>
            <w:r w:rsidRPr="00C427A1">
              <w:t>1-ФЗ «О н</w:t>
            </w:r>
            <w:r w:rsidR="002F1310">
              <w:t>ациональной платежной системе».</w:t>
            </w:r>
          </w:p>
        </w:tc>
      </w:tr>
      <w:tr w:rsidR="00C427A1" w:rsidRPr="00C427A1" w14:paraId="32383C95" w14:textId="77777777" w:rsidTr="00E0059D">
        <w:tc>
          <w:tcPr>
            <w:tcW w:w="742" w:type="dxa"/>
          </w:tcPr>
          <w:p w14:paraId="5E7E307B" w14:textId="77777777" w:rsidR="00BA0912" w:rsidRPr="00C427A1" w:rsidRDefault="00C80FD6" w:rsidP="003B7C69">
            <w:pPr>
              <w:pStyle w:val="af1"/>
              <w:ind w:right="-1243"/>
              <w:rPr>
                <w:spacing w:val="30"/>
              </w:rPr>
            </w:pPr>
            <w:r w:rsidRPr="00C427A1">
              <w:rPr>
                <w:spacing w:val="30"/>
              </w:rPr>
              <w:t>5</w:t>
            </w:r>
            <w:r w:rsidR="00BA0912" w:rsidRPr="00C427A1">
              <w:rPr>
                <w:spacing w:val="30"/>
              </w:rPr>
              <w:t>.</w:t>
            </w:r>
          </w:p>
        </w:tc>
        <w:tc>
          <w:tcPr>
            <w:tcW w:w="13544" w:type="dxa"/>
          </w:tcPr>
          <w:p w14:paraId="488BB1FE" w14:textId="78197F31" w:rsidR="00EB6198" w:rsidRPr="00C427A1" w:rsidRDefault="00A26903" w:rsidP="002F1310">
            <w:pPr>
              <w:pStyle w:val="af1"/>
              <w:widowControl w:val="0"/>
            </w:pPr>
            <w:r w:rsidRPr="00C427A1">
              <w:t>«ФПА» формируется и срок его хранения равен 5 лет только в случае</w:t>
            </w:r>
            <w:r w:rsidR="005C3291" w:rsidRPr="00C427A1">
              <w:t xml:space="preserve"> если фискальный документ был сформирован в </w:t>
            </w:r>
            <w:r w:rsidRPr="00C427A1">
              <w:t>автономном режиме и ФД имеет в своем составе реквизит «номер версии ФФД» (тег 1209), который имеет значение</w:t>
            </w:r>
            <w:r w:rsidR="00DA1D6A" w:rsidRPr="00C427A1">
              <w:t>,</w:t>
            </w:r>
            <w:r w:rsidRPr="00C427A1">
              <w:t xml:space="preserve"> равное </w:t>
            </w:r>
            <w:r w:rsidR="008F1F59" w:rsidRPr="00C427A1">
              <w:t>«</w:t>
            </w:r>
            <w:r w:rsidRPr="00C427A1">
              <w:t>3</w:t>
            </w:r>
            <w:r w:rsidR="008F1F59" w:rsidRPr="00C427A1">
              <w:t>»</w:t>
            </w:r>
            <w:r w:rsidR="000B6ABF">
              <w:t>.</w:t>
            </w:r>
          </w:p>
        </w:tc>
      </w:tr>
      <w:tr w:rsidR="00C427A1" w:rsidRPr="00C427A1" w14:paraId="4C63624F" w14:textId="77777777" w:rsidTr="00E0059D">
        <w:tc>
          <w:tcPr>
            <w:tcW w:w="742" w:type="dxa"/>
          </w:tcPr>
          <w:p w14:paraId="3278FBC4" w14:textId="77777777" w:rsidR="00C617DA" w:rsidRPr="00C427A1" w:rsidRDefault="00C617DA" w:rsidP="003B7C69">
            <w:pPr>
              <w:pStyle w:val="af1"/>
              <w:ind w:right="-1243"/>
              <w:rPr>
                <w:spacing w:val="30"/>
              </w:rPr>
            </w:pPr>
            <w:r w:rsidRPr="00C427A1">
              <w:rPr>
                <w:spacing w:val="30"/>
              </w:rPr>
              <w:t>6.</w:t>
            </w:r>
          </w:p>
        </w:tc>
        <w:tc>
          <w:tcPr>
            <w:tcW w:w="13544" w:type="dxa"/>
          </w:tcPr>
          <w:p w14:paraId="75FED5F7" w14:textId="53298B10" w:rsidR="00C617DA" w:rsidRPr="00C427A1" w:rsidRDefault="00C617DA" w:rsidP="000B6ABF">
            <w:pPr>
              <w:pStyle w:val="af1"/>
            </w:pPr>
            <w:r w:rsidRPr="00C427A1">
              <w:t xml:space="preserve">Для реквизитов </w:t>
            </w:r>
            <w:r w:rsidR="00ED366F" w:rsidRPr="00C427A1">
              <w:t xml:space="preserve">«сумма расчета, указанного в чеке (БСО)» (тег 1020), «сумма по чеку (БСО) наличными» (тег 1031), «сумма по чеку (БСО) электронными» (тег 1081), «сумма по чеку (БСО) предоплатой (зачетом аванса)» (тег 1215), «сумма по чеку (БСО) </w:t>
            </w:r>
            <w:proofErr w:type="spellStart"/>
            <w:r w:rsidR="00ED366F" w:rsidRPr="00C427A1">
              <w:t>постоплатой</w:t>
            </w:r>
            <w:proofErr w:type="spellEnd"/>
            <w:r w:rsidR="00ED366F" w:rsidRPr="00C427A1">
              <w:t xml:space="preserve"> (в кредит)» (тег 1216), «сумма по чеку (БСО) встречным предоставлением» (тег 1217)</w:t>
            </w:r>
            <w:r w:rsidR="0064380E" w:rsidRPr="00C427A1">
              <w:t>,</w:t>
            </w:r>
            <w:r w:rsidRPr="00C427A1">
              <w:t xml:space="preserve"> </w:t>
            </w:r>
            <w:r w:rsidR="0064380E" w:rsidRPr="00C427A1">
              <w:t xml:space="preserve">«сумма НДС чека по ставке 18%» (тег 1102), «сумма НДС чека по ставке 10%» </w:t>
            </w:r>
            <w:r w:rsidR="0064380E" w:rsidRPr="00C427A1">
              <w:lastRenderedPageBreak/>
              <w:t xml:space="preserve">(тег 1103), «сумма расчета по чеку с НДС по ставке 0%» (тег 1104), «сумма расчета по чеку без НДС» (тег 1105), «сумма НДС чека по </w:t>
            </w:r>
            <w:proofErr w:type="spellStart"/>
            <w:r w:rsidR="0064380E" w:rsidRPr="00C427A1">
              <w:t>расч</w:t>
            </w:r>
            <w:proofErr w:type="spellEnd"/>
            <w:r w:rsidR="0064380E" w:rsidRPr="00C427A1">
              <w:t xml:space="preserve">. ставке 18/118» (тег 1106), «сумма НДС чека по </w:t>
            </w:r>
            <w:proofErr w:type="spellStart"/>
            <w:r w:rsidR="0064380E" w:rsidRPr="00C427A1">
              <w:t>расч</w:t>
            </w:r>
            <w:proofErr w:type="spellEnd"/>
            <w:r w:rsidR="0064380E" w:rsidRPr="00C427A1">
              <w:t xml:space="preserve">. ставке 10/110» (тег 1107) </w:t>
            </w:r>
            <w:r w:rsidRPr="00C427A1">
              <w:t xml:space="preserve">срок хранения фискальных данных 5 лет устанавливается только в случае </w:t>
            </w:r>
            <w:r w:rsidR="005C3291" w:rsidRPr="00C427A1">
              <w:t xml:space="preserve">если фискальный документ, содержащий эти реквизиты, был сформирован </w:t>
            </w:r>
            <w:r w:rsidR="000B6ABF">
              <w:t>в автономном режиме.</w:t>
            </w:r>
          </w:p>
        </w:tc>
      </w:tr>
      <w:tr w:rsidR="00C427A1" w:rsidRPr="00C427A1" w14:paraId="42546E1A" w14:textId="77777777" w:rsidTr="00860340">
        <w:tc>
          <w:tcPr>
            <w:tcW w:w="742" w:type="dxa"/>
          </w:tcPr>
          <w:p w14:paraId="199C7555" w14:textId="77777777" w:rsidR="0031034B" w:rsidRPr="00C427A1" w:rsidRDefault="0031034B" w:rsidP="00860340">
            <w:pPr>
              <w:pStyle w:val="af1"/>
              <w:ind w:right="-1243"/>
              <w:rPr>
                <w:spacing w:val="30"/>
              </w:rPr>
            </w:pPr>
            <w:r w:rsidRPr="00C427A1">
              <w:rPr>
                <w:spacing w:val="30"/>
              </w:rPr>
              <w:lastRenderedPageBreak/>
              <w:t>7.</w:t>
            </w:r>
          </w:p>
        </w:tc>
        <w:tc>
          <w:tcPr>
            <w:tcW w:w="13544" w:type="dxa"/>
          </w:tcPr>
          <w:p w14:paraId="224E0DAE" w14:textId="77777777" w:rsidR="0031034B" w:rsidRPr="00C427A1" w:rsidRDefault="0031034B" w:rsidP="00860340">
            <w:pPr>
              <w:pStyle w:val="af1"/>
            </w:pPr>
            <w:r w:rsidRPr="00C427A1">
              <w:t>Реквизит «сумма по чеку (БСО) электронными» (тег 1081) включается в состав кассового чека (БСО) в печатной форме только в случае, если сумма оплаты электронными средствами платежа отлична от нуля.</w:t>
            </w:r>
          </w:p>
          <w:p w14:paraId="276F90D9" w14:textId="77777777" w:rsidR="0031034B" w:rsidRPr="00C427A1" w:rsidRDefault="0031034B" w:rsidP="00860340">
            <w:pPr>
              <w:pStyle w:val="af1"/>
            </w:pPr>
            <w:r w:rsidRPr="00C427A1">
              <w:t xml:space="preserve">Реквизит «сумма по чеку (БСО) наличными» (тег 1031) включается в состав кассового чека (БСО) в печатной форме только в случае, если сумма оплаты наличными средствами платежа отлична от нуля. </w:t>
            </w:r>
          </w:p>
          <w:p w14:paraId="7E1496FE" w14:textId="77777777" w:rsidR="0031034B" w:rsidRPr="00C427A1" w:rsidRDefault="0031034B" w:rsidP="00860340">
            <w:pPr>
              <w:pStyle w:val="af1"/>
            </w:pPr>
            <w:r w:rsidRPr="00C427A1">
              <w:t>Реквизит «сумма по чеку (БСО) предоплатой (зачетом аванса)» (тег 1215) включается в состав кассового чека (БСО) в печатной форме только в случае, если сумма предоплатой отлична от нуля.</w:t>
            </w:r>
          </w:p>
          <w:p w14:paraId="76F17705" w14:textId="77777777" w:rsidR="0031034B" w:rsidRPr="00C427A1" w:rsidRDefault="0031034B" w:rsidP="00860340">
            <w:pPr>
              <w:pStyle w:val="af1"/>
            </w:pPr>
            <w:r w:rsidRPr="00C427A1">
              <w:t xml:space="preserve">Реквизит «сумма по чеку (БСО) </w:t>
            </w:r>
            <w:proofErr w:type="spellStart"/>
            <w:r w:rsidRPr="00C427A1">
              <w:t>постоплатой</w:t>
            </w:r>
            <w:proofErr w:type="spellEnd"/>
            <w:r w:rsidRPr="00C427A1">
              <w:t xml:space="preserve"> (в кредит)» (тег 1216) включается в состав кассового чека (БСО) в печатной форме только в случае, если сумма оплаты кредитом отлична от нуля.</w:t>
            </w:r>
          </w:p>
          <w:p w14:paraId="286FF89F" w14:textId="77777777" w:rsidR="0031034B" w:rsidRPr="00C427A1" w:rsidRDefault="0031034B" w:rsidP="00860340">
            <w:pPr>
              <w:pStyle w:val="af1"/>
            </w:pPr>
            <w:r w:rsidRPr="00C427A1">
              <w:t>Реквизит «сумма по чеку (БСО) встречным предоставлением» (тег 1217) включается в состав кассового чека (БСО) в печатной форме только в случае, если сумма оплаты встречным предоставлением отлична от нуля.</w:t>
            </w:r>
          </w:p>
          <w:p w14:paraId="5B03F82B" w14:textId="5F77BC24" w:rsidR="0031034B" w:rsidRPr="00C427A1" w:rsidRDefault="0031034B" w:rsidP="00860340">
            <w:pPr>
              <w:pStyle w:val="af1"/>
            </w:pPr>
            <w:r w:rsidRPr="00C427A1">
              <w:t xml:space="preserve">Сумма значений реквизитов «сумма по чеку (БСО) наличными» (тег 1031), «сумма по чеку (БСО) электронными» (тег 1081), «сумма по чеку (БСО) предоплатой (зачетом аванса)» (тег 1215), «сумма по чеку (БСО) </w:t>
            </w:r>
            <w:proofErr w:type="spellStart"/>
            <w:r w:rsidRPr="00C427A1">
              <w:t>постоплатой</w:t>
            </w:r>
            <w:proofErr w:type="spellEnd"/>
            <w:r w:rsidRPr="00C427A1">
              <w:t xml:space="preserve"> (в кредит)» (тег 1216) и «сумма по чеку (БСО) встречным предоставлением» (тег 1217) должна быть равна значению реквизита «сумма расчета, указа</w:t>
            </w:r>
            <w:r w:rsidR="000B6ABF">
              <w:t>нного в чеке (БСО)» (тег 1020).</w:t>
            </w:r>
          </w:p>
        </w:tc>
      </w:tr>
      <w:tr w:rsidR="00C427A1" w:rsidRPr="00C427A1" w14:paraId="349C4464" w14:textId="77777777" w:rsidTr="00E0059D">
        <w:tc>
          <w:tcPr>
            <w:tcW w:w="742" w:type="dxa"/>
          </w:tcPr>
          <w:p w14:paraId="1BBF5B06" w14:textId="659D7EFF" w:rsidR="00CB30EA" w:rsidRPr="00C427A1" w:rsidRDefault="0031034B" w:rsidP="0031034B">
            <w:pPr>
              <w:pStyle w:val="af1"/>
              <w:ind w:right="-1243"/>
              <w:rPr>
                <w:spacing w:val="30"/>
              </w:rPr>
            </w:pPr>
            <w:r w:rsidRPr="00C427A1">
              <w:rPr>
                <w:spacing w:val="30"/>
              </w:rPr>
              <w:t>8</w:t>
            </w:r>
            <w:r w:rsidR="00CB30EA" w:rsidRPr="00C427A1">
              <w:rPr>
                <w:spacing w:val="30"/>
              </w:rPr>
              <w:t>.</w:t>
            </w:r>
          </w:p>
        </w:tc>
        <w:tc>
          <w:tcPr>
            <w:tcW w:w="13544" w:type="dxa"/>
          </w:tcPr>
          <w:p w14:paraId="09203BA1" w14:textId="5351EBF1" w:rsidR="00CB30EA" w:rsidRPr="00C427A1" w:rsidRDefault="00E6171D" w:rsidP="00860340">
            <w:pPr>
              <w:pStyle w:val="af1"/>
              <w:ind w:right="32"/>
            </w:pPr>
            <w:r w:rsidRPr="00E6171D">
              <w:t>Реквизит «кассир» (тег 1021) содержит фамилию, имя, отчество (при наличии), должность, а реквизит «ИНН кассира» (тег 1203) содержит ИНН (при наличии) лица, уполномоченного пользователем для формирования ФД. Реквизит «кассир» (тег 1021) может не включаться в состав ФД в случае применения ККТ для расчетов, осуществляемых с использованием автоматических устройств для расчетов.</w:t>
            </w:r>
          </w:p>
        </w:tc>
      </w:tr>
    </w:tbl>
    <w:p w14:paraId="528B9539" w14:textId="77777777" w:rsidR="0031034B" w:rsidRPr="00C427A1" w:rsidRDefault="0031034B" w:rsidP="003B7C69">
      <w:pPr>
        <w:spacing w:before="0" w:after="0"/>
      </w:pPr>
    </w:p>
    <w:p w14:paraId="7A7857BA" w14:textId="1EC7133D" w:rsidR="007A466E" w:rsidRPr="00C427A1" w:rsidRDefault="00957343" w:rsidP="003B7C69">
      <w:pPr>
        <w:spacing w:before="0" w:after="0"/>
      </w:pPr>
      <w:r w:rsidRPr="00C427A1">
        <w:t>3</w:t>
      </w:r>
      <w:r w:rsidR="00441827" w:rsidRPr="00C427A1">
        <w:t>6</w:t>
      </w:r>
      <w:r w:rsidR="007A466E" w:rsidRPr="00C427A1">
        <w:t xml:space="preserve">. Описание структуры данных для реквизита «основание для коррекции» </w:t>
      </w:r>
      <w:r w:rsidR="00CB7D8B" w:rsidRPr="00C427A1">
        <w:t xml:space="preserve">(тег 1174) </w:t>
      </w:r>
      <w:r w:rsidR="00C91584" w:rsidRPr="00C427A1">
        <w:t xml:space="preserve">приведено в </w:t>
      </w:r>
      <w:r w:rsidR="002F1310">
        <w:t>т</w:t>
      </w:r>
      <w:r w:rsidR="00E835C8" w:rsidRPr="00C427A1">
        <w:t xml:space="preserve">аблице </w:t>
      </w:r>
      <w:r w:rsidR="004F5D61" w:rsidRPr="00C427A1">
        <w:t>31</w:t>
      </w:r>
      <w:r w:rsidR="007A466E" w:rsidRPr="00C427A1">
        <w:t>.</w:t>
      </w:r>
    </w:p>
    <w:p w14:paraId="75CA7646" w14:textId="33A21D5C" w:rsidR="007A466E" w:rsidRDefault="00E835C8" w:rsidP="003B7C69">
      <w:pPr>
        <w:spacing w:before="0" w:after="0"/>
        <w:jc w:val="right"/>
      </w:pPr>
      <w:r w:rsidRPr="00C427A1">
        <w:t xml:space="preserve">Таблица </w:t>
      </w:r>
      <w:r w:rsidR="004F5D61" w:rsidRPr="00C427A1">
        <w:t>31</w:t>
      </w:r>
    </w:p>
    <w:p w14:paraId="700D6476" w14:textId="74F7A112" w:rsidR="002F1310" w:rsidRDefault="002F1310" w:rsidP="002F1310">
      <w:pPr>
        <w:spacing w:before="0" w:after="0"/>
        <w:jc w:val="center"/>
      </w:pPr>
      <w:r>
        <w:t>С</w:t>
      </w:r>
      <w:r w:rsidRPr="00C427A1">
        <w:t>труктур</w:t>
      </w:r>
      <w:r w:rsidR="00280BEC">
        <w:t>а</w:t>
      </w:r>
      <w:r w:rsidRPr="00C427A1">
        <w:t xml:space="preserve"> данных для реквизита «основание для коррекции»</w:t>
      </w:r>
    </w:p>
    <w:p w14:paraId="1D2F7802" w14:textId="77777777" w:rsidR="002F1310" w:rsidRPr="00C427A1" w:rsidRDefault="002F1310" w:rsidP="002F1310">
      <w:pPr>
        <w:spacing w:before="0" w:after="0"/>
        <w:jc w:val="cente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36"/>
        <w:gridCol w:w="1494"/>
        <w:gridCol w:w="1661"/>
        <w:gridCol w:w="2125"/>
        <w:gridCol w:w="1860"/>
      </w:tblGrid>
      <w:tr w:rsidR="00C7361C" w:rsidRPr="00C427A1" w14:paraId="28F790A1" w14:textId="77777777" w:rsidTr="003B7C69">
        <w:trPr>
          <w:trHeight w:val="317"/>
          <w:tblHeader/>
          <w:jc w:val="center"/>
        </w:trPr>
        <w:tc>
          <w:tcPr>
            <w:tcW w:w="6091" w:type="dxa"/>
            <w:shd w:val="clear" w:color="auto" w:fill="auto"/>
            <w:hideMark/>
          </w:tcPr>
          <w:p w14:paraId="7328576F" w14:textId="77777777" w:rsidR="00090F94" w:rsidRPr="00C427A1" w:rsidRDefault="00090F94" w:rsidP="003B7C69">
            <w:pPr>
              <w:spacing w:before="0" w:after="0"/>
              <w:ind w:firstLine="0"/>
              <w:jc w:val="center"/>
              <w:rPr>
                <w:b/>
              </w:rPr>
            </w:pPr>
            <w:r w:rsidRPr="00C427A1">
              <w:rPr>
                <w:b/>
              </w:rPr>
              <w:t>Наименование реквизита</w:t>
            </w:r>
          </w:p>
        </w:tc>
        <w:tc>
          <w:tcPr>
            <w:tcW w:w="1275" w:type="dxa"/>
          </w:tcPr>
          <w:p w14:paraId="6DAF2ED7" w14:textId="77777777" w:rsidR="00090F94" w:rsidRPr="00C427A1" w:rsidRDefault="00090F94" w:rsidP="003B7C69">
            <w:pPr>
              <w:spacing w:before="0" w:after="0"/>
              <w:ind w:firstLine="0"/>
              <w:jc w:val="center"/>
              <w:rPr>
                <w:b/>
              </w:rPr>
            </w:pPr>
            <w:r w:rsidRPr="00C427A1">
              <w:rPr>
                <w:b/>
              </w:rPr>
              <w:t>Тег</w:t>
            </w:r>
          </w:p>
        </w:tc>
        <w:tc>
          <w:tcPr>
            <w:tcW w:w="1418" w:type="dxa"/>
          </w:tcPr>
          <w:p w14:paraId="74A4CF22" w14:textId="77777777" w:rsidR="00090F94" w:rsidRPr="00C427A1" w:rsidRDefault="00090F94" w:rsidP="003B7C69">
            <w:pPr>
              <w:spacing w:before="0" w:after="0"/>
              <w:ind w:firstLine="0"/>
              <w:jc w:val="center"/>
              <w:rPr>
                <w:b/>
              </w:rPr>
            </w:pPr>
            <w:r w:rsidRPr="00C427A1">
              <w:rPr>
                <w:b/>
              </w:rPr>
              <w:t>Обяз.</w:t>
            </w:r>
          </w:p>
        </w:tc>
        <w:tc>
          <w:tcPr>
            <w:tcW w:w="1814" w:type="dxa"/>
          </w:tcPr>
          <w:p w14:paraId="71AB543E" w14:textId="77777777" w:rsidR="00090F94" w:rsidRPr="00C427A1" w:rsidRDefault="00090F94" w:rsidP="003B7C69">
            <w:pPr>
              <w:spacing w:before="0" w:after="0"/>
              <w:ind w:firstLine="0"/>
              <w:jc w:val="center"/>
              <w:rPr>
                <w:b/>
              </w:rPr>
            </w:pPr>
            <w:r w:rsidRPr="00C427A1">
              <w:rPr>
                <w:b/>
              </w:rPr>
              <w:t>Форм.</w:t>
            </w:r>
          </w:p>
        </w:tc>
        <w:tc>
          <w:tcPr>
            <w:tcW w:w="1588" w:type="dxa"/>
          </w:tcPr>
          <w:p w14:paraId="54CBC954" w14:textId="77777777" w:rsidR="00090F94" w:rsidRPr="00C427A1" w:rsidRDefault="00090F94" w:rsidP="003B7C69">
            <w:pPr>
              <w:spacing w:before="0" w:after="0"/>
              <w:ind w:firstLine="0"/>
              <w:jc w:val="center"/>
              <w:rPr>
                <w:b/>
              </w:rPr>
            </w:pPr>
            <w:r w:rsidRPr="00C427A1">
              <w:rPr>
                <w:b/>
              </w:rPr>
              <w:t>Повт.</w:t>
            </w:r>
          </w:p>
        </w:tc>
      </w:tr>
      <w:tr w:rsidR="00C7361C" w:rsidRPr="00C427A1" w14:paraId="391FA681" w14:textId="77777777" w:rsidTr="003B7C69">
        <w:trPr>
          <w:trHeight w:val="302"/>
          <w:jc w:val="center"/>
        </w:trPr>
        <w:tc>
          <w:tcPr>
            <w:tcW w:w="6091" w:type="dxa"/>
            <w:shd w:val="clear" w:color="auto" w:fill="auto"/>
            <w:noWrap/>
          </w:tcPr>
          <w:p w14:paraId="3C7446A8" w14:textId="77777777" w:rsidR="00090F94" w:rsidRPr="00C427A1" w:rsidRDefault="00090F94" w:rsidP="003B7C69">
            <w:pPr>
              <w:spacing w:before="0" w:after="0"/>
              <w:ind w:firstLine="0"/>
              <w:rPr>
                <w:b/>
              </w:rPr>
            </w:pPr>
            <w:r w:rsidRPr="00C427A1">
              <w:t>наименование основания для коррекции</w:t>
            </w:r>
          </w:p>
        </w:tc>
        <w:tc>
          <w:tcPr>
            <w:tcW w:w="1275" w:type="dxa"/>
          </w:tcPr>
          <w:p w14:paraId="53C77086" w14:textId="77777777" w:rsidR="00090F94" w:rsidRPr="00C427A1" w:rsidRDefault="00090F94" w:rsidP="003B7C69">
            <w:pPr>
              <w:spacing w:before="0" w:after="0"/>
              <w:ind w:firstLine="0"/>
              <w:jc w:val="center"/>
            </w:pPr>
            <w:r w:rsidRPr="00C427A1">
              <w:t>1177</w:t>
            </w:r>
          </w:p>
        </w:tc>
        <w:tc>
          <w:tcPr>
            <w:tcW w:w="1418" w:type="dxa"/>
          </w:tcPr>
          <w:p w14:paraId="2534A830" w14:textId="77777777" w:rsidR="00090F94" w:rsidRPr="00C427A1" w:rsidRDefault="00090F94" w:rsidP="003B7C69">
            <w:pPr>
              <w:spacing w:before="0" w:after="0"/>
              <w:ind w:firstLine="0"/>
              <w:jc w:val="center"/>
            </w:pPr>
            <w:r w:rsidRPr="00C427A1">
              <w:t>3</w:t>
            </w:r>
          </w:p>
        </w:tc>
        <w:tc>
          <w:tcPr>
            <w:tcW w:w="1814" w:type="dxa"/>
          </w:tcPr>
          <w:p w14:paraId="7024F54D" w14:textId="77777777" w:rsidR="00090F94" w:rsidRPr="00C427A1" w:rsidRDefault="00090F94" w:rsidP="003B7C69">
            <w:pPr>
              <w:spacing w:before="0" w:after="0"/>
              <w:ind w:firstLine="0"/>
              <w:jc w:val="center"/>
            </w:pPr>
            <w:r w:rsidRPr="00C427A1">
              <w:t>ПЭ</w:t>
            </w:r>
          </w:p>
        </w:tc>
        <w:tc>
          <w:tcPr>
            <w:tcW w:w="1588" w:type="dxa"/>
          </w:tcPr>
          <w:p w14:paraId="54E39032" w14:textId="77777777" w:rsidR="00090F94" w:rsidRPr="00C427A1" w:rsidRDefault="00090F94" w:rsidP="003B7C69">
            <w:pPr>
              <w:spacing w:before="0" w:after="0"/>
              <w:ind w:firstLine="0"/>
              <w:jc w:val="center"/>
            </w:pPr>
            <w:r w:rsidRPr="00C427A1">
              <w:t>Нет</w:t>
            </w:r>
          </w:p>
        </w:tc>
      </w:tr>
      <w:tr w:rsidR="00C7361C" w:rsidRPr="00C427A1" w14:paraId="6F541D1F" w14:textId="77777777" w:rsidTr="003B7C69">
        <w:trPr>
          <w:trHeight w:val="302"/>
          <w:jc w:val="center"/>
        </w:trPr>
        <w:tc>
          <w:tcPr>
            <w:tcW w:w="6091" w:type="dxa"/>
            <w:shd w:val="clear" w:color="auto" w:fill="auto"/>
            <w:noWrap/>
          </w:tcPr>
          <w:p w14:paraId="0E4382A0" w14:textId="77777777" w:rsidR="00090F94" w:rsidRPr="00C427A1" w:rsidRDefault="00090F94" w:rsidP="003B7C69">
            <w:pPr>
              <w:spacing w:before="0" w:after="0"/>
              <w:ind w:firstLine="0"/>
            </w:pPr>
            <w:r w:rsidRPr="00C427A1">
              <w:lastRenderedPageBreak/>
              <w:t>дата документа основания для коррекции</w:t>
            </w:r>
          </w:p>
        </w:tc>
        <w:tc>
          <w:tcPr>
            <w:tcW w:w="1275" w:type="dxa"/>
          </w:tcPr>
          <w:p w14:paraId="4EF6ECD8" w14:textId="77777777" w:rsidR="00090F94" w:rsidRPr="00C427A1" w:rsidRDefault="00090F94" w:rsidP="003B7C69">
            <w:pPr>
              <w:spacing w:before="0" w:after="0"/>
              <w:ind w:firstLine="0"/>
              <w:jc w:val="center"/>
            </w:pPr>
            <w:r w:rsidRPr="00C427A1">
              <w:t>1178</w:t>
            </w:r>
          </w:p>
        </w:tc>
        <w:tc>
          <w:tcPr>
            <w:tcW w:w="1418" w:type="dxa"/>
          </w:tcPr>
          <w:p w14:paraId="71E90790" w14:textId="77777777" w:rsidR="00090F94" w:rsidRPr="00C427A1" w:rsidRDefault="00090F94" w:rsidP="003B7C69">
            <w:pPr>
              <w:spacing w:before="0" w:after="0"/>
              <w:ind w:firstLine="0"/>
              <w:jc w:val="center"/>
            </w:pPr>
            <w:r w:rsidRPr="00C427A1">
              <w:t>3</w:t>
            </w:r>
          </w:p>
        </w:tc>
        <w:tc>
          <w:tcPr>
            <w:tcW w:w="1814" w:type="dxa"/>
          </w:tcPr>
          <w:p w14:paraId="13D40B23" w14:textId="77777777" w:rsidR="00090F94" w:rsidRPr="00C427A1" w:rsidRDefault="00090F94" w:rsidP="003B7C69">
            <w:pPr>
              <w:spacing w:before="0" w:after="0"/>
              <w:ind w:firstLine="0"/>
              <w:jc w:val="center"/>
            </w:pPr>
            <w:r w:rsidRPr="00C427A1">
              <w:t>ПЭ</w:t>
            </w:r>
          </w:p>
        </w:tc>
        <w:tc>
          <w:tcPr>
            <w:tcW w:w="1588" w:type="dxa"/>
          </w:tcPr>
          <w:p w14:paraId="48BBFFE0" w14:textId="77777777" w:rsidR="00090F94" w:rsidRPr="00C427A1" w:rsidRDefault="00090F94" w:rsidP="003B7C69">
            <w:pPr>
              <w:spacing w:before="0" w:after="0"/>
              <w:ind w:firstLine="0"/>
              <w:jc w:val="center"/>
            </w:pPr>
            <w:r w:rsidRPr="00C427A1">
              <w:t>Нет</w:t>
            </w:r>
          </w:p>
        </w:tc>
      </w:tr>
      <w:tr w:rsidR="00090F94" w:rsidRPr="00C427A1" w14:paraId="40EA51DF" w14:textId="77777777" w:rsidTr="003B7C69">
        <w:trPr>
          <w:trHeight w:val="302"/>
          <w:jc w:val="center"/>
        </w:trPr>
        <w:tc>
          <w:tcPr>
            <w:tcW w:w="6091" w:type="dxa"/>
            <w:shd w:val="clear" w:color="auto" w:fill="auto"/>
            <w:noWrap/>
          </w:tcPr>
          <w:p w14:paraId="08EE2BEC" w14:textId="77777777" w:rsidR="00090F94" w:rsidRPr="00C427A1" w:rsidRDefault="00090F94" w:rsidP="003B7C69">
            <w:pPr>
              <w:spacing w:before="0" w:after="0"/>
              <w:ind w:firstLine="0"/>
              <w:rPr>
                <w:b/>
              </w:rPr>
            </w:pPr>
            <w:r w:rsidRPr="00C427A1">
              <w:t>номер документа основания для коррекции</w:t>
            </w:r>
          </w:p>
        </w:tc>
        <w:tc>
          <w:tcPr>
            <w:tcW w:w="1275" w:type="dxa"/>
          </w:tcPr>
          <w:p w14:paraId="3417A160" w14:textId="77777777" w:rsidR="00090F94" w:rsidRPr="00C427A1" w:rsidRDefault="00090F94" w:rsidP="003B7C69">
            <w:pPr>
              <w:spacing w:before="0" w:after="0"/>
              <w:ind w:firstLine="0"/>
              <w:jc w:val="center"/>
            </w:pPr>
            <w:r w:rsidRPr="00C427A1">
              <w:t>1179</w:t>
            </w:r>
          </w:p>
        </w:tc>
        <w:tc>
          <w:tcPr>
            <w:tcW w:w="1418" w:type="dxa"/>
          </w:tcPr>
          <w:p w14:paraId="0996B2E6" w14:textId="77777777" w:rsidR="00090F94" w:rsidRPr="00C427A1" w:rsidRDefault="00090F94" w:rsidP="003B7C69">
            <w:pPr>
              <w:spacing w:before="0" w:after="0"/>
              <w:ind w:firstLine="0"/>
              <w:jc w:val="center"/>
            </w:pPr>
            <w:r w:rsidRPr="00C427A1">
              <w:t>3</w:t>
            </w:r>
          </w:p>
        </w:tc>
        <w:tc>
          <w:tcPr>
            <w:tcW w:w="1814" w:type="dxa"/>
          </w:tcPr>
          <w:p w14:paraId="7559DEEB" w14:textId="77777777" w:rsidR="00090F94" w:rsidRPr="00C427A1" w:rsidRDefault="00090F94" w:rsidP="003B7C69">
            <w:pPr>
              <w:spacing w:before="0" w:after="0"/>
              <w:ind w:firstLine="0"/>
              <w:jc w:val="center"/>
            </w:pPr>
            <w:r w:rsidRPr="00C427A1">
              <w:t>ПЭ</w:t>
            </w:r>
          </w:p>
        </w:tc>
        <w:tc>
          <w:tcPr>
            <w:tcW w:w="1588" w:type="dxa"/>
          </w:tcPr>
          <w:p w14:paraId="13C9D483" w14:textId="77777777" w:rsidR="00090F94" w:rsidRPr="00C427A1" w:rsidRDefault="00090F94" w:rsidP="003B7C69">
            <w:pPr>
              <w:spacing w:before="0" w:after="0"/>
              <w:ind w:firstLine="0"/>
              <w:jc w:val="center"/>
            </w:pPr>
            <w:r w:rsidRPr="00C427A1">
              <w:t>Нет</w:t>
            </w:r>
          </w:p>
        </w:tc>
      </w:tr>
    </w:tbl>
    <w:p w14:paraId="7853BF43" w14:textId="77777777" w:rsidR="00332318" w:rsidRPr="00C427A1" w:rsidRDefault="00332318" w:rsidP="003B7C69">
      <w:pPr>
        <w:spacing w:before="0" w:after="0"/>
      </w:pPr>
    </w:p>
    <w:p w14:paraId="3FDD52B8" w14:textId="5B826ADD" w:rsidR="00F86608" w:rsidRPr="00C427A1" w:rsidRDefault="00957343" w:rsidP="003B7C69">
      <w:pPr>
        <w:spacing w:before="0" w:after="0"/>
      </w:pPr>
      <w:r w:rsidRPr="00C427A1">
        <w:t>3</w:t>
      </w:r>
      <w:r w:rsidR="00441827" w:rsidRPr="00C427A1">
        <w:t>7</w:t>
      </w:r>
      <w:r w:rsidR="00962DC7" w:rsidRPr="00C427A1">
        <w:t>. </w:t>
      </w:r>
      <w:r w:rsidR="00F86608" w:rsidRPr="00C427A1">
        <w:t xml:space="preserve">Отчет о закрытии смены </w:t>
      </w:r>
      <w:r w:rsidR="005B2732" w:rsidRPr="00C427A1">
        <w:t>должен содержать</w:t>
      </w:r>
      <w:r w:rsidR="00F86608" w:rsidRPr="00C427A1">
        <w:t xml:space="preserve"> </w:t>
      </w:r>
      <w:r w:rsidR="004172EB" w:rsidRPr="00C427A1">
        <w:t xml:space="preserve">реквизиты, </w:t>
      </w:r>
      <w:r w:rsidR="005B2732" w:rsidRPr="00C427A1">
        <w:t>указанные</w:t>
      </w:r>
      <w:r w:rsidR="004D316C" w:rsidRPr="00C427A1">
        <w:t xml:space="preserve"> в </w:t>
      </w:r>
      <w:r w:rsidR="002F1310">
        <w:t>т</w:t>
      </w:r>
      <w:r w:rsidR="00E835C8" w:rsidRPr="00C427A1">
        <w:t xml:space="preserve">аблице </w:t>
      </w:r>
      <w:r w:rsidR="004F5D61" w:rsidRPr="00C427A1">
        <w:t>32</w:t>
      </w:r>
      <w:r w:rsidR="004172EB" w:rsidRPr="00C427A1">
        <w:t>.</w:t>
      </w:r>
    </w:p>
    <w:p w14:paraId="28BB2D8B" w14:textId="406C28C5" w:rsidR="00A052BC" w:rsidRDefault="00E835C8" w:rsidP="003B7C69">
      <w:pPr>
        <w:keepNext/>
        <w:spacing w:before="0" w:after="0"/>
        <w:ind w:right="-142"/>
        <w:jc w:val="right"/>
      </w:pPr>
      <w:r w:rsidRPr="00C427A1">
        <w:t xml:space="preserve">Таблица </w:t>
      </w:r>
      <w:r w:rsidR="004F5D61" w:rsidRPr="00C427A1">
        <w:t>32</w:t>
      </w:r>
    </w:p>
    <w:p w14:paraId="354A7781" w14:textId="53B795D3" w:rsidR="002F1310" w:rsidRDefault="002F1310" w:rsidP="002F1310">
      <w:pPr>
        <w:keepNext/>
        <w:spacing w:before="0" w:after="0"/>
        <w:ind w:right="-142"/>
        <w:jc w:val="center"/>
      </w:pPr>
      <w:r>
        <w:t>Реквизиты, содержащиеся в отчете о закрытии смены</w:t>
      </w:r>
    </w:p>
    <w:p w14:paraId="04D753D4" w14:textId="77777777" w:rsidR="002F1310" w:rsidRPr="00C427A1" w:rsidRDefault="002F1310" w:rsidP="003B7C69">
      <w:pPr>
        <w:keepNext/>
        <w:spacing w:before="0" w:after="0"/>
        <w:ind w:right="-142"/>
        <w:jc w:val="right"/>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08"/>
        <w:gridCol w:w="1613"/>
        <w:gridCol w:w="1587"/>
        <w:gridCol w:w="1809"/>
        <w:gridCol w:w="1522"/>
        <w:gridCol w:w="1633"/>
        <w:gridCol w:w="1127"/>
        <w:gridCol w:w="1677"/>
      </w:tblGrid>
      <w:tr w:rsidR="00C7361C" w:rsidRPr="00C427A1" w14:paraId="770B3DDD" w14:textId="77777777" w:rsidTr="002F1310">
        <w:trPr>
          <w:trHeight w:val="317"/>
          <w:jc w:val="center"/>
        </w:trPr>
        <w:tc>
          <w:tcPr>
            <w:tcW w:w="3308" w:type="dxa"/>
            <w:shd w:val="clear" w:color="auto" w:fill="auto"/>
            <w:hideMark/>
          </w:tcPr>
          <w:p w14:paraId="2FCEF906" w14:textId="77777777" w:rsidR="00671A51" w:rsidRPr="00C427A1" w:rsidRDefault="00671A51" w:rsidP="003B7C69">
            <w:pPr>
              <w:pStyle w:val="af1"/>
              <w:jc w:val="center"/>
              <w:rPr>
                <w:b/>
              </w:rPr>
            </w:pPr>
            <w:r w:rsidRPr="00C427A1">
              <w:rPr>
                <w:b/>
              </w:rPr>
              <w:t>Наименование реквизита</w:t>
            </w:r>
          </w:p>
        </w:tc>
        <w:tc>
          <w:tcPr>
            <w:tcW w:w="1613" w:type="dxa"/>
          </w:tcPr>
          <w:p w14:paraId="3234389E" w14:textId="77777777" w:rsidR="00671A51" w:rsidRPr="00C427A1" w:rsidRDefault="00671A51" w:rsidP="003B7C69">
            <w:pPr>
              <w:pStyle w:val="af1"/>
              <w:jc w:val="center"/>
              <w:rPr>
                <w:b/>
              </w:rPr>
            </w:pPr>
            <w:r w:rsidRPr="00C427A1">
              <w:rPr>
                <w:b/>
              </w:rPr>
              <w:t>Тег</w:t>
            </w:r>
          </w:p>
        </w:tc>
        <w:tc>
          <w:tcPr>
            <w:tcW w:w="1587" w:type="dxa"/>
            <w:shd w:val="clear" w:color="auto" w:fill="auto"/>
          </w:tcPr>
          <w:p w14:paraId="186CCC49" w14:textId="77777777" w:rsidR="00671A51" w:rsidRPr="00C427A1" w:rsidRDefault="00671A51" w:rsidP="003B7C69">
            <w:pPr>
              <w:pStyle w:val="af1"/>
              <w:jc w:val="center"/>
              <w:rPr>
                <w:b/>
              </w:rPr>
            </w:pPr>
            <w:r w:rsidRPr="00C427A1">
              <w:rPr>
                <w:b/>
              </w:rPr>
              <w:t>Обяз.</w:t>
            </w:r>
          </w:p>
        </w:tc>
        <w:tc>
          <w:tcPr>
            <w:tcW w:w="1809" w:type="dxa"/>
          </w:tcPr>
          <w:p w14:paraId="20E5B98E" w14:textId="77777777" w:rsidR="00671A51" w:rsidRPr="00C427A1" w:rsidRDefault="00671A51" w:rsidP="003B7C69">
            <w:pPr>
              <w:pStyle w:val="af1"/>
              <w:jc w:val="center"/>
              <w:rPr>
                <w:b/>
              </w:rPr>
            </w:pPr>
            <w:r w:rsidRPr="00C427A1">
              <w:rPr>
                <w:b/>
              </w:rPr>
              <w:t>Форм.</w:t>
            </w:r>
          </w:p>
        </w:tc>
        <w:tc>
          <w:tcPr>
            <w:tcW w:w="1522" w:type="dxa"/>
          </w:tcPr>
          <w:p w14:paraId="280C366F" w14:textId="77777777" w:rsidR="00671A51" w:rsidRPr="00C427A1" w:rsidRDefault="00671A51" w:rsidP="003B7C69">
            <w:pPr>
              <w:pStyle w:val="af1"/>
              <w:jc w:val="center"/>
              <w:rPr>
                <w:b/>
              </w:rPr>
            </w:pPr>
            <w:r w:rsidRPr="00C427A1">
              <w:rPr>
                <w:b/>
              </w:rPr>
              <w:t>Повт.</w:t>
            </w:r>
          </w:p>
        </w:tc>
        <w:tc>
          <w:tcPr>
            <w:tcW w:w="1633" w:type="dxa"/>
          </w:tcPr>
          <w:p w14:paraId="7790FC7D" w14:textId="77777777" w:rsidR="00671A51" w:rsidRPr="00C427A1" w:rsidRDefault="00671A51" w:rsidP="003B7C69">
            <w:pPr>
              <w:pStyle w:val="af1"/>
              <w:jc w:val="center"/>
              <w:rPr>
                <w:b/>
              </w:rPr>
            </w:pPr>
            <w:r w:rsidRPr="00C427A1">
              <w:rPr>
                <w:b/>
              </w:rPr>
              <w:t>Хран.</w:t>
            </w:r>
          </w:p>
        </w:tc>
        <w:tc>
          <w:tcPr>
            <w:tcW w:w="1127" w:type="dxa"/>
          </w:tcPr>
          <w:p w14:paraId="10334225" w14:textId="77777777" w:rsidR="00671A51" w:rsidRPr="00C427A1" w:rsidRDefault="00671A51" w:rsidP="003B7C69">
            <w:pPr>
              <w:pStyle w:val="af1"/>
              <w:jc w:val="center"/>
              <w:rPr>
                <w:b/>
              </w:rPr>
            </w:pPr>
            <w:r w:rsidRPr="00C427A1">
              <w:rPr>
                <w:b/>
              </w:rPr>
              <w:t>ФП</w:t>
            </w:r>
          </w:p>
        </w:tc>
        <w:tc>
          <w:tcPr>
            <w:tcW w:w="1677" w:type="dxa"/>
          </w:tcPr>
          <w:p w14:paraId="197D4D4D" w14:textId="77777777" w:rsidR="00671A51" w:rsidRPr="00C427A1" w:rsidRDefault="000D0B5A" w:rsidP="003B7C69">
            <w:pPr>
              <w:pStyle w:val="af1"/>
              <w:jc w:val="center"/>
              <w:rPr>
                <w:b/>
              </w:rPr>
            </w:pPr>
            <w:r w:rsidRPr="00C427A1">
              <w:rPr>
                <w:b/>
              </w:rPr>
              <w:t>№</w:t>
            </w:r>
            <w:r w:rsidR="00E4751C" w:rsidRPr="00C427A1">
              <w:rPr>
                <w:b/>
              </w:rPr>
              <w:t>прим.</w:t>
            </w:r>
          </w:p>
        </w:tc>
      </w:tr>
      <w:tr w:rsidR="00C7361C" w:rsidRPr="00C427A1" w14:paraId="6ED0AA21" w14:textId="77777777" w:rsidTr="00856E1D">
        <w:trPr>
          <w:trHeight w:val="302"/>
          <w:jc w:val="center"/>
        </w:trPr>
        <w:tc>
          <w:tcPr>
            <w:tcW w:w="3308" w:type="dxa"/>
            <w:shd w:val="clear" w:color="auto" w:fill="auto"/>
            <w:noWrap/>
            <w:hideMark/>
          </w:tcPr>
          <w:p w14:paraId="05513EA6" w14:textId="77777777" w:rsidR="00671A51" w:rsidRPr="00C427A1" w:rsidRDefault="00671A51" w:rsidP="003B7C69">
            <w:pPr>
              <w:pStyle w:val="af1"/>
              <w:jc w:val="left"/>
            </w:pPr>
            <w:r w:rsidRPr="00C427A1">
              <w:t xml:space="preserve">наименование документа </w:t>
            </w:r>
          </w:p>
        </w:tc>
        <w:tc>
          <w:tcPr>
            <w:tcW w:w="1613" w:type="dxa"/>
            <w:vAlign w:val="center"/>
          </w:tcPr>
          <w:p w14:paraId="18DD276C" w14:textId="77777777" w:rsidR="00671A51" w:rsidRPr="00C427A1" w:rsidRDefault="00671A51" w:rsidP="003B7C69">
            <w:pPr>
              <w:pStyle w:val="af1"/>
              <w:jc w:val="center"/>
            </w:pPr>
            <w:r w:rsidRPr="00C427A1">
              <w:t>1000</w:t>
            </w:r>
          </w:p>
        </w:tc>
        <w:tc>
          <w:tcPr>
            <w:tcW w:w="1587" w:type="dxa"/>
            <w:shd w:val="clear" w:color="auto" w:fill="auto"/>
            <w:noWrap/>
            <w:vAlign w:val="center"/>
          </w:tcPr>
          <w:p w14:paraId="773E07CA" w14:textId="77777777" w:rsidR="00671A51" w:rsidRPr="00C427A1" w:rsidRDefault="00671A51" w:rsidP="003B7C69">
            <w:pPr>
              <w:pStyle w:val="af1"/>
              <w:jc w:val="center"/>
            </w:pPr>
            <w:r w:rsidRPr="00C427A1">
              <w:t>1</w:t>
            </w:r>
          </w:p>
        </w:tc>
        <w:tc>
          <w:tcPr>
            <w:tcW w:w="1809" w:type="dxa"/>
            <w:vAlign w:val="center"/>
          </w:tcPr>
          <w:p w14:paraId="21BDBB02" w14:textId="77777777" w:rsidR="00671A51" w:rsidRPr="00C427A1" w:rsidRDefault="00671A51" w:rsidP="003B7C69">
            <w:pPr>
              <w:pStyle w:val="af1"/>
              <w:jc w:val="center"/>
            </w:pPr>
            <w:r w:rsidRPr="00C427A1">
              <w:t>П</w:t>
            </w:r>
          </w:p>
        </w:tc>
        <w:tc>
          <w:tcPr>
            <w:tcW w:w="1522" w:type="dxa"/>
            <w:vAlign w:val="center"/>
          </w:tcPr>
          <w:p w14:paraId="06BC017D" w14:textId="77777777" w:rsidR="00671A51" w:rsidRPr="00C427A1" w:rsidRDefault="00671A51" w:rsidP="003B7C69">
            <w:pPr>
              <w:pStyle w:val="af1"/>
              <w:jc w:val="center"/>
            </w:pPr>
            <w:r w:rsidRPr="00C427A1">
              <w:t>Нет</w:t>
            </w:r>
          </w:p>
        </w:tc>
        <w:tc>
          <w:tcPr>
            <w:tcW w:w="1633" w:type="dxa"/>
            <w:vAlign w:val="center"/>
          </w:tcPr>
          <w:p w14:paraId="7591D001" w14:textId="77777777" w:rsidR="00671A51" w:rsidRPr="00C427A1" w:rsidRDefault="00DF525D" w:rsidP="003B7C69">
            <w:pPr>
              <w:pStyle w:val="af1"/>
              <w:jc w:val="center"/>
              <w:rPr>
                <w:b/>
              </w:rPr>
            </w:pPr>
            <w:r w:rsidRPr="00C427A1">
              <w:rPr>
                <w:b/>
              </w:rPr>
              <w:t>–</w:t>
            </w:r>
          </w:p>
        </w:tc>
        <w:tc>
          <w:tcPr>
            <w:tcW w:w="1127" w:type="dxa"/>
            <w:vAlign w:val="center"/>
          </w:tcPr>
          <w:p w14:paraId="75E5AE05" w14:textId="77777777" w:rsidR="00671A51" w:rsidRPr="00C427A1" w:rsidRDefault="00DF525D" w:rsidP="003B7C69">
            <w:pPr>
              <w:pStyle w:val="af1"/>
              <w:jc w:val="center"/>
            </w:pPr>
            <w:r w:rsidRPr="00C427A1">
              <w:t>–</w:t>
            </w:r>
          </w:p>
        </w:tc>
        <w:tc>
          <w:tcPr>
            <w:tcW w:w="1677" w:type="dxa"/>
            <w:vAlign w:val="center"/>
          </w:tcPr>
          <w:p w14:paraId="0751F92B" w14:textId="77777777" w:rsidR="00671A51" w:rsidRPr="00C427A1" w:rsidRDefault="00D52409" w:rsidP="003B7C69">
            <w:pPr>
              <w:pStyle w:val="af1"/>
              <w:jc w:val="center"/>
            </w:pPr>
            <w:r w:rsidRPr="00C427A1">
              <w:t>–</w:t>
            </w:r>
          </w:p>
        </w:tc>
      </w:tr>
      <w:tr w:rsidR="00C7361C" w:rsidRPr="00C427A1" w14:paraId="72D4DE6E" w14:textId="77777777" w:rsidTr="00856E1D">
        <w:trPr>
          <w:trHeight w:val="302"/>
          <w:jc w:val="center"/>
        </w:trPr>
        <w:tc>
          <w:tcPr>
            <w:tcW w:w="3308" w:type="dxa"/>
            <w:shd w:val="clear" w:color="auto" w:fill="auto"/>
            <w:noWrap/>
            <w:hideMark/>
          </w:tcPr>
          <w:p w14:paraId="561BA714" w14:textId="77777777" w:rsidR="00671A51" w:rsidRPr="00C427A1" w:rsidRDefault="00671A51" w:rsidP="003B7C69">
            <w:pPr>
              <w:pStyle w:val="af1"/>
              <w:jc w:val="left"/>
            </w:pPr>
            <w:r w:rsidRPr="00C427A1">
              <w:t xml:space="preserve">код формы </w:t>
            </w:r>
            <w:r w:rsidR="0036545A" w:rsidRPr="00C427A1">
              <w:t>ФД</w:t>
            </w:r>
          </w:p>
        </w:tc>
        <w:tc>
          <w:tcPr>
            <w:tcW w:w="1613" w:type="dxa"/>
            <w:vAlign w:val="center"/>
          </w:tcPr>
          <w:p w14:paraId="7DE5841A" w14:textId="77777777" w:rsidR="00671A51" w:rsidRPr="00C427A1" w:rsidRDefault="0036545A" w:rsidP="003B7C69">
            <w:pPr>
              <w:pStyle w:val="af1"/>
              <w:jc w:val="center"/>
            </w:pPr>
            <w:r w:rsidRPr="00C427A1">
              <w:t>–</w:t>
            </w:r>
          </w:p>
        </w:tc>
        <w:tc>
          <w:tcPr>
            <w:tcW w:w="1587" w:type="dxa"/>
            <w:shd w:val="clear" w:color="auto" w:fill="auto"/>
            <w:noWrap/>
            <w:vAlign w:val="center"/>
          </w:tcPr>
          <w:p w14:paraId="6909D17A" w14:textId="77777777" w:rsidR="00671A51" w:rsidRPr="00C427A1" w:rsidRDefault="00671A51" w:rsidP="003B7C69">
            <w:pPr>
              <w:pStyle w:val="af1"/>
              <w:jc w:val="center"/>
            </w:pPr>
            <w:r w:rsidRPr="00C427A1">
              <w:t>1</w:t>
            </w:r>
          </w:p>
        </w:tc>
        <w:tc>
          <w:tcPr>
            <w:tcW w:w="1809" w:type="dxa"/>
            <w:vAlign w:val="center"/>
          </w:tcPr>
          <w:p w14:paraId="38B63539" w14:textId="77777777" w:rsidR="00671A51" w:rsidRPr="00C427A1" w:rsidRDefault="00671A51" w:rsidP="003B7C69">
            <w:pPr>
              <w:pStyle w:val="af1"/>
              <w:jc w:val="center"/>
            </w:pPr>
            <w:r w:rsidRPr="00C427A1">
              <w:t>Э</w:t>
            </w:r>
          </w:p>
        </w:tc>
        <w:tc>
          <w:tcPr>
            <w:tcW w:w="1522" w:type="dxa"/>
            <w:vAlign w:val="center"/>
          </w:tcPr>
          <w:p w14:paraId="4124A7DE" w14:textId="77777777" w:rsidR="00671A51" w:rsidRPr="00C427A1" w:rsidRDefault="00671A51" w:rsidP="003B7C69">
            <w:pPr>
              <w:pStyle w:val="af1"/>
              <w:jc w:val="center"/>
            </w:pPr>
            <w:r w:rsidRPr="00C427A1">
              <w:t>Нет</w:t>
            </w:r>
          </w:p>
        </w:tc>
        <w:tc>
          <w:tcPr>
            <w:tcW w:w="1633" w:type="dxa"/>
            <w:vAlign w:val="center"/>
          </w:tcPr>
          <w:p w14:paraId="3648D986" w14:textId="77777777" w:rsidR="00671A51" w:rsidRPr="00C427A1" w:rsidRDefault="00671A51" w:rsidP="003B7C69">
            <w:pPr>
              <w:pStyle w:val="af1"/>
              <w:jc w:val="center"/>
            </w:pPr>
            <w:r w:rsidRPr="00C427A1">
              <w:t>5л</w:t>
            </w:r>
          </w:p>
        </w:tc>
        <w:tc>
          <w:tcPr>
            <w:tcW w:w="1127" w:type="dxa"/>
            <w:vAlign w:val="center"/>
          </w:tcPr>
          <w:p w14:paraId="23CDB669" w14:textId="77777777" w:rsidR="00671A51" w:rsidRPr="00C427A1" w:rsidRDefault="0036545A" w:rsidP="003B7C69">
            <w:pPr>
              <w:pStyle w:val="af1"/>
              <w:jc w:val="center"/>
            </w:pPr>
            <w:r w:rsidRPr="00C427A1">
              <w:t>1,</w:t>
            </w:r>
            <w:r w:rsidR="00912ACD" w:rsidRPr="00C427A1">
              <w:t xml:space="preserve"> </w:t>
            </w:r>
            <w:r w:rsidR="00DF525D" w:rsidRPr="00C427A1">
              <w:t>4</w:t>
            </w:r>
          </w:p>
        </w:tc>
        <w:tc>
          <w:tcPr>
            <w:tcW w:w="1677" w:type="dxa"/>
            <w:vAlign w:val="center"/>
          </w:tcPr>
          <w:p w14:paraId="25DB8D9F" w14:textId="77777777" w:rsidR="00671A51" w:rsidRPr="00C427A1" w:rsidRDefault="00671A51" w:rsidP="003B7C69">
            <w:pPr>
              <w:pStyle w:val="af1"/>
              <w:jc w:val="center"/>
            </w:pPr>
          </w:p>
        </w:tc>
      </w:tr>
      <w:tr w:rsidR="005B409F" w:rsidRPr="00C427A1" w14:paraId="2D378EE9" w14:textId="77777777" w:rsidTr="00856E1D">
        <w:trPr>
          <w:trHeight w:val="302"/>
          <w:jc w:val="center"/>
        </w:trPr>
        <w:tc>
          <w:tcPr>
            <w:tcW w:w="3308" w:type="dxa"/>
            <w:shd w:val="clear" w:color="auto" w:fill="auto"/>
            <w:noWrap/>
          </w:tcPr>
          <w:p w14:paraId="6B6621B6" w14:textId="77777777" w:rsidR="005B409F" w:rsidRPr="00C427A1" w:rsidRDefault="005B409F" w:rsidP="005B409F">
            <w:pPr>
              <w:pStyle w:val="af1"/>
              <w:jc w:val="left"/>
            </w:pPr>
            <w:r w:rsidRPr="00C427A1">
              <w:t>версия ФФД</w:t>
            </w:r>
          </w:p>
        </w:tc>
        <w:tc>
          <w:tcPr>
            <w:tcW w:w="1613" w:type="dxa"/>
            <w:vAlign w:val="center"/>
          </w:tcPr>
          <w:p w14:paraId="482837C8" w14:textId="77777777" w:rsidR="005B409F" w:rsidRPr="00C427A1" w:rsidRDefault="005B409F" w:rsidP="005B409F">
            <w:pPr>
              <w:pStyle w:val="af1"/>
              <w:jc w:val="center"/>
            </w:pPr>
            <w:r w:rsidRPr="00C427A1">
              <w:t>1209</w:t>
            </w:r>
          </w:p>
        </w:tc>
        <w:tc>
          <w:tcPr>
            <w:tcW w:w="1587" w:type="dxa"/>
            <w:shd w:val="clear" w:color="auto" w:fill="auto"/>
            <w:noWrap/>
            <w:vAlign w:val="center"/>
          </w:tcPr>
          <w:p w14:paraId="49F0C674" w14:textId="77777777" w:rsidR="005B409F" w:rsidRPr="00C427A1" w:rsidRDefault="005B409F" w:rsidP="005B409F">
            <w:pPr>
              <w:pStyle w:val="af1"/>
              <w:jc w:val="center"/>
            </w:pPr>
            <w:r w:rsidRPr="00C427A1">
              <w:t>3</w:t>
            </w:r>
          </w:p>
        </w:tc>
        <w:tc>
          <w:tcPr>
            <w:tcW w:w="1809" w:type="dxa"/>
            <w:vAlign w:val="center"/>
          </w:tcPr>
          <w:p w14:paraId="34FA1EF7" w14:textId="77777777" w:rsidR="005B409F" w:rsidRPr="00C427A1" w:rsidRDefault="005B409F" w:rsidP="005B409F">
            <w:pPr>
              <w:pStyle w:val="af1"/>
              <w:jc w:val="center"/>
            </w:pPr>
            <w:r w:rsidRPr="00C427A1">
              <w:t>Э</w:t>
            </w:r>
          </w:p>
        </w:tc>
        <w:tc>
          <w:tcPr>
            <w:tcW w:w="1522" w:type="dxa"/>
            <w:vAlign w:val="center"/>
          </w:tcPr>
          <w:p w14:paraId="7A82C6DD" w14:textId="77777777" w:rsidR="005B409F" w:rsidRPr="00C427A1" w:rsidRDefault="005B409F" w:rsidP="005B409F">
            <w:pPr>
              <w:pStyle w:val="af1"/>
              <w:jc w:val="center"/>
            </w:pPr>
            <w:r w:rsidRPr="00C427A1">
              <w:t>Нет</w:t>
            </w:r>
          </w:p>
        </w:tc>
        <w:tc>
          <w:tcPr>
            <w:tcW w:w="1633" w:type="dxa"/>
            <w:vAlign w:val="center"/>
          </w:tcPr>
          <w:p w14:paraId="06140406" w14:textId="0A7D0866" w:rsidR="005B409F" w:rsidRPr="00C427A1" w:rsidRDefault="005B409F" w:rsidP="005B409F">
            <w:pPr>
              <w:pStyle w:val="af1"/>
              <w:jc w:val="center"/>
            </w:pPr>
            <w:r w:rsidRPr="00C427A1">
              <w:rPr>
                <w:szCs w:val="28"/>
              </w:rPr>
              <w:t>30д</w:t>
            </w:r>
          </w:p>
        </w:tc>
        <w:tc>
          <w:tcPr>
            <w:tcW w:w="1127" w:type="dxa"/>
            <w:vAlign w:val="center"/>
          </w:tcPr>
          <w:p w14:paraId="48EB17D8" w14:textId="79B7F01B" w:rsidR="005B409F" w:rsidRPr="00C427A1" w:rsidRDefault="005B409F" w:rsidP="005B409F">
            <w:pPr>
              <w:pStyle w:val="af1"/>
              <w:jc w:val="center"/>
            </w:pPr>
            <w:r w:rsidRPr="00C427A1">
              <w:t>4</w:t>
            </w:r>
          </w:p>
        </w:tc>
        <w:tc>
          <w:tcPr>
            <w:tcW w:w="1677" w:type="dxa"/>
            <w:vAlign w:val="center"/>
          </w:tcPr>
          <w:p w14:paraId="7DFEA61C" w14:textId="77777777" w:rsidR="005B409F" w:rsidRPr="00C427A1" w:rsidRDefault="005B409F" w:rsidP="005B409F">
            <w:pPr>
              <w:pStyle w:val="af1"/>
              <w:jc w:val="center"/>
            </w:pPr>
            <w:r w:rsidRPr="00C427A1">
              <w:t>–</w:t>
            </w:r>
          </w:p>
        </w:tc>
      </w:tr>
      <w:tr w:rsidR="00C7361C" w:rsidRPr="00C427A1" w14:paraId="293C6989" w14:textId="77777777" w:rsidTr="00856E1D">
        <w:trPr>
          <w:trHeight w:val="302"/>
          <w:jc w:val="center"/>
        </w:trPr>
        <w:tc>
          <w:tcPr>
            <w:tcW w:w="3308" w:type="dxa"/>
            <w:shd w:val="clear" w:color="auto" w:fill="auto"/>
            <w:noWrap/>
          </w:tcPr>
          <w:p w14:paraId="47725B88" w14:textId="77777777" w:rsidR="00671A51" w:rsidRPr="00C427A1" w:rsidRDefault="00671A51" w:rsidP="003B7C69">
            <w:pPr>
              <w:pStyle w:val="af1"/>
              <w:jc w:val="left"/>
            </w:pPr>
            <w:r w:rsidRPr="00C427A1">
              <w:t>наименование пользователя</w:t>
            </w:r>
          </w:p>
        </w:tc>
        <w:tc>
          <w:tcPr>
            <w:tcW w:w="1613" w:type="dxa"/>
            <w:vAlign w:val="center"/>
          </w:tcPr>
          <w:p w14:paraId="092E56E9" w14:textId="77777777" w:rsidR="00671A51" w:rsidRPr="00C427A1" w:rsidRDefault="00671A51" w:rsidP="003B7C69">
            <w:pPr>
              <w:pStyle w:val="af1"/>
              <w:jc w:val="center"/>
            </w:pPr>
            <w:r w:rsidRPr="00C427A1">
              <w:t>1048</w:t>
            </w:r>
          </w:p>
        </w:tc>
        <w:tc>
          <w:tcPr>
            <w:tcW w:w="1587" w:type="dxa"/>
            <w:shd w:val="clear" w:color="auto" w:fill="auto"/>
            <w:noWrap/>
            <w:vAlign w:val="center"/>
          </w:tcPr>
          <w:p w14:paraId="51C8EEB4" w14:textId="77777777" w:rsidR="00671A51" w:rsidRPr="00C427A1" w:rsidRDefault="00671A51" w:rsidP="003B7C69">
            <w:pPr>
              <w:pStyle w:val="af1"/>
              <w:jc w:val="center"/>
            </w:pPr>
            <w:r w:rsidRPr="00C427A1">
              <w:t>1</w:t>
            </w:r>
          </w:p>
        </w:tc>
        <w:tc>
          <w:tcPr>
            <w:tcW w:w="1809" w:type="dxa"/>
            <w:vAlign w:val="center"/>
          </w:tcPr>
          <w:p w14:paraId="247A42DD" w14:textId="77777777" w:rsidR="00671A51" w:rsidRPr="00C427A1" w:rsidRDefault="00372A27" w:rsidP="003B7C69">
            <w:pPr>
              <w:pStyle w:val="af1"/>
              <w:jc w:val="center"/>
            </w:pPr>
            <w:r w:rsidRPr="00C427A1">
              <w:t>П</w:t>
            </w:r>
          </w:p>
        </w:tc>
        <w:tc>
          <w:tcPr>
            <w:tcW w:w="1522" w:type="dxa"/>
            <w:vAlign w:val="center"/>
          </w:tcPr>
          <w:p w14:paraId="0163D91A" w14:textId="77777777" w:rsidR="00671A51" w:rsidRPr="00C427A1" w:rsidRDefault="00671A51" w:rsidP="003B7C69">
            <w:pPr>
              <w:pStyle w:val="af1"/>
              <w:jc w:val="center"/>
            </w:pPr>
            <w:r w:rsidRPr="00C427A1">
              <w:t>Нет</w:t>
            </w:r>
          </w:p>
        </w:tc>
        <w:tc>
          <w:tcPr>
            <w:tcW w:w="1633" w:type="dxa"/>
            <w:vAlign w:val="center"/>
          </w:tcPr>
          <w:p w14:paraId="6E8C727D" w14:textId="77777777" w:rsidR="00671A51" w:rsidRPr="00C427A1" w:rsidRDefault="00372A27" w:rsidP="003B7C69">
            <w:pPr>
              <w:pStyle w:val="af1"/>
              <w:jc w:val="center"/>
            </w:pPr>
            <w:r w:rsidRPr="00C427A1">
              <w:t>–</w:t>
            </w:r>
          </w:p>
        </w:tc>
        <w:tc>
          <w:tcPr>
            <w:tcW w:w="1127" w:type="dxa"/>
            <w:vAlign w:val="center"/>
          </w:tcPr>
          <w:p w14:paraId="1D112085" w14:textId="77777777" w:rsidR="00671A51" w:rsidRPr="00C427A1" w:rsidRDefault="00DF525D" w:rsidP="003B7C69">
            <w:pPr>
              <w:pStyle w:val="af1"/>
              <w:jc w:val="center"/>
            </w:pPr>
            <w:r w:rsidRPr="00C427A1">
              <w:t>–</w:t>
            </w:r>
          </w:p>
        </w:tc>
        <w:tc>
          <w:tcPr>
            <w:tcW w:w="1677" w:type="dxa"/>
            <w:vAlign w:val="center"/>
          </w:tcPr>
          <w:p w14:paraId="35195E1E" w14:textId="77777777" w:rsidR="00671A51" w:rsidRPr="00C427A1" w:rsidRDefault="00D52409" w:rsidP="003B7C69">
            <w:pPr>
              <w:pStyle w:val="af1"/>
              <w:jc w:val="center"/>
            </w:pPr>
            <w:r w:rsidRPr="00C427A1">
              <w:t>–</w:t>
            </w:r>
          </w:p>
        </w:tc>
      </w:tr>
      <w:tr w:rsidR="00C7361C" w:rsidRPr="00C427A1" w14:paraId="2CCC646C" w14:textId="77777777" w:rsidTr="00856E1D">
        <w:trPr>
          <w:trHeight w:val="302"/>
          <w:jc w:val="center"/>
        </w:trPr>
        <w:tc>
          <w:tcPr>
            <w:tcW w:w="3308" w:type="dxa"/>
            <w:shd w:val="clear" w:color="auto" w:fill="auto"/>
            <w:noWrap/>
          </w:tcPr>
          <w:p w14:paraId="0DA96EEF" w14:textId="77777777" w:rsidR="00AF4A17" w:rsidRPr="00C427A1" w:rsidRDefault="00AF4A17" w:rsidP="003B7C69">
            <w:pPr>
              <w:pStyle w:val="af1"/>
              <w:jc w:val="left"/>
            </w:pPr>
            <w:r w:rsidRPr="00C427A1">
              <w:t>ИНН пользователя</w:t>
            </w:r>
          </w:p>
        </w:tc>
        <w:tc>
          <w:tcPr>
            <w:tcW w:w="1613" w:type="dxa"/>
            <w:vAlign w:val="center"/>
          </w:tcPr>
          <w:p w14:paraId="38118936" w14:textId="77777777" w:rsidR="00AF4A17" w:rsidRPr="00C427A1" w:rsidRDefault="00AF4A17" w:rsidP="003B7C69">
            <w:pPr>
              <w:pStyle w:val="af1"/>
              <w:jc w:val="center"/>
            </w:pPr>
            <w:r w:rsidRPr="00C427A1">
              <w:t>1018</w:t>
            </w:r>
          </w:p>
        </w:tc>
        <w:tc>
          <w:tcPr>
            <w:tcW w:w="1587" w:type="dxa"/>
            <w:shd w:val="clear" w:color="auto" w:fill="auto"/>
            <w:noWrap/>
            <w:vAlign w:val="center"/>
          </w:tcPr>
          <w:p w14:paraId="13C9B3E9" w14:textId="77777777" w:rsidR="00AF4A17" w:rsidRPr="00C427A1" w:rsidRDefault="00AF4A17" w:rsidP="003B7C69">
            <w:pPr>
              <w:pStyle w:val="af1"/>
              <w:jc w:val="center"/>
            </w:pPr>
            <w:r w:rsidRPr="00C427A1">
              <w:t>1</w:t>
            </w:r>
          </w:p>
        </w:tc>
        <w:tc>
          <w:tcPr>
            <w:tcW w:w="1809" w:type="dxa"/>
            <w:vAlign w:val="center"/>
          </w:tcPr>
          <w:p w14:paraId="3C07BC93" w14:textId="77777777" w:rsidR="00AF4A17" w:rsidRPr="00C427A1" w:rsidRDefault="00AF4A17" w:rsidP="003B7C69">
            <w:pPr>
              <w:pStyle w:val="af1"/>
              <w:jc w:val="center"/>
            </w:pPr>
            <w:r w:rsidRPr="00C427A1">
              <w:t>ПЭ</w:t>
            </w:r>
          </w:p>
        </w:tc>
        <w:tc>
          <w:tcPr>
            <w:tcW w:w="1522" w:type="dxa"/>
            <w:vAlign w:val="center"/>
          </w:tcPr>
          <w:p w14:paraId="0FDA1F75" w14:textId="77777777" w:rsidR="00AF4A17" w:rsidRPr="00C427A1" w:rsidRDefault="00AF4A17" w:rsidP="003B7C69">
            <w:pPr>
              <w:pStyle w:val="af1"/>
              <w:jc w:val="center"/>
            </w:pPr>
            <w:r w:rsidRPr="00C427A1">
              <w:t>Нет</w:t>
            </w:r>
          </w:p>
        </w:tc>
        <w:tc>
          <w:tcPr>
            <w:tcW w:w="1633" w:type="dxa"/>
            <w:vAlign w:val="center"/>
          </w:tcPr>
          <w:p w14:paraId="3DF58CFE" w14:textId="77777777" w:rsidR="00AF4A17" w:rsidRPr="00C427A1" w:rsidRDefault="00AF4A17" w:rsidP="003B7C69">
            <w:pPr>
              <w:pStyle w:val="af1"/>
              <w:jc w:val="center"/>
            </w:pPr>
            <w:r w:rsidRPr="00C427A1">
              <w:t>–</w:t>
            </w:r>
          </w:p>
        </w:tc>
        <w:tc>
          <w:tcPr>
            <w:tcW w:w="1127" w:type="dxa"/>
            <w:vAlign w:val="center"/>
          </w:tcPr>
          <w:p w14:paraId="102EBCAD" w14:textId="77777777" w:rsidR="00AF4A17" w:rsidRPr="00C427A1" w:rsidRDefault="00DF525D" w:rsidP="003B7C69">
            <w:pPr>
              <w:pStyle w:val="af1"/>
              <w:jc w:val="center"/>
            </w:pPr>
            <w:r w:rsidRPr="00C427A1">
              <w:t>4</w:t>
            </w:r>
          </w:p>
        </w:tc>
        <w:tc>
          <w:tcPr>
            <w:tcW w:w="1677" w:type="dxa"/>
            <w:vAlign w:val="center"/>
          </w:tcPr>
          <w:p w14:paraId="6C08E880" w14:textId="77777777" w:rsidR="00AF4A17" w:rsidRPr="00C427A1" w:rsidRDefault="00AF4A17" w:rsidP="003B7C69">
            <w:pPr>
              <w:pStyle w:val="af1"/>
              <w:jc w:val="center"/>
            </w:pPr>
            <w:r w:rsidRPr="00C427A1">
              <w:t>–</w:t>
            </w:r>
          </w:p>
        </w:tc>
      </w:tr>
      <w:tr w:rsidR="00856E1D" w:rsidRPr="00C427A1" w14:paraId="50F39D85" w14:textId="77777777" w:rsidTr="00856E1D">
        <w:trPr>
          <w:trHeight w:val="302"/>
          <w:jc w:val="center"/>
        </w:trPr>
        <w:tc>
          <w:tcPr>
            <w:tcW w:w="3308" w:type="dxa"/>
            <w:shd w:val="clear" w:color="auto" w:fill="auto"/>
            <w:noWrap/>
          </w:tcPr>
          <w:p w14:paraId="383548B2" w14:textId="77777777" w:rsidR="00C80FD6" w:rsidRPr="00C427A1" w:rsidRDefault="00C80FD6" w:rsidP="003B7C69">
            <w:pPr>
              <w:pStyle w:val="af1"/>
              <w:jc w:val="left"/>
            </w:pPr>
            <w:r w:rsidRPr="00C427A1">
              <w:t>кассир</w:t>
            </w:r>
          </w:p>
        </w:tc>
        <w:tc>
          <w:tcPr>
            <w:tcW w:w="1613" w:type="dxa"/>
            <w:vAlign w:val="center"/>
          </w:tcPr>
          <w:p w14:paraId="6F3296C0" w14:textId="77777777" w:rsidR="00C80FD6" w:rsidRPr="00C427A1" w:rsidRDefault="00C80FD6" w:rsidP="003B7C69">
            <w:pPr>
              <w:pStyle w:val="af1"/>
              <w:jc w:val="center"/>
            </w:pPr>
            <w:r w:rsidRPr="00C427A1">
              <w:t>1021</w:t>
            </w:r>
          </w:p>
        </w:tc>
        <w:tc>
          <w:tcPr>
            <w:tcW w:w="1587" w:type="dxa"/>
            <w:shd w:val="clear" w:color="auto" w:fill="auto"/>
            <w:noWrap/>
            <w:vAlign w:val="center"/>
          </w:tcPr>
          <w:p w14:paraId="02CE2589" w14:textId="77777777" w:rsidR="00C80FD6" w:rsidRPr="00C427A1" w:rsidRDefault="00C80FD6" w:rsidP="003B7C69">
            <w:pPr>
              <w:pStyle w:val="af1"/>
              <w:jc w:val="center"/>
            </w:pPr>
            <w:r w:rsidRPr="00C427A1">
              <w:t>2</w:t>
            </w:r>
          </w:p>
        </w:tc>
        <w:tc>
          <w:tcPr>
            <w:tcW w:w="1809" w:type="dxa"/>
            <w:vAlign w:val="center"/>
          </w:tcPr>
          <w:p w14:paraId="3982ADE5" w14:textId="77777777" w:rsidR="00C80FD6" w:rsidRPr="00C427A1" w:rsidRDefault="00C80FD6" w:rsidP="003B7C69">
            <w:pPr>
              <w:pStyle w:val="af1"/>
              <w:jc w:val="center"/>
            </w:pPr>
            <w:r w:rsidRPr="00C427A1">
              <w:t>ПЭ</w:t>
            </w:r>
          </w:p>
        </w:tc>
        <w:tc>
          <w:tcPr>
            <w:tcW w:w="1522" w:type="dxa"/>
            <w:vAlign w:val="center"/>
          </w:tcPr>
          <w:p w14:paraId="6555FBB7" w14:textId="77777777" w:rsidR="00C80FD6" w:rsidRPr="00C427A1" w:rsidRDefault="00C80FD6" w:rsidP="003B7C69">
            <w:pPr>
              <w:pStyle w:val="af1"/>
              <w:jc w:val="center"/>
            </w:pPr>
            <w:r w:rsidRPr="00C427A1">
              <w:t>Нет</w:t>
            </w:r>
          </w:p>
        </w:tc>
        <w:tc>
          <w:tcPr>
            <w:tcW w:w="1633" w:type="dxa"/>
            <w:vAlign w:val="center"/>
          </w:tcPr>
          <w:p w14:paraId="2EA67DF0" w14:textId="77777777" w:rsidR="00C80FD6" w:rsidRPr="00C427A1" w:rsidRDefault="00C80FD6" w:rsidP="003B7C69">
            <w:pPr>
              <w:pStyle w:val="af1"/>
              <w:jc w:val="center"/>
            </w:pPr>
            <w:r w:rsidRPr="00C427A1">
              <w:t>30д</w:t>
            </w:r>
          </w:p>
        </w:tc>
        <w:tc>
          <w:tcPr>
            <w:tcW w:w="1127" w:type="dxa"/>
          </w:tcPr>
          <w:p w14:paraId="443A2D97" w14:textId="77777777" w:rsidR="00C80FD6" w:rsidRPr="00C427A1" w:rsidRDefault="00DF525D" w:rsidP="003B7C69">
            <w:pPr>
              <w:pStyle w:val="af1"/>
              <w:jc w:val="center"/>
            </w:pPr>
            <w:r w:rsidRPr="00C427A1">
              <w:t>4</w:t>
            </w:r>
          </w:p>
        </w:tc>
        <w:tc>
          <w:tcPr>
            <w:tcW w:w="1677" w:type="dxa"/>
            <w:vAlign w:val="center"/>
          </w:tcPr>
          <w:p w14:paraId="06F3C5B0" w14:textId="0543C1F2" w:rsidR="00C80FD6" w:rsidRPr="00C427A1" w:rsidRDefault="0031034B" w:rsidP="0031034B">
            <w:pPr>
              <w:pStyle w:val="af1"/>
              <w:jc w:val="center"/>
            </w:pPr>
            <w:r w:rsidRPr="00C427A1">
              <w:t>4</w:t>
            </w:r>
          </w:p>
        </w:tc>
      </w:tr>
      <w:tr w:rsidR="00856E1D" w:rsidRPr="00C427A1" w14:paraId="75C510B1" w14:textId="77777777" w:rsidTr="00856E1D">
        <w:trPr>
          <w:trHeight w:val="302"/>
          <w:jc w:val="center"/>
        </w:trPr>
        <w:tc>
          <w:tcPr>
            <w:tcW w:w="3308" w:type="dxa"/>
            <w:shd w:val="clear" w:color="auto" w:fill="auto"/>
            <w:noWrap/>
          </w:tcPr>
          <w:p w14:paraId="2CEED414" w14:textId="77777777" w:rsidR="00C80FD6" w:rsidRPr="00C427A1" w:rsidRDefault="00C80FD6" w:rsidP="003B7C69">
            <w:pPr>
              <w:pStyle w:val="af1"/>
              <w:jc w:val="left"/>
            </w:pPr>
            <w:r w:rsidRPr="00C427A1">
              <w:t>ИНН кассира</w:t>
            </w:r>
          </w:p>
        </w:tc>
        <w:tc>
          <w:tcPr>
            <w:tcW w:w="1613" w:type="dxa"/>
            <w:vAlign w:val="center"/>
          </w:tcPr>
          <w:p w14:paraId="614AD828" w14:textId="77777777" w:rsidR="00C80FD6" w:rsidRPr="00C427A1" w:rsidRDefault="00C80FD6" w:rsidP="003B7C69">
            <w:pPr>
              <w:pStyle w:val="af1"/>
              <w:jc w:val="center"/>
            </w:pPr>
            <w:r w:rsidRPr="00C427A1">
              <w:t>1203</w:t>
            </w:r>
          </w:p>
        </w:tc>
        <w:tc>
          <w:tcPr>
            <w:tcW w:w="1587" w:type="dxa"/>
            <w:shd w:val="clear" w:color="auto" w:fill="auto"/>
            <w:noWrap/>
            <w:vAlign w:val="center"/>
          </w:tcPr>
          <w:p w14:paraId="0F536F05" w14:textId="77777777" w:rsidR="00C80FD6" w:rsidRPr="00C427A1" w:rsidRDefault="00C80FD6" w:rsidP="003B7C69">
            <w:pPr>
              <w:pStyle w:val="af1"/>
              <w:jc w:val="center"/>
            </w:pPr>
            <w:r w:rsidRPr="00C427A1">
              <w:t>4</w:t>
            </w:r>
          </w:p>
        </w:tc>
        <w:tc>
          <w:tcPr>
            <w:tcW w:w="1809" w:type="dxa"/>
            <w:vAlign w:val="center"/>
          </w:tcPr>
          <w:p w14:paraId="0ED6C94B" w14:textId="77777777" w:rsidR="00C80FD6" w:rsidRPr="00C427A1" w:rsidRDefault="00C80FD6" w:rsidP="003B7C69">
            <w:pPr>
              <w:pStyle w:val="af1"/>
              <w:jc w:val="center"/>
            </w:pPr>
            <w:r w:rsidRPr="00C427A1">
              <w:t>Э</w:t>
            </w:r>
          </w:p>
        </w:tc>
        <w:tc>
          <w:tcPr>
            <w:tcW w:w="1522" w:type="dxa"/>
            <w:vAlign w:val="center"/>
          </w:tcPr>
          <w:p w14:paraId="60F4F7BE" w14:textId="77777777" w:rsidR="00C80FD6" w:rsidRPr="00C427A1" w:rsidRDefault="00C80FD6" w:rsidP="003B7C69">
            <w:pPr>
              <w:pStyle w:val="af1"/>
              <w:jc w:val="center"/>
            </w:pPr>
            <w:r w:rsidRPr="00C427A1">
              <w:t>Нет</w:t>
            </w:r>
          </w:p>
        </w:tc>
        <w:tc>
          <w:tcPr>
            <w:tcW w:w="1633" w:type="dxa"/>
            <w:vAlign w:val="center"/>
          </w:tcPr>
          <w:p w14:paraId="30D12863" w14:textId="77777777" w:rsidR="00C80FD6" w:rsidRPr="00C427A1" w:rsidRDefault="00C80FD6" w:rsidP="003B7C69">
            <w:pPr>
              <w:pStyle w:val="af1"/>
              <w:jc w:val="center"/>
            </w:pPr>
            <w:r w:rsidRPr="00C427A1">
              <w:t>30д</w:t>
            </w:r>
          </w:p>
        </w:tc>
        <w:tc>
          <w:tcPr>
            <w:tcW w:w="1127" w:type="dxa"/>
          </w:tcPr>
          <w:p w14:paraId="63073B2C" w14:textId="77777777" w:rsidR="00C80FD6" w:rsidRPr="00C427A1" w:rsidRDefault="00DF525D" w:rsidP="003B7C69">
            <w:pPr>
              <w:pStyle w:val="af1"/>
              <w:jc w:val="center"/>
            </w:pPr>
            <w:r w:rsidRPr="00C427A1">
              <w:t>4</w:t>
            </w:r>
          </w:p>
        </w:tc>
        <w:tc>
          <w:tcPr>
            <w:tcW w:w="1677" w:type="dxa"/>
            <w:vAlign w:val="center"/>
          </w:tcPr>
          <w:p w14:paraId="277605B1" w14:textId="69EE1317" w:rsidR="00C80FD6" w:rsidRPr="00C427A1" w:rsidRDefault="0031034B" w:rsidP="0031034B">
            <w:pPr>
              <w:pStyle w:val="af1"/>
              <w:jc w:val="center"/>
            </w:pPr>
            <w:r w:rsidRPr="00C427A1">
              <w:t>4</w:t>
            </w:r>
          </w:p>
        </w:tc>
      </w:tr>
      <w:tr w:rsidR="00C7361C" w:rsidRPr="00C427A1" w14:paraId="6B09E678" w14:textId="77777777" w:rsidTr="00856E1D">
        <w:trPr>
          <w:trHeight w:val="302"/>
          <w:jc w:val="center"/>
        </w:trPr>
        <w:tc>
          <w:tcPr>
            <w:tcW w:w="3308" w:type="dxa"/>
            <w:shd w:val="clear" w:color="auto" w:fill="auto"/>
            <w:noWrap/>
          </w:tcPr>
          <w:p w14:paraId="241E5BC0" w14:textId="77777777" w:rsidR="00AF4A17" w:rsidRPr="00C427A1" w:rsidRDefault="00AF4A17" w:rsidP="003B7C69">
            <w:pPr>
              <w:pStyle w:val="af1"/>
              <w:jc w:val="left"/>
            </w:pPr>
            <w:r w:rsidRPr="00C427A1">
              <w:t>адрес расчетов</w:t>
            </w:r>
          </w:p>
        </w:tc>
        <w:tc>
          <w:tcPr>
            <w:tcW w:w="1613" w:type="dxa"/>
            <w:vAlign w:val="center"/>
          </w:tcPr>
          <w:p w14:paraId="3BB29B8F" w14:textId="77777777" w:rsidR="00AF4A17" w:rsidRPr="00C427A1" w:rsidRDefault="00AF4A17" w:rsidP="003B7C69">
            <w:pPr>
              <w:pStyle w:val="af1"/>
              <w:jc w:val="center"/>
            </w:pPr>
            <w:r w:rsidRPr="00C427A1">
              <w:t>1009</w:t>
            </w:r>
          </w:p>
        </w:tc>
        <w:tc>
          <w:tcPr>
            <w:tcW w:w="1587" w:type="dxa"/>
            <w:shd w:val="clear" w:color="auto" w:fill="auto"/>
            <w:noWrap/>
            <w:vAlign w:val="center"/>
          </w:tcPr>
          <w:p w14:paraId="4E068960" w14:textId="77777777" w:rsidR="00AF4A17" w:rsidRPr="00C427A1" w:rsidRDefault="00AF4A17" w:rsidP="003B7C69">
            <w:pPr>
              <w:pStyle w:val="af1"/>
              <w:jc w:val="center"/>
            </w:pPr>
            <w:r w:rsidRPr="00C427A1">
              <w:t>1</w:t>
            </w:r>
          </w:p>
        </w:tc>
        <w:tc>
          <w:tcPr>
            <w:tcW w:w="1809" w:type="dxa"/>
            <w:vAlign w:val="center"/>
          </w:tcPr>
          <w:p w14:paraId="6BD10C34" w14:textId="77777777" w:rsidR="00AF4A17" w:rsidRPr="00C427A1" w:rsidRDefault="00AF4A17" w:rsidP="003B7C69">
            <w:pPr>
              <w:pStyle w:val="af1"/>
              <w:jc w:val="center"/>
            </w:pPr>
            <w:r w:rsidRPr="00C427A1">
              <w:t>П</w:t>
            </w:r>
          </w:p>
        </w:tc>
        <w:tc>
          <w:tcPr>
            <w:tcW w:w="1522" w:type="dxa"/>
            <w:vAlign w:val="center"/>
          </w:tcPr>
          <w:p w14:paraId="4DCE090C" w14:textId="77777777" w:rsidR="00AF4A17" w:rsidRPr="00C427A1" w:rsidRDefault="00AF4A17" w:rsidP="003B7C69">
            <w:pPr>
              <w:pStyle w:val="af1"/>
              <w:jc w:val="center"/>
            </w:pPr>
            <w:r w:rsidRPr="00C427A1">
              <w:t>Нет</w:t>
            </w:r>
          </w:p>
        </w:tc>
        <w:tc>
          <w:tcPr>
            <w:tcW w:w="1633" w:type="dxa"/>
            <w:vAlign w:val="center"/>
          </w:tcPr>
          <w:p w14:paraId="743DE966" w14:textId="77777777" w:rsidR="00AF4A17" w:rsidRPr="00C427A1" w:rsidRDefault="00AF4A17" w:rsidP="003B7C69">
            <w:pPr>
              <w:pStyle w:val="af1"/>
              <w:jc w:val="center"/>
            </w:pPr>
            <w:r w:rsidRPr="00C427A1">
              <w:t>–</w:t>
            </w:r>
          </w:p>
        </w:tc>
        <w:tc>
          <w:tcPr>
            <w:tcW w:w="1127" w:type="dxa"/>
            <w:vAlign w:val="center"/>
          </w:tcPr>
          <w:p w14:paraId="062FD84F" w14:textId="77777777" w:rsidR="00AF4A17" w:rsidRPr="00C427A1" w:rsidRDefault="00DF525D" w:rsidP="003B7C69">
            <w:pPr>
              <w:pStyle w:val="af1"/>
              <w:jc w:val="center"/>
            </w:pPr>
            <w:r w:rsidRPr="00C427A1">
              <w:t>–</w:t>
            </w:r>
          </w:p>
        </w:tc>
        <w:tc>
          <w:tcPr>
            <w:tcW w:w="1677" w:type="dxa"/>
            <w:vAlign w:val="center"/>
          </w:tcPr>
          <w:p w14:paraId="7489F1B0" w14:textId="77777777" w:rsidR="00AF4A17" w:rsidRPr="00C427A1" w:rsidRDefault="00AF4A17" w:rsidP="003B7C69">
            <w:pPr>
              <w:pStyle w:val="af1"/>
              <w:jc w:val="center"/>
            </w:pPr>
            <w:r w:rsidRPr="00C427A1">
              <w:t>–</w:t>
            </w:r>
          </w:p>
        </w:tc>
      </w:tr>
      <w:tr w:rsidR="00C7361C" w:rsidRPr="00C427A1" w14:paraId="0C556F78" w14:textId="77777777" w:rsidTr="00856E1D">
        <w:trPr>
          <w:trHeight w:val="302"/>
          <w:jc w:val="center"/>
        </w:trPr>
        <w:tc>
          <w:tcPr>
            <w:tcW w:w="3308" w:type="dxa"/>
            <w:shd w:val="clear" w:color="auto" w:fill="auto"/>
            <w:noWrap/>
          </w:tcPr>
          <w:p w14:paraId="75DB7B68" w14:textId="77777777" w:rsidR="0049300B" w:rsidRPr="00C427A1" w:rsidRDefault="0049300B" w:rsidP="003B7C69">
            <w:pPr>
              <w:pStyle w:val="af1"/>
              <w:jc w:val="left"/>
            </w:pPr>
            <w:r w:rsidRPr="00C427A1">
              <w:t>место расчетов</w:t>
            </w:r>
          </w:p>
        </w:tc>
        <w:tc>
          <w:tcPr>
            <w:tcW w:w="1613" w:type="dxa"/>
            <w:vAlign w:val="center"/>
          </w:tcPr>
          <w:p w14:paraId="001A41B1" w14:textId="77777777" w:rsidR="0049300B" w:rsidRPr="00C427A1" w:rsidRDefault="0049300B" w:rsidP="003B7C69">
            <w:pPr>
              <w:pStyle w:val="af1"/>
              <w:jc w:val="center"/>
            </w:pPr>
            <w:r w:rsidRPr="00C427A1">
              <w:t>1187</w:t>
            </w:r>
          </w:p>
        </w:tc>
        <w:tc>
          <w:tcPr>
            <w:tcW w:w="1587" w:type="dxa"/>
            <w:shd w:val="clear" w:color="auto" w:fill="auto"/>
            <w:noWrap/>
            <w:vAlign w:val="center"/>
          </w:tcPr>
          <w:p w14:paraId="0A56CEFD" w14:textId="77777777" w:rsidR="0049300B" w:rsidRPr="00C427A1" w:rsidRDefault="0049300B" w:rsidP="003B7C69">
            <w:pPr>
              <w:pStyle w:val="af1"/>
              <w:jc w:val="center"/>
            </w:pPr>
            <w:r w:rsidRPr="00C427A1">
              <w:t>3</w:t>
            </w:r>
          </w:p>
        </w:tc>
        <w:tc>
          <w:tcPr>
            <w:tcW w:w="1809" w:type="dxa"/>
            <w:vAlign w:val="center"/>
          </w:tcPr>
          <w:p w14:paraId="3F4F6F6B" w14:textId="77777777" w:rsidR="0049300B" w:rsidRPr="00C427A1" w:rsidRDefault="0049300B" w:rsidP="003B7C69">
            <w:pPr>
              <w:pStyle w:val="af1"/>
              <w:jc w:val="center"/>
            </w:pPr>
            <w:r w:rsidRPr="00C427A1">
              <w:t>П</w:t>
            </w:r>
          </w:p>
        </w:tc>
        <w:tc>
          <w:tcPr>
            <w:tcW w:w="1522" w:type="dxa"/>
            <w:vAlign w:val="center"/>
          </w:tcPr>
          <w:p w14:paraId="657223DE" w14:textId="77777777" w:rsidR="0049300B" w:rsidRPr="00C427A1" w:rsidRDefault="0049300B" w:rsidP="003B7C69">
            <w:pPr>
              <w:pStyle w:val="af1"/>
              <w:jc w:val="center"/>
            </w:pPr>
            <w:r w:rsidRPr="00C427A1">
              <w:t>Нет</w:t>
            </w:r>
          </w:p>
        </w:tc>
        <w:tc>
          <w:tcPr>
            <w:tcW w:w="1633" w:type="dxa"/>
            <w:vAlign w:val="center"/>
          </w:tcPr>
          <w:p w14:paraId="66D6DB8E" w14:textId="77777777" w:rsidR="0049300B" w:rsidRPr="00C427A1" w:rsidRDefault="0049300B" w:rsidP="003B7C69">
            <w:pPr>
              <w:pStyle w:val="af1"/>
              <w:jc w:val="center"/>
            </w:pPr>
            <w:r w:rsidRPr="00C427A1">
              <w:t>–</w:t>
            </w:r>
          </w:p>
        </w:tc>
        <w:tc>
          <w:tcPr>
            <w:tcW w:w="1127" w:type="dxa"/>
            <w:vAlign w:val="center"/>
          </w:tcPr>
          <w:p w14:paraId="5BB1C39B" w14:textId="77777777" w:rsidR="0049300B" w:rsidRPr="00C427A1" w:rsidRDefault="00DF525D" w:rsidP="003B7C69">
            <w:pPr>
              <w:pStyle w:val="af1"/>
              <w:jc w:val="center"/>
            </w:pPr>
            <w:r w:rsidRPr="00C427A1">
              <w:t>–</w:t>
            </w:r>
          </w:p>
        </w:tc>
        <w:tc>
          <w:tcPr>
            <w:tcW w:w="1677" w:type="dxa"/>
            <w:vAlign w:val="center"/>
          </w:tcPr>
          <w:p w14:paraId="4DA9F629" w14:textId="77777777" w:rsidR="0049300B" w:rsidRPr="00C427A1" w:rsidRDefault="0049300B" w:rsidP="003B7C69">
            <w:pPr>
              <w:pStyle w:val="af1"/>
              <w:jc w:val="center"/>
            </w:pPr>
            <w:r w:rsidRPr="00C427A1">
              <w:t>–</w:t>
            </w:r>
          </w:p>
        </w:tc>
      </w:tr>
      <w:tr w:rsidR="00856E1D" w:rsidRPr="00C427A1" w14:paraId="3ADF352A" w14:textId="77777777" w:rsidTr="00856E1D">
        <w:trPr>
          <w:trHeight w:val="302"/>
          <w:jc w:val="center"/>
        </w:trPr>
        <w:tc>
          <w:tcPr>
            <w:tcW w:w="3308" w:type="dxa"/>
            <w:shd w:val="clear" w:color="auto" w:fill="auto"/>
            <w:noWrap/>
          </w:tcPr>
          <w:p w14:paraId="44A209A3" w14:textId="77777777" w:rsidR="00C80FD6" w:rsidRPr="00C427A1" w:rsidRDefault="00C80FD6" w:rsidP="003B7C69">
            <w:pPr>
              <w:pStyle w:val="af1"/>
              <w:jc w:val="left"/>
            </w:pPr>
            <w:r w:rsidRPr="00C427A1">
              <w:t>дата, время</w:t>
            </w:r>
          </w:p>
        </w:tc>
        <w:tc>
          <w:tcPr>
            <w:tcW w:w="1613" w:type="dxa"/>
            <w:vAlign w:val="center"/>
          </w:tcPr>
          <w:p w14:paraId="17589127" w14:textId="77777777" w:rsidR="00C80FD6" w:rsidRPr="00C427A1" w:rsidRDefault="00C80FD6" w:rsidP="003B7C69">
            <w:pPr>
              <w:pStyle w:val="af1"/>
              <w:jc w:val="center"/>
            </w:pPr>
            <w:r w:rsidRPr="00C427A1">
              <w:t>1012</w:t>
            </w:r>
          </w:p>
        </w:tc>
        <w:tc>
          <w:tcPr>
            <w:tcW w:w="1587" w:type="dxa"/>
            <w:shd w:val="clear" w:color="auto" w:fill="auto"/>
            <w:noWrap/>
            <w:vAlign w:val="center"/>
          </w:tcPr>
          <w:p w14:paraId="3BC53DF7" w14:textId="77777777" w:rsidR="00C80FD6" w:rsidRPr="00C427A1" w:rsidRDefault="00C80FD6" w:rsidP="003B7C69">
            <w:pPr>
              <w:pStyle w:val="af1"/>
              <w:jc w:val="center"/>
            </w:pPr>
            <w:r w:rsidRPr="00C427A1">
              <w:t>1</w:t>
            </w:r>
          </w:p>
        </w:tc>
        <w:tc>
          <w:tcPr>
            <w:tcW w:w="1809" w:type="dxa"/>
            <w:vAlign w:val="center"/>
          </w:tcPr>
          <w:p w14:paraId="18E6FA6F" w14:textId="77777777" w:rsidR="00C80FD6" w:rsidRPr="00C427A1" w:rsidRDefault="00C80FD6" w:rsidP="003B7C69">
            <w:pPr>
              <w:pStyle w:val="af1"/>
              <w:jc w:val="center"/>
            </w:pPr>
            <w:r w:rsidRPr="00C427A1">
              <w:t>ПЭ</w:t>
            </w:r>
          </w:p>
        </w:tc>
        <w:tc>
          <w:tcPr>
            <w:tcW w:w="1522" w:type="dxa"/>
            <w:vAlign w:val="center"/>
          </w:tcPr>
          <w:p w14:paraId="702235A9" w14:textId="77777777" w:rsidR="00C80FD6" w:rsidRPr="00C427A1" w:rsidRDefault="00C80FD6" w:rsidP="003B7C69">
            <w:pPr>
              <w:pStyle w:val="af1"/>
              <w:jc w:val="center"/>
            </w:pPr>
            <w:r w:rsidRPr="00C427A1">
              <w:t>Нет</w:t>
            </w:r>
          </w:p>
        </w:tc>
        <w:tc>
          <w:tcPr>
            <w:tcW w:w="1633" w:type="dxa"/>
            <w:vAlign w:val="center"/>
          </w:tcPr>
          <w:p w14:paraId="6B717D38" w14:textId="77777777" w:rsidR="00C80FD6" w:rsidRPr="00C427A1" w:rsidRDefault="00C80FD6" w:rsidP="003B7C69">
            <w:pPr>
              <w:pStyle w:val="af1"/>
              <w:jc w:val="center"/>
            </w:pPr>
            <w:r w:rsidRPr="00C427A1">
              <w:t>5л</w:t>
            </w:r>
          </w:p>
        </w:tc>
        <w:tc>
          <w:tcPr>
            <w:tcW w:w="1127" w:type="dxa"/>
          </w:tcPr>
          <w:p w14:paraId="7BDDABAD" w14:textId="77777777" w:rsidR="00C80FD6" w:rsidRPr="00C427A1" w:rsidRDefault="00DF525D" w:rsidP="003B7C69">
            <w:pPr>
              <w:pStyle w:val="af1"/>
              <w:jc w:val="center"/>
            </w:pPr>
            <w:r w:rsidRPr="00C427A1">
              <w:t>1, 4</w:t>
            </w:r>
          </w:p>
        </w:tc>
        <w:tc>
          <w:tcPr>
            <w:tcW w:w="1677" w:type="dxa"/>
            <w:vAlign w:val="center"/>
          </w:tcPr>
          <w:p w14:paraId="02100011" w14:textId="77777777" w:rsidR="00C80FD6" w:rsidRPr="00C427A1" w:rsidRDefault="00C80FD6" w:rsidP="003B7C69">
            <w:pPr>
              <w:pStyle w:val="af1"/>
              <w:jc w:val="center"/>
            </w:pPr>
            <w:r w:rsidRPr="00C427A1">
              <w:t>–</w:t>
            </w:r>
          </w:p>
        </w:tc>
      </w:tr>
      <w:tr w:rsidR="00856E1D" w:rsidRPr="00C427A1" w14:paraId="0AF11E35" w14:textId="77777777" w:rsidTr="00856E1D">
        <w:trPr>
          <w:trHeight w:val="302"/>
          <w:jc w:val="center"/>
        </w:trPr>
        <w:tc>
          <w:tcPr>
            <w:tcW w:w="3308" w:type="dxa"/>
            <w:shd w:val="clear" w:color="auto" w:fill="auto"/>
            <w:noWrap/>
          </w:tcPr>
          <w:p w14:paraId="20074D73" w14:textId="77777777" w:rsidR="00C80FD6" w:rsidRPr="00C427A1" w:rsidRDefault="00C80FD6" w:rsidP="003B7C69">
            <w:pPr>
              <w:pStyle w:val="af1"/>
              <w:jc w:val="left"/>
            </w:pPr>
            <w:r w:rsidRPr="00C427A1">
              <w:t>номер смены</w:t>
            </w:r>
          </w:p>
        </w:tc>
        <w:tc>
          <w:tcPr>
            <w:tcW w:w="1613" w:type="dxa"/>
            <w:vAlign w:val="center"/>
          </w:tcPr>
          <w:p w14:paraId="5333004E" w14:textId="77777777" w:rsidR="00C80FD6" w:rsidRPr="00C427A1" w:rsidRDefault="00C80FD6" w:rsidP="003B7C69">
            <w:pPr>
              <w:pStyle w:val="af1"/>
              <w:jc w:val="center"/>
            </w:pPr>
            <w:r w:rsidRPr="00C427A1">
              <w:t>1038</w:t>
            </w:r>
          </w:p>
        </w:tc>
        <w:tc>
          <w:tcPr>
            <w:tcW w:w="1587" w:type="dxa"/>
            <w:shd w:val="clear" w:color="auto" w:fill="auto"/>
            <w:noWrap/>
            <w:vAlign w:val="center"/>
          </w:tcPr>
          <w:p w14:paraId="669F8DC5" w14:textId="77777777" w:rsidR="00C80FD6" w:rsidRPr="00C427A1" w:rsidRDefault="00C80FD6" w:rsidP="003B7C69">
            <w:pPr>
              <w:pStyle w:val="af1"/>
              <w:jc w:val="center"/>
            </w:pPr>
            <w:r w:rsidRPr="00C427A1">
              <w:t>1</w:t>
            </w:r>
          </w:p>
        </w:tc>
        <w:tc>
          <w:tcPr>
            <w:tcW w:w="1809" w:type="dxa"/>
            <w:vAlign w:val="center"/>
          </w:tcPr>
          <w:p w14:paraId="120EABD1" w14:textId="77777777" w:rsidR="00C80FD6" w:rsidRPr="00C427A1" w:rsidRDefault="00C80FD6" w:rsidP="003B7C69">
            <w:pPr>
              <w:pStyle w:val="af1"/>
              <w:jc w:val="center"/>
            </w:pPr>
            <w:r w:rsidRPr="00C427A1">
              <w:t>ПЭ</w:t>
            </w:r>
          </w:p>
        </w:tc>
        <w:tc>
          <w:tcPr>
            <w:tcW w:w="1522" w:type="dxa"/>
            <w:vAlign w:val="center"/>
          </w:tcPr>
          <w:p w14:paraId="57E21DF5" w14:textId="77777777" w:rsidR="00C80FD6" w:rsidRPr="00C427A1" w:rsidRDefault="00C80FD6" w:rsidP="003B7C69">
            <w:pPr>
              <w:pStyle w:val="af1"/>
              <w:jc w:val="center"/>
            </w:pPr>
            <w:r w:rsidRPr="00C427A1">
              <w:t>Нет</w:t>
            </w:r>
          </w:p>
        </w:tc>
        <w:tc>
          <w:tcPr>
            <w:tcW w:w="1633" w:type="dxa"/>
            <w:vAlign w:val="center"/>
          </w:tcPr>
          <w:p w14:paraId="18A42037" w14:textId="77777777" w:rsidR="00C80FD6" w:rsidRPr="00C427A1" w:rsidRDefault="00C80FD6" w:rsidP="003B7C69">
            <w:pPr>
              <w:pStyle w:val="af1"/>
              <w:jc w:val="center"/>
            </w:pPr>
            <w:r w:rsidRPr="00C427A1">
              <w:t>5л</w:t>
            </w:r>
          </w:p>
        </w:tc>
        <w:tc>
          <w:tcPr>
            <w:tcW w:w="1127" w:type="dxa"/>
          </w:tcPr>
          <w:p w14:paraId="6B749A25" w14:textId="77777777" w:rsidR="00C80FD6" w:rsidRPr="00C427A1" w:rsidRDefault="00DF525D" w:rsidP="003B7C69">
            <w:pPr>
              <w:pStyle w:val="af1"/>
              <w:jc w:val="center"/>
            </w:pPr>
            <w:r w:rsidRPr="00C427A1">
              <w:t>1, 4</w:t>
            </w:r>
          </w:p>
        </w:tc>
        <w:tc>
          <w:tcPr>
            <w:tcW w:w="1677" w:type="dxa"/>
            <w:vAlign w:val="center"/>
          </w:tcPr>
          <w:p w14:paraId="734A782C" w14:textId="77777777" w:rsidR="00C80FD6" w:rsidRPr="00C427A1" w:rsidRDefault="00C80FD6" w:rsidP="003B7C69">
            <w:pPr>
              <w:pStyle w:val="af1"/>
              <w:jc w:val="center"/>
            </w:pPr>
            <w:r w:rsidRPr="00C427A1">
              <w:t>–</w:t>
            </w:r>
          </w:p>
        </w:tc>
      </w:tr>
      <w:tr w:rsidR="00C7361C" w:rsidRPr="00C427A1" w14:paraId="6342D2B8" w14:textId="77777777" w:rsidTr="00856E1D">
        <w:trPr>
          <w:trHeight w:val="302"/>
          <w:jc w:val="center"/>
        </w:trPr>
        <w:tc>
          <w:tcPr>
            <w:tcW w:w="3308" w:type="dxa"/>
            <w:shd w:val="clear" w:color="auto" w:fill="auto"/>
            <w:noWrap/>
          </w:tcPr>
          <w:p w14:paraId="5F209239" w14:textId="77777777" w:rsidR="00AF4A17" w:rsidRPr="00C427A1" w:rsidRDefault="00AF4A17" w:rsidP="003B7C69">
            <w:pPr>
              <w:pStyle w:val="af1"/>
              <w:jc w:val="left"/>
              <w:rPr>
                <w:vertAlign w:val="superscript"/>
              </w:rPr>
            </w:pPr>
            <w:r w:rsidRPr="00C427A1">
              <w:t>регистрационный номер ККТ</w:t>
            </w:r>
          </w:p>
        </w:tc>
        <w:tc>
          <w:tcPr>
            <w:tcW w:w="1613" w:type="dxa"/>
            <w:vAlign w:val="center"/>
          </w:tcPr>
          <w:p w14:paraId="7F966CAB" w14:textId="77777777" w:rsidR="00AF4A17" w:rsidRPr="00C427A1" w:rsidRDefault="00AF4A17" w:rsidP="003B7C69">
            <w:pPr>
              <w:pStyle w:val="af1"/>
              <w:jc w:val="center"/>
            </w:pPr>
            <w:r w:rsidRPr="00C427A1">
              <w:t>1037</w:t>
            </w:r>
          </w:p>
        </w:tc>
        <w:tc>
          <w:tcPr>
            <w:tcW w:w="1587" w:type="dxa"/>
            <w:shd w:val="clear" w:color="auto" w:fill="auto"/>
            <w:noWrap/>
            <w:vAlign w:val="center"/>
          </w:tcPr>
          <w:p w14:paraId="48D3E5C4" w14:textId="77777777" w:rsidR="00AF4A17" w:rsidRPr="00C427A1" w:rsidRDefault="00AF4A17" w:rsidP="003B7C69">
            <w:pPr>
              <w:pStyle w:val="af1"/>
              <w:jc w:val="center"/>
            </w:pPr>
            <w:r w:rsidRPr="00C427A1">
              <w:t>1</w:t>
            </w:r>
          </w:p>
        </w:tc>
        <w:tc>
          <w:tcPr>
            <w:tcW w:w="1809" w:type="dxa"/>
            <w:vAlign w:val="center"/>
          </w:tcPr>
          <w:p w14:paraId="04225D9C" w14:textId="77777777" w:rsidR="00AF4A17" w:rsidRPr="00C427A1" w:rsidRDefault="00AF4A17" w:rsidP="003B7C69">
            <w:pPr>
              <w:pStyle w:val="af1"/>
              <w:jc w:val="center"/>
            </w:pPr>
            <w:r w:rsidRPr="00C427A1">
              <w:t>ПЭ</w:t>
            </w:r>
          </w:p>
        </w:tc>
        <w:tc>
          <w:tcPr>
            <w:tcW w:w="1522" w:type="dxa"/>
            <w:vAlign w:val="center"/>
          </w:tcPr>
          <w:p w14:paraId="356DCF23" w14:textId="77777777" w:rsidR="00AF4A17" w:rsidRPr="00C427A1" w:rsidRDefault="00AF4A17" w:rsidP="003B7C69">
            <w:pPr>
              <w:pStyle w:val="af1"/>
              <w:jc w:val="center"/>
            </w:pPr>
            <w:r w:rsidRPr="00C427A1">
              <w:t>Нет</w:t>
            </w:r>
          </w:p>
        </w:tc>
        <w:tc>
          <w:tcPr>
            <w:tcW w:w="1633" w:type="dxa"/>
            <w:vAlign w:val="center"/>
          </w:tcPr>
          <w:p w14:paraId="50B044A9" w14:textId="20832319" w:rsidR="00AF4A17" w:rsidRPr="00C427A1" w:rsidRDefault="005B409F" w:rsidP="005B409F">
            <w:pPr>
              <w:pStyle w:val="af1"/>
              <w:jc w:val="center"/>
            </w:pPr>
            <w:r w:rsidRPr="00C427A1">
              <w:rPr>
                <w:szCs w:val="28"/>
              </w:rPr>
              <w:t>30д</w:t>
            </w:r>
          </w:p>
        </w:tc>
        <w:tc>
          <w:tcPr>
            <w:tcW w:w="1127" w:type="dxa"/>
            <w:vAlign w:val="center"/>
          </w:tcPr>
          <w:p w14:paraId="1546E429" w14:textId="61E64BE0" w:rsidR="00AF4A17" w:rsidRPr="00C427A1" w:rsidRDefault="00DF525D" w:rsidP="003B7C69">
            <w:pPr>
              <w:pStyle w:val="af1"/>
              <w:jc w:val="center"/>
            </w:pPr>
            <w:r w:rsidRPr="00C427A1">
              <w:t>4</w:t>
            </w:r>
          </w:p>
        </w:tc>
        <w:tc>
          <w:tcPr>
            <w:tcW w:w="1677" w:type="dxa"/>
            <w:vAlign w:val="center"/>
          </w:tcPr>
          <w:p w14:paraId="5BABA76C" w14:textId="77777777" w:rsidR="00AF4A17" w:rsidRPr="00C427A1" w:rsidRDefault="00AF4A17" w:rsidP="003B7C69">
            <w:pPr>
              <w:pStyle w:val="af1"/>
              <w:jc w:val="center"/>
            </w:pPr>
            <w:r w:rsidRPr="00C427A1">
              <w:t>–</w:t>
            </w:r>
          </w:p>
        </w:tc>
      </w:tr>
      <w:tr w:rsidR="00856E1D" w:rsidRPr="00C427A1" w14:paraId="6329A2DF" w14:textId="77777777" w:rsidTr="00856E1D">
        <w:trPr>
          <w:trHeight w:val="302"/>
          <w:jc w:val="center"/>
        </w:trPr>
        <w:tc>
          <w:tcPr>
            <w:tcW w:w="3308" w:type="dxa"/>
            <w:shd w:val="clear" w:color="auto" w:fill="auto"/>
            <w:noWrap/>
          </w:tcPr>
          <w:p w14:paraId="159AB9AF" w14:textId="77777777" w:rsidR="00C80FD6" w:rsidRPr="00C427A1" w:rsidRDefault="00C80FD6" w:rsidP="003B7C69">
            <w:pPr>
              <w:pStyle w:val="af1"/>
              <w:jc w:val="left"/>
            </w:pPr>
            <w:r w:rsidRPr="00C427A1">
              <w:t>количество кассовых чеков (БСО) за смену</w:t>
            </w:r>
          </w:p>
        </w:tc>
        <w:tc>
          <w:tcPr>
            <w:tcW w:w="1613" w:type="dxa"/>
            <w:vAlign w:val="center"/>
          </w:tcPr>
          <w:p w14:paraId="6BD22412" w14:textId="77777777" w:rsidR="00C80FD6" w:rsidRPr="00C427A1" w:rsidRDefault="00C80FD6" w:rsidP="003B7C69">
            <w:pPr>
              <w:pStyle w:val="af1"/>
              <w:jc w:val="center"/>
            </w:pPr>
            <w:r w:rsidRPr="00C427A1">
              <w:t>1118</w:t>
            </w:r>
          </w:p>
        </w:tc>
        <w:tc>
          <w:tcPr>
            <w:tcW w:w="1587" w:type="dxa"/>
            <w:shd w:val="clear" w:color="auto" w:fill="auto"/>
            <w:noWrap/>
            <w:vAlign w:val="center"/>
          </w:tcPr>
          <w:p w14:paraId="77BEBAE6" w14:textId="77777777" w:rsidR="00C80FD6" w:rsidRPr="00C427A1" w:rsidRDefault="00C80FD6" w:rsidP="003B7C69">
            <w:pPr>
              <w:pStyle w:val="af1"/>
              <w:jc w:val="center"/>
            </w:pPr>
            <w:r w:rsidRPr="00C427A1">
              <w:t>1</w:t>
            </w:r>
          </w:p>
        </w:tc>
        <w:tc>
          <w:tcPr>
            <w:tcW w:w="1809" w:type="dxa"/>
            <w:vAlign w:val="center"/>
          </w:tcPr>
          <w:p w14:paraId="6B150D34" w14:textId="77777777" w:rsidR="00C80FD6" w:rsidRPr="00C427A1" w:rsidRDefault="00C80FD6" w:rsidP="003B7C69">
            <w:pPr>
              <w:pStyle w:val="af1"/>
              <w:jc w:val="center"/>
            </w:pPr>
            <w:r w:rsidRPr="00C427A1">
              <w:t>ПЭ</w:t>
            </w:r>
          </w:p>
        </w:tc>
        <w:tc>
          <w:tcPr>
            <w:tcW w:w="1522" w:type="dxa"/>
            <w:vAlign w:val="center"/>
          </w:tcPr>
          <w:p w14:paraId="21A86347" w14:textId="77777777" w:rsidR="00C80FD6" w:rsidRPr="00C427A1" w:rsidRDefault="00C80FD6" w:rsidP="003B7C69">
            <w:pPr>
              <w:pStyle w:val="af1"/>
              <w:jc w:val="center"/>
            </w:pPr>
            <w:r w:rsidRPr="00C427A1">
              <w:t>Нет</w:t>
            </w:r>
          </w:p>
        </w:tc>
        <w:tc>
          <w:tcPr>
            <w:tcW w:w="1633" w:type="dxa"/>
            <w:vAlign w:val="center"/>
          </w:tcPr>
          <w:p w14:paraId="53F5571C" w14:textId="77777777" w:rsidR="00C80FD6" w:rsidRPr="00C427A1" w:rsidRDefault="00C80FD6" w:rsidP="003B7C69">
            <w:pPr>
              <w:pStyle w:val="af1"/>
              <w:jc w:val="center"/>
            </w:pPr>
            <w:r w:rsidRPr="00C427A1">
              <w:t>30д</w:t>
            </w:r>
          </w:p>
        </w:tc>
        <w:tc>
          <w:tcPr>
            <w:tcW w:w="1127" w:type="dxa"/>
          </w:tcPr>
          <w:p w14:paraId="061BAF7B" w14:textId="77777777" w:rsidR="00C80FD6" w:rsidRPr="00C427A1" w:rsidRDefault="00DF525D" w:rsidP="003B7C69">
            <w:pPr>
              <w:pStyle w:val="af1"/>
              <w:jc w:val="center"/>
            </w:pPr>
            <w:r w:rsidRPr="00C427A1">
              <w:t>4</w:t>
            </w:r>
          </w:p>
        </w:tc>
        <w:tc>
          <w:tcPr>
            <w:tcW w:w="1677" w:type="dxa"/>
            <w:vAlign w:val="center"/>
          </w:tcPr>
          <w:p w14:paraId="6F27C125" w14:textId="77777777" w:rsidR="00C80FD6" w:rsidRPr="00C427A1" w:rsidRDefault="00C80FD6" w:rsidP="003B7C69">
            <w:pPr>
              <w:pStyle w:val="af1"/>
              <w:jc w:val="center"/>
            </w:pPr>
          </w:p>
        </w:tc>
      </w:tr>
      <w:tr w:rsidR="00856E1D" w:rsidRPr="00C427A1" w14:paraId="350BF03B" w14:textId="77777777" w:rsidTr="00856E1D">
        <w:trPr>
          <w:trHeight w:val="302"/>
          <w:jc w:val="center"/>
        </w:trPr>
        <w:tc>
          <w:tcPr>
            <w:tcW w:w="3308" w:type="dxa"/>
            <w:shd w:val="clear" w:color="auto" w:fill="auto"/>
            <w:noWrap/>
          </w:tcPr>
          <w:p w14:paraId="4F5A3DB8" w14:textId="77777777" w:rsidR="00C80FD6" w:rsidRPr="00C427A1" w:rsidRDefault="00C80FD6" w:rsidP="003B7C69">
            <w:pPr>
              <w:pStyle w:val="af1"/>
              <w:jc w:val="left"/>
            </w:pPr>
            <w:r w:rsidRPr="00C427A1">
              <w:t>общее количество ФД за смену</w:t>
            </w:r>
          </w:p>
        </w:tc>
        <w:tc>
          <w:tcPr>
            <w:tcW w:w="1613" w:type="dxa"/>
            <w:vAlign w:val="center"/>
          </w:tcPr>
          <w:p w14:paraId="53FEAD96" w14:textId="77777777" w:rsidR="00C80FD6" w:rsidRPr="00C427A1" w:rsidRDefault="00C80FD6" w:rsidP="003B7C69">
            <w:pPr>
              <w:pStyle w:val="af1"/>
              <w:jc w:val="center"/>
            </w:pPr>
            <w:r w:rsidRPr="00C427A1">
              <w:t>1111</w:t>
            </w:r>
          </w:p>
        </w:tc>
        <w:tc>
          <w:tcPr>
            <w:tcW w:w="1587" w:type="dxa"/>
            <w:shd w:val="clear" w:color="auto" w:fill="auto"/>
            <w:noWrap/>
            <w:vAlign w:val="center"/>
          </w:tcPr>
          <w:p w14:paraId="6C5622FD" w14:textId="77777777" w:rsidR="00C80FD6" w:rsidRPr="00C427A1" w:rsidRDefault="00C80FD6" w:rsidP="003B7C69">
            <w:pPr>
              <w:pStyle w:val="af1"/>
              <w:jc w:val="center"/>
            </w:pPr>
            <w:r w:rsidRPr="00C427A1">
              <w:t>1</w:t>
            </w:r>
          </w:p>
        </w:tc>
        <w:tc>
          <w:tcPr>
            <w:tcW w:w="1809" w:type="dxa"/>
            <w:vAlign w:val="center"/>
          </w:tcPr>
          <w:p w14:paraId="3F893966" w14:textId="77777777" w:rsidR="00C80FD6" w:rsidRPr="00C427A1" w:rsidRDefault="00C80FD6" w:rsidP="003B7C69">
            <w:pPr>
              <w:pStyle w:val="af1"/>
              <w:jc w:val="center"/>
            </w:pPr>
            <w:r w:rsidRPr="00C427A1">
              <w:t>ПЭ</w:t>
            </w:r>
          </w:p>
        </w:tc>
        <w:tc>
          <w:tcPr>
            <w:tcW w:w="1522" w:type="dxa"/>
            <w:vAlign w:val="center"/>
          </w:tcPr>
          <w:p w14:paraId="0E6BD0B4" w14:textId="77777777" w:rsidR="00C80FD6" w:rsidRPr="00C427A1" w:rsidRDefault="00C80FD6" w:rsidP="003B7C69">
            <w:pPr>
              <w:pStyle w:val="af1"/>
              <w:jc w:val="center"/>
            </w:pPr>
            <w:r w:rsidRPr="00C427A1">
              <w:t>Нет</w:t>
            </w:r>
          </w:p>
        </w:tc>
        <w:tc>
          <w:tcPr>
            <w:tcW w:w="1633" w:type="dxa"/>
            <w:vAlign w:val="center"/>
          </w:tcPr>
          <w:p w14:paraId="59324A47" w14:textId="77777777" w:rsidR="00C80FD6" w:rsidRPr="00C427A1" w:rsidRDefault="00C80FD6" w:rsidP="003B7C69">
            <w:pPr>
              <w:pStyle w:val="af1"/>
              <w:jc w:val="center"/>
            </w:pPr>
            <w:r w:rsidRPr="00C427A1">
              <w:t>30д</w:t>
            </w:r>
          </w:p>
        </w:tc>
        <w:tc>
          <w:tcPr>
            <w:tcW w:w="1127" w:type="dxa"/>
          </w:tcPr>
          <w:p w14:paraId="79586B2B" w14:textId="77777777" w:rsidR="00C80FD6" w:rsidRPr="00C427A1" w:rsidRDefault="00DF525D" w:rsidP="003B7C69">
            <w:pPr>
              <w:pStyle w:val="af1"/>
              <w:jc w:val="center"/>
            </w:pPr>
            <w:r w:rsidRPr="00C427A1">
              <w:t>4</w:t>
            </w:r>
          </w:p>
        </w:tc>
        <w:tc>
          <w:tcPr>
            <w:tcW w:w="1677" w:type="dxa"/>
            <w:vAlign w:val="center"/>
          </w:tcPr>
          <w:p w14:paraId="5014479B" w14:textId="77777777" w:rsidR="00C80FD6" w:rsidRPr="00C427A1" w:rsidRDefault="00C80FD6" w:rsidP="003B7C69">
            <w:pPr>
              <w:pStyle w:val="af1"/>
              <w:jc w:val="center"/>
            </w:pPr>
            <w:r w:rsidRPr="00C427A1">
              <w:t>–</w:t>
            </w:r>
          </w:p>
        </w:tc>
      </w:tr>
      <w:tr w:rsidR="00856E1D" w:rsidRPr="00C427A1" w14:paraId="68936083" w14:textId="77777777" w:rsidTr="00856E1D">
        <w:trPr>
          <w:trHeight w:val="302"/>
          <w:jc w:val="center"/>
        </w:trPr>
        <w:tc>
          <w:tcPr>
            <w:tcW w:w="3308" w:type="dxa"/>
            <w:shd w:val="clear" w:color="auto" w:fill="auto"/>
            <w:noWrap/>
          </w:tcPr>
          <w:p w14:paraId="260BE8FE" w14:textId="77777777" w:rsidR="00C80FD6" w:rsidRPr="00C427A1" w:rsidRDefault="00C80FD6" w:rsidP="003B7C69">
            <w:pPr>
              <w:pStyle w:val="af1"/>
              <w:jc w:val="left"/>
            </w:pPr>
            <w:r w:rsidRPr="00C427A1">
              <w:lastRenderedPageBreak/>
              <w:t>количество непереданных ФД</w:t>
            </w:r>
          </w:p>
        </w:tc>
        <w:tc>
          <w:tcPr>
            <w:tcW w:w="1613" w:type="dxa"/>
            <w:vAlign w:val="center"/>
          </w:tcPr>
          <w:p w14:paraId="31F61EC8" w14:textId="77777777" w:rsidR="00C80FD6" w:rsidRPr="00C427A1" w:rsidRDefault="00C80FD6" w:rsidP="003B7C69">
            <w:pPr>
              <w:pStyle w:val="af1"/>
              <w:jc w:val="center"/>
            </w:pPr>
            <w:r w:rsidRPr="00C427A1">
              <w:t>1097</w:t>
            </w:r>
          </w:p>
        </w:tc>
        <w:tc>
          <w:tcPr>
            <w:tcW w:w="1587" w:type="dxa"/>
            <w:shd w:val="clear" w:color="auto" w:fill="auto"/>
            <w:noWrap/>
            <w:vAlign w:val="center"/>
          </w:tcPr>
          <w:p w14:paraId="4A07B593" w14:textId="77777777" w:rsidR="00C80FD6" w:rsidRPr="00C427A1" w:rsidRDefault="00C80FD6" w:rsidP="003B7C69">
            <w:pPr>
              <w:pStyle w:val="af1"/>
              <w:jc w:val="center"/>
            </w:pPr>
            <w:r w:rsidRPr="00C427A1">
              <w:t>1</w:t>
            </w:r>
          </w:p>
        </w:tc>
        <w:tc>
          <w:tcPr>
            <w:tcW w:w="1809" w:type="dxa"/>
            <w:vAlign w:val="center"/>
          </w:tcPr>
          <w:p w14:paraId="24CD96DB" w14:textId="77777777" w:rsidR="00C80FD6" w:rsidRPr="00C427A1" w:rsidRDefault="00C80FD6" w:rsidP="003B7C69">
            <w:pPr>
              <w:pStyle w:val="af1"/>
              <w:jc w:val="center"/>
            </w:pPr>
            <w:r w:rsidRPr="00C427A1">
              <w:t>ПЭ</w:t>
            </w:r>
          </w:p>
        </w:tc>
        <w:tc>
          <w:tcPr>
            <w:tcW w:w="1522" w:type="dxa"/>
            <w:vAlign w:val="center"/>
          </w:tcPr>
          <w:p w14:paraId="7E2109D9" w14:textId="77777777" w:rsidR="00C80FD6" w:rsidRPr="00C427A1" w:rsidRDefault="00C80FD6" w:rsidP="003B7C69">
            <w:pPr>
              <w:pStyle w:val="af1"/>
              <w:jc w:val="center"/>
            </w:pPr>
            <w:r w:rsidRPr="00C427A1">
              <w:t>Нет</w:t>
            </w:r>
          </w:p>
        </w:tc>
        <w:tc>
          <w:tcPr>
            <w:tcW w:w="1633" w:type="dxa"/>
            <w:vAlign w:val="center"/>
          </w:tcPr>
          <w:p w14:paraId="5483D62C" w14:textId="77777777" w:rsidR="00C80FD6" w:rsidRPr="00C427A1" w:rsidRDefault="00C80FD6" w:rsidP="003B7C69">
            <w:pPr>
              <w:pStyle w:val="af1"/>
              <w:jc w:val="center"/>
            </w:pPr>
            <w:r w:rsidRPr="00C427A1">
              <w:t>30д</w:t>
            </w:r>
          </w:p>
        </w:tc>
        <w:tc>
          <w:tcPr>
            <w:tcW w:w="1127" w:type="dxa"/>
          </w:tcPr>
          <w:p w14:paraId="60BC3810" w14:textId="77777777" w:rsidR="00C80FD6" w:rsidRPr="00C427A1" w:rsidRDefault="00DF525D" w:rsidP="003B7C69">
            <w:pPr>
              <w:pStyle w:val="af1"/>
              <w:jc w:val="center"/>
            </w:pPr>
            <w:r w:rsidRPr="00C427A1">
              <w:t>4</w:t>
            </w:r>
          </w:p>
        </w:tc>
        <w:tc>
          <w:tcPr>
            <w:tcW w:w="1677" w:type="dxa"/>
            <w:vAlign w:val="center"/>
          </w:tcPr>
          <w:p w14:paraId="2FBFB51A" w14:textId="77777777" w:rsidR="00C80FD6" w:rsidRPr="00C427A1" w:rsidRDefault="00C80FD6" w:rsidP="003B7C69">
            <w:pPr>
              <w:pStyle w:val="af1"/>
              <w:jc w:val="center"/>
            </w:pPr>
            <w:r w:rsidRPr="00C427A1">
              <w:t>–</w:t>
            </w:r>
          </w:p>
        </w:tc>
      </w:tr>
      <w:tr w:rsidR="00856E1D" w:rsidRPr="00C427A1" w14:paraId="643C66E6" w14:textId="77777777" w:rsidTr="00856E1D">
        <w:trPr>
          <w:trHeight w:val="302"/>
          <w:jc w:val="center"/>
        </w:trPr>
        <w:tc>
          <w:tcPr>
            <w:tcW w:w="3308" w:type="dxa"/>
            <w:shd w:val="clear" w:color="auto" w:fill="auto"/>
            <w:noWrap/>
          </w:tcPr>
          <w:p w14:paraId="78EA7906" w14:textId="77777777" w:rsidR="00C80FD6" w:rsidRPr="00C427A1" w:rsidRDefault="00C80FD6" w:rsidP="003B7C69">
            <w:pPr>
              <w:pStyle w:val="af1"/>
              <w:jc w:val="left"/>
            </w:pPr>
            <w:r w:rsidRPr="00C427A1">
              <w:t>дата и время первого из непереданных ФД</w:t>
            </w:r>
          </w:p>
        </w:tc>
        <w:tc>
          <w:tcPr>
            <w:tcW w:w="1613" w:type="dxa"/>
            <w:vAlign w:val="center"/>
          </w:tcPr>
          <w:p w14:paraId="5631C98C" w14:textId="77777777" w:rsidR="00C80FD6" w:rsidRPr="00C427A1" w:rsidRDefault="00C80FD6" w:rsidP="003B7C69">
            <w:pPr>
              <w:pStyle w:val="af1"/>
              <w:jc w:val="center"/>
            </w:pPr>
            <w:r w:rsidRPr="00C427A1">
              <w:t>1098</w:t>
            </w:r>
          </w:p>
        </w:tc>
        <w:tc>
          <w:tcPr>
            <w:tcW w:w="1587" w:type="dxa"/>
            <w:shd w:val="clear" w:color="auto" w:fill="auto"/>
            <w:noWrap/>
            <w:vAlign w:val="center"/>
          </w:tcPr>
          <w:p w14:paraId="4F0DEF21" w14:textId="77777777" w:rsidR="00C80FD6" w:rsidRPr="00C427A1" w:rsidRDefault="00C80FD6" w:rsidP="003B7C69">
            <w:pPr>
              <w:pStyle w:val="af1"/>
              <w:jc w:val="center"/>
            </w:pPr>
            <w:r w:rsidRPr="00C427A1">
              <w:t>1</w:t>
            </w:r>
          </w:p>
        </w:tc>
        <w:tc>
          <w:tcPr>
            <w:tcW w:w="1809" w:type="dxa"/>
            <w:vAlign w:val="center"/>
          </w:tcPr>
          <w:p w14:paraId="649B94B6" w14:textId="77777777" w:rsidR="00C80FD6" w:rsidRPr="00C427A1" w:rsidRDefault="00C80FD6" w:rsidP="003B7C69">
            <w:pPr>
              <w:pStyle w:val="af1"/>
              <w:jc w:val="center"/>
            </w:pPr>
            <w:r w:rsidRPr="00C427A1">
              <w:t>ПЭ</w:t>
            </w:r>
          </w:p>
        </w:tc>
        <w:tc>
          <w:tcPr>
            <w:tcW w:w="1522" w:type="dxa"/>
            <w:vAlign w:val="center"/>
          </w:tcPr>
          <w:p w14:paraId="3FA4EE26" w14:textId="77777777" w:rsidR="00C80FD6" w:rsidRPr="00C427A1" w:rsidRDefault="00C80FD6" w:rsidP="003B7C69">
            <w:pPr>
              <w:pStyle w:val="af1"/>
              <w:jc w:val="center"/>
            </w:pPr>
            <w:r w:rsidRPr="00C427A1">
              <w:t>Нет</w:t>
            </w:r>
          </w:p>
        </w:tc>
        <w:tc>
          <w:tcPr>
            <w:tcW w:w="1633" w:type="dxa"/>
            <w:vAlign w:val="center"/>
          </w:tcPr>
          <w:p w14:paraId="3550EE17" w14:textId="77777777" w:rsidR="00C80FD6" w:rsidRPr="00C427A1" w:rsidRDefault="00C80FD6" w:rsidP="003B7C69">
            <w:pPr>
              <w:pStyle w:val="af1"/>
              <w:jc w:val="center"/>
            </w:pPr>
            <w:r w:rsidRPr="00C427A1">
              <w:t>30д</w:t>
            </w:r>
          </w:p>
        </w:tc>
        <w:tc>
          <w:tcPr>
            <w:tcW w:w="1127" w:type="dxa"/>
          </w:tcPr>
          <w:p w14:paraId="7CCAAA5D" w14:textId="77777777" w:rsidR="00C80FD6" w:rsidRPr="00C427A1" w:rsidRDefault="00DF525D" w:rsidP="003B7C69">
            <w:pPr>
              <w:pStyle w:val="af1"/>
              <w:jc w:val="center"/>
            </w:pPr>
            <w:r w:rsidRPr="00C427A1">
              <w:t>4</w:t>
            </w:r>
          </w:p>
        </w:tc>
        <w:tc>
          <w:tcPr>
            <w:tcW w:w="1677" w:type="dxa"/>
            <w:vAlign w:val="center"/>
          </w:tcPr>
          <w:p w14:paraId="05F6B2F7" w14:textId="77777777" w:rsidR="00C80FD6" w:rsidRPr="00C427A1" w:rsidRDefault="00C80FD6" w:rsidP="003B7C69">
            <w:pPr>
              <w:pStyle w:val="af1"/>
              <w:jc w:val="center"/>
            </w:pPr>
            <w:r w:rsidRPr="00C427A1">
              <w:t>–</w:t>
            </w:r>
          </w:p>
        </w:tc>
      </w:tr>
      <w:tr w:rsidR="00856E1D" w:rsidRPr="00C427A1" w14:paraId="6D4071EE" w14:textId="77777777" w:rsidTr="00856E1D">
        <w:trPr>
          <w:trHeight w:val="418"/>
          <w:jc w:val="center"/>
        </w:trPr>
        <w:tc>
          <w:tcPr>
            <w:tcW w:w="3308" w:type="dxa"/>
            <w:shd w:val="clear" w:color="auto" w:fill="auto"/>
            <w:noWrap/>
          </w:tcPr>
          <w:p w14:paraId="7C447618" w14:textId="77777777" w:rsidR="00C80FD6" w:rsidRPr="00C427A1" w:rsidRDefault="00C80FD6" w:rsidP="003B7C69">
            <w:pPr>
              <w:pStyle w:val="af1"/>
              <w:jc w:val="left"/>
            </w:pPr>
            <w:r w:rsidRPr="00C427A1">
              <w:t>признак превышения времени ожидания ответа ОФД</w:t>
            </w:r>
          </w:p>
        </w:tc>
        <w:tc>
          <w:tcPr>
            <w:tcW w:w="1613" w:type="dxa"/>
            <w:vAlign w:val="center"/>
          </w:tcPr>
          <w:p w14:paraId="6973702D" w14:textId="77777777" w:rsidR="00C80FD6" w:rsidRPr="00C427A1" w:rsidRDefault="00C80FD6" w:rsidP="003B7C69">
            <w:pPr>
              <w:pStyle w:val="af1"/>
              <w:jc w:val="center"/>
            </w:pPr>
            <w:r w:rsidRPr="00C427A1">
              <w:t>1053</w:t>
            </w:r>
          </w:p>
        </w:tc>
        <w:tc>
          <w:tcPr>
            <w:tcW w:w="1587" w:type="dxa"/>
            <w:shd w:val="clear" w:color="auto" w:fill="auto"/>
            <w:noWrap/>
            <w:vAlign w:val="center"/>
          </w:tcPr>
          <w:p w14:paraId="0CA35920" w14:textId="77777777" w:rsidR="00C80FD6" w:rsidRPr="00C427A1" w:rsidRDefault="00C80FD6" w:rsidP="003B7C69">
            <w:pPr>
              <w:pStyle w:val="af1"/>
              <w:jc w:val="center"/>
            </w:pPr>
            <w:r w:rsidRPr="00C427A1">
              <w:t>2</w:t>
            </w:r>
          </w:p>
        </w:tc>
        <w:tc>
          <w:tcPr>
            <w:tcW w:w="1809" w:type="dxa"/>
            <w:vAlign w:val="center"/>
          </w:tcPr>
          <w:p w14:paraId="719ECDE1" w14:textId="77777777" w:rsidR="00C80FD6" w:rsidRPr="00C427A1" w:rsidRDefault="00C80FD6" w:rsidP="003B7C69">
            <w:pPr>
              <w:pStyle w:val="af1"/>
              <w:jc w:val="center"/>
            </w:pPr>
            <w:r w:rsidRPr="00C427A1">
              <w:t>ПЭ</w:t>
            </w:r>
          </w:p>
        </w:tc>
        <w:tc>
          <w:tcPr>
            <w:tcW w:w="1522" w:type="dxa"/>
            <w:vAlign w:val="center"/>
          </w:tcPr>
          <w:p w14:paraId="744D25D9" w14:textId="77777777" w:rsidR="00C80FD6" w:rsidRPr="00C427A1" w:rsidRDefault="00C80FD6" w:rsidP="003B7C69">
            <w:pPr>
              <w:pStyle w:val="af1"/>
              <w:jc w:val="center"/>
            </w:pPr>
            <w:r w:rsidRPr="00C427A1">
              <w:t>Нет</w:t>
            </w:r>
          </w:p>
        </w:tc>
        <w:tc>
          <w:tcPr>
            <w:tcW w:w="1633" w:type="dxa"/>
            <w:vAlign w:val="center"/>
          </w:tcPr>
          <w:p w14:paraId="4EB1F270" w14:textId="77777777" w:rsidR="00C80FD6" w:rsidRPr="00C427A1" w:rsidRDefault="00C80FD6" w:rsidP="003B7C69">
            <w:pPr>
              <w:pStyle w:val="af1"/>
              <w:jc w:val="center"/>
            </w:pPr>
            <w:r w:rsidRPr="00C427A1">
              <w:t>30д</w:t>
            </w:r>
          </w:p>
        </w:tc>
        <w:tc>
          <w:tcPr>
            <w:tcW w:w="1127" w:type="dxa"/>
          </w:tcPr>
          <w:p w14:paraId="1BAE8F3A" w14:textId="77777777" w:rsidR="00C80FD6" w:rsidRPr="00C427A1" w:rsidRDefault="00DF525D" w:rsidP="003B7C69">
            <w:pPr>
              <w:pStyle w:val="af1"/>
              <w:jc w:val="center"/>
            </w:pPr>
            <w:r w:rsidRPr="00C427A1">
              <w:t>4</w:t>
            </w:r>
          </w:p>
        </w:tc>
        <w:tc>
          <w:tcPr>
            <w:tcW w:w="1677" w:type="dxa"/>
            <w:vAlign w:val="center"/>
          </w:tcPr>
          <w:p w14:paraId="12B96410" w14:textId="77777777" w:rsidR="00C80FD6" w:rsidRPr="00C427A1" w:rsidRDefault="00C80FD6" w:rsidP="003B7C69">
            <w:pPr>
              <w:pStyle w:val="af1"/>
              <w:jc w:val="center"/>
            </w:pPr>
            <w:r w:rsidRPr="00C427A1">
              <w:t>1</w:t>
            </w:r>
          </w:p>
        </w:tc>
      </w:tr>
      <w:tr w:rsidR="00856E1D" w:rsidRPr="00C427A1" w14:paraId="08A7912E" w14:textId="77777777" w:rsidTr="00856E1D">
        <w:trPr>
          <w:trHeight w:val="418"/>
          <w:jc w:val="center"/>
        </w:trPr>
        <w:tc>
          <w:tcPr>
            <w:tcW w:w="3308" w:type="dxa"/>
            <w:shd w:val="clear" w:color="auto" w:fill="auto"/>
            <w:noWrap/>
          </w:tcPr>
          <w:p w14:paraId="5C5FB989" w14:textId="77777777" w:rsidR="00C80FD6" w:rsidRPr="00C427A1" w:rsidRDefault="00C80FD6" w:rsidP="003B7C69">
            <w:pPr>
              <w:pStyle w:val="af1"/>
              <w:jc w:val="left"/>
            </w:pPr>
            <w:r w:rsidRPr="00C427A1">
              <w:t>признак необходимости срочной замены ФН</w:t>
            </w:r>
          </w:p>
        </w:tc>
        <w:tc>
          <w:tcPr>
            <w:tcW w:w="1613" w:type="dxa"/>
            <w:vAlign w:val="center"/>
          </w:tcPr>
          <w:p w14:paraId="5F5DA332" w14:textId="77777777" w:rsidR="00C80FD6" w:rsidRPr="00C427A1" w:rsidRDefault="00C80FD6" w:rsidP="003B7C69">
            <w:pPr>
              <w:pStyle w:val="af1"/>
              <w:jc w:val="center"/>
            </w:pPr>
            <w:r w:rsidRPr="00C427A1">
              <w:t>1051</w:t>
            </w:r>
          </w:p>
        </w:tc>
        <w:tc>
          <w:tcPr>
            <w:tcW w:w="1587" w:type="dxa"/>
            <w:shd w:val="clear" w:color="auto" w:fill="auto"/>
            <w:noWrap/>
            <w:vAlign w:val="center"/>
          </w:tcPr>
          <w:p w14:paraId="264A9A9E" w14:textId="77777777" w:rsidR="00C80FD6" w:rsidRPr="00C427A1" w:rsidRDefault="00C80FD6" w:rsidP="003B7C69">
            <w:pPr>
              <w:pStyle w:val="af1"/>
              <w:jc w:val="center"/>
            </w:pPr>
            <w:r w:rsidRPr="00C427A1">
              <w:t>2</w:t>
            </w:r>
          </w:p>
        </w:tc>
        <w:tc>
          <w:tcPr>
            <w:tcW w:w="1809" w:type="dxa"/>
            <w:vAlign w:val="center"/>
          </w:tcPr>
          <w:p w14:paraId="171A76FE" w14:textId="77777777" w:rsidR="00C80FD6" w:rsidRPr="00C427A1" w:rsidRDefault="00C80FD6" w:rsidP="003B7C69">
            <w:pPr>
              <w:pStyle w:val="af1"/>
              <w:jc w:val="center"/>
            </w:pPr>
            <w:r w:rsidRPr="00C427A1">
              <w:t>ПЭ</w:t>
            </w:r>
          </w:p>
        </w:tc>
        <w:tc>
          <w:tcPr>
            <w:tcW w:w="1522" w:type="dxa"/>
            <w:vAlign w:val="center"/>
          </w:tcPr>
          <w:p w14:paraId="6D53AEB6" w14:textId="77777777" w:rsidR="00C80FD6" w:rsidRPr="00C427A1" w:rsidRDefault="00C80FD6" w:rsidP="003B7C69">
            <w:pPr>
              <w:pStyle w:val="af1"/>
              <w:jc w:val="center"/>
            </w:pPr>
            <w:r w:rsidRPr="00C427A1">
              <w:t>Нет</w:t>
            </w:r>
          </w:p>
        </w:tc>
        <w:tc>
          <w:tcPr>
            <w:tcW w:w="1633" w:type="dxa"/>
            <w:vAlign w:val="center"/>
          </w:tcPr>
          <w:p w14:paraId="3E625E0D" w14:textId="77777777" w:rsidR="00C80FD6" w:rsidRPr="00C427A1" w:rsidRDefault="00C80FD6" w:rsidP="003B7C69">
            <w:pPr>
              <w:pStyle w:val="af1"/>
              <w:jc w:val="center"/>
            </w:pPr>
            <w:r w:rsidRPr="00C427A1">
              <w:t>30д</w:t>
            </w:r>
          </w:p>
        </w:tc>
        <w:tc>
          <w:tcPr>
            <w:tcW w:w="1127" w:type="dxa"/>
          </w:tcPr>
          <w:p w14:paraId="5EBEDBC8" w14:textId="77777777" w:rsidR="00C80FD6" w:rsidRPr="00C427A1" w:rsidRDefault="00DF525D" w:rsidP="003B7C69">
            <w:pPr>
              <w:pStyle w:val="af1"/>
              <w:jc w:val="center"/>
            </w:pPr>
            <w:r w:rsidRPr="00C427A1">
              <w:t>4</w:t>
            </w:r>
          </w:p>
        </w:tc>
        <w:tc>
          <w:tcPr>
            <w:tcW w:w="1677" w:type="dxa"/>
            <w:vAlign w:val="center"/>
          </w:tcPr>
          <w:p w14:paraId="5B02774C" w14:textId="77777777" w:rsidR="00C80FD6" w:rsidRPr="00C427A1" w:rsidRDefault="00C80FD6" w:rsidP="003B7C69">
            <w:pPr>
              <w:pStyle w:val="af1"/>
              <w:jc w:val="center"/>
            </w:pPr>
            <w:r w:rsidRPr="00C427A1">
              <w:t>1</w:t>
            </w:r>
          </w:p>
        </w:tc>
      </w:tr>
      <w:tr w:rsidR="00856E1D" w:rsidRPr="00C427A1" w14:paraId="2EF4C175" w14:textId="77777777" w:rsidTr="00856E1D">
        <w:trPr>
          <w:trHeight w:val="418"/>
          <w:jc w:val="center"/>
        </w:trPr>
        <w:tc>
          <w:tcPr>
            <w:tcW w:w="3308" w:type="dxa"/>
            <w:shd w:val="clear" w:color="auto" w:fill="auto"/>
            <w:noWrap/>
          </w:tcPr>
          <w:p w14:paraId="1F793AC6" w14:textId="77777777" w:rsidR="00C80FD6" w:rsidRPr="00C427A1" w:rsidRDefault="00C80FD6" w:rsidP="003B7C69">
            <w:pPr>
              <w:pStyle w:val="af1"/>
              <w:jc w:val="left"/>
            </w:pPr>
            <w:r w:rsidRPr="00C427A1">
              <w:t>признак переполнения памяти ФН</w:t>
            </w:r>
          </w:p>
        </w:tc>
        <w:tc>
          <w:tcPr>
            <w:tcW w:w="1613" w:type="dxa"/>
            <w:vAlign w:val="center"/>
          </w:tcPr>
          <w:p w14:paraId="08D08617" w14:textId="77777777" w:rsidR="00C80FD6" w:rsidRPr="00C427A1" w:rsidRDefault="00C80FD6" w:rsidP="003B7C69">
            <w:pPr>
              <w:pStyle w:val="af1"/>
              <w:jc w:val="center"/>
            </w:pPr>
            <w:r w:rsidRPr="00C427A1">
              <w:t>1052</w:t>
            </w:r>
          </w:p>
        </w:tc>
        <w:tc>
          <w:tcPr>
            <w:tcW w:w="1587" w:type="dxa"/>
            <w:shd w:val="clear" w:color="auto" w:fill="auto"/>
            <w:noWrap/>
            <w:vAlign w:val="center"/>
          </w:tcPr>
          <w:p w14:paraId="42B4D0C2" w14:textId="77777777" w:rsidR="00C80FD6" w:rsidRPr="00C427A1" w:rsidRDefault="00C80FD6" w:rsidP="003B7C69">
            <w:pPr>
              <w:pStyle w:val="af1"/>
              <w:jc w:val="center"/>
            </w:pPr>
            <w:r w:rsidRPr="00C427A1">
              <w:t>2</w:t>
            </w:r>
          </w:p>
        </w:tc>
        <w:tc>
          <w:tcPr>
            <w:tcW w:w="1809" w:type="dxa"/>
            <w:vAlign w:val="center"/>
          </w:tcPr>
          <w:p w14:paraId="2DB9895B" w14:textId="77777777" w:rsidR="00C80FD6" w:rsidRPr="00C427A1" w:rsidRDefault="00C80FD6" w:rsidP="003B7C69">
            <w:pPr>
              <w:pStyle w:val="af1"/>
              <w:jc w:val="center"/>
            </w:pPr>
            <w:r w:rsidRPr="00C427A1">
              <w:t>ПЭ</w:t>
            </w:r>
          </w:p>
        </w:tc>
        <w:tc>
          <w:tcPr>
            <w:tcW w:w="1522" w:type="dxa"/>
            <w:vAlign w:val="center"/>
          </w:tcPr>
          <w:p w14:paraId="41D72A98" w14:textId="77777777" w:rsidR="00C80FD6" w:rsidRPr="00C427A1" w:rsidRDefault="00C80FD6" w:rsidP="003B7C69">
            <w:pPr>
              <w:pStyle w:val="af1"/>
              <w:jc w:val="center"/>
            </w:pPr>
            <w:r w:rsidRPr="00C427A1">
              <w:t>Нет</w:t>
            </w:r>
          </w:p>
        </w:tc>
        <w:tc>
          <w:tcPr>
            <w:tcW w:w="1633" w:type="dxa"/>
            <w:vAlign w:val="center"/>
          </w:tcPr>
          <w:p w14:paraId="7689EE72" w14:textId="77777777" w:rsidR="00C80FD6" w:rsidRPr="00C427A1" w:rsidRDefault="00C80FD6" w:rsidP="003B7C69">
            <w:pPr>
              <w:pStyle w:val="af1"/>
              <w:jc w:val="center"/>
            </w:pPr>
            <w:r w:rsidRPr="00C427A1">
              <w:t>30д</w:t>
            </w:r>
          </w:p>
        </w:tc>
        <w:tc>
          <w:tcPr>
            <w:tcW w:w="1127" w:type="dxa"/>
          </w:tcPr>
          <w:p w14:paraId="248D7477" w14:textId="77777777" w:rsidR="00C80FD6" w:rsidRPr="00C427A1" w:rsidRDefault="00DF525D" w:rsidP="003B7C69">
            <w:pPr>
              <w:pStyle w:val="af1"/>
              <w:jc w:val="center"/>
            </w:pPr>
            <w:r w:rsidRPr="00C427A1">
              <w:t>4</w:t>
            </w:r>
          </w:p>
        </w:tc>
        <w:tc>
          <w:tcPr>
            <w:tcW w:w="1677" w:type="dxa"/>
            <w:vAlign w:val="center"/>
          </w:tcPr>
          <w:p w14:paraId="61B9C62E" w14:textId="77777777" w:rsidR="00C80FD6" w:rsidRPr="00C427A1" w:rsidRDefault="00C80FD6" w:rsidP="003B7C69">
            <w:pPr>
              <w:pStyle w:val="af1"/>
              <w:jc w:val="center"/>
            </w:pPr>
            <w:r w:rsidRPr="00C427A1">
              <w:t>1</w:t>
            </w:r>
          </w:p>
        </w:tc>
      </w:tr>
      <w:tr w:rsidR="00856E1D" w:rsidRPr="00C427A1" w14:paraId="311E6246" w14:textId="77777777" w:rsidTr="00856E1D">
        <w:trPr>
          <w:trHeight w:val="418"/>
          <w:jc w:val="center"/>
        </w:trPr>
        <w:tc>
          <w:tcPr>
            <w:tcW w:w="3308" w:type="dxa"/>
            <w:shd w:val="clear" w:color="auto" w:fill="auto"/>
            <w:noWrap/>
          </w:tcPr>
          <w:p w14:paraId="7EAE6ACF" w14:textId="77777777" w:rsidR="00C80FD6" w:rsidRPr="00C427A1" w:rsidRDefault="00C80FD6" w:rsidP="003B7C69">
            <w:pPr>
              <w:pStyle w:val="af1"/>
              <w:jc w:val="left"/>
            </w:pPr>
            <w:r w:rsidRPr="00C427A1">
              <w:t>признак исчерпания ресурса ФН</w:t>
            </w:r>
          </w:p>
        </w:tc>
        <w:tc>
          <w:tcPr>
            <w:tcW w:w="1613" w:type="dxa"/>
            <w:vAlign w:val="center"/>
          </w:tcPr>
          <w:p w14:paraId="04448814" w14:textId="77777777" w:rsidR="00C80FD6" w:rsidRPr="00C427A1" w:rsidRDefault="00C80FD6" w:rsidP="003B7C69">
            <w:pPr>
              <w:pStyle w:val="af1"/>
              <w:jc w:val="center"/>
            </w:pPr>
            <w:r w:rsidRPr="00C427A1">
              <w:t>1050</w:t>
            </w:r>
          </w:p>
        </w:tc>
        <w:tc>
          <w:tcPr>
            <w:tcW w:w="1587" w:type="dxa"/>
            <w:shd w:val="clear" w:color="auto" w:fill="auto"/>
            <w:noWrap/>
            <w:vAlign w:val="center"/>
          </w:tcPr>
          <w:p w14:paraId="54252AED" w14:textId="77777777" w:rsidR="00C80FD6" w:rsidRPr="00C427A1" w:rsidRDefault="00C80FD6" w:rsidP="003B7C69">
            <w:pPr>
              <w:pStyle w:val="af1"/>
              <w:jc w:val="center"/>
            </w:pPr>
            <w:r w:rsidRPr="00C427A1">
              <w:t>2</w:t>
            </w:r>
          </w:p>
        </w:tc>
        <w:tc>
          <w:tcPr>
            <w:tcW w:w="1809" w:type="dxa"/>
            <w:vAlign w:val="center"/>
          </w:tcPr>
          <w:p w14:paraId="30ECA0C3" w14:textId="77777777" w:rsidR="00C80FD6" w:rsidRPr="00C427A1" w:rsidRDefault="00C80FD6" w:rsidP="003B7C69">
            <w:pPr>
              <w:pStyle w:val="af1"/>
              <w:jc w:val="center"/>
            </w:pPr>
            <w:r w:rsidRPr="00C427A1">
              <w:t>ПЭ</w:t>
            </w:r>
          </w:p>
        </w:tc>
        <w:tc>
          <w:tcPr>
            <w:tcW w:w="1522" w:type="dxa"/>
            <w:vAlign w:val="center"/>
          </w:tcPr>
          <w:p w14:paraId="00E02A71" w14:textId="77777777" w:rsidR="00C80FD6" w:rsidRPr="00C427A1" w:rsidRDefault="00C80FD6" w:rsidP="003B7C69">
            <w:pPr>
              <w:pStyle w:val="af1"/>
              <w:jc w:val="center"/>
            </w:pPr>
            <w:r w:rsidRPr="00C427A1">
              <w:t>Нет</w:t>
            </w:r>
          </w:p>
        </w:tc>
        <w:tc>
          <w:tcPr>
            <w:tcW w:w="1633" w:type="dxa"/>
            <w:vAlign w:val="center"/>
          </w:tcPr>
          <w:p w14:paraId="32C8DD1C" w14:textId="77777777" w:rsidR="00C80FD6" w:rsidRPr="00C427A1" w:rsidRDefault="00C80FD6" w:rsidP="003B7C69">
            <w:pPr>
              <w:pStyle w:val="af1"/>
              <w:jc w:val="center"/>
            </w:pPr>
            <w:r w:rsidRPr="00C427A1">
              <w:t>30д</w:t>
            </w:r>
          </w:p>
        </w:tc>
        <w:tc>
          <w:tcPr>
            <w:tcW w:w="1127" w:type="dxa"/>
          </w:tcPr>
          <w:p w14:paraId="5ED74D85" w14:textId="77777777" w:rsidR="00C80FD6" w:rsidRPr="00C427A1" w:rsidRDefault="00DF525D" w:rsidP="003B7C69">
            <w:pPr>
              <w:pStyle w:val="af1"/>
              <w:jc w:val="center"/>
            </w:pPr>
            <w:r w:rsidRPr="00C427A1">
              <w:t>4</w:t>
            </w:r>
          </w:p>
        </w:tc>
        <w:tc>
          <w:tcPr>
            <w:tcW w:w="1677" w:type="dxa"/>
            <w:vAlign w:val="center"/>
          </w:tcPr>
          <w:p w14:paraId="04C5BE33" w14:textId="77777777" w:rsidR="00C80FD6" w:rsidRPr="00C427A1" w:rsidRDefault="00C80FD6" w:rsidP="003B7C69">
            <w:pPr>
              <w:pStyle w:val="af1"/>
              <w:jc w:val="center"/>
            </w:pPr>
            <w:r w:rsidRPr="00C427A1">
              <w:t>1</w:t>
            </w:r>
          </w:p>
        </w:tc>
      </w:tr>
      <w:tr w:rsidR="00856E1D" w:rsidRPr="00C427A1" w14:paraId="67A7DA92" w14:textId="77777777" w:rsidTr="00856E1D">
        <w:trPr>
          <w:trHeight w:val="418"/>
          <w:jc w:val="center"/>
        </w:trPr>
        <w:tc>
          <w:tcPr>
            <w:tcW w:w="3308" w:type="dxa"/>
            <w:shd w:val="clear" w:color="auto" w:fill="auto"/>
            <w:noWrap/>
          </w:tcPr>
          <w:p w14:paraId="75ACF6A9" w14:textId="77777777" w:rsidR="00C80FD6" w:rsidRPr="00C427A1" w:rsidRDefault="00C80FD6" w:rsidP="003B7C69">
            <w:pPr>
              <w:pStyle w:val="af1"/>
              <w:jc w:val="left"/>
            </w:pPr>
            <w:r w:rsidRPr="00C427A1">
              <w:t>сообщение оператора</w:t>
            </w:r>
          </w:p>
        </w:tc>
        <w:tc>
          <w:tcPr>
            <w:tcW w:w="1613" w:type="dxa"/>
            <w:vAlign w:val="center"/>
          </w:tcPr>
          <w:p w14:paraId="077FAC6E" w14:textId="77777777" w:rsidR="00C80FD6" w:rsidRPr="00C427A1" w:rsidRDefault="00C80FD6" w:rsidP="003B7C69">
            <w:pPr>
              <w:pStyle w:val="af1"/>
              <w:jc w:val="center"/>
            </w:pPr>
            <w:r w:rsidRPr="00C427A1">
              <w:t>1206</w:t>
            </w:r>
          </w:p>
        </w:tc>
        <w:tc>
          <w:tcPr>
            <w:tcW w:w="1587" w:type="dxa"/>
            <w:shd w:val="clear" w:color="auto" w:fill="auto"/>
            <w:noWrap/>
            <w:vAlign w:val="center"/>
          </w:tcPr>
          <w:p w14:paraId="4806B554" w14:textId="77777777" w:rsidR="00C80FD6" w:rsidRPr="00C427A1" w:rsidRDefault="00C80FD6" w:rsidP="003B7C69">
            <w:pPr>
              <w:pStyle w:val="af1"/>
              <w:jc w:val="center"/>
            </w:pPr>
            <w:r w:rsidRPr="00C427A1">
              <w:t>6</w:t>
            </w:r>
          </w:p>
        </w:tc>
        <w:tc>
          <w:tcPr>
            <w:tcW w:w="1809" w:type="dxa"/>
            <w:vAlign w:val="center"/>
          </w:tcPr>
          <w:p w14:paraId="4467284A" w14:textId="77777777" w:rsidR="00C80FD6" w:rsidRPr="00C427A1" w:rsidRDefault="00C80FD6" w:rsidP="003B7C69">
            <w:pPr>
              <w:pStyle w:val="af1"/>
              <w:jc w:val="center"/>
            </w:pPr>
            <w:r w:rsidRPr="00C427A1">
              <w:t>ПЭ</w:t>
            </w:r>
          </w:p>
        </w:tc>
        <w:tc>
          <w:tcPr>
            <w:tcW w:w="1522" w:type="dxa"/>
            <w:vAlign w:val="center"/>
          </w:tcPr>
          <w:p w14:paraId="44817161" w14:textId="77777777" w:rsidR="00C80FD6" w:rsidRPr="00C427A1" w:rsidRDefault="00C80FD6" w:rsidP="003B7C69">
            <w:pPr>
              <w:pStyle w:val="af1"/>
              <w:jc w:val="center"/>
            </w:pPr>
            <w:r w:rsidRPr="00C427A1">
              <w:t>Нет</w:t>
            </w:r>
          </w:p>
        </w:tc>
        <w:tc>
          <w:tcPr>
            <w:tcW w:w="1633" w:type="dxa"/>
            <w:vAlign w:val="center"/>
          </w:tcPr>
          <w:p w14:paraId="34E76F8E" w14:textId="77777777" w:rsidR="00C80FD6" w:rsidRPr="00C427A1" w:rsidRDefault="00C80FD6" w:rsidP="003B7C69">
            <w:pPr>
              <w:pStyle w:val="af1"/>
              <w:jc w:val="center"/>
            </w:pPr>
            <w:r w:rsidRPr="00C427A1">
              <w:t>30д</w:t>
            </w:r>
          </w:p>
        </w:tc>
        <w:tc>
          <w:tcPr>
            <w:tcW w:w="1127" w:type="dxa"/>
          </w:tcPr>
          <w:p w14:paraId="2DAF61D8" w14:textId="77777777" w:rsidR="00C80FD6" w:rsidRPr="00C427A1" w:rsidRDefault="00DF525D" w:rsidP="003B7C69">
            <w:pPr>
              <w:pStyle w:val="af1"/>
              <w:jc w:val="center"/>
            </w:pPr>
            <w:r w:rsidRPr="00C427A1">
              <w:t>4</w:t>
            </w:r>
          </w:p>
        </w:tc>
        <w:tc>
          <w:tcPr>
            <w:tcW w:w="1677" w:type="dxa"/>
            <w:vAlign w:val="center"/>
          </w:tcPr>
          <w:p w14:paraId="3C496B58" w14:textId="77777777" w:rsidR="00C80FD6" w:rsidRPr="00C427A1" w:rsidRDefault="00C80FD6" w:rsidP="003B7C69">
            <w:pPr>
              <w:pStyle w:val="af1"/>
              <w:jc w:val="center"/>
            </w:pPr>
            <w:r w:rsidRPr="00C427A1">
              <w:t>2</w:t>
            </w:r>
          </w:p>
        </w:tc>
      </w:tr>
      <w:tr w:rsidR="00856E1D" w:rsidRPr="00C427A1" w14:paraId="1359276D" w14:textId="77777777" w:rsidTr="00856E1D">
        <w:trPr>
          <w:trHeight w:val="302"/>
          <w:jc w:val="center"/>
        </w:trPr>
        <w:tc>
          <w:tcPr>
            <w:tcW w:w="3308" w:type="dxa"/>
            <w:shd w:val="clear" w:color="auto" w:fill="auto"/>
            <w:noWrap/>
          </w:tcPr>
          <w:p w14:paraId="2D78F772" w14:textId="77777777" w:rsidR="00C80FD6" w:rsidRPr="00C427A1" w:rsidRDefault="00C80FD6" w:rsidP="003B7C69">
            <w:pPr>
              <w:pStyle w:val="af1"/>
              <w:jc w:val="left"/>
            </w:pPr>
            <w:r w:rsidRPr="00C427A1">
              <w:t>счетчики итогов смены</w:t>
            </w:r>
          </w:p>
        </w:tc>
        <w:tc>
          <w:tcPr>
            <w:tcW w:w="1613" w:type="dxa"/>
            <w:vAlign w:val="center"/>
          </w:tcPr>
          <w:p w14:paraId="14B9932E" w14:textId="77777777" w:rsidR="00C80FD6" w:rsidRPr="00C427A1" w:rsidRDefault="00C80FD6" w:rsidP="003B7C69">
            <w:pPr>
              <w:pStyle w:val="af1"/>
              <w:jc w:val="center"/>
            </w:pPr>
            <w:r w:rsidRPr="00C427A1">
              <w:t>1194</w:t>
            </w:r>
          </w:p>
        </w:tc>
        <w:tc>
          <w:tcPr>
            <w:tcW w:w="1587" w:type="dxa"/>
            <w:shd w:val="clear" w:color="auto" w:fill="auto"/>
            <w:noWrap/>
            <w:vAlign w:val="center"/>
          </w:tcPr>
          <w:p w14:paraId="2E4FF91E" w14:textId="77777777" w:rsidR="00C80FD6" w:rsidRPr="00C427A1" w:rsidRDefault="00C80FD6" w:rsidP="003B7C69">
            <w:pPr>
              <w:pStyle w:val="af1"/>
              <w:jc w:val="center"/>
            </w:pPr>
            <w:r w:rsidRPr="00C427A1">
              <w:t>5</w:t>
            </w:r>
          </w:p>
        </w:tc>
        <w:tc>
          <w:tcPr>
            <w:tcW w:w="1809" w:type="dxa"/>
            <w:vAlign w:val="center"/>
          </w:tcPr>
          <w:p w14:paraId="4D14D096" w14:textId="77777777" w:rsidR="00C80FD6" w:rsidRPr="00C427A1" w:rsidRDefault="00C80FD6" w:rsidP="003B7C69">
            <w:pPr>
              <w:pStyle w:val="af1"/>
              <w:jc w:val="center"/>
            </w:pPr>
            <w:r w:rsidRPr="00C427A1">
              <w:t>ПЭ</w:t>
            </w:r>
          </w:p>
        </w:tc>
        <w:tc>
          <w:tcPr>
            <w:tcW w:w="1522" w:type="dxa"/>
            <w:vAlign w:val="center"/>
          </w:tcPr>
          <w:p w14:paraId="3292D86B" w14:textId="77777777" w:rsidR="00C80FD6" w:rsidRPr="00C427A1" w:rsidRDefault="00C80FD6" w:rsidP="003B7C69">
            <w:pPr>
              <w:pStyle w:val="af1"/>
              <w:jc w:val="center"/>
            </w:pPr>
            <w:r w:rsidRPr="00C427A1">
              <w:t>Нет</w:t>
            </w:r>
          </w:p>
        </w:tc>
        <w:tc>
          <w:tcPr>
            <w:tcW w:w="1633" w:type="dxa"/>
            <w:vAlign w:val="center"/>
          </w:tcPr>
          <w:p w14:paraId="4685571D" w14:textId="77777777" w:rsidR="00C80FD6" w:rsidRPr="00C427A1" w:rsidRDefault="00C80FD6" w:rsidP="003B7C69">
            <w:pPr>
              <w:pStyle w:val="af1"/>
              <w:jc w:val="center"/>
            </w:pPr>
            <w:r w:rsidRPr="00C427A1">
              <w:t>30д</w:t>
            </w:r>
          </w:p>
        </w:tc>
        <w:tc>
          <w:tcPr>
            <w:tcW w:w="1127" w:type="dxa"/>
          </w:tcPr>
          <w:p w14:paraId="046BD000" w14:textId="77777777" w:rsidR="00C80FD6" w:rsidRPr="00C427A1" w:rsidRDefault="00DF525D" w:rsidP="003B7C69">
            <w:pPr>
              <w:pStyle w:val="af1"/>
              <w:jc w:val="center"/>
            </w:pPr>
            <w:r w:rsidRPr="00C427A1">
              <w:t>4</w:t>
            </w:r>
          </w:p>
        </w:tc>
        <w:tc>
          <w:tcPr>
            <w:tcW w:w="1677" w:type="dxa"/>
            <w:vAlign w:val="center"/>
          </w:tcPr>
          <w:p w14:paraId="37174905" w14:textId="77777777" w:rsidR="00C80FD6" w:rsidRPr="00C427A1" w:rsidRDefault="00C80FD6" w:rsidP="003B7C69">
            <w:pPr>
              <w:pStyle w:val="af1"/>
              <w:jc w:val="center"/>
            </w:pPr>
            <w:r w:rsidRPr="00C427A1">
              <w:t>–</w:t>
            </w:r>
          </w:p>
        </w:tc>
      </w:tr>
      <w:tr w:rsidR="00856E1D" w:rsidRPr="00C427A1" w14:paraId="25828055" w14:textId="77777777" w:rsidTr="00856E1D">
        <w:trPr>
          <w:trHeight w:val="302"/>
          <w:jc w:val="center"/>
        </w:trPr>
        <w:tc>
          <w:tcPr>
            <w:tcW w:w="3308" w:type="dxa"/>
            <w:shd w:val="clear" w:color="auto" w:fill="auto"/>
            <w:noWrap/>
          </w:tcPr>
          <w:p w14:paraId="5E4A3592" w14:textId="77777777" w:rsidR="00C80FD6" w:rsidRPr="00C427A1" w:rsidRDefault="00C80FD6" w:rsidP="003B7C69">
            <w:pPr>
              <w:pStyle w:val="af1"/>
              <w:jc w:val="left"/>
            </w:pPr>
            <w:r w:rsidRPr="00C427A1">
              <w:t>счетчики итогов ФН</w:t>
            </w:r>
          </w:p>
        </w:tc>
        <w:tc>
          <w:tcPr>
            <w:tcW w:w="1613" w:type="dxa"/>
            <w:vAlign w:val="center"/>
          </w:tcPr>
          <w:p w14:paraId="5FF60BFC" w14:textId="77777777" w:rsidR="00C80FD6" w:rsidRPr="00C427A1" w:rsidRDefault="00C80FD6" w:rsidP="003B7C69">
            <w:pPr>
              <w:pStyle w:val="af1"/>
              <w:jc w:val="center"/>
            </w:pPr>
            <w:r w:rsidRPr="00C427A1">
              <w:t>1157</w:t>
            </w:r>
          </w:p>
        </w:tc>
        <w:tc>
          <w:tcPr>
            <w:tcW w:w="1587" w:type="dxa"/>
            <w:shd w:val="clear" w:color="auto" w:fill="auto"/>
            <w:noWrap/>
            <w:vAlign w:val="center"/>
          </w:tcPr>
          <w:p w14:paraId="7D36BC9A" w14:textId="77777777" w:rsidR="00C80FD6" w:rsidRPr="00C427A1" w:rsidRDefault="00C80FD6" w:rsidP="003B7C69">
            <w:pPr>
              <w:pStyle w:val="af1"/>
              <w:jc w:val="center"/>
            </w:pPr>
            <w:r w:rsidRPr="00C427A1">
              <w:t>5</w:t>
            </w:r>
          </w:p>
        </w:tc>
        <w:tc>
          <w:tcPr>
            <w:tcW w:w="1809" w:type="dxa"/>
            <w:vAlign w:val="center"/>
          </w:tcPr>
          <w:p w14:paraId="37EE5C07" w14:textId="77777777" w:rsidR="00C80FD6" w:rsidRPr="00C427A1" w:rsidRDefault="00C80FD6" w:rsidP="003B7C69">
            <w:pPr>
              <w:pStyle w:val="af1"/>
              <w:jc w:val="center"/>
            </w:pPr>
            <w:r w:rsidRPr="00C427A1">
              <w:t>ПЭ</w:t>
            </w:r>
          </w:p>
        </w:tc>
        <w:tc>
          <w:tcPr>
            <w:tcW w:w="1522" w:type="dxa"/>
            <w:vAlign w:val="center"/>
          </w:tcPr>
          <w:p w14:paraId="4E4D4A97" w14:textId="77777777" w:rsidR="00C80FD6" w:rsidRPr="00C427A1" w:rsidRDefault="00C80FD6" w:rsidP="003B7C69">
            <w:pPr>
              <w:pStyle w:val="af1"/>
              <w:jc w:val="center"/>
            </w:pPr>
            <w:r w:rsidRPr="00C427A1">
              <w:t>Нет</w:t>
            </w:r>
          </w:p>
        </w:tc>
        <w:tc>
          <w:tcPr>
            <w:tcW w:w="1633" w:type="dxa"/>
            <w:vAlign w:val="center"/>
          </w:tcPr>
          <w:p w14:paraId="063358BA" w14:textId="77777777" w:rsidR="00C80FD6" w:rsidRPr="00C427A1" w:rsidRDefault="00C80FD6" w:rsidP="003B7C69">
            <w:pPr>
              <w:pStyle w:val="af1"/>
              <w:jc w:val="center"/>
            </w:pPr>
            <w:r w:rsidRPr="00C427A1">
              <w:t>30д</w:t>
            </w:r>
          </w:p>
        </w:tc>
        <w:tc>
          <w:tcPr>
            <w:tcW w:w="1127" w:type="dxa"/>
          </w:tcPr>
          <w:p w14:paraId="7ADF9130" w14:textId="77777777" w:rsidR="00C80FD6" w:rsidRPr="00C427A1" w:rsidRDefault="00DF525D" w:rsidP="003B7C69">
            <w:pPr>
              <w:pStyle w:val="af1"/>
              <w:jc w:val="center"/>
            </w:pPr>
            <w:r w:rsidRPr="00C427A1">
              <w:t>4</w:t>
            </w:r>
          </w:p>
        </w:tc>
        <w:tc>
          <w:tcPr>
            <w:tcW w:w="1677" w:type="dxa"/>
            <w:vAlign w:val="center"/>
          </w:tcPr>
          <w:p w14:paraId="6DD1D26D" w14:textId="77777777" w:rsidR="00C80FD6" w:rsidRPr="00C427A1" w:rsidRDefault="00C80FD6" w:rsidP="003B7C69">
            <w:pPr>
              <w:pStyle w:val="af1"/>
              <w:jc w:val="center"/>
            </w:pPr>
            <w:r w:rsidRPr="00C427A1">
              <w:t>–</w:t>
            </w:r>
          </w:p>
        </w:tc>
      </w:tr>
      <w:tr w:rsidR="00C7361C" w:rsidRPr="00C427A1" w14:paraId="0AA555AF" w14:textId="77777777" w:rsidTr="00856E1D">
        <w:trPr>
          <w:trHeight w:val="302"/>
          <w:jc w:val="center"/>
        </w:trPr>
        <w:tc>
          <w:tcPr>
            <w:tcW w:w="3308" w:type="dxa"/>
            <w:shd w:val="clear" w:color="auto" w:fill="auto"/>
            <w:noWrap/>
          </w:tcPr>
          <w:p w14:paraId="1A82038A" w14:textId="77777777" w:rsidR="00C80FD6" w:rsidRPr="00C427A1" w:rsidRDefault="00C80FD6" w:rsidP="003B7C69">
            <w:pPr>
              <w:pStyle w:val="af1"/>
              <w:jc w:val="left"/>
            </w:pPr>
            <w:r w:rsidRPr="00C427A1">
              <w:t>ресурс ключей ФП</w:t>
            </w:r>
          </w:p>
        </w:tc>
        <w:tc>
          <w:tcPr>
            <w:tcW w:w="1613" w:type="dxa"/>
          </w:tcPr>
          <w:p w14:paraId="08CE83A0" w14:textId="77777777" w:rsidR="00C80FD6" w:rsidRPr="00C427A1" w:rsidRDefault="00C80FD6" w:rsidP="003B7C69">
            <w:pPr>
              <w:pStyle w:val="af1"/>
              <w:jc w:val="center"/>
            </w:pPr>
            <w:r w:rsidRPr="00C427A1">
              <w:t>1213</w:t>
            </w:r>
          </w:p>
        </w:tc>
        <w:tc>
          <w:tcPr>
            <w:tcW w:w="1587" w:type="dxa"/>
            <w:shd w:val="clear" w:color="auto" w:fill="auto"/>
            <w:noWrap/>
          </w:tcPr>
          <w:p w14:paraId="759C5754" w14:textId="77777777" w:rsidR="00C80FD6" w:rsidRPr="00C427A1" w:rsidRDefault="00C80FD6" w:rsidP="003B7C69">
            <w:pPr>
              <w:pStyle w:val="af1"/>
              <w:jc w:val="center"/>
            </w:pPr>
            <w:r w:rsidRPr="00C427A1">
              <w:t>5</w:t>
            </w:r>
          </w:p>
        </w:tc>
        <w:tc>
          <w:tcPr>
            <w:tcW w:w="1809" w:type="dxa"/>
          </w:tcPr>
          <w:p w14:paraId="09CF394A" w14:textId="77777777" w:rsidR="00C80FD6" w:rsidRPr="00C427A1" w:rsidRDefault="00C80FD6" w:rsidP="003B7C69">
            <w:pPr>
              <w:pStyle w:val="af1"/>
              <w:jc w:val="center"/>
            </w:pPr>
            <w:r w:rsidRPr="00C427A1">
              <w:t>ПЭ</w:t>
            </w:r>
          </w:p>
        </w:tc>
        <w:tc>
          <w:tcPr>
            <w:tcW w:w="1522" w:type="dxa"/>
          </w:tcPr>
          <w:p w14:paraId="6DD58474" w14:textId="77777777" w:rsidR="00C80FD6" w:rsidRPr="00C427A1" w:rsidRDefault="00C80FD6" w:rsidP="003B7C69">
            <w:pPr>
              <w:pStyle w:val="af1"/>
              <w:jc w:val="center"/>
            </w:pPr>
            <w:r w:rsidRPr="00C427A1">
              <w:t>Нет</w:t>
            </w:r>
          </w:p>
        </w:tc>
        <w:tc>
          <w:tcPr>
            <w:tcW w:w="1633" w:type="dxa"/>
          </w:tcPr>
          <w:p w14:paraId="3347354D" w14:textId="77777777" w:rsidR="00C80FD6" w:rsidRPr="00C427A1" w:rsidRDefault="00C80FD6" w:rsidP="003B7C69">
            <w:pPr>
              <w:pStyle w:val="af1"/>
              <w:jc w:val="center"/>
            </w:pPr>
            <w:r w:rsidRPr="00C427A1">
              <w:t>30д</w:t>
            </w:r>
          </w:p>
        </w:tc>
        <w:tc>
          <w:tcPr>
            <w:tcW w:w="1127" w:type="dxa"/>
          </w:tcPr>
          <w:p w14:paraId="4DD498D3" w14:textId="77777777" w:rsidR="00C80FD6" w:rsidRPr="00C427A1" w:rsidRDefault="00DF525D" w:rsidP="003B7C69">
            <w:pPr>
              <w:pStyle w:val="af1"/>
              <w:jc w:val="center"/>
            </w:pPr>
            <w:r w:rsidRPr="00C427A1">
              <w:t>4</w:t>
            </w:r>
          </w:p>
        </w:tc>
        <w:tc>
          <w:tcPr>
            <w:tcW w:w="1677" w:type="dxa"/>
          </w:tcPr>
          <w:p w14:paraId="6FF7A5ED" w14:textId="77777777" w:rsidR="00C80FD6" w:rsidRPr="00C427A1" w:rsidRDefault="00912ACD" w:rsidP="003B7C69">
            <w:pPr>
              <w:pStyle w:val="af1"/>
              <w:jc w:val="center"/>
            </w:pPr>
            <w:r w:rsidRPr="00C427A1">
              <w:t>3</w:t>
            </w:r>
          </w:p>
        </w:tc>
      </w:tr>
      <w:tr w:rsidR="00C7361C" w:rsidRPr="00C427A1" w14:paraId="021824E3" w14:textId="77777777" w:rsidTr="00856E1D">
        <w:trPr>
          <w:trHeight w:val="302"/>
          <w:jc w:val="center"/>
        </w:trPr>
        <w:tc>
          <w:tcPr>
            <w:tcW w:w="3308" w:type="dxa"/>
            <w:shd w:val="clear" w:color="auto" w:fill="auto"/>
            <w:noWrap/>
          </w:tcPr>
          <w:p w14:paraId="03D4D34D" w14:textId="77777777" w:rsidR="00C80FD6" w:rsidRPr="00C427A1" w:rsidRDefault="00C80FD6" w:rsidP="003B7C69">
            <w:pPr>
              <w:pStyle w:val="af1"/>
              <w:jc w:val="left"/>
            </w:pPr>
            <w:r w:rsidRPr="00C427A1">
              <w:t>номер ФД</w:t>
            </w:r>
          </w:p>
        </w:tc>
        <w:tc>
          <w:tcPr>
            <w:tcW w:w="1613" w:type="dxa"/>
            <w:vAlign w:val="center"/>
          </w:tcPr>
          <w:p w14:paraId="16BAD158" w14:textId="77777777" w:rsidR="00C80FD6" w:rsidRPr="00C427A1" w:rsidRDefault="00C80FD6" w:rsidP="003B7C69">
            <w:pPr>
              <w:pStyle w:val="af1"/>
              <w:jc w:val="center"/>
            </w:pPr>
            <w:r w:rsidRPr="00C427A1">
              <w:t>1040</w:t>
            </w:r>
          </w:p>
        </w:tc>
        <w:tc>
          <w:tcPr>
            <w:tcW w:w="1587" w:type="dxa"/>
            <w:shd w:val="clear" w:color="auto" w:fill="auto"/>
            <w:noWrap/>
            <w:vAlign w:val="center"/>
          </w:tcPr>
          <w:p w14:paraId="17FDE26E" w14:textId="77777777" w:rsidR="00C80FD6" w:rsidRPr="00C427A1" w:rsidRDefault="00C80FD6" w:rsidP="003B7C69">
            <w:pPr>
              <w:pStyle w:val="af1"/>
              <w:jc w:val="center"/>
            </w:pPr>
            <w:r w:rsidRPr="00C427A1">
              <w:t>1</w:t>
            </w:r>
          </w:p>
        </w:tc>
        <w:tc>
          <w:tcPr>
            <w:tcW w:w="1809" w:type="dxa"/>
            <w:vAlign w:val="center"/>
          </w:tcPr>
          <w:p w14:paraId="01E4580D" w14:textId="77777777" w:rsidR="00C80FD6" w:rsidRPr="00C427A1" w:rsidRDefault="00C80FD6" w:rsidP="003B7C69">
            <w:pPr>
              <w:pStyle w:val="af1"/>
              <w:jc w:val="center"/>
            </w:pPr>
            <w:r w:rsidRPr="00C427A1">
              <w:t>ПЭ</w:t>
            </w:r>
          </w:p>
        </w:tc>
        <w:tc>
          <w:tcPr>
            <w:tcW w:w="1522" w:type="dxa"/>
            <w:vAlign w:val="center"/>
          </w:tcPr>
          <w:p w14:paraId="3012A624" w14:textId="77777777" w:rsidR="00C80FD6" w:rsidRPr="00C427A1" w:rsidRDefault="00C80FD6" w:rsidP="003B7C69">
            <w:pPr>
              <w:pStyle w:val="af1"/>
              <w:jc w:val="center"/>
            </w:pPr>
            <w:r w:rsidRPr="00C427A1">
              <w:t>Нет</w:t>
            </w:r>
          </w:p>
        </w:tc>
        <w:tc>
          <w:tcPr>
            <w:tcW w:w="1633" w:type="dxa"/>
            <w:vAlign w:val="center"/>
          </w:tcPr>
          <w:p w14:paraId="567C8E7E" w14:textId="77777777" w:rsidR="00C80FD6" w:rsidRPr="00C427A1" w:rsidRDefault="00C80FD6" w:rsidP="003B7C69">
            <w:pPr>
              <w:pStyle w:val="af1"/>
              <w:jc w:val="center"/>
            </w:pPr>
            <w:r w:rsidRPr="00C427A1">
              <w:t>5л</w:t>
            </w:r>
          </w:p>
        </w:tc>
        <w:tc>
          <w:tcPr>
            <w:tcW w:w="1127" w:type="dxa"/>
            <w:vAlign w:val="center"/>
          </w:tcPr>
          <w:p w14:paraId="03735956" w14:textId="77777777" w:rsidR="00C80FD6" w:rsidRPr="00C427A1" w:rsidRDefault="00DF525D" w:rsidP="003B7C69">
            <w:pPr>
              <w:pStyle w:val="af1"/>
              <w:jc w:val="center"/>
            </w:pPr>
            <w:r w:rsidRPr="00C427A1">
              <w:t>1, 4</w:t>
            </w:r>
          </w:p>
        </w:tc>
        <w:tc>
          <w:tcPr>
            <w:tcW w:w="1677" w:type="dxa"/>
            <w:vAlign w:val="center"/>
          </w:tcPr>
          <w:p w14:paraId="7B36D862" w14:textId="77777777" w:rsidR="00C80FD6" w:rsidRPr="00C427A1" w:rsidRDefault="00C80FD6" w:rsidP="003B7C69">
            <w:pPr>
              <w:pStyle w:val="af1"/>
              <w:jc w:val="center"/>
            </w:pPr>
            <w:r w:rsidRPr="00C427A1">
              <w:t>–</w:t>
            </w:r>
          </w:p>
        </w:tc>
      </w:tr>
      <w:tr w:rsidR="00C7361C" w:rsidRPr="00C427A1" w14:paraId="18611D4C" w14:textId="77777777" w:rsidTr="00856E1D">
        <w:trPr>
          <w:trHeight w:val="302"/>
          <w:jc w:val="center"/>
        </w:trPr>
        <w:tc>
          <w:tcPr>
            <w:tcW w:w="3308" w:type="dxa"/>
            <w:shd w:val="clear" w:color="auto" w:fill="auto"/>
            <w:noWrap/>
          </w:tcPr>
          <w:p w14:paraId="734BC08C" w14:textId="77777777" w:rsidR="00C80FD6" w:rsidRPr="00C427A1" w:rsidRDefault="00C80FD6" w:rsidP="003B7C69">
            <w:pPr>
              <w:pStyle w:val="af1"/>
              <w:jc w:val="left"/>
            </w:pPr>
            <w:r w:rsidRPr="00C427A1">
              <w:t>номер ФН</w:t>
            </w:r>
          </w:p>
        </w:tc>
        <w:tc>
          <w:tcPr>
            <w:tcW w:w="1613" w:type="dxa"/>
            <w:vAlign w:val="center"/>
          </w:tcPr>
          <w:p w14:paraId="3C26C1E2" w14:textId="77777777" w:rsidR="00C80FD6" w:rsidRPr="00C427A1" w:rsidRDefault="00C80FD6" w:rsidP="003B7C69">
            <w:pPr>
              <w:pStyle w:val="af1"/>
              <w:jc w:val="center"/>
            </w:pPr>
            <w:r w:rsidRPr="00C427A1">
              <w:t>1041</w:t>
            </w:r>
          </w:p>
        </w:tc>
        <w:tc>
          <w:tcPr>
            <w:tcW w:w="1587" w:type="dxa"/>
            <w:shd w:val="clear" w:color="auto" w:fill="auto"/>
            <w:noWrap/>
            <w:vAlign w:val="center"/>
          </w:tcPr>
          <w:p w14:paraId="35E8D1CB" w14:textId="77777777" w:rsidR="00C80FD6" w:rsidRPr="00C427A1" w:rsidRDefault="00C80FD6" w:rsidP="003B7C69">
            <w:pPr>
              <w:pStyle w:val="af1"/>
              <w:jc w:val="center"/>
            </w:pPr>
            <w:r w:rsidRPr="00C427A1">
              <w:t>1</w:t>
            </w:r>
          </w:p>
        </w:tc>
        <w:tc>
          <w:tcPr>
            <w:tcW w:w="1809" w:type="dxa"/>
            <w:vAlign w:val="center"/>
          </w:tcPr>
          <w:p w14:paraId="3FC538A8" w14:textId="77777777" w:rsidR="00C80FD6" w:rsidRPr="00C427A1" w:rsidRDefault="00C80FD6" w:rsidP="003B7C69">
            <w:pPr>
              <w:pStyle w:val="af1"/>
              <w:jc w:val="center"/>
            </w:pPr>
            <w:r w:rsidRPr="00C427A1">
              <w:t>ПЭ</w:t>
            </w:r>
          </w:p>
        </w:tc>
        <w:tc>
          <w:tcPr>
            <w:tcW w:w="1522" w:type="dxa"/>
            <w:vAlign w:val="center"/>
          </w:tcPr>
          <w:p w14:paraId="0C1B4BB1" w14:textId="77777777" w:rsidR="00C80FD6" w:rsidRPr="00C427A1" w:rsidRDefault="00C80FD6" w:rsidP="003B7C69">
            <w:pPr>
              <w:pStyle w:val="af1"/>
              <w:jc w:val="center"/>
            </w:pPr>
            <w:r w:rsidRPr="00C427A1">
              <w:t>Нет</w:t>
            </w:r>
          </w:p>
        </w:tc>
        <w:tc>
          <w:tcPr>
            <w:tcW w:w="1633" w:type="dxa"/>
            <w:vAlign w:val="center"/>
          </w:tcPr>
          <w:p w14:paraId="0E3383CB" w14:textId="77777777" w:rsidR="00C80FD6" w:rsidRPr="00C427A1" w:rsidRDefault="00C80FD6" w:rsidP="003B7C69">
            <w:pPr>
              <w:pStyle w:val="af1"/>
              <w:jc w:val="center"/>
            </w:pPr>
            <w:r w:rsidRPr="00C427A1">
              <w:t>5л</w:t>
            </w:r>
          </w:p>
        </w:tc>
        <w:tc>
          <w:tcPr>
            <w:tcW w:w="1127" w:type="dxa"/>
            <w:vAlign w:val="center"/>
          </w:tcPr>
          <w:p w14:paraId="6953C8F4" w14:textId="77777777" w:rsidR="00C80FD6" w:rsidRPr="00C427A1" w:rsidRDefault="00DF525D" w:rsidP="003B7C69">
            <w:pPr>
              <w:pStyle w:val="af1"/>
              <w:jc w:val="center"/>
            </w:pPr>
            <w:r w:rsidRPr="00C427A1">
              <w:t>1, 4</w:t>
            </w:r>
          </w:p>
        </w:tc>
        <w:tc>
          <w:tcPr>
            <w:tcW w:w="1677" w:type="dxa"/>
            <w:vAlign w:val="center"/>
          </w:tcPr>
          <w:p w14:paraId="4E511A0C" w14:textId="77777777" w:rsidR="00C80FD6" w:rsidRPr="00C427A1" w:rsidRDefault="00C80FD6" w:rsidP="003B7C69">
            <w:pPr>
              <w:pStyle w:val="af1"/>
              <w:jc w:val="center"/>
            </w:pPr>
            <w:r w:rsidRPr="00C427A1">
              <w:t>–</w:t>
            </w:r>
          </w:p>
        </w:tc>
      </w:tr>
      <w:tr w:rsidR="00C7361C" w:rsidRPr="00C427A1" w14:paraId="43D9755D" w14:textId="77777777" w:rsidTr="00856E1D">
        <w:trPr>
          <w:trHeight w:val="302"/>
          <w:jc w:val="center"/>
        </w:trPr>
        <w:tc>
          <w:tcPr>
            <w:tcW w:w="3308" w:type="dxa"/>
            <w:shd w:val="clear" w:color="auto" w:fill="auto"/>
            <w:noWrap/>
          </w:tcPr>
          <w:p w14:paraId="60ADA567" w14:textId="77777777" w:rsidR="000C5DC6" w:rsidRPr="00C427A1" w:rsidRDefault="000C5DC6" w:rsidP="003B7C69">
            <w:pPr>
              <w:pStyle w:val="af1"/>
              <w:jc w:val="left"/>
            </w:pPr>
            <w:r w:rsidRPr="00C427A1">
              <w:t>ФПД (1)</w:t>
            </w:r>
          </w:p>
        </w:tc>
        <w:tc>
          <w:tcPr>
            <w:tcW w:w="1613" w:type="dxa"/>
            <w:vAlign w:val="center"/>
          </w:tcPr>
          <w:p w14:paraId="00AF547C" w14:textId="77777777" w:rsidR="000C5DC6" w:rsidRPr="00C427A1" w:rsidRDefault="000C5DC6" w:rsidP="003B7C69">
            <w:pPr>
              <w:pStyle w:val="af1"/>
              <w:jc w:val="center"/>
            </w:pPr>
            <w:r w:rsidRPr="00C427A1">
              <w:t>1077</w:t>
            </w:r>
          </w:p>
        </w:tc>
        <w:tc>
          <w:tcPr>
            <w:tcW w:w="1587" w:type="dxa"/>
            <w:shd w:val="clear" w:color="auto" w:fill="auto"/>
            <w:noWrap/>
            <w:vAlign w:val="center"/>
          </w:tcPr>
          <w:p w14:paraId="6148DA62" w14:textId="77777777" w:rsidR="000C5DC6" w:rsidRPr="00C427A1" w:rsidRDefault="000C5DC6" w:rsidP="003B7C69">
            <w:pPr>
              <w:pStyle w:val="af1"/>
              <w:jc w:val="center"/>
            </w:pPr>
            <w:r w:rsidRPr="00C427A1">
              <w:t>1</w:t>
            </w:r>
          </w:p>
        </w:tc>
        <w:tc>
          <w:tcPr>
            <w:tcW w:w="1809" w:type="dxa"/>
            <w:vAlign w:val="center"/>
          </w:tcPr>
          <w:p w14:paraId="42EECA6D" w14:textId="77777777" w:rsidR="000C5DC6" w:rsidRPr="00C427A1" w:rsidRDefault="000C5DC6" w:rsidP="003B7C69">
            <w:pPr>
              <w:pStyle w:val="af1"/>
              <w:jc w:val="center"/>
            </w:pPr>
            <w:r w:rsidRPr="00C427A1">
              <w:t>ПЭ</w:t>
            </w:r>
          </w:p>
        </w:tc>
        <w:tc>
          <w:tcPr>
            <w:tcW w:w="1522" w:type="dxa"/>
            <w:vAlign w:val="center"/>
          </w:tcPr>
          <w:p w14:paraId="5DD8A152" w14:textId="77777777" w:rsidR="000C5DC6" w:rsidRPr="00C427A1" w:rsidRDefault="000C5DC6" w:rsidP="003B7C69">
            <w:pPr>
              <w:pStyle w:val="af1"/>
              <w:jc w:val="center"/>
            </w:pPr>
            <w:r w:rsidRPr="00C427A1">
              <w:t>Нет</w:t>
            </w:r>
          </w:p>
        </w:tc>
        <w:tc>
          <w:tcPr>
            <w:tcW w:w="1633" w:type="dxa"/>
            <w:vAlign w:val="center"/>
          </w:tcPr>
          <w:p w14:paraId="5AB1ABF1" w14:textId="77777777" w:rsidR="000C5DC6" w:rsidRPr="00C427A1" w:rsidRDefault="000C5DC6" w:rsidP="003B7C69">
            <w:pPr>
              <w:pStyle w:val="af1"/>
              <w:jc w:val="center"/>
            </w:pPr>
            <w:r w:rsidRPr="00C427A1">
              <w:t>5л</w:t>
            </w:r>
          </w:p>
        </w:tc>
        <w:tc>
          <w:tcPr>
            <w:tcW w:w="1127" w:type="dxa"/>
            <w:vAlign w:val="center"/>
          </w:tcPr>
          <w:p w14:paraId="6D1E1EA1" w14:textId="77777777" w:rsidR="000C5DC6" w:rsidRPr="00C427A1" w:rsidRDefault="00DF525D" w:rsidP="003B7C69">
            <w:pPr>
              <w:pStyle w:val="af1"/>
              <w:jc w:val="center"/>
            </w:pPr>
            <w:r w:rsidRPr="00C427A1">
              <w:t>4</w:t>
            </w:r>
          </w:p>
        </w:tc>
        <w:tc>
          <w:tcPr>
            <w:tcW w:w="1677" w:type="dxa"/>
            <w:vAlign w:val="center"/>
          </w:tcPr>
          <w:p w14:paraId="3789FDC6" w14:textId="77777777" w:rsidR="000C5DC6" w:rsidRPr="00C427A1" w:rsidRDefault="000C5DC6" w:rsidP="003B7C69">
            <w:pPr>
              <w:pStyle w:val="af1"/>
              <w:jc w:val="center"/>
            </w:pPr>
            <w:r w:rsidRPr="00C427A1">
              <w:t>–</w:t>
            </w:r>
          </w:p>
        </w:tc>
      </w:tr>
      <w:tr w:rsidR="0003635B" w:rsidRPr="00C427A1" w14:paraId="766C4D1B" w14:textId="77777777" w:rsidTr="00856E1D">
        <w:trPr>
          <w:trHeight w:val="302"/>
          <w:jc w:val="center"/>
        </w:trPr>
        <w:tc>
          <w:tcPr>
            <w:tcW w:w="3308" w:type="dxa"/>
            <w:shd w:val="clear" w:color="auto" w:fill="auto"/>
            <w:noWrap/>
          </w:tcPr>
          <w:p w14:paraId="087841DC" w14:textId="77777777" w:rsidR="000C5DC6" w:rsidRPr="00C427A1" w:rsidRDefault="00183747" w:rsidP="003B7C69">
            <w:pPr>
              <w:pStyle w:val="af1"/>
              <w:jc w:val="left"/>
            </w:pPr>
            <w:r w:rsidRPr="00C427A1">
              <w:t>ФПС (4)</w:t>
            </w:r>
          </w:p>
        </w:tc>
        <w:tc>
          <w:tcPr>
            <w:tcW w:w="1613" w:type="dxa"/>
            <w:vAlign w:val="center"/>
          </w:tcPr>
          <w:p w14:paraId="08835CEF" w14:textId="77777777" w:rsidR="000C5DC6" w:rsidRPr="00C427A1" w:rsidRDefault="000C5DC6" w:rsidP="003B7C69">
            <w:pPr>
              <w:pStyle w:val="af1"/>
              <w:jc w:val="center"/>
            </w:pPr>
            <w:r w:rsidRPr="00C427A1">
              <w:t>–</w:t>
            </w:r>
          </w:p>
        </w:tc>
        <w:tc>
          <w:tcPr>
            <w:tcW w:w="1587" w:type="dxa"/>
            <w:shd w:val="clear" w:color="auto" w:fill="auto"/>
            <w:noWrap/>
            <w:vAlign w:val="center"/>
          </w:tcPr>
          <w:p w14:paraId="3290DF4B" w14:textId="77777777" w:rsidR="000C5DC6" w:rsidRPr="00C427A1" w:rsidRDefault="000C5DC6" w:rsidP="003B7C69">
            <w:pPr>
              <w:pStyle w:val="af1"/>
              <w:jc w:val="center"/>
            </w:pPr>
            <w:r w:rsidRPr="00C427A1">
              <w:t>1</w:t>
            </w:r>
          </w:p>
        </w:tc>
        <w:tc>
          <w:tcPr>
            <w:tcW w:w="1809" w:type="dxa"/>
            <w:vAlign w:val="center"/>
          </w:tcPr>
          <w:p w14:paraId="7AD30900" w14:textId="77777777" w:rsidR="000C5DC6" w:rsidRPr="00C427A1" w:rsidRDefault="000C5DC6" w:rsidP="003B7C69">
            <w:pPr>
              <w:pStyle w:val="af1"/>
              <w:jc w:val="center"/>
            </w:pPr>
            <w:r w:rsidRPr="00C427A1">
              <w:t>Э</w:t>
            </w:r>
          </w:p>
        </w:tc>
        <w:tc>
          <w:tcPr>
            <w:tcW w:w="1522" w:type="dxa"/>
            <w:vAlign w:val="center"/>
          </w:tcPr>
          <w:p w14:paraId="0D0D2D27" w14:textId="77777777" w:rsidR="000C5DC6" w:rsidRPr="00C427A1" w:rsidRDefault="000C5DC6" w:rsidP="003B7C69">
            <w:pPr>
              <w:pStyle w:val="af1"/>
              <w:jc w:val="center"/>
            </w:pPr>
            <w:r w:rsidRPr="00C427A1">
              <w:t>Нет</w:t>
            </w:r>
          </w:p>
        </w:tc>
        <w:tc>
          <w:tcPr>
            <w:tcW w:w="1633" w:type="dxa"/>
            <w:vAlign w:val="center"/>
          </w:tcPr>
          <w:p w14:paraId="4D89F73A" w14:textId="77777777" w:rsidR="000C5DC6" w:rsidRPr="00C427A1" w:rsidRDefault="000C5DC6" w:rsidP="003B7C69">
            <w:pPr>
              <w:pStyle w:val="af1"/>
              <w:jc w:val="center"/>
            </w:pPr>
            <w:r w:rsidRPr="00C427A1">
              <w:t>30д</w:t>
            </w:r>
          </w:p>
        </w:tc>
        <w:tc>
          <w:tcPr>
            <w:tcW w:w="1127" w:type="dxa"/>
            <w:vAlign w:val="center"/>
          </w:tcPr>
          <w:p w14:paraId="40DE3F8A" w14:textId="77777777" w:rsidR="000C5DC6" w:rsidRPr="00C427A1" w:rsidRDefault="00DF525D" w:rsidP="003B7C69">
            <w:pPr>
              <w:pStyle w:val="af1"/>
              <w:jc w:val="center"/>
            </w:pPr>
            <w:r w:rsidRPr="00C427A1">
              <w:t>–</w:t>
            </w:r>
          </w:p>
        </w:tc>
        <w:tc>
          <w:tcPr>
            <w:tcW w:w="1677" w:type="dxa"/>
            <w:vAlign w:val="center"/>
          </w:tcPr>
          <w:p w14:paraId="29387850" w14:textId="77777777" w:rsidR="000C5DC6" w:rsidRPr="00C427A1" w:rsidRDefault="000C5DC6" w:rsidP="003B7C69">
            <w:pPr>
              <w:pStyle w:val="af1"/>
              <w:jc w:val="center"/>
              <w:rPr>
                <w:strike/>
              </w:rPr>
            </w:pPr>
          </w:p>
        </w:tc>
      </w:tr>
    </w:tbl>
    <w:p w14:paraId="33D6FFEB" w14:textId="77777777" w:rsidR="001D3F14" w:rsidRPr="00C427A1" w:rsidRDefault="001D3F14" w:rsidP="003B7C69">
      <w:pPr>
        <w:pStyle w:val="af1"/>
      </w:pPr>
    </w:p>
    <w:tbl>
      <w:tblPr>
        <w:tblStyle w:val="af0"/>
        <w:tblW w:w="4888"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0"/>
        <w:gridCol w:w="13166"/>
      </w:tblGrid>
      <w:tr w:rsidR="00C427A1" w:rsidRPr="00C427A1" w14:paraId="49E67289" w14:textId="77777777" w:rsidTr="0031034B">
        <w:tc>
          <w:tcPr>
            <w:tcW w:w="13966" w:type="dxa"/>
            <w:gridSpan w:val="2"/>
            <w:hideMark/>
          </w:tcPr>
          <w:p w14:paraId="5A249EA1" w14:textId="65B83D30" w:rsidR="000C4472" w:rsidRPr="00C427A1" w:rsidRDefault="000C4472" w:rsidP="00E0059D">
            <w:pPr>
              <w:pStyle w:val="af1"/>
              <w:ind w:right="32"/>
            </w:pPr>
            <w:r w:rsidRPr="00C427A1">
              <w:rPr>
                <w:spacing w:val="30"/>
              </w:rPr>
              <w:t>Примечания</w:t>
            </w:r>
            <w:r w:rsidR="00E0059D" w:rsidRPr="00C427A1">
              <w:rPr>
                <w:spacing w:val="30"/>
              </w:rPr>
              <w:t>:</w:t>
            </w:r>
          </w:p>
        </w:tc>
      </w:tr>
      <w:tr w:rsidR="00C427A1" w:rsidRPr="00C427A1" w14:paraId="399ADE84" w14:textId="77777777" w:rsidTr="0031034B">
        <w:tc>
          <w:tcPr>
            <w:tcW w:w="800" w:type="dxa"/>
            <w:hideMark/>
          </w:tcPr>
          <w:p w14:paraId="28C4C8C3" w14:textId="77777777" w:rsidR="000C4472" w:rsidRPr="00C427A1" w:rsidRDefault="000C4472" w:rsidP="003B7C69">
            <w:pPr>
              <w:pStyle w:val="af1"/>
              <w:ind w:right="-1243"/>
              <w:rPr>
                <w:spacing w:val="30"/>
              </w:rPr>
            </w:pPr>
            <w:r w:rsidRPr="00C427A1">
              <w:rPr>
                <w:spacing w:val="30"/>
              </w:rPr>
              <w:t>1.</w:t>
            </w:r>
          </w:p>
        </w:tc>
        <w:tc>
          <w:tcPr>
            <w:tcW w:w="13166" w:type="dxa"/>
            <w:hideMark/>
          </w:tcPr>
          <w:p w14:paraId="2056B643" w14:textId="44FBA721" w:rsidR="0096307F" w:rsidRPr="00C427A1" w:rsidRDefault="00BB22DE" w:rsidP="003B7C69">
            <w:pPr>
              <w:pStyle w:val="af1"/>
              <w:ind w:right="32"/>
            </w:pPr>
            <w:r w:rsidRPr="00C427A1">
              <w:t>Реквизиты «признак исчерпания ресурса ФН» (тег 1050), «признак необходимости срочной замены ФН» (тег 1051), «признак переполнения памяти ФН» (тег 1052), «признак превышения времени ожидания ответа ОФД» (тег 1053) вносятся в документ только при наступлении соответствующих событий</w:t>
            </w:r>
          </w:p>
        </w:tc>
      </w:tr>
      <w:tr w:rsidR="00C427A1" w:rsidRPr="00C427A1" w14:paraId="5F71249C" w14:textId="77777777" w:rsidTr="0031034B">
        <w:tc>
          <w:tcPr>
            <w:tcW w:w="800" w:type="dxa"/>
          </w:tcPr>
          <w:p w14:paraId="05572DF2" w14:textId="77777777" w:rsidR="000C5DC6" w:rsidRPr="00C427A1" w:rsidRDefault="000C5DC6" w:rsidP="003B7C69">
            <w:pPr>
              <w:pStyle w:val="af1"/>
              <w:ind w:right="-1243"/>
              <w:rPr>
                <w:spacing w:val="30"/>
              </w:rPr>
            </w:pPr>
            <w:r w:rsidRPr="00C427A1">
              <w:rPr>
                <w:spacing w:val="30"/>
              </w:rPr>
              <w:t>2.</w:t>
            </w:r>
          </w:p>
        </w:tc>
        <w:tc>
          <w:tcPr>
            <w:tcW w:w="13166" w:type="dxa"/>
          </w:tcPr>
          <w:p w14:paraId="61ED15FB" w14:textId="054770E9" w:rsidR="001E2D02" w:rsidRPr="00C427A1" w:rsidRDefault="001E2D02" w:rsidP="003B7C69">
            <w:pPr>
              <w:pStyle w:val="af1"/>
              <w:ind w:right="32"/>
            </w:pPr>
            <w:r w:rsidRPr="00C427A1">
              <w:t xml:space="preserve">Коды сообщений оператора, в которых </w:t>
            </w:r>
            <w:r w:rsidR="00024A14" w:rsidRPr="00C427A1">
              <w:t>биты</w:t>
            </w:r>
            <w:r w:rsidRPr="00C427A1">
              <w:t xml:space="preserve"> 1, 6, 7 имели значение равное «1» (в соответствии с содержанием сообщения оператора, указанным в </w:t>
            </w:r>
            <w:r w:rsidR="000B6ABF">
              <w:t>т</w:t>
            </w:r>
            <w:r w:rsidR="00E835C8" w:rsidRPr="00C427A1">
              <w:t xml:space="preserve">аблице </w:t>
            </w:r>
            <w:r w:rsidR="004F5D61" w:rsidRPr="00C427A1">
              <w:t>37</w:t>
            </w:r>
            <w:r w:rsidRPr="00C427A1">
              <w:t xml:space="preserve">), которые содержались в реквизитах «сообщение оператора» (тег 1206), поступивших от ОФД в составе подтверждений оператора с момента </w:t>
            </w:r>
            <w:r w:rsidRPr="00C427A1">
              <w:lastRenderedPageBreak/>
              <w:t>формирования отчета об открытии смены до момента формирования отчета о закрытии смены, должны использоваться для формирования на их основе значения реквизита «сообщение оператора» (тег 1206) отчета о закрытии смены путем логического сложения значений реквизитов «сообщение оператора» (тег 1206), поступивших от ОФД в составе подтверждений оператора.</w:t>
            </w:r>
          </w:p>
        </w:tc>
      </w:tr>
      <w:tr w:rsidR="00C427A1" w:rsidRPr="00C427A1" w14:paraId="24874E61" w14:textId="77777777" w:rsidTr="0031034B">
        <w:tc>
          <w:tcPr>
            <w:tcW w:w="800" w:type="dxa"/>
          </w:tcPr>
          <w:p w14:paraId="0F7412FD" w14:textId="77777777" w:rsidR="0031034B" w:rsidRPr="00C427A1" w:rsidRDefault="0031034B" w:rsidP="00860340">
            <w:pPr>
              <w:pStyle w:val="af1"/>
              <w:ind w:right="-1243"/>
              <w:rPr>
                <w:spacing w:val="30"/>
              </w:rPr>
            </w:pPr>
            <w:r w:rsidRPr="00C427A1">
              <w:rPr>
                <w:spacing w:val="30"/>
              </w:rPr>
              <w:lastRenderedPageBreak/>
              <w:t>3.</w:t>
            </w:r>
          </w:p>
        </w:tc>
        <w:tc>
          <w:tcPr>
            <w:tcW w:w="13166" w:type="dxa"/>
          </w:tcPr>
          <w:p w14:paraId="4005407A" w14:textId="3119F08D" w:rsidR="0031034B" w:rsidRPr="00C427A1" w:rsidRDefault="0031034B" w:rsidP="000B6ABF">
            <w:pPr>
              <w:pStyle w:val="af1"/>
              <w:widowControl w:val="0"/>
            </w:pPr>
            <w:r w:rsidRPr="00C427A1">
              <w:t>Текущее значение реквизита «ресурс ключей ФП» (тег 1213) определяется как остаток срока действия ключей в днях</w:t>
            </w:r>
            <w:r w:rsidR="00DA1D6A" w:rsidRPr="00C427A1">
              <w:t>,</w:t>
            </w:r>
            <w:r w:rsidRPr="00C427A1">
              <w:t xml:space="preserve"> за исключе</w:t>
            </w:r>
            <w:r w:rsidR="000B6ABF">
              <w:t>нием даты формирования расчета.</w:t>
            </w:r>
          </w:p>
        </w:tc>
      </w:tr>
      <w:tr w:rsidR="00C427A1" w:rsidRPr="00C427A1" w14:paraId="79A0AB96" w14:textId="77777777" w:rsidTr="0031034B">
        <w:tc>
          <w:tcPr>
            <w:tcW w:w="800" w:type="dxa"/>
          </w:tcPr>
          <w:p w14:paraId="12965A21" w14:textId="4892B0EE" w:rsidR="00907D7B" w:rsidRPr="00C427A1" w:rsidRDefault="0031034B" w:rsidP="0031034B">
            <w:pPr>
              <w:pStyle w:val="af1"/>
              <w:ind w:right="-1243"/>
              <w:rPr>
                <w:spacing w:val="30"/>
              </w:rPr>
            </w:pPr>
            <w:r w:rsidRPr="00C427A1">
              <w:rPr>
                <w:spacing w:val="30"/>
              </w:rPr>
              <w:t>4</w:t>
            </w:r>
            <w:r w:rsidR="00907D7B" w:rsidRPr="00C427A1">
              <w:rPr>
                <w:spacing w:val="30"/>
              </w:rPr>
              <w:t>.</w:t>
            </w:r>
          </w:p>
        </w:tc>
        <w:tc>
          <w:tcPr>
            <w:tcW w:w="13166" w:type="dxa"/>
          </w:tcPr>
          <w:p w14:paraId="4D2E05C8" w14:textId="04416D9B" w:rsidR="00907D7B" w:rsidRPr="00C427A1" w:rsidRDefault="00ED4F76" w:rsidP="00860340">
            <w:pPr>
              <w:pStyle w:val="af1"/>
              <w:ind w:right="32"/>
            </w:pPr>
            <w:r w:rsidRPr="00C427A1">
              <w:t xml:space="preserve">Реквизит «кассир» (тег 1021) и «ИНН кассира» (тег 1203) могут не включаться в состав ФД в случае применения ККТ для расчетов, осуществляемых с использованием автоматических устройств для расчетов. </w:t>
            </w:r>
            <w:r w:rsidR="0031034B" w:rsidRPr="00C427A1">
              <w:t>Реквизит «кассир» (тег 1021) содержит фамилию, имя, отчество (при наличии), должность, а реквизит «ИНН кассира» (тег 1203) содержит ИНН (при наличии) лица, уполномоченного пользователем для формирования ФД.</w:t>
            </w:r>
          </w:p>
        </w:tc>
      </w:tr>
    </w:tbl>
    <w:p w14:paraId="7611B289" w14:textId="77777777" w:rsidR="0031034B" w:rsidRPr="00C427A1" w:rsidRDefault="0031034B" w:rsidP="003B7C69">
      <w:pPr>
        <w:spacing w:before="0" w:after="0"/>
      </w:pPr>
    </w:p>
    <w:p w14:paraId="23E382D8" w14:textId="021CAFF8" w:rsidR="00F86608" w:rsidRPr="00C427A1" w:rsidRDefault="00957343" w:rsidP="003B7C69">
      <w:pPr>
        <w:spacing w:before="0" w:after="0"/>
      </w:pPr>
      <w:r w:rsidRPr="00C427A1">
        <w:t>3</w:t>
      </w:r>
      <w:r w:rsidR="00441827" w:rsidRPr="00C427A1">
        <w:t>8</w:t>
      </w:r>
      <w:r w:rsidR="00962DC7" w:rsidRPr="00C427A1">
        <w:t>. </w:t>
      </w:r>
      <w:r w:rsidR="00F86608" w:rsidRPr="00C427A1">
        <w:t xml:space="preserve">Отчет о закрытии фискального накопителя </w:t>
      </w:r>
      <w:r w:rsidR="005B2732" w:rsidRPr="00C427A1">
        <w:t>до</w:t>
      </w:r>
      <w:r w:rsidR="009130AB" w:rsidRPr="00C427A1">
        <w:t>лжен содержать реквизиты, указа</w:t>
      </w:r>
      <w:r w:rsidR="005B2732" w:rsidRPr="00C427A1">
        <w:t>н</w:t>
      </w:r>
      <w:r w:rsidR="0019758E" w:rsidRPr="00C427A1">
        <w:t>н</w:t>
      </w:r>
      <w:r w:rsidR="005B2732" w:rsidRPr="00C427A1">
        <w:t>ы</w:t>
      </w:r>
      <w:r w:rsidR="0019758E" w:rsidRPr="00C427A1">
        <w:t>е</w:t>
      </w:r>
      <w:r w:rsidR="00EF0190" w:rsidRPr="00C427A1">
        <w:t xml:space="preserve"> в </w:t>
      </w:r>
      <w:r w:rsidR="002F1310">
        <w:t>т</w:t>
      </w:r>
      <w:r w:rsidR="00E835C8" w:rsidRPr="00C427A1">
        <w:t xml:space="preserve">аблице </w:t>
      </w:r>
      <w:r w:rsidR="004F5D61" w:rsidRPr="00C427A1">
        <w:t>33</w:t>
      </w:r>
      <w:r w:rsidR="004172EB" w:rsidRPr="00C427A1">
        <w:t>.</w:t>
      </w:r>
    </w:p>
    <w:p w14:paraId="6A1F5AEE" w14:textId="066DA62E" w:rsidR="00A052BC" w:rsidRDefault="00E835C8" w:rsidP="003B7C69">
      <w:pPr>
        <w:spacing w:before="0" w:after="0"/>
        <w:ind w:firstLine="426"/>
        <w:jc w:val="right"/>
      </w:pPr>
      <w:r w:rsidRPr="00C427A1">
        <w:t xml:space="preserve">Таблица </w:t>
      </w:r>
      <w:r w:rsidR="004F5D61" w:rsidRPr="00C427A1">
        <w:t>33</w:t>
      </w:r>
    </w:p>
    <w:p w14:paraId="21976DB9" w14:textId="7C5218A9" w:rsidR="002F1310" w:rsidRDefault="002F1310" w:rsidP="002F1310">
      <w:pPr>
        <w:spacing w:before="0" w:after="0"/>
        <w:ind w:firstLine="426"/>
        <w:jc w:val="center"/>
      </w:pPr>
      <w:r>
        <w:t>Реквизиты, содержащиеся в отчете о закрытии фискального накопителя</w:t>
      </w:r>
    </w:p>
    <w:p w14:paraId="495927A1" w14:textId="77777777" w:rsidR="002F1310" w:rsidRPr="00C427A1" w:rsidRDefault="002F1310" w:rsidP="003B7C69">
      <w:pPr>
        <w:spacing w:before="0" w:after="0"/>
        <w:ind w:firstLine="426"/>
        <w:jc w:val="righ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25"/>
        <w:gridCol w:w="1546"/>
        <w:gridCol w:w="1608"/>
        <w:gridCol w:w="1568"/>
        <w:gridCol w:w="1484"/>
        <w:gridCol w:w="1546"/>
        <w:gridCol w:w="1199"/>
      </w:tblGrid>
      <w:tr w:rsidR="00C7361C" w:rsidRPr="00C427A1" w14:paraId="51833F2F" w14:textId="77777777" w:rsidTr="00D008EF">
        <w:trPr>
          <w:trHeight w:val="317"/>
        </w:trPr>
        <w:tc>
          <w:tcPr>
            <w:tcW w:w="5371" w:type="dxa"/>
            <w:shd w:val="clear" w:color="auto" w:fill="auto"/>
            <w:hideMark/>
          </w:tcPr>
          <w:p w14:paraId="4FF03AB8" w14:textId="77777777" w:rsidR="003A7DA9" w:rsidRPr="00C427A1" w:rsidRDefault="003A7DA9" w:rsidP="003B7C69">
            <w:pPr>
              <w:pStyle w:val="af1"/>
              <w:jc w:val="center"/>
              <w:rPr>
                <w:b/>
              </w:rPr>
            </w:pPr>
            <w:r w:rsidRPr="00C427A1">
              <w:rPr>
                <w:b/>
              </w:rPr>
              <w:t>Наименование реквизита</w:t>
            </w:r>
          </w:p>
        </w:tc>
        <w:tc>
          <w:tcPr>
            <w:tcW w:w="1558" w:type="dxa"/>
          </w:tcPr>
          <w:p w14:paraId="4E099204" w14:textId="77777777" w:rsidR="003A7DA9" w:rsidRPr="00C427A1" w:rsidRDefault="003A7DA9" w:rsidP="003B7C69">
            <w:pPr>
              <w:pStyle w:val="af1"/>
              <w:jc w:val="center"/>
              <w:rPr>
                <w:b/>
              </w:rPr>
            </w:pPr>
            <w:r w:rsidRPr="00C427A1">
              <w:rPr>
                <w:b/>
              </w:rPr>
              <w:t>Тег</w:t>
            </w:r>
          </w:p>
        </w:tc>
        <w:tc>
          <w:tcPr>
            <w:tcW w:w="1620" w:type="dxa"/>
            <w:shd w:val="clear" w:color="auto" w:fill="auto"/>
          </w:tcPr>
          <w:p w14:paraId="60336FE1" w14:textId="77777777" w:rsidR="003A7DA9" w:rsidRPr="00C427A1" w:rsidRDefault="003A7DA9" w:rsidP="003B7C69">
            <w:pPr>
              <w:pStyle w:val="af1"/>
              <w:jc w:val="center"/>
              <w:rPr>
                <w:b/>
              </w:rPr>
            </w:pPr>
            <w:r w:rsidRPr="00C427A1">
              <w:rPr>
                <w:b/>
              </w:rPr>
              <w:t>Обяз.</w:t>
            </w:r>
          </w:p>
        </w:tc>
        <w:tc>
          <w:tcPr>
            <w:tcW w:w="1580" w:type="dxa"/>
          </w:tcPr>
          <w:p w14:paraId="3057EF12" w14:textId="77777777" w:rsidR="003A7DA9" w:rsidRPr="00C427A1" w:rsidRDefault="00861039" w:rsidP="003B7C69">
            <w:pPr>
              <w:pStyle w:val="af1"/>
              <w:jc w:val="center"/>
              <w:rPr>
                <w:b/>
              </w:rPr>
            </w:pPr>
            <w:r w:rsidRPr="00C427A1">
              <w:rPr>
                <w:b/>
              </w:rPr>
              <w:t>Форм.</w:t>
            </w:r>
          </w:p>
        </w:tc>
        <w:tc>
          <w:tcPr>
            <w:tcW w:w="1495" w:type="dxa"/>
          </w:tcPr>
          <w:p w14:paraId="387B4155" w14:textId="77777777" w:rsidR="003A7DA9" w:rsidRPr="00C427A1" w:rsidRDefault="003A7DA9" w:rsidP="003B7C69">
            <w:pPr>
              <w:pStyle w:val="af1"/>
              <w:jc w:val="center"/>
              <w:rPr>
                <w:b/>
              </w:rPr>
            </w:pPr>
            <w:r w:rsidRPr="00C427A1">
              <w:rPr>
                <w:b/>
              </w:rPr>
              <w:t>Повт.</w:t>
            </w:r>
          </w:p>
        </w:tc>
        <w:tc>
          <w:tcPr>
            <w:tcW w:w="1558" w:type="dxa"/>
          </w:tcPr>
          <w:p w14:paraId="6B8631C4" w14:textId="77777777" w:rsidR="003A7DA9" w:rsidRPr="00C427A1" w:rsidRDefault="003A7DA9" w:rsidP="003B7C69">
            <w:pPr>
              <w:pStyle w:val="af1"/>
              <w:jc w:val="center"/>
              <w:rPr>
                <w:b/>
              </w:rPr>
            </w:pPr>
            <w:r w:rsidRPr="00C427A1">
              <w:rPr>
                <w:b/>
              </w:rPr>
              <w:t>Хран.</w:t>
            </w:r>
          </w:p>
        </w:tc>
        <w:tc>
          <w:tcPr>
            <w:tcW w:w="1208" w:type="dxa"/>
          </w:tcPr>
          <w:p w14:paraId="16302EE2" w14:textId="77777777" w:rsidR="003A7DA9" w:rsidRPr="00C427A1" w:rsidRDefault="003A7DA9" w:rsidP="003B7C69">
            <w:pPr>
              <w:pStyle w:val="af1"/>
              <w:jc w:val="center"/>
              <w:rPr>
                <w:b/>
              </w:rPr>
            </w:pPr>
            <w:r w:rsidRPr="00C427A1">
              <w:rPr>
                <w:b/>
              </w:rPr>
              <w:t>ФП</w:t>
            </w:r>
          </w:p>
        </w:tc>
      </w:tr>
      <w:tr w:rsidR="00C7361C" w:rsidRPr="00C427A1" w14:paraId="1F1B6F5A" w14:textId="77777777" w:rsidTr="00D008EF">
        <w:trPr>
          <w:trHeight w:val="302"/>
        </w:trPr>
        <w:tc>
          <w:tcPr>
            <w:tcW w:w="5371" w:type="dxa"/>
            <w:shd w:val="clear" w:color="auto" w:fill="auto"/>
            <w:noWrap/>
            <w:hideMark/>
          </w:tcPr>
          <w:p w14:paraId="331BD8EC" w14:textId="77777777" w:rsidR="003A7DA9" w:rsidRPr="00C427A1" w:rsidRDefault="003A7DA9" w:rsidP="003B7C69">
            <w:pPr>
              <w:pStyle w:val="af1"/>
              <w:jc w:val="left"/>
            </w:pPr>
            <w:r w:rsidRPr="00C427A1">
              <w:t xml:space="preserve">наименование документа </w:t>
            </w:r>
          </w:p>
        </w:tc>
        <w:tc>
          <w:tcPr>
            <w:tcW w:w="1558" w:type="dxa"/>
            <w:vAlign w:val="center"/>
          </w:tcPr>
          <w:p w14:paraId="4E5DB052" w14:textId="77777777" w:rsidR="003A7DA9" w:rsidRPr="00C427A1" w:rsidRDefault="002159C7" w:rsidP="003B7C69">
            <w:pPr>
              <w:pStyle w:val="af1"/>
              <w:jc w:val="center"/>
            </w:pPr>
            <w:r w:rsidRPr="00C427A1">
              <w:t>1000</w:t>
            </w:r>
          </w:p>
        </w:tc>
        <w:tc>
          <w:tcPr>
            <w:tcW w:w="1620" w:type="dxa"/>
            <w:shd w:val="clear" w:color="auto" w:fill="auto"/>
            <w:noWrap/>
            <w:vAlign w:val="center"/>
          </w:tcPr>
          <w:p w14:paraId="7B422AC7" w14:textId="77777777" w:rsidR="003A7DA9" w:rsidRPr="00C427A1" w:rsidRDefault="001B6F8A" w:rsidP="003B7C69">
            <w:pPr>
              <w:pStyle w:val="af1"/>
              <w:jc w:val="center"/>
            </w:pPr>
            <w:r w:rsidRPr="00C427A1">
              <w:t>1</w:t>
            </w:r>
          </w:p>
        </w:tc>
        <w:tc>
          <w:tcPr>
            <w:tcW w:w="1580" w:type="dxa"/>
            <w:vAlign w:val="center"/>
          </w:tcPr>
          <w:p w14:paraId="34701133" w14:textId="77777777" w:rsidR="003A7DA9" w:rsidRPr="00C427A1" w:rsidRDefault="003A7DA9" w:rsidP="003B7C69">
            <w:pPr>
              <w:pStyle w:val="af1"/>
              <w:jc w:val="center"/>
            </w:pPr>
            <w:r w:rsidRPr="00C427A1">
              <w:t>П</w:t>
            </w:r>
          </w:p>
        </w:tc>
        <w:tc>
          <w:tcPr>
            <w:tcW w:w="1495" w:type="dxa"/>
            <w:vAlign w:val="center"/>
          </w:tcPr>
          <w:p w14:paraId="4A50A393" w14:textId="77777777" w:rsidR="003A7DA9" w:rsidRPr="00C427A1" w:rsidRDefault="003A7DA9" w:rsidP="003B7C69">
            <w:pPr>
              <w:pStyle w:val="af1"/>
              <w:jc w:val="center"/>
            </w:pPr>
            <w:r w:rsidRPr="00C427A1">
              <w:t>Нет</w:t>
            </w:r>
          </w:p>
        </w:tc>
        <w:tc>
          <w:tcPr>
            <w:tcW w:w="1558" w:type="dxa"/>
            <w:vAlign w:val="center"/>
          </w:tcPr>
          <w:p w14:paraId="12A01446" w14:textId="77777777" w:rsidR="003A7DA9" w:rsidRPr="00C427A1" w:rsidRDefault="008F1B09" w:rsidP="003B7C69">
            <w:pPr>
              <w:pStyle w:val="af1"/>
              <w:jc w:val="center"/>
              <w:rPr>
                <w:b/>
              </w:rPr>
            </w:pPr>
            <w:r w:rsidRPr="00C427A1">
              <w:rPr>
                <w:b/>
              </w:rPr>
              <w:t>–</w:t>
            </w:r>
          </w:p>
        </w:tc>
        <w:tc>
          <w:tcPr>
            <w:tcW w:w="1208" w:type="dxa"/>
            <w:vAlign w:val="center"/>
          </w:tcPr>
          <w:p w14:paraId="22367B0D" w14:textId="77777777" w:rsidR="003A7DA9" w:rsidRPr="00C427A1" w:rsidRDefault="008F1B09" w:rsidP="003B7C69">
            <w:pPr>
              <w:pStyle w:val="af1"/>
              <w:jc w:val="center"/>
            </w:pPr>
            <w:r w:rsidRPr="00C427A1">
              <w:t>–</w:t>
            </w:r>
          </w:p>
        </w:tc>
      </w:tr>
      <w:tr w:rsidR="00C7361C" w:rsidRPr="00C427A1" w14:paraId="214B2EC1" w14:textId="77777777" w:rsidTr="00D008EF">
        <w:trPr>
          <w:trHeight w:val="302"/>
        </w:trPr>
        <w:tc>
          <w:tcPr>
            <w:tcW w:w="5371" w:type="dxa"/>
            <w:shd w:val="clear" w:color="auto" w:fill="auto"/>
            <w:noWrap/>
            <w:hideMark/>
          </w:tcPr>
          <w:p w14:paraId="7A8B8A10" w14:textId="77777777" w:rsidR="003A7DA9" w:rsidRPr="00C427A1" w:rsidRDefault="00B84369" w:rsidP="003B7C69">
            <w:pPr>
              <w:pStyle w:val="af1"/>
              <w:jc w:val="left"/>
            </w:pPr>
            <w:r w:rsidRPr="00C427A1">
              <w:t xml:space="preserve">код формы </w:t>
            </w:r>
            <w:r w:rsidR="0036545A" w:rsidRPr="00C427A1">
              <w:t>ФД</w:t>
            </w:r>
          </w:p>
        </w:tc>
        <w:tc>
          <w:tcPr>
            <w:tcW w:w="1558" w:type="dxa"/>
            <w:vAlign w:val="center"/>
          </w:tcPr>
          <w:p w14:paraId="563C74C2" w14:textId="77777777" w:rsidR="003A7DA9" w:rsidRPr="00C427A1" w:rsidRDefault="0036545A" w:rsidP="003B7C69">
            <w:pPr>
              <w:pStyle w:val="af1"/>
              <w:jc w:val="center"/>
            </w:pPr>
            <w:r w:rsidRPr="00C427A1">
              <w:t>–</w:t>
            </w:r>
          </w:p>
        </w:tc>
        <w:tc>
          <w:tcPr>
            <w:tcW w:w="1620" w:type="dxa"/>
            <w:shd w:val="clear" w:color="auto" w:fill="auto"/>
            <w:noWrap/>
            <w:vAlign w:val="center"/>
          </w:tcPr>
          <w:p w14:paraId="68581482" w14:textId="77777777" w:rsidR="003A7DA9" w:rsidRPr="00C427A1" w:rsidRDefault="001B6F8A" w:rsidP="003B7C69">
            <w:pPr>
              <w:pStyle w:val="af1"/>
              <w:jc w:val="center"/>
            </w:pPr>
            <w:r w:rsidRPr="00C427A1">
              <w:t>1</w:t>
            </w:r>
          </w:p>
        </w:tc>
        <w:tc>
          <w:tcPr>
            <w:tcW w:w="1580" w:type="dxa"/>
            <w:vAlign w:val="center"/>
          </w:tcPr>
          <w:p w14:paraId="1617BDDC" w14:textId="77777777" w:rsidR="003A7DA9" w:rsidRPr="00C427A1" w:rsidRDefault="003A7DA9" w:rsidP="003B7C69">
            <w:pPr>
              <w:pStyle w:val="af1"/>
              <w:jc w:val="center"/>
            </w:pPr>
            <w:r w:rsidRPr="00C427A1">
              <w:t>Э</w:t>
            </w:r>
          </w:p>
        </w:tc>
        <w:tc>
          <w:tcPr>
            <w:tcW w:w="1495" w:type="dxa"/>
            <w:vAlign w:val="center"/>
          </w:tcPr>
          <w:p w14:paraId="27DB535A" w14:textId="77777777" w:rsidR="003A7DA9" w:rsidRPr="00C427A1" w:rsidRDefault="003A7DA9" w:rsidP="003B7C69">
            <w:pPr>
              <w:pStyle w:val="af1"/>
              <w:jc w:val="center"/>
            </w:pPr>
            <w:r w:rsidRPr="00C427A1">
              <w:t>Нет</w:t>
            </w:r>
          </w:p>
        </w:tc>
        <w:tc>
          <w:tcPr>
            <w:tcW w:w="1558" w:type="dxa"/>
            <w:vAlign w:val="center"/>
          </w:tcPr>
          <w:p w14:paraId="2419608A" w14:textId="77777777" w:rsidR="003A7DA9" w:rsidRPr="00C427A1" w:rsidRDefault="003A7DA9" w:rsidP="003B7C69">
            <w:pPr>
              <w:pStyle w:val="af1"/>
              <w:jc w:val="center"/>
            </w:pPr>
            <w:r w:rsidRPr="00C427A1">
              <w:t>5л</w:t>
            </w:r>
          </w:p>
        </w:tc>
        <w:tc>
          <w:tcPr>
            <w:tcW w:w="1208" w:type="dxa"/>
            <w:vAlign w:val="center"/>
          </w:tcPr>
          <w:p w14:paraId="7C99547D" w14:textId="77777777" w:rsidR="003A7DA9" w:rsidRPr="00C427A1" w:rsidRDefault="0036545A" w:rsidP="003B7C69">
            <w:pPr>
              <w:pStyle w:val="af1"/>
              <w:jc w:val="center"/>
            </w:pPr>
            <w:r w:rsidRPr="00C427A1">
              <w:t>1,</w:t>
            </w:r>
            <w:r w:rsidR="00912ACD" w:rsidRPr="00C427A1">
              <w:t xml:space="preserve"> </w:t>
            </w:r>
            <w:r w:rsidR="008F1B09" w:rsidRPr="00C427A1">
              <w:t>4</w:t>
            </w:r>
          </w:p>
        </w:tc>
      </w:tr>
      <w:tr w:rsidR="00C7361C" w:rsidRPr="00C427A1" w14:paraId="291E5F3E" w14:textId="77777777" w:rsidTr="00D008EF">
        <w:trPr>
          <w:trHeight w:val="302"/>
        </w:trPr>
        <w:tc>
          <w:tcPr>
            <w:tcW w:w="5371" w:type="dxa"/>
            <w:shd w:val="clear" w:color="auto" w:fill="auto"/>
            <w:noWrap/>
          </w:tcPr>
          <w:p w14:paraId="5C4D78F4" w14:textId="77777777" w:rsidR="000C5DC6" w:rsidRPr="00C427A1" w:rsidRDefault="000C5DC6" w:rsidP="003B7C69">
            <w:pPr>
              <w:pStyle w:val="af1"/>
              <w:jc w:val="left"/>
            </w:pPr>
            <w:r w:rsidRPr="00C427A1">
              <w:t>версия ФФД</w:t>
            </w:r>
          </w:p>
        </w:tc>
        <w:tc>
          <w:tcPr>
            <w:tcW w:w="1558" w:type="dxa"/>
            <w:vAlign w:val="center"/>
          </w:tcPr>
          <w:p w14:paraId="2326167D" w14:textId="77777777" w:rsidR="000C5DC6" w:rsidRPr="00C427A1" w:rsidRDefault="000C5DC6" w:rsidP="003B7C69">
            <w:pPr>
              <w:pStyle w:val="af1"/>
              <w:jc w:val="center"/>
            </w:pPr>
            <w:r w:rsidRPr="00C427A1">
              <w:t>1209</w:t>
            </w:r>
          </w:p>
        </w:tc>
        <w:tc>
          <w:tcPr>
            <w:tcW w:w="1620" w:type="dxa"/>
            <w:shd w:val="clear" w:color="auto" w:fill="auto"/>
            <w:noWrap/>
            <w:vAlign w:val="center"/>
          </w:tcPr>
          <w:p w14:paraId="073977D4" w14:textId="77777777" w:rsidR="000C5DC6" w:rsidRPr="00C427A1" w:rsidRDefault="000C5DC6" w:rsidP="003B7C69">
            <w:pPr>
              <w:pStyle w:val="af1"/>
              <w:jc w:val="center"/>
            </w:pPr>
            <w:r w:rsidRPr="00C427A1">
              <w:t>3</w:t>
            </w:r>
          </w:p>
        </w:tc>
        <w:tc>
          <w:tcPr>
            <w:tcW w:w="1580" w:type="dxa"/>
            <w:vAlign w:val="center"/>
          </w:tcPr>
          <w:p w14:paraId="42B6BF41" w14:textId="77777777" w:rsidR="000C5DC6" w:rsidRPr="00C427A1" w:rsidRDefault="000C5DC6" w:rsidP="003B7C69">
            <w:pPr>
              <w:pStyle w:val="af1"/>
              <w:jc w:val="center"/>
            </w:pPr>
            <w:r w:rsidRPr="00C427A1">
              <w:t>Э</w:t>
            </w:r>
          </w:p>
        </w:tc>
        <w:tc>
          <w:tcPr>
            <w:tcW w:w="1495" w:type="dxa"/>
            <w:vAlign w:val="center"/>
          </w:tcPr>
          <w:p w14:paraId="77D40623" w14:textId="77777777" w:rsidR="000C5DC6" w:rsidRPr="00C427A1" w:rsidRDefault="000C5DC6" w:rsidP="003B7C69">
            <w:pPr>
              <w:pStyle w:val="af1"/>
              <w:jc w:val="center"/>
            </w:pPr>
            <w:r w:rsidRPr="00C427A1">
              <w:t>Нет</w:t>
            </w:r>
          </w:p>
        </w:tc>
        <w:tc>
          <w:tcPr>
            <w:tcW w:w="1558" w:type="dxa"/>
            <w:vAlign w:val="center"/>
          </w:tcPr>
          <w:p w14:paraId="1BFC71A4" w14:textId="77777777" w:rsidR="000C5DC6" w:rsidRPr="00C427A1" w:rsidRDefault="000C5DC6" w:rsidP="003B7C69">
            <w:pPr>
              <w:pStyle w:val="af1"/>
              <w:jc w:val="center"/>
            </w:pPr>
            <w:r w:rsidRPr="00C427A1">
              <w:t>5л</w:t>
            </w:r>
          </w:p>
        </w:tc>
        <w:tc>
          <w:tcPr>
            <w:tcW w:w="1208" w:type="dxa"/>
            <w:vAlign w:val="center"/>
          </w:tcPr>
          <w:p w14:paraId="3EA05D0C" w14:textId="77777777" w:rsidR="000C5DC6" w:rsidRPr="00C427A1" w:rsidRDefault="008F1B09" w:rsidP="003B7C69">
            <w:pPr>
              <w:pStyle w:val="af1"/>
              <w:jc w:val="center"/>
            </w:pPr>
            <w:r w:rsidRPr="00C427A1">
              <w:t>4</w:t>
            </w:r>
          </w:p>
        </w:tc>
      </w:tr>
      <w:tr w:rsidR="00C7361C" w:rsidRPr="00C427A1" w14:paraId="087188A4" w14:textId="77777777" w:rsidTr="00D008EF">
        <w:trPr>
          <w:trHeight w:val="302"/>
        </w:trPr>
        <w:tc>
          <w:tcPr>
            <w:tcW w:w="5371" w:type="dxa"/>
            <w:shd w:val="clear" w:color="auto" w:fill="auto"/>
            <w:noWrap/>
          </w:tcPr>
          <w:p w14:paraId="0D3884C0" w14:textId="77777777" w:rsidR="000C5DC6" w:rsidRPr="00C427A1" w:rsidRDefault="000C5DC6" w:rsidP="003B7C69">
            <w:pPr>
              <w:pStyle w:val="af1"/>
              <w:jc w:val="left"/>
            </w:pPr>
            <w:r w:rsidRPr="00C427A1">
              <w:t>наименование пользователя</w:t>
            </w:r>
          </w:p>
        </w:tc>
        <w:tc>
          <w:tcPr>
            <w:tcW w:w="1558" w:type="dxa"/>
            <w:vAlign w:val="center"/>
          </w:tcPr>
          <w:p w14:paraId="4C496835" w14:textId="77777777" w:rsidR="000C5DC6" w:rsidRPr="00C427A1" w:rsidRDefault="000C5DC6" w:rsidP="003B7C69">
            <w:pPr>
              <w:pStyle w:val="af1"/>
              <w:jc w:val="center"/>
            </w:pPr>
            <w:r w:rsidRPr="00C427A1">
              <w:t>1048</w:t>
            </w:r>
          </w:p>
        </w:tc>
        <w:tc>
          <w:tcPr>
            <w:tcW w:w="1620" w:type="dxa"/>
            <w:shd w:val="clear" w:color="auto" w:fill="auto"/>
            <w:noWrap/>
            <w:vAlign w:val="center"/>
          </w:tcPr>
          <w:p w14:paraId="372F8468" w14:textId="432822A7" w:rsidR="000C5DC6" w:rsidRPr="00C427A1" w:rsidRDefault="00105C4A" w:rsidP="003B7C69">
            <w:pPr>
              <w:pStyle w:val="af1"/>
              <w:jc w:val="center"/>
            </w:pPr>
            <w:r>
              <w:t>3</w:t>
            </w:r>
          </w:p>
        </w:tc>
        <w:tc>
          <w:tcPr>
            <w:tcW w:w="1580" w:type="dxa"/>
            <w:vAlign w:val="center"/>
          </w:tcPr>
          <w:p w14:paraId="34F76ABD" w14:textId="77777777" w:rsidR="000C5DC6" w:rsidRPr="00C427A1" w:rsidRDefault="000C5DC6" w:rsidP="003B7C69">
            <w:pPr>
              <w:pStyle w:val="af1"/>
              <w:jc w:val="center"/>
            </w:pPr>
            <w:r w:rsidRPr="00C427A1">
              <w:t>П</w:t>
            </w:r>
            <w:r w:rsidR="008D1FA1" w:rsidRPr="00C427A1">
              <w:t>Э</w:t>
            </w:r>
          </w:p>
        </w:tc>
        <w:tc>
          <w:tcPr>
            <w:tcW w:w="1495" w:type="dxa"/>
            <w:vAlign w:val="center"/>
          </w:tcPr>
          <w:p w14:paraId="12C6B027" w14:textId="77777777" w:rsidR="000C5DC6" w:rsidRPr="00C427A1" w:rsidRDefault="000C5DC6" w:rsidP="003B7C69">
            <w:pPr>
              <w:pStyle w:val="af1"/>
              <w:jc w:val="center"/>
            </w:pPr>
            <w:r w:rsidRPr="00C427A1">
              <w:t>Нет</w:t>
            </w:r>
          </w:p>
        </w:tc>
        <w:tc>
          <w:tcPr>
            <w:tcW w:w="1558" w:type="dxa"/>
          </w:tcPr>
          <w:p w14:paraId="6B607353" w14:textId="77777777" w:rsidR="000C5DC6" w:rsidRPr="00C427A1" w:rsidRDefault="000C5DC6" w:rsidP="003B7C69">
            <w:pPr>
              <w:pStyle w:val="af1"/>
              <w:jc w:val="center"/>
            </w:pPr>
            <w:r w:rsidRPr="00C427A1">
              <w:t>5л</w:t>
            </w:r>
          </w:p>
        </w:tc>
        <w:tc>
          <w:tcPr>
            <w:tcW w:w="1208" w:type="dxa"/>
            <w:vAlign w:val="center"/>
          </w:tcPr>
          <w:p w14:paraId="6E3528F7" w14:textId="77777777" w:rsidR="000C5DC6" w:rsidRPr="00C427A1" w:rsidRDefault="008F1B09" w:rsidP="003B7C69">
            <w:pPr>
              <w:pStyle w:val="af1"/>
              <w:jc w:val="center"/>
            </w:pPr>
            <w:r w:rsidRPr="00C427A1">
              <w:t>4</w:t>
            </w:r>
          </w:p>
        </w:tc>
      </w:tr>
      <w:tr w:rsidR="00C7361C" w:rsidRPr="00C427A1" w14:paraId="2BFDE550" w14:textId="77777777" w:rsidTr="00D008EF">
        <w:trPr>
          <w:trHeight w:val="302"/>
        </w:trPr>
        <w:tc>
          <w:tcPr>
            <w:tcW w:w="5371" w:type="dxa"/>
            <w:shd w:val="clear" w:color="auto" w:fill="auto"/>
            <w:noWrap/>
          </w:tcPr>
          <w:p w14:paraId="0693A744" w14:textId="77777777" w:rsidR="000C5DC6" w:rsidRPr="00C427A1" w:rsidRDefault="000C5DC6" w:rsidP="003B7C69">
            <w:pPr>
              <w:pStyle w:val="af1"/>
              <w:jc w:val="left"/>
            </w:pPr>
            <w:r w:rsidRPr="00C427A1">
              <w:t>ИНН пользователя</w:t>
            </w:r>
          </w:p>
        </w:tc>
        <w:tc>
          <w:tcPr>
            <w:tcW w:w="1558" w:type="dxa"/>
            <w:vAlign w:val="center"/>
          </w:tcPr>
          <w:p w14:paraId="69848B35" w14:textId="77777777" w:rsidR="000C5DC6" w:rsidRPr="00C427A1" w:rsidRDefault="000C5DC6" w:rsidP="003B7C69">
            <w:pPr>
              <w:pStyle w:val="af1"/>
              <w:jc w:val="center"/>
            </w:pPr>
            <w:r w:rsidRPr="00C427A1">
              <w:t>1018</w:t>
            </w:r>
          </w:p>
        </w:tc>
        <w:tc>
          <w:tcPr>
            <w:tcW w:w="1620" w:type="dxa"/>
            <w:shd w:val="clear" w:color="auto" w:fill="auto"/>
            <w:noWrap/>
            <w:vAlign w:val="center"/>
          </w:tcPr>
          <w:p w14:paraId="1CDD503D" w14:textId="77777777" w:rsidR="000C5DC6" w:rsidRPr="00C427A1" w:rsidRDefault="000C5DC6" w:rsidP="003B7C69">
            <w:pPr>
              <w:pStyle w:val="af1"/>
              <w:jc w:val="center"/>
            </w:pPr>
            <w:r w:rsidRPr="00C427A1">
              <w:t>1</w:t>
            </w:r>
          </w:p>
        </w:tc>
        <w:tc>
          <w:tcPr>
            <w:tcW w:w="1580" w:type="dxa"/>
            <w:vAlign w:val="center"/>
          </w:tcPr>
          <w:p w14:paraId="715C01C8" w14:textId="77777777" w:rsidR="000C5DC6" w:rsidRPr="00C427A1" w:rsidRDefault="000C5DC6" w:rsidP="003B7C69">
            <w:pPr>
              <w:pStyle w:val="af1"/>
              <w:jc w:val="center"/>
            </w:pPr>
            <w:r w:rsidRPr="00C427A1">
              <w:t>ПЭ</w:t>
            </w:r>
          </w:p>
        </w:tc>
        <w:tc>
          <w:tcPr>
            <w:tcW w:w="1495" w:type="dxa"/>
            <w:vAlign w:val="center"/>
          </w:tcPr>
          <w:p w14:paraId="71BD5CC0" w14:textId="77777777" w:rsidR="000C5DC6" w:rsidRPr="00C427A1" w:rsidRDefault="000C5DC6" w:rsidP="003B7C69">
            <w:pPr>
              <w:pStyle w:val="af1"/>
              <w:jc w:val="center"/>
            </w:pPr>
            <w:r w:rsidRPr="00C427A1">
              <w:t>Нет</w:t>
            </w:r>
          </w:p>
        </w:tc>
        <w:tc>
          <w:tcPr>
            <w:tcW w:w="1558" w:type="dxa"/>
          </w:tcPr>
          <w:p w14:paraId="089C1EC6" w14:textId="77777777" w:rsidR="000C5DC6" w:rsidRPr="00C427A1" w:rsidRDefault="000C5DC6" w:rsidP="003B7C69">
            <w:pPr>
              <w:pStyle w:val="af1"/>
              <w:jc w:val="center"/>
            </w:pPr>
            <w:r w:rsidRPr="00C427A1">
              <w:t>5л</w:t>
            </w:r>
          </w:p>
        </w:tc>
        <w:tc>
          <w:tcPr>
            <w:tcW w:w="1208" w:type="dxa"/>
            <w:vAlign w:val="center"/>
          </w:tcPr>
          <w:p w14:paraId="6855507E" w14:textId="77777777" w:rsidR="000C5DC6" w:rsidRPr="00C427A1" w:rsidRDefault="008F1B09" w:rsidP="003B7C69">
            <w:pPr>
              <w:pStyle w:val="af1"/>
              <w:jc w:val="center"/>
            </w:pPr>
            <w:r w:rsidRPr="00C427A1">
              <w:t>4</w:t>
            </w:r>
          </w:p>
        </w:tc>
      </w:tr>
      <w:tr w:rsidR="00C7361C" w:rsidRPr="00C427A1" w14:paraId="37947E7C" w14:textId="77777777" w:rsidTr="00D008EF">
        <w:trPr>
          <w:trHeight w:val="302"/>
        </w:trPr>
        <w:tc>
          <w:tcPr>
            <w:tcW w:w="5371" w:type="dxa"/>
            <w:shd w:val="clear" w:color="auto" w:fill="auto"/>
            <w:noWrap/>
          </w:tcPr>
          <w:p w14:paraId="46530B59" w14:textId="77777777" w:rsidR="000C5DC6" w:rsidRPr="00C427A1" w:rsidRDefault="000C5DC6" w:rsidP="003B7C69">
            <w:pPr>
              <w:pStyle w:val="af1"/>
              <w:jc w:val="left"/>
            </w:pPr>
            <w:r w:rsidRPr="00C427A1">
              <w:t>кассир</w:t>
            </w:r>
          </w:p>
        </w:tc>
        <w:tc>
          <w:tcPr>
            <w:tcW w:w="1558" w:type="dxa"/>
            <w:vAlign w:val="center"/>
          </w:tcPr>
          <w:p w14:paraId="7AE734A3" w14:textId="77777777" w:rsidR="000C5DC6" w:rsidRPr="00C427A1" w:rsidRDefault="000C5DC6" w:rsidP="003B7C69">
            <w:pPr>
              <w:pStyle w:val="af1"/>
              <w:jc w:val="center"/>
            </w:pPr>
            <w:r w:rsidRPr="00C427A1">
              <w:t>1021</w:t>
            </w:r>
          </w:p>
        </w:tc>
        <w:tc>
          <w:tcPr>
            <w:tcW w:w="1620" w:type="dxa"/>
            <w:shd w:val="clear" w:color="auto" w:fill="auto"/>
            <w:noWrap/>
            <w:vAlign w:val="center"/>
          </w:tcPr>
          <w:p w14:paraId="12DB5338" w14:textId="310614AF" w:rsidR="000C5DC6" w:rsidRPr="00C427A1" w:rsidRDefault="00E6171D" w:rsidP="003B7C69">
            <w:pPr>
              <w:pStyle w:val="af1"/>
              <w:jc w:val="center"/>
            </w:pPr>
            <w:r>
              <w:t>2</w:t>
            </w:r>
          </w:p>
        </w:tc>
        <w:tc>
          <w:tcPr>
            <w:tcW w:w="1580" w:type="dxa"/>
            <w:vAlign w:val="center"/>
          </w:tcPr>
          <w:p w14:paraId="03144485" w14:textId="77777777" w:rsidR="000C5DC6" w:rsidRPr="00C427A1" w:rsidRDefault="000C5DC6" w:rsidP="003B7C69">
            <w:pPr>
              <w:pStyle w:val="af1"/>
              <w:jc w:val="center"/>
            </w:pPr>
            <w:r w:rsidRPr="00C427A1">
              <w:t>ПЭ</w:t>
            </w:r>
          </w:p>
        </w:tc>
        <w:tc>
          <w:tcPr>
            <w:tcW w:w="1495" w:type="dxa"/>
            <w:vAlign w:val="center"/>
          </w:tcPr>
          <w:p w14:paraId="3B954622" w14:textId="77777777" w:rsidR="000C5DC6" w:rsidRPr="00C427A1" w:rsidRDefault="000C5DC6" w:rsidP="003B7C69">
            <w:pPr>
              <w:pStyle w:val="af1"/>
              <w:jc w:val="center"/>
            </w:pPr>
            <w:r w:rsidRPr="00C427A1">
              <w:t>Нет</w:t>
            </w:r>
          </w:p>
        </w:tc>
        <w:tc>
          <w:tcPr>
            <w:tcW w:w="1558" w:type="dxa"/>
          </w:tcPr>
          <w:p w14:paraId="68B05972" w14:textId="77777777" w:rsidR="000C5DC6" w:rsidRPr="00C427A1" w:rsidRDefault="000C5DC6" w:rsidP="003B7C69">
            <w:pPr>
              <w:pStyle w:val="af1"/>
              <w:jc w:val="center"/>
            </w:pPr>
            <w:r w:rsidRPr="00C427A1">
              <w:t>5л</w:t>
            </w:r>
          </w:p>
        </w:tc>
        <w:tc>
          <w:tcPr>
            <w:tcW w:w="1208" w:type="dxa"/>
            <w:vAlign w:val="center"/>
          </w:tcPr>
          <w:p w14:paraId="50646C1D" w14:textId="77777777" w:rsidR="000C5DC6" w:rsidRPr="00C427A1" w:rsidRDefault="008F1B09" w:rsidP="003B7C69">
            <w:pPr>
              <w:pStyle w:val="af1"/>
              <w:jc w:val="center"/>
            </w:pPr>
            <w:r w:rsidRPr="00C427A1">
              <w:t>4</w:t>
            </w:r>
          </w:p>
        </w:tc>
      </w:tr>
      <w:tr w:rsidR="00C7361C" w:rsidRPr="00C427A1" w14:paraId="14EA2D56" w14:textId="77777777" w:rsidTr="00D008EF">
        <w:trPr>
          <w:trHeight w:val="302"/>
        </w:trPr>
        <w:tc>
          <w:tcPr>
            <w:tcW w:w="5371" w:type="dxa"/>
            <w:shd w:val="clear" w:color="auto" w:fill="auto"/>
            <w:noWrap/>
          </w:tcPr>
          <w:p w14:paraId="56C52EBE" w14:textId="77777777" w:rsidR="000C5DC6" w:rsidRPr="00C427A1" w:rsidRDefault="000C5DC6" w:rsidP="003B7C69">
            <w:pPr>
              <w:pStyle w:val="af1"/>
              <w:jc w:val="left"/>
            </w:pPr>
            <w:r w:rsidRPr="00C427A1">
              <w:t>ИНН кассира</w:t>
            </w:r>
          </w:p>
        </w:tc>
        <w:tc>
          <w:tcPr>
            <w:tcW w:w="1558" w:type="dxa"/>
            <w:vAlign w:val="center"/>
          </w:tcPr>
          <w:p w14:paraId="659F04BD" w14:textId="77777777" w:rsidR="000C5DC6" w:rsidRPr="00C427A1" w:rsidRDefault="000C5DC6" w:rsidP="003B7C69">
            <w:pPr>
              <w:pStyle w:val="af1"/>
              <w:jc w:val="center"/>
            </w:pPr>
            <w:r w:rsidRPr="00C427A1">
              <w:t>1203</w:t>
            </w:r>
          </w:p>
        </w:tc>
        <w:tc>
          <w:tcPr>
            <w:tcW w:w="1620" w:type="dxa"/>
            <w:shd w:val="clear" w:color="auto" w:fill="auto"/>
            <w:noWrap/>
            <w:vAlign w:val="center"/>
          </w:tcPr>
          <w:p w14:paraId="2085BF12" w14:textId="77777777" w:rsidR="000C5DC6" w:rsidRPr="00C427A1" w:rsidRDefault="000C5DC6" w:rsidP="003B7C69">
            <w:pPr>
              <w:pStyle w:val="af1"/>
              <w:jc w:val="center"/>
            </w:pPr>
            <w:r w:rsidRPr="00C427A1">
              <w:t>4</w:t>
            </w:r>
          </w:p>
        </w:tc>
        <w:tc>
          <w:tcPr>
            <w:tcW w:w="1580" w:type="dxa"/>
            <w:vAlign w:val="center"/>
          </w:tcPr>
          <w:p w14:paraId="45FFEB68" w14:textId="77777777" w:rsidR="000C5DC6" w:rsidRPr="00C427A1" w:rsidRDefault="000C5DC6" w:rsidP="003B7C69">
            <w:pPr>
              <w:pStyle w:val="af1"/>
              <w:jc w:val="center"/>
            </w:pPr>
            <w:r w:rsidRPr="00C427A1">
              <w:t>Э</w:t>
            </w:r>
          </w:p>
        </w:tc>
        <w:tc>
          <w:tcPr>
            <w:tcW w:w="1495" w:type="dxa"/>
            <w:vAlign w:val="center"/>
          </w:tcPr>
          <w:p w14:paraId="05F6D4C5" w14:textId="77777777" w:rsidR="000C5DC6" w:rsidRPr="00C427A1" w:rsidRDefault="000C5DC6" w:rsidP="003B7C69">
            <w:pPr>
              <w:pStyle w:val="af1"/>
              <w:jc w:val="center"/>
            </w:pPr>
            <w:r w:rsidRPr="00C427A1">
              <w:t>Нет</w:t>
            </w:r>
          </w:p>
        </w:tc>
        <w:tc>
          <w:tcPr>
            <w:tcW w:w="1558" w:type="dxa"/>
          </w:tcPr>
          <w:p w14:paraId="694D30D4" w14:textId="77777777" w:rsidR="000C5DC6" w:rsidRPr="00C427A1" w:rsidRDefault="000C5DC6" w:rsidP="003B7C69">
            <w:pPr>
              <w:pStyle w:val="af1"/>
              <w:jc w:val="center"/>
            </w:pPr>
            <w:r w:rsidRPr="00C427A1">
              <w:t>5л</w:t>
            </w:r>
          </w:p>
        </w:tc>
        <w:tc>
          <w:tcPr>
            <w:tcW w:w="1208" w:type="dxa"/>
            <w:vAlign w:val="center"/>
          </w:tcPr>
          <w:p w14:paraId="515715BF" w14:textId="77777777" w:rsidR="000C5DC6" w:rsidRPr="00C427A1" w:rsidRDefault="008F1B09" w:rsidP="003B7C69">
            <w:pPr>
              <w:pStyle w:val="af1"/>
              <w:jc w:val="center"/>
            </w:pPr>
            <w:r w:rsidRPr="00C427A1">
              <w:t>4</w:t>
            </w:r>
          </w:p>
        </w:tc>
      </w:tr>
      <w:tr w:rsidR="00C7361C" w:rsidRPr="00C427A1" w14:paraId="0419195A" w14:textId="77777777" w:rsidTr="00D008EF">
        <w:trPr>
          <w:trHeight w:val="302"/>
        </w:trPr>
        <w:tc>
          <w:tcPr>
            <w:tcW w:w="5371" w:type="dxa"/>
            <w:shd w:val="clear" w:color="auto" w:fill="auto"/>
            <w:noWrap/>
          </w:tcPr>
          <w:p w14:paraId="76D9F3C3" w14:textId="77777777" w:rsidR="000C5DC6" w:rsidRPr="00C427A1" w:rsidRDefault="000C5DC6" w:rsidP="003B7C69">
            <w:pPr>
              <w:pStyle w:val="af1"/>
              <w:jc w:val="left"/>
            </w:pPr>
            <w:r w:rsidRPr="00C427A1">
              <w:t>адрес расчетов</w:t>
            </w:r>
          </w:p>
        </w:tc>
        <w:tc>
          <w:tcPr>
            <w:tcW w:w="1558" w:type="dxa"/>
            <w:vAlign w:val="center"/>
          </w:tcPr>
          <w:p w14:paraId="22697089" w14:textId="77777777" w:rsidR="000C5DC6" w:rsidRPr="00C427A1" w:rsidRDefault="000C5DC6" w:rsidP="003B7C69">
            <w:pPr>
              <w:pStyle w:val="af1"/>
              <w:jc w:val="center"/>
            </w:pPr>
            <w:r w:rsidRPr="00C427A1">
              <w:t>1009</w:t>
            </w:r>
          </w:p>
        </w:tc>
        <w:tc>
          <w:tcPr>
            <w:tcW w:w="1620" w:type="dxa"/>
            <w:shd w:val="clear" w:color="auto" w:fill="auto"/>
            <w:noWrap/>
            <w:vAlign w:val="center"/>
          </w:tcPr>
          <w:p w14:paraId="420EF270" w14:textId="77777777" w:rsidR="000C5DC6" w:rsidRPr="00C427A1" w:rsidRDefault="000C5DC6" w:rsidP="003B7C69">
            <w:pPr>
              <w:pStyle w:val="af1"/>
              <w:jc w:val="center"/>
            </w:pPr>
            <w:r w:rsidRPr="00C427A1">
              <w:t>1</w:t>
            </w:r>
          </w:p>
        </w:tc>
        <w:tc>
          <w:tcPr>
            <w:tcW w:w="1580" w:type="dxa"/>
            <w:vAlign w:val="center"/>
          </w:tcPr>
          <w:p w14:paraId="52779524" w14:textId="77777777" w:rsidR="000C5DC6" w:rsidRPr="00C427A1" w:rsidRDefault="000C5DC6" w:rsidP="003B7C69">
            <w:pPr>
              <w:pStyle w:val="af1"/>
              <w:jc w:val="center"/>
            </w:pPr>
            <w:r w:rsidRPr="00C427A1">
              <w:t>П</w:t>
            </w:r>
            <w:r w:rsidR="008D1FA1" w:rsidRPr="00C427A1">
              <w:t>Э</w:t>
            </w:r>
          </w:p>
        </w:tc>
        <w:tc>
          <w:tcPr>
            <w:tcW w:w="1495" w:type="dxa"/>
            <w:vAlign w:val="center"/>
          </w:tcPr>
          <w:p w14:paraId="50A179D7" w14:textId="77777777" w:rsidR="000C5DC6" w:rsidRPr="00C427A1" w:rsidRDefault="000C5DC6" w:rsidP="003B7C69">
            <w:pPr>
              <w:pStyle w:val="af1"/>
              <w:jc w:val="center"/>
            </w:pPr>
            <w:r w:rsidRPr="00C427A1">
              <w:t>Нет</w:t>
            </w:r>
          </w:p>
        </w:tc>
        <w:tc>
          <w:tcPr>
            <w:tcW w:w="1558" w:type="dxa"/>
          </w:tcPr>
          <w:p w14:paraId="5DCC1F4B" w14:textId="77777777" w:rsidR="000C5DC6" w:rsidRPr="00C427A1" w:rsidRDefault="000C5DC6" w:rsidP="003B7C69">
            <w:pPr>
              <w:pStyle w:val="af1"/>
              <w:jc w:val="center"/>
            </w:pPr>
            <w:r w:rsidRPr="00C427A1">
              <w:t>5л</w:t>
            </w:r>
          </w:p>
        </w:tc>
        <w:tc>
          <w:tcPr>
            <w:tcW w:w="1208" w:type="dxa"/>
          </w:tcPr>
          <w:p w14:paraId="7AD9798D" w14:textId="77777777" w:rsidR="000C5DC6" w:rsidRPr="00C427A1" w:rsidRDefault="008F1B09" w:rsidP="003B7C69">
            <w:pPr>
              <w:pStyle w:val="af1"/>
              <w:jc w:val="center"/>
            </w:pPr>
            <w:r w:rsidRPr="00C427A1">
              <w:t>4</w:t>
            </w:r>
          </w:p>
        </w:tc>
      </w:tr>
      <w:tr w:rsidR="00C7361C" w:rsidRPr="00C427A1" w14:paraId="77E932EF" w14:textId="77777777" w:rsidTr="00D008EF">
        <w:trPr>
          <w:trHeight w:val="302"/>
        </w:trPr>
        <w:tc>
          <w:tcPr>
            <w:tcW w:w="5371" w:type="dxa"/>
            <w:shd w:val="clear" w:color="auto" w:fill="auto"/>
            <w:noWrap/>
          </w:tcPr>
          <w:p w14:paraId="51EE4060" w14:textId="77777777" w:rsidR="000C5DC6" w:rsidRPr="00C427A1" w:rsidRDefault="000C5DC6" w:rsidP="003B7C69">
            <w:pPr>
              <w:pStyle w:val="af1"/>
              <w:jc w:val="left"/>
            </w:pPr>
            <w:r w:rsidRPr="00C427A1">
              <w:t>место расчетов</w:t>
            </w:r>
          </w:p>
        </w:tc>
        <w:tc>
          <w:tcPr>
            <w:tcW w:w="1558" w:type="dxa"/>
            <w:vAlign w:val="center"/>
          </w:tcPr>
          <w:p w14:paraId="3C2882EF" w14:textId="77777777" w:rsidR="000C5DC6" w:rsidRPr="00C427A1" w:rsidRDefault="000C5DC6" w:rsidP="003B7C69">
            <w:pPr>
              <w:pStyle w:val="af1"/>
              <w:jc w:val="center"/>
            </w:pPr>
            <w:r w:rsidRPr="00C427A1">
              <w:t>1187</w:t>
            </w:r>
          </w:p>
        </w:tc>
        <w:tc>
          <w:tcPr>
            <w:tcW w:w="1620" w:type="dxa"/>
            <w:shd w:val="clear" w:color="auto" w:fill="auto"/>
            <w:noWrap/>
            <w:vAlign w:val="center"/>
          </w:tcPr>
          <w:p w14:paraId="7933DF6A" w14:textId="77777777" w:rsidR="000C5DC6" w:rsidRPr="00C427A1" w:rsidRDefault="000C5DC6" w:rsidP="003B7C69">
            <w:pPr>
              <w:pStyle w:val="af1"/>
              <w:jc w:val="center"/>
            </w:pPr>
            <w:r w:rsidRPr="00C427A1">
              <w:t>3</w:t>
            </w:r>
          </w:p>
        </w:tc>
        <w:tc>
          <w:tcPr>
            <w:tcW w:w="1580" w:type="dxa"/>
            <w:vAlign w:val="center"/>
          </w:tcPr>
          <w:p w14:paraId="560EE87B" w14:textId="77777777" w:rsidR="000C5DC6" w:rsidRPr="00C427A1" w:rsidRDefault="000C5DC6" w:rsidP="003B7C69">
            <w:pPr>
              <w:pStyle w:val="af1"/>
              <w:jc w:val="center"/>
            </w:pPr>
            <w:r w:rsidRPr="00C427A1">
              <w:t>П</w:t>
            </w:r>
            <w:r w:rsidR="008D1FA1" w:rsidRPr="00C427A1">
              <w:t>Э</w:t>
            </w:r>
          </w:p>
        </w:tc>
        <w:tc>
          <w:tcPr>
            <w:tcW w:w="1495" w:type="dxa"/>
            <w:vAlign w:val="center"/>
          </w:tcPr>
          <w:p w14:paraId="14F9A402" w14:textId="77777777" w:rsidR="000C5DC6" w:rsidRPr="00C427A1" w:rsidRDefault="000C5DC6" w:rsidP="003B7C69">
            <w:pPr>
              <w:pStyle w:val="af1"/>
              <w:jc w:val="center"/>
            </w:pPr>
            <w:r w:rsidRPr="00C427A1">
              <w:t>Нет</w:t>
            </w:r>
          </w:p>
        </w:tc>
        <w:tc>
          <w:tcPr>
            <w:tcW w:w="1558" w:type="dxa"/>
          </w:tcPr>
          <w:p w14:paraId="481594BA" w14:textId="77777777" w:rsidR="000C5DC6" w:rsidRPr="00C427A1" w:rsidRDefault="000C5DC6" w:rsidP="003B7C69">
            <w:pPr>
              <w:pStyle w:val="af1"/>
              <w:jc w:val="center"/>
            </w:pPr>
            <w:r w:rsidRPr="00C427A1">
              <w:t>5л</w:t>
            </w:r>
          </w:p>
        </w:tc>
        <w:tc>
          <w:tcPr>
            <w:tcW w:w="1208" w:type="dxa"/>
          </w:tcPr>
          <w:p w14:paraId="7EF77FA7" w14:textId="77777777" w:rsidR="000C5DC6" w:rsidRPr="00C427A1" w:rsidRDefault="008F1B09" w:rsidP="003B7C69">
            <w:pPr>
              <w:pStyle w:val="af1"/>
              <w:jc w:val="center"/>
            </w:pPr>
            <w:r w:rsidRPr="00C427A1">
              <w:t>4</w:t>
            </w:r>
          </w:p>
        </w:tc>
      </w:tr>
      <w:tr w:rsidR="00C7361C" w:rsidRPr="00C427A1" w14:paraId="21897F4F" w14:textId="77777777" w:rsidTr="00D008EF">
        <w:trPr>
          <w:trHeight w:val="302"/>
        </w:trPr>
        <w:tc>
          <w:tcPr>
            <w:tcW w:w="5371" w:type="dxa"/>
            <w:shd w:val="clear" w:color="auto" w:fill="auto"/>
            <w:noWrap/>
          </w:tcPr>
          <w:p w14:paraId="4853F209" w14:textId="77777777" w:rsidR="000D0EA5" w:rsidRPr="00C427A1" w:rsidRDefault="000D0EA5" w:rsidP="003B7C69">
            <w:pPr>
              <w:pStyle w:val="af1"/>
              <w:jc w:val="left"/>
            </w:pPr>
            <w:r w:rsidRPr="00C427A1">
              <w:t>дата, время</w:t>
            </w:r>
          </w:p>
        </w:tc>
        <w:tc>
          <w:tcPr>
            <w:tcW w:w="1558" w:type="dxa"/>
            <w:vAlign w:val="center"/>
          </w:tcPr>
          <w:p w14:paraId="57791CCF" w14:textId="77777777" w:rsidR="000D0EA5" w:rsidRPr="00C427A1" w:rsidRDefault="000D0EA5" w:rsidP="003B7C69">
            <w:pPr>
              <w:pStyle w:val="af1"/>
              <w:jc w:val="center"/>
            </w:pPr>
            <w:r w:rsidRPr="00C427A1">
              <w:t>1012</w:t>
            </w:r>
          </w:p>
        </w:tc>
        <w:tc>
          <w:tcPr>
            <w:tcW w:w="1620" w:type="dxa"/>
            <w:shd w:val="clear" w:color="auto" w:fill="auto"/>
            <w:noWrap/>
            <w:vAlign w:val="center"/>
          </w:tcPr>
          <w:p w14:paraId="5C530D5C" w14:textId="77777777" w:rsidR="000D0EA5" w:rsidRPr="00C427A1" w:rsidRDefault="000D0EA5" w:rsidP="003B7C69">
            <w:pPr>
              <w:pStyle w:val="af1"/>
              <w:jc w:val="center"/>
            </w:pPr>
            <w:r w:rsidRPr="00C427A1">
              <w:t>1</w:t>
            </w:r>
          </w:p>
        </w:tc>
        <w:tc>
          <w:tcPr>
            <w:tcW w:w="1580" w:type="dxa"/>
            <w:vAlign w:val="center"/>
          </w:tcPr>
          <w:p w14:paraId="79346C4B" w14:textId="77777777" w:rsidR="000D0EA5" w:rsidRPr="00C427A1" w:rsidRDefault="000D0EA5" w:rsidP="003B7C69">
            <w:pPr>
              <w:pStyle w:val="af1"/>
              <w:jc w:val="center"/>
            </w:pPr>
            <w:r w:rsidRPr="00C427A1">
              <w:t>ПЭ</w:t>
            </w:r>
          </w:p>
        </w:tc>
        <w:tc>
          <w:tcPr>
            <w:tcW w:w="1495" w:type="dxa"/>
            <w:vAlign w:val="center"/>
          </w:tcPr>
          <w:p w14:paraId="6B2B6C55" w14:textId="77777777" w:rsidR="000D0EA5" w:rsidRPr="00C427A1" w:rsidRDefault="000D0EA5" w:rsidP="003B7C69">
            <w:pPr>
              <w:pStyle w:val="af1"/>
              <w:jc w:val="center"/>
            </w:pPr>
            <w:r w:rsidRPr="00C427A1">
              <w:t>Нет</w:t>
            </w:r>
          </w:p>
        </w:tc>
        <w:tc>
          <w:tcPr>
            <w:tcW w:w="1558" w:type="dxa"/>
            <w:vAlign w:val="center"/>
          </w:tcPr>
          <w:p w14:paraId="7BE7F914" w14:textId="77777777" w:rsidR="000D0EA5" w:rsidRPr="00C427A1" w:rsidRDefault="000D0EA5" w:rsidP="003B7C69">
            <w:pPr>
              <w:pStyle w:val="af1"/>
              <w:jc w:val="center"/>
            </w:pPr>
            <w:r w:rsidRPr="00C427A1">
              <w:t>5л</w:t>
            </w:r>
          </w:p>
        </w:tc>
        <w:tc>
          <w:tcPr>
            <w:tcW w:w="1208" w:type="dxa"/>
            <w:vAlign w:val="center"/>
          </w:tcPr>
          <w:p w14:paraId="0D4B6C61" w14:textId="77777777" w:rsidR="000D0EA5" w:rsidRPr="00C427A1" w:rsidRDefault="00912ACD" w:rsidP="003B7C69">
            <w:pPr>
              <w:pStyle w:val="af1"/>
              <w:jc w:val="center"/>
            </w:pPr>
            <w:r w:rsidRPr="00C427A1">
              <w:t>1, 4</w:t>
            </w:r>
          </w:p>
        </w:tc>
      </w:tr>
      <w:tr w:rsidR="00C7361C" w:rsidRPr="00C427A1" w14:paraId="03E815BA" w14:textId="77777777" w:rsidTr="00D008EF">
        <w:trPr>
          <w:trHeight w:val="302"/>
        </w:trPr>
        <w:tc>
          <w:tcPr>
            <w:tcW w:w="5371" w:type="dxa"/>
            <w:shd w:val="clear" w:color="auto" w:fill="auto"/>
            <w:noWrap/>
          </w:tcPr>
          <w:p w14:paraId="32E5CAC6" w14:textId="77777777" w:rsidR="000C5DC6" w:rsidRPr="00C427A1" w:rsidRDefault="000C5DC6" w:rsidP="003B7C69">
            <w:pPr>
              <w:pStyle w:val="af1"/>
              <w:jc w:val="left"/>
            </w:pPr>
            <w:r w:rsidRPr="00C427A1">
              <w:t>номер смены</w:t>
            </w:r>
          </w:p>
        </w:tc>
        <w:tc>
          <w:tcPr>
            <w:tcW w:w="1558" w:type="dxa"/>
            <w:vAlign w:val="center"/>
          </w:tcPr>
          <w:p w14:paraId="34A0D5F0" w14:textId="77777777" w:rsidR="000C5DC6" w:rsidRPr="00C427A1" w:rsidRDefault="000C5DC6" w:rsidP="003B7C69">
            <w:pPr>
              <w:pStyle w:val="af1"/>
              <w:jc w:val="center"/>
            </w:pPr>
            <w:r w:rsidRPr="00C427A1">
              <w:t>1038</w:t>
            </w:r>
          </w:p>
        </w:tc>
        <w:tc>
          <w:tcPr>
            <w:tcW w:w="1620" w:type="dxa"/>
            <w:shd w:val="clear" w:color="auto" w:fill="auto"/>
            <w:noWrap/>
            <w:vAlign w:val="center"/>
          </w:tcPr>
          <w:p w14:paraId="193C2105" w14:textId="4F6C2E29" w:rsidR="000C5DC6" w:rsidRPr="00C427A1" w:rsidRDefault="00105C4A" w:rsidP="003B7C69">
            <w:pPr>
              <w:pStyle w:val="af1"/>
              <w:jc w:val="center"/>
            </w:pPr>
            <w:r>
              <w:t>3</w:t>
            </w:r>
          </w:p>
        </w:tc>
        <w:tc>
          <w:tcPr>
            <w:tcW w:w="1580" w:type="dxa"/>
            <w:vAlign w:val="center"/>
          </w:tcPr>
          <w:p w14:paraId="32CB8593" w14:textId="77777777" w:rsidR="000C5DC6" w:rsidRPr="00C427A1" w:rsidRDefault="000C5DC6" w:rsidP="003B7C69">
            <w:pPr>
              <w:pStyle w:val="af1"/>
              <w:jc w:val="center"/>
            </w:pPr>
            <w:r w:rsidRPr="00C427A1">
              <w:t>ПЭ</w:t>
            </w:r>
          </w:p>
        </w:tc>
        <w:tc>
          <w:tcPr>
            <w:tcW w:w="1495" w:type="dxa"/>
            <w:vAlign w:val="center"/>
          </w:tcPr>
          <w:p w14:paraId="44D01A30" w14:textId="77777777" w:rsidR="000C5DC6" w:rsidRPr="00C427A1" w:rsidRDefault="000C5DC6" w:rsidP="003B7C69">
            <w:pPr>
              <w:pStyle w:val="af1"/>
              <w:jc w:val="center"/>
            </w:pPr>
            <w:r w:rsidRPr="00C427A1">
              <w:t>Нет</w:t>
            </w:r>
          </w:p>
        </w:tc>
        <w:tc>
          <w:tcPr>
            <w:tcW w:w="1558" w:type="dxa"/>
            <w:vAlign w:val="center"/>
          </w:tcPr>
          <w:p w14:paraId="7E898FB5" w14:textId="77777777" w:rsidR="000C5DC6" w:rsidRPr="00C427A1" w:rsidRDefault="000C5DC6" w:rsidP="003B7C69">
            <w:pPr>
              <w:pStyle w:val="af1"/>
              <w:jc w:val="center"/>
            </w:pPr>
            <w:r w:rsidRPr="00C427A1">
              <w:t>5л</w:t>
            </w:r>
          </w:p>
        </w:tc>
        <w:tc>
          <w:tcPr>
            <w:tcW w:w="1208" w:type="dxa"/>
            <w:vAlign w:val="center"/>
          </w:tcPr>
          <w:p w14:paraId="7E5AFEA6" w14:textId="77777777" w:rsidR="000C5DC6" w:rsidRPr="00C427A1" w:rsidRDefault="008F1B09" w:rsidP="003B7C69">
            <w:pPr>
              <w:pStyle w:val="af1"/>
              <w:jc w:val="center"/>
            </w:pPr>
            <w:r w:rsidRPr="00C427A1">
              <w:t>4</w:t>
            </w:r>
          </w:p>
        </w:tc>
      </w:tr>
      <w:tr w:rsidR="00C7361C" w:rsidRPr="00C427A1" w14:paraId="6F4DCC34" w14:textId="77777777" w:rsidTr="00D008EF">
        <w:trPr>
          <w:trHeight w:val="302"/>
        </w:trPr>
        <w:tc>
          <w:tcPr>
            <w:tcW w:w="5371" w:type="dxa"/>
            <w:shd w:val="clear" w:color="auto" w:fill="auto"/>
            <w:noWrap/>
          </w:tcPr>
          <w:p w14:paraId="799637F0" w14:textId="77777777" w:rsidR="000C5DC6" w:rsidRPr="00C427A1" w:rsidRDefault="000C5DC6" w:rsidP="003B7C69">
            <w:pPr>
              <w:pStyle w:val="af1"/>
              <w:jc w:val="left"/>
              <w:rPr>
                <w:vertAlign w:val="superscript"/>
              </w:rPr>
            </w:pPr>
            <w:r w:rsidRPr="00C427A1">
              <w:t>регистрационный номер ККТ</w:t>
            </w:r>
          </w:p>
        </w:tc>
        <w:tc>
          <w:tcPr>
            <w:tcW w:w="1558" w:type="dxa"/>
            <w:vAlign w:val="center"/>
          </w:tcPr>
          <w:p w14:paraId="12ECFB4F" w14:textId="77777777" w:rsidR="000C5DC6" w:rsidRPr="00C427A1" w:rsidRDefault="000C5DC6" w:rsidP="003B7C69">
            <w:pPr>
              <w:pStyle w:val="af1"/>
              <w:jc w:val="center"/>
            </w:pPr>
            <w:r w:rsidRPr="00C427A1">
              <w:t>1037</w:t>
            </w:r>
          </w:p>
        </w:tc>
        <w:tc>
          <w:tcPr>
            <w:tcW w:w="1620" w:type="dxa"/>
            <w:shd w:val="clear" w:color="auto" w:fill="auto"/>
            <w:noWrap/>
            <w:vAlign w:val="center"/>
          </w:tcPr>
          <w:p w14:paraId="2871C8C3" w14:textId="77777777" w:rsidR="000C5DC6" w:rsidRPr="00C427A1" w:rsidRDefault="000C5DC6" w:rsidP="003B7C69">
            <w:pPr>
              <w:pStyle w:val="af1"/>
              <w:jc w:val="center"/>
            </w:pPr>
            <w:r w:rsidRPr="00C427A1">
              <w:t>1</w:t>
            </w:r>
          </w:p>
        </w:tc>
        <w:tc>
          <w:tcPr>
            <w:tcW w:w="1580" w:type="dxa"/>
            <w:vAlign w:val="center"/>
          </w:tcPr>
          <w:p w14:paraId="302FAA1F" w14:textId="77777777" w:rsidR="000C5DC6" w:rsidRPr="00C427A1" w:rsidRDefault="000C5DC6" w:rsidP="003B7C69">
            <w:pPr>
              <w:pStyle w:val="af1"/>
              <w:jc w:val="center"/>
            </w:pPr>
            <w:r w:rsidRPr="00C427A1">
              <w:t>ПЭ</w:t>
            </w:r>
          </w:p>
        </w:tc>
        <w:tc>
          <w:tcPr>
            <w:tcW w:w="1495" w:type="dxa"/>
            <w:vAlign w:val="center"/>
          </w:tcPr>
          <w:p w14:paraId="2F9E3377" w14:textId="77777777" w:rsidR="000C5DC6" w:rsidRPr="00C427A1" w:rsidRDefault="000C5DC6" w:rsidP="003B7C69">
            <w:pPr>
              <w:pStyle w:val="af1"/>
              <w:jc w:val="center"/>
            </w:pPr>
            <w:r w:rsidRPr="00C427A1">
              <w:t>Нет</w:t>
            </w:r>
          </w:p>
        </w:tc>
        <w:tc>
          <w:tcPr>
            <w:tcW w:w="1558" w:type="dxa"/>
          </w:tcPr>
          <w:p w14:paraId="63292BA7" w14:textId="77777777" w:rsidR="000C5DC6" w:rsidRPr="00C427A1" w:rsidRDefault="000C5DC6" w:rsidP="003B7C69">
            <w:pPr>
              <w:pStyle w:val="af1"/>
              <w:jc w:val="center"/>
            </w:pPr>
            <w:r w:rsidRPr="00C427A1">
              <w:t>5л</w:t>
            </w:r>
          </w:p>
        </w:tc>
        <w:tc>
          <w:tcPr>
            <w:tcW w:w="1208" w:type="dxa"/>
            <w:vAlign w:val="center"/>
          </w:tcPr>
          <w:p w14:paraId="3D7C9430" w14:textId="77777777" w:rsidR="000C5DC6" w:rsidRPr="00C427A1" w:rsidRDefault="00912ACD" w:rsidP="003B7C69">
            <w:pPr>
              <w:pStyle w:val="af1"/>
              <w:jc w:val="center"/>
            </w:pPr>
            <w:r w:rsidRPr="00C427A1">
              <w:t>1, 4</w:t>
            </w:r>
          </w:p>
        </w:tc>
      </w:tr>
      <w:tr w:rsidR="00C7361C" w:rsidRPr="00C427A1" w14:paraId="550D4AB9" w14:textId="77777777" w:rsidTr="00D008EF">
        <w:trPr>
          <w:trHeight w:val="302"/>
        </w:trPr>
        <w:tc>
          <w:tcPr>
            <w:tcW w:w="5371" w:type="dxa"/>
            <w:shd w:val="clear" w:color="auto" w:fill="auto"/>
            <w:noWrap/>
          </w:tcPr>
          <w:p w14:paraId="169FCDC5" w14:textId="77777777" w:rsidR="000C5DC6" w:rsidRPr="00C427A1" w:rsidRDefault="000C5DC6" w:rsidP="003B7C69">
            <w:pPr>
              <w:pStyle w:val="af1"/>
              <w:jc w:val="left"/>
            </w:pPr>
            <w:r w:rsidRPr="00C427A1">
              <w:lastRenderedPageBreak/>
              <w:t>счетчики итогов ФН</w:t>
            </w:r>
          </w:p>
        </w:tc>
        <w:tc>
          <w:tcPr>
            <w:tcW w:w="1558" w:type="dxa"/>
            <w:vAlign w:val="center"/>
          </w:tcPr>
          <w:p w14:paraId="0BA5C12E" w14:textId="77777777" w:rsidR="000C5DC6" w:rsidRPr="00C427A1" w:rsidRDefault="000C5DC6" w:rsidP="003B7C69">
            <w:pPr>
              <w:pStyle w:val="af1"/>
              <w:jc w:val="center"/>
            </w:pPr>
            <w:r w:rsidRPr="00C427A1">
              <w:t>1157</w:t>
            </w:r>
          </w:p>
        </w:tc>
        <w:tc>
          <w:tcPr>
            <w:tcW w:w="1620" w:type="dxa"/>
            <w:shd w:val="clear" w:color="auto" w:fill="auto"/>
            <w:noWrap/>
            <w:vAlign w:val="center"/>
          </w:tcPr>
          <w:p w14:paraId="70F0C78B" w14:textId="77777777" w:rsidR="000C5DC6" w:rsidRPr="00C427A1" w:rsidRDefault="000C5DC6" w:rsidP="003B7C69">
            <w:pPr>
              <w:pStyle w:val="af1"/>
              <w:jc w:val="center"/>
            </w:pPr>
            <w:r w:rsidRPr="00C427A1">
              <w:t>5</w:t>
            </w:r>
          </w:p>
        </w:tc>
        <w:tc>
          <w:tcPr>
            <w:tcW w:w="1580" w:type="dxa"/>
            <w:vAlign w:val="center"/>
          </w:tcPr>
          <w:p w14:paraId="6024046C" w14:textId="77777777" w:rsidR="000C5DC6" w:rsidRPr="00C427A1" w:rsidRDefault="000C5DC6" w:rsidP="003B7C69">
            <w:pPr>
              <w:pStyle w:val="af1"/>
              <w:jc w:val="center"/>
            </w:pPr>
            <w:r w:rsidRPr="00C427A1">
              <w:t>ПЭ</w:t>
            </w:r>
          </w:p>
        </w:tc>
        <w:tc>
          <w:tcPr>
            <w:tcW w:w="1495" w:type="dxa"/>
            <w:vAlign w:val="center"/>
          </w:tcPr>
          <w:p w14:paraId="60CA96D9" w14:textId="77777777" w:rsidR="000C5DC6" w:rsidRPr="00C427A1" w:rsidRDefault="000C5DC6" w:rsidP="003B7C69">
            <w:pPr>
              <w:pStyle w:val="af1"/>
              <w:jc w:val="center"/>
            </w:pPr>
            <w:r w:rsidRPr="00C427A1">
              <w:t>Нет</w:t>
            </w:r>
          </w:p>
        </w:tc>
        <w:tc>
          <w:tcPr>
            <w:tcW w:w="1558" w:type="dxa"/>
          </w:tcPr>
          <w:p w14:paraId="5709E716" w14:textId="77777777" w:rsidR="000C5DC6" w:rsidRPr="00C427A1" w:rsidRDefault="000C5DC6" w:rsidP="003B7C69">
            <w:pPr>
              <w:pStyle w:val="af1"/>
              <w:jc w:val="center"/>
            </w:pPr>
            <w:r w:rsidRPr="00C427A1">
              <w:t>5л</w:t>
            </w:r>
          </w:p>
        </w:tc>
        <w:tc>
          <w:tcPr>
            <w:tcW w:w="1208" w:type="dxa"/>
            <w:vAlign w:val="center"/>
          </w:tcPr>
          <w:p w14:paraId="31F3122E" w14:textId="77777777" w:rsidR="000C5DC6" w:rsidRPr="00C427A1" w:rsidRDefault="008F1B09" w:rsidP="003B7C69">
            <w:pPr>
              <w:pStyle w:val="af1"/>
              <w:jc w:val="center"/>
            </w:pPr>
            <w:r w:rsidRPr="00C427A1">
              <w:t>4</w:t>
            </w:r>
          </w:p>
        </w:tc>
      </w:tr>
      <w:tr w:rsidR="00C7361C" w:rsidRPr="00C427A1" w14:paraId="3FF3EB0D" w14:textId="77777777" w:rsidTr="00D008EF">
        <w:trPr>
          <w:trHeight w:val="302"/>
        </w:trPr>
        <w:tc>
          <w:tcPr>
            <w:tcW w:w="5371" w:type="dxa"/>
            <w:shd w:val="clear" w:color="auto" w:fill="auto"/>
            <w:noWrap/>
          </w:tcPr>
          <w:p w14:paraId="79F87724" w14:textId="77777777" w:rsidR="00912ACD" w:rsidRPr="00C427A1" w:rsidRDefault="00912ACD" w:rsidP="003B7C69">
            <w:pPr>
              <w:pStyle w:val="af1"/>
              <w:jc w:val="left"/>
            </w:pPr>
            <w:r w:rsidRPr="00C427A1">
              <w:t>номер ФД</w:t>
            </w:r>
          </w:p>
        </w:tc>
        <w:tc>
          <w:tcPr>
            <w:tcW w:w="1558" w:type="dxa"/>
            <w:vAlign w:val="center"/>
          </w:tcPr>
          <w:p w14:paraId="4BFF9B69" w14:textId="77777777" w:rsidR="00912ACD" w:rsidRPr="00C427A1" w:rsidRDefault="00912ACD" w:rsidP="003B7C69">
            <w:pPr>
              <w:pStyle w:val="af1"/>
              <w:jc w:val="center"/>
            </w:pPr>
            <w:r w:rsidRPr="00C427A1">
              <w:t>1040</w:t>
            </w:r>
          </w:p>
        </w:tc>
        <w:tc>
          <w:tcPr>
            <w:tcW w:w="1620" w:type="dxa"/>
            <w:shd w:val="clear" w:color="auto" w:fill="auto"/>
            <w:noWrap/>
            <w:vAlign w:val="center"/>
          </w:tcPr>
          <w:p w14:paraId="27F9E463" w14:textId="77777777" w:rsidR="00912ACD" w:rsidRPr="00C427A1" w:rsidRDefault="00912ACD" w:rsidP="003B7C69">
            <w:pPr>
              <w:pStyle w:val="af1"/>
              <w:jc w:val="center"/>
            </w:pPr>
            <w:r w:rsidRPr="00C427A1">
              <w:t>1</w:t>
            </w:r>
          </w:p>
        </w:tc>
        <w:tc>
          <w:tcPr>
            <w:tcW w:w="1580" w:type="dxa"/>
            <w:vAlign w:val="center"/>
          </w:tcPr>
          <w:p w14:paraId="38BB6A41" w14:textId="77777777" w:rsidR="00912ACD" w:rsidRPr="00C427A1" w:rsidRDefault="00912ACD" w:rsidP="003B7C69">
            <w:pPr>
              <w:pStyle w:val="af1"/>
              <w:jc w:val="center"/>
            </w:pPr>
            <w:r w:rsidRPr="00C427A1">
              <w:t>ПЭ</w:t>
            </w:r>
          </w:p>
        </w:tc>
        <w:tc>
          <w:tcPr>
            <w:tcW w:w="1495" w:type="dxa"/>
            <w:vAlign w:val="center"/>
          </w:tcPr>
          <w:p w14:paraId="08E8139D" w14:textId="77777777" w:rsidR="00912ACD" w:rsidRPr="00C427A1" w:rsidRDefault="00912ACD" w:rsidP="003B7C69">
            <w:pPr>
              <w:pStyle w:val="af1"/>
              <w:jc w:val="center"/>
            </w:pPr>
            <w:r w:rsidRPr="00C427A1">
              <w:t>Нет</w:t>
            </w:r>
          </w:p>
        </w:tc>
        <w:tc>
          <w:tcPr>
            <w:tcW w:w="1558" w:type="dxa"/>
          </w:tcPr>
          <w:p w14:paraId="4A4512E6" w14:textId="77777777" w:rsidR="00912ACD" w:rsidRPr="00C427A1" w:rsidRDefault="00912ACD" w:rsidP="003B7C69">
            <w:pPr>
              <w:pStyle w:val="af1"/>
              <w:jc w:val="center"/>
            </w:pPr>
            <w:r w:rsidRPr="00C427A1">
              <w:t>5л</w:t>
            </w:r>
          </w:p>
        </w:tc>
        <w:tc>
          <w:tcPr>
            <w:tcW w:w="1208" w:type="dxa"/>
          </w:tcPr>
          <w:p w14:paraId="56F2E97B" w14:textId="77777777" w:rsidR="00912ACD" w:rsidRPr="00C427A1" w:rsidRDefault="00912ACD" w:rsidP="003B7C69">
            <w:pPr>
              <w:pStyle w:val="af1"/>
              <w:jc w:val="center"/>
            </w:pPr>
            <w:r w:rsidRPr="00C427A1">
              <w:t>1, 4</w:t>
            </w:r>
          </w:p>
        </w:tc>
      </w:tr>
      <w:tr w:rsidR="00C7361C" w:rsidRPr="00C427A1" w14:paraId="20789672" w14:textId="77777777" w:rsidTr="00D008EF">
        <w:trPr>
          <w:trHeight w:val="302"/>
        </w:trPr>
        <w:tc>
          <w:tcPr>
            <w:tcW w:w="5371" w:type="dxa"/>
            <w:shd w:val="clear" w:color="auto" w:fill="auto"/>
            <w:noWrap/>
          </w:tcPr>
          <w:p w14:paraId="0B8D239F" w14:textId="77777777" w:rsidR="00912ACD" w:rsidRPr="00C427A1" w:rsidRDefault="00912ACD" w:rsidP="003B7C69">
            <w:pPr>
              <w:pStyle w:val="af1"/>
              <w:jc w:val="left"/>
            </w:pPr>
            <w:r w:rsidRPr="00C427A1">
              <w:t>номер ФН</w:t>
            </w:r>
          </w:p>
        </w:tc>
        <w:tc>
          <w:tcPr>
            <w:tcW w:w="1558" w:type="dxa"/>
            <w:vAlign w:val="center"/>
          </w:tcPr>
          <w:p w14:paraId="409C52B1" w14:textId="77777777" w:rsidR="00912ACD" w:rsidRPr="00C427A1" w:rsidRDefault="00912ACD" w:rsidP="003B7C69">
            <w:pPr>
              <w:pStyle w:val="af1"/>
              <w:jc w:val="center"/>
            </w:pPr>
            <w:r w:rsidRPr="00C427A1">
              <w:t>1041</w:t>
            </w:r>
          </w:p>
        </w:tc>
        <w:tc>
          <w:tcPr>
            <w:tcW w:w="1620" w:type="dxa"/>
            <w:shd w:val="clear" w:color="auto" w:fill="auto"/>
            <w:noWrap/>
            <w:vAlign w:val="center"/>
          </w:tcPr>
          <w:p w14:paraId="481D3887" w14:textId="77777777" w:rsidR="00912ACD" w:rsidRPr="00C427A1" w:rsidRDefault="00912ACD" w:rsidP="003B7C69">
            <w:pPr>
              <w:pStyle w:val="af1"/>
              <w:jc w:val="center"/>
            </w:pPr>
            <w:r w:rsidRPr="00C427A1">
              <w:t>1</w:t>
            </w:r>
          </w:p>
        </w:tc>
        <w:tc>
          <w:tcPr>
            <w:tcW w:w="1580" w:type="dxa"/>
            <w:vAlign w:val="center"/>
          </w:tcPr>
          <w:p w14:paraId="240E5FEC" w14:textId="77777777" w:rsidR="00912ACD" w:rsidRPr="00C427A1" w:rsidRDefault="00912ACD" w:rsidP="003B7C69">
            <w:pPr>
              <w:pStyle w:val="af1"/>
              <w:jc w:val="center"/>
            </w:pPr>
            <w:r w:rsidRPr="00C427A1">
              <w:t>ПЭ</w:t>
            </w:r>
          </w:p>
        </w:tc>
        <w:tc>
          <w:tcPr>
            <w:tcW w:w="1495" w:type="dxa"/>
            <w:vAlign w:val="center"/>
          </w:tcPr>
          <w:p w14:paraId="5682A225" w14:textId="77777777" w:rsidR="00912ACD" w:rsidRPr="00C427A1" w:rsidRDefault="00912ACD" w:rsidP="003B7C69">
            <w:pPr>
              <w:pStyle w:val="af1"/>
              <w:jc w:val="center"/>
            </w:pPr>
            <w:r w:rsidRPr="00C427A1">
              <w:t>Нет</w:t>
            </w:r>
          </w:p>
        </w:tc>
        <w:tc>
          <w:tcPr>
            <w:tcW w:w="1558" w:type="dxa"/>
          </w:tcPr>
          <w:p w14:paraId="6C93553B" w14:textId="77777777" w:rsidR="00912ACD" w:rsidRPr="00C427A1" w:rsidRDefault="00912ACD" w:rsidP="003B7C69">
            <w:pPr>
              <w:pStyle w:val="af1"/>
              <w:jc w:val="center"/>
            </w:pPr>
            <w:r w:rsidRPr="00C427A1">
              <w:t>5л</w:t>
            </w:r>
          </w:p>
        </w:tc>
        <w:tc>
          <w:tcPr>
            <w:tcW w:w="1208" w:type="dxa"/>
          </w:tcPr>
          <w:p w14:paraId="6B39B8EF" w14:textId="77777777" w:rsidR="00912ACD" w:rsidRPr="00C427A1" w:rsidRDefault="00912ACD" w:rsidP="003B7C69">
            <w:pPr>
              <w:pStyle w:val="af1"/>
              <w:jc w:val="center"/>
            </w:pPr>
            <w:r w:rsidRPr="00C427A1">
              <w:t>1, 4</w:t>
            </w:r>
          </w:p>
        </w:tc>
      </w:tr>
      <w:tr w:rsidR="00C7361C" w:rsidRPr="00C427A1" w14:paraId="760B08E3" w14:textId="77777777" w:rsidTr="00D008EF">
        <w:trPr>
          <w:trHeight w:val="302"/>
        </w:trPr>
        <w:tc>
          <w:tcPr>
            <w:tcW w:w="5371" w:type="dxa"/>
            <w:shd w:val="clear" w:color="auto" w:fill="auto"/>
            <w:noWrap/>
          </w:tcPr>
          <w:p w14:paraId="4D30635D" w14:textId="77777777" w:rsidR="000C5DC6" w:rsidRPr="00C427A1" w:rsidRDefault="000C5DC6" w:rsidP="003B7C69">
            <w:pPr>
              <w:pStyle w:val="af1"/>
              <w:jc w:val="left"/>
            </w:pPr>
            <w:r w:rsidRPr="00C427A1">
              <w:t>ФПД (1)</w:t>
            </w:r>
          </w:p>
        </w:tc>
        <w:tc>
          <w:tcPr>
            <w:tcW w:w="1558" w:type="dxa"/>
            <w:vAlign w:val="center"/>
          </w:tcPr>
          <w:p w14:paraId="5460B95B" w14:textId="77777777" w:rsidR="000C5DC6" w:rsidRPr="00C427A1" w:rsidRDefault="000C5DC6" w:rsidP="003B7C69">
            <w:pPr>
              <w:pStyle w:val="af1"/>
              <w:jc w:val="center"/>
            </w:pPr>
            <w:r w:rsidRPr="00C427A1">
              <w:t>1077</w:t>
            </w:r>
          </w:p>
        </w:tc>
        <w:tc>
          <w:tcPr>
            <w:tcW w:w="1620" w:type="dxa"/>
            <w:shd w:val="clear" w:color="auto" w:fill="auto"/>
            <w:noWrap/>
            <w:vAlign w:val="center"/>
          </w:tcPr>
          <w:p w14:paraId="1DB3B858" w14:textId="77777777" w:rsidR="000C5DC6" w:rsidRPr="00C427A1" w:rsidRDefault="000C5DC6" w:rsidP="003B7C69">
            <w:pPr>
              <w:pStyle w:val="af1"/>
              <w:jc w:val="center"/>
            </w:pPr>
            <w:r w:rsidRPr="00C427A1">
              <w:t>1</w:t>
            </w:r>
          </w:p>
        </w:tc>
        <w:tc>
          <w:tcPr>
            <w:tcW w:w="1580" w:type="dxa"/>
            <w:vAlign w:val="center"/>
          </w:tcPr>
          <w:p w14:paraId="12B3CB1C" w14:textId="77777777" w:rsidR="000C5DC6" w:rsidRPr="00C427A1" w:rsidRDefault="000C5DC6" w:rsidP="003B7C69">
            <w:pPr>
              <w:pStyle w:val="af1"/>
              <w:jc w:val="center"/>
            </w:pPr>
            <w:r w:rsidRPr="00C427A1">
              <w:t>ПЭ</w:t>
            </w:r>
          </w:p>
        </w:tc>
        <w:tc>
          <w:tcPr>
            <w:tcW w:w="1495" w:type="dxa"/>
            <w:vAlign w:val="center"/>
          </w:tcPr>
          <w:p w14:paraId="16839B0F" w14:textId="77777777" w:rsidR="000C5DC6" w:rsidRPr="00C427A1" w:rsidRDefault="000C5DC6" w:rsidP="003B7C69">
            <w:pPr>
              <w:pStyle w:val="af1"/>
              <w:jc w:val="center"/>
            </w:pPr>
            <w:r w:rsidRPr="00C427A1">
              <w:t>Нет</w:t>
            </w:r>
          </w:p>
        </w:tc>
        <w:tc>
          <w:tcPr>
            <w:tcW w:w="1558" w:type="dxa"/>
            <w:vAlign w:val="center"/>
          </w:tcPr>
          <w:p w14:paraId="51E05688" w14:textId="77777777" w:rsidR="000C5DC6" w:rsidRPr="00C427A1" w:rsidRDefault="000C5DC6" w:rsidP="003B7C69">
            <w:pPr>
              <w:pStyle w:val="af1"/>
              <w:jc w:val="center"/>
            </w:pPr>
            <w:r w:rsidRPr="00C427A1">
              <w:t>5л</w:t>
            </w:r>
          </w:p>
        </w:tc>
        <w:tc>
          <w:tcPr>
            <w:tcW w:w="1208" w:type="dxa"/>
            <w:vAlign w:val="center"/>
          </w:tcPr>
          <w:p w14:paraId="26646F35" w14:textId="77777777" w:rsidR="000C5DC6" w:rsidRPr="00C427A1" w:rsidRDefault="008F1B09" w:rsidP="003B7C69">
            <w:pPr>
              <w:pStyle w:val="af1"/>
              <w:jc w:val="center"/>
            </w:pPr>
            <w:r w:rsidRPr="00C427A1">
              <w:t>4</w:t>
            </w:r>
          </w:p>
        </w:tc>
      </w:tr>
      <w:tr w:rsidR="00023114" w:rsidRPr="00C427A1" w14:paraId="7727A909" w14:textId="77777777" w:rsidTr="00D008EF">
        <w:trPr>
          <w:trHeight w:val="302"/>
        </w:trPr>
        <w:tc>
          <w:tcPr>
            <w:tcW w:w="5371" w:type="dxa"/>
            <w:shd w:val="clear" w:color="auto" w:fill="auto"/>
            <w:noWrap/>
          </w:tcPr>
          <w:p w14:paraId="2060D4FE" w14:textId="77777777" w:rsidR="000C5DC6" w:rsidRPr="00C427A1" w:rsidRDefault="00183747" w:rsidP="003B7C69">
            <w:pPr>
              <w:pStyle w:val="af1"/>
              <w:jc w:val="left"/>
            </w:pPr>
            <w:r w:rsidRPr="00C427A1">
              <w:t>ФПС (4)</w:t>
            </w:r>
          </w:p>
        </w:tc>
        <w:tc>
          <w:tcPr>
            <w:tcW w:w="1558" w:type="dxa"/>
            <w:vAlign w:val="center"/>
          </w:tcPr>
          <w:p w14:paraId="3DD7D6BC" w14:textId="77777777" w:rsidR="000C5DC6" w:rsidRPr="00C427A1" w:rsidRDefault="000C5DC6" w:rsidP="003B7C69">
            <w:pPr>
              <w:pStyle w:val="af1"/>
              <w:jc w:val="center"/>
            </w:pPr>
            <w:r w:rsidRPr="00C427A1">
              <w:t>–</w:t>
            </w:r>
          </w:p>
        </w:tc>
        <w:tc>
          <w:tcPr>
            <w:tcW w:w="1620" w:type="dxa"/>
            <w:shd w:val="clear" w:color="auto" w:fill="auto"/>
            <w:noWrap/>
            <w:vAlign w:val="center"/>
          </w:tcPr>
          <w:p w14:paraId="1C55C88F" w14:textId="77777777" w:rsidR="000C5DC6" w:rsidRPr="00C427A1" w:rsidRDefault="000C5DC6" w:rsidP="003B7C69">
            <w:pPr>
              <w:pStyle w:val="af1"/>
              <w:jc w:val="center"/>
            </w:pPr>
            <w:r w:rsidRPr="00C427A1">
              <w:t>1</w:t>
            </w:r>
          </w:p>
        </w:tc>
        <w:tc>
          <w:tcPr>
            <w:tcW w:w="1580" w:type="dxa"/>
            <w:vAlign w:val="center"/>
          </w:tcPr>
          <w:p w14:paraId="21FBDCC2" w14:textId="77777777" w:rsidR="000C5DC6" w:rsidRPr="00C427A1" w:rsidRDefault="000C5DC6" w:rsidP="003B7C69">
            <w:pPr>
              <w:pStyle w:val="af1"/>
              <w:jc w:val="center"/>
            </w:pPr>
            <w:r w:rsidRPr="00C427A1">
              <w:t>Э</w:t>
            </w:r>
          </w:p>
        </w:tc>
        <w:tc>
          <w:tcPr>
            <w:tcW w:w="1495" w:type="dxa"/>
            <w:vAlign w:val="center"/>
          </w:tcPr>
          <w:p w14:paraId="5650CAE7" w14:textId="77777777" w:rsidR="000C5DC6" w:rsidRPr="00C427A1" w:rsidRDefault="000C5DC6" w:rsidP="003B7C69">
            <w:pPr>
              <w:pStyle w:val="af1"/>
              <w:jc w:val="center"/>
            </w:pPr>
            <w:r w:rsidRPr="00C427A1">
              <w:t>Нет</w:t>
            </w:r>
          </w:p>
        </w:tc>
        <w:tc>
          <w:tcPr>
            <w:tcW w:w="1558" w:type="dxa"/>
            <w:vAlign w:val="center"/>
          </w:tcPr>
          <w:p w14:paraId="7484E43E" w14:textId="77777777" w:rsidR="000C5DC6" w:rsidRPr="00C427A1" w:rsidRDefault="00912ACD" w:rsidP="003B7C69">
            <w:pPr>
              <w:pStyle w:val="af1"/>
              <w:jc w:val="center"/>
            </w:pPr>
            <w:r w:rsidRPr="00C427A1">
              <w:t>5л</w:t>
            </w:r>
          </w:p>
        </w:tc>
        <w:tc>
          <w:tcPr>
            <w:tcW w:w="1208" w:type="dxa"/>
            <w:vAlign w:val="center"/>
          </w:tcPr>
          <w:p w14:paraId="2935270B" w14:textId="77777777" w:rsidR="000C5DC6" w:rsidRPr="00C427A1" w:rsidRDefault="008F1B09" w:rsidP="003B7C69">
            <w:pPr>
              <w:pStyle w:val="af1"/>
              <w:jc w:val="center"/>
            </w:pPr>
            <w:r w:rsidRPr="00C427A1">
              <w:t>–</w:t>
            </w:r>
          </w:p>
        </w:tc>
      </w:tr>
    </w:tbl>
    <w:p w14:paraId="478CA885" w14:textId="77777777" w:rsidR="009827B5" w:rsidRPr="00C427A1" w:rsidRDefault="009827B5" w:rsidP="003B7C69">
      <w:pPr>
        <w:spacing w:before="0" w:after="0"/>
      </w:pPr>
    </w:p>
    <w:tbl>
      <w:tblPr>
        <w:tblStyle w:val="af0"/>
        <w:tblW w:w="4888"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0"/>
        <w:gridCol w:w="13166"/>
      </w:tblGrid>
      <w:tr w:rsidR="00C427A1" w:rsidRPr="00C427A1" w14:paraId="3D8CA4B8" w14:textId="77777777" w:rsidTr="00860340">
        <w:tc>
          <w:tcPr>
            <w:tcW w:w="13966" w:type="dxa"/>
            <w:gridSpan w:val="2"/>
            <w:hideMark/>
          </w:tcPr>
          <w:p w14:paraId="17C00BAD" w14:textId="108F9DBE" w:rsidR="000A73C0" w:rsidRPr="00C427A1" w:rsidRDefault="000A73C0" w:rsidP="00D008EF">
            <w:pPr>
              <w:pStyle w:val="af1"/>
              <w:ind w:right="32"/>
            </w:pPr>
            <w:r w:rsidRPr="00C427A1">
              <w:rPr>
                <w:spacing w:val="30"/>
              </w:rPr>
              <w:t>Примечани</w:t>
            </w:r>
            <w:r w:rsidR="00D008EF">
              <w:rPr>
                <w:spacing w:val="30"/>
              </w:rPr>
              <w:t>е</w:t>
            </w:r>
            <w:r w:rsidRPr="00C427A1">
              <w:rPr>
                <w:spacing w:val="30"/>
              </w:rPr>
              <w:t>:</w:t>
            </w:r>
            <w:r w:rsidR="002F1310" w:rsidRPr="00C427A1">
              <w:t xml:space="preserve"> </w:t>
            </w:r>
            <w:r w:rsidR="00E6171D" w:rsidRPr="00E6171D">
              <w:t>Реквизит «кассир» (тег 1021) содержит фамилию, имя, отчество (при наличии), должность, а реквизит «ИНН кассира» (тег 1203) содержит ИНН (при наличии) лица, уполномоченного пользователем для формирования ФД. Реквизит «кассир» (тег 1021) может не включаться в состав ФД в случае применения ККТ для расчетов, осуществляемых с использованием автоматических устройств для расчетов.</w:t>
            </w:r>
          </w:p>
        </w:tc>
      </w:tr>
      <w:tr w:rsidR="00C427A1" w:rsidRPr="00C427A1" w14:paraId="2D595907" w14:textId="77777777" w:rsidTr="00860340">
        <w:tc>
          <w:tcPr>
            <w:tcW w:w="800" w:type="dxa"/>
            <w:hideMark/>
          </w:tcPr>
          <w:p w14:paraId="5797FB83" w14:textId="77F71278" w:rsidR="000A73C0" w:rsidRPr="00C427A1" w:rsidRDefault="000A73C0" w:rsidP="00860340">
            <w:pPr>
              <w:pStyle w:val="af1"/>
              <w:ind w:right="-1243"/>
              <w:rPr>
                <w:spacing w:val="30"/>
              </w:rPr>
            </w:pPr>
          </w:p>
        </w:tc>
        <w:tc>
          <w:tcPr>
            <w:tcW w:w="13166" w:type="dxa"/>
            <w:hideMark/>
          </w:tcPr>
          <w:p w14:paraId="0944BED3" w14:textId="108C3B0E" w:rsidR="000A73C0" w:rsidRPr="00C427A1" w:rsidRDefault="000A73C0" w:rsidP="00860340">
            <w:pPr>
              <w:pStyle w:val="af1"/>
              <w:ind w:right="32"/>
            </w:pPr>
          </w:p>
        </w:tc>
      </w:tr>
    </w:tbl>
    <w:p w14:paraId="7B0C08F1" w14:textId="77777777" w:rsidR="000A73C0" w:rsidRPr="00C427A1" w:rsidRDefault="000A73C0" w:rsidP="003B7C69">
      <w:pPr>
        <w:spacing w:before="0" w:after="0"/>
      </w:pPr>
    </w:p>
    <w:p w14:paraId="7A29BFAB" w14:textId="4D204DA7" w:rsidR="008C09D7" w:rsidRPr="00C427A1" w:rsidRDefault="00957343" w:rsidP="003B7C69">
      <w:pPr>
        <w:spacing w:before="0" w:after="0"/>
      </w:pPr>
      <w:r w:rsidRPr="00C427A1">
        <w:t>3</w:t>
      </w:r>
      <w:r w:rsidR="00441827" w:rsidRPr="00C427A1">
        <w:t>9</w:t>
      </w:r>
      <w:r w:rsidR="008C09D7" w:rsidRPr="00C427A1">
        <w:t xml:space="preserve">. Отчет о закрытии фискального накопителя </w:t>
      </w:r>
      <w:r w:rsidR="00FE1220" w:rsidRPr="00C427A1">
        <w:t xml:space="preserve">для ККТ, применяемой в режиме передачи данных, </w:t>
      </w:r>
      <w:r w:rsidR="001E2D02" w:rsidRPr="00C427A1">
        <w:t xml:space="preserve">может быть сформирован </w:t>
      </w:r>
      <w:r w:rsidR="00FE1220" w:rsidRPr="00C427A1">
        <w:t xml:space="preserve">только после </w:t>
      </w:r>
      <w:r w:rsidR="008C09D7" w:rsidRPr="00C427A1">
        <w:t>получения подтверждени</w:t>
      </w:r>
      <w:r w:rsidR="00FE1220" w:rsidRPr="00C427A1">
        <w:t>й</w:t>
      </w:r>
      <w:r w:rsidR="008C09D7" w:rsidRPr="00C427A1">
        <w:t xml:space="preserve"> оператора для всех фискальных документов, сформированных </w:t>
      </w:r>
      <w:r w:rsidR="009827B5" w:rsidRPr="00C427A1">
        <w:t>ККТ</w:t>
      </w:r>
      <w:r w:rsidR="00FE1220" w:rsidRPr="00C427A1">
        <w:t xml:space="preserve"> в режиме передачи данных</w:t>
      </w:r>
      <w:r w:rsidR="008C09D7" w:rsidRPr="00C427A1">
        <w:t>, начиная с отчета о регистрации</w:t>
      </w:r>
      <w:r w:rsidR="00FE1220" w:rsidRPr="00C427A1">
        <w:t xml:space="preserve"> или отчета об изменении параметров регистрации, сформированного в связи </w:t>
      </w:r>
      <w:proofErr w:type="gramStart"/>
      <w:r w:rsidR="00FE1220" w:rsidRPr="00C427A1">
        <w:t>с заменой фискального накопителя</w:t>
      </w:r>
      <w:proofErr w:type="gramEnd"/>
      <w:r w:rsidR="008C09D7" w:rsidRPr="00C427A1">
        <w:t>.</w:t>
      </w:r>
    </w:p>
    <w:p w14:paraId="70AB847B" w14:textId="16C2CA74" w:rsidR="00816626" w:rsidRPr="00C427A1" w:rsidRDefault="00441827" w:rsidP="003B7C69">
      <w:pPr>
        <w:spacing w:before="0" w:after="0"/>
      </w:pPr>
      <w:r w:rsidRPr="00C427A1">
        <w:t>40</w:t>
      </w:r>
      <w:r w:rsidR="008C09D7" w:rsidRPr="00C427A1">
        <w:t>. </w:t>
      </w:r>
      <w:r w:rsidR="00816626" w:rsidRPr="00C427A1">
        <w:t xml:space="preserve">ФН </w:t>
      </w:r>
      <w:r w:rsidR="00947E2A" w:rsidRPr="00C427A1">
        <w:t>ККТ, применяемой в режиме передачи данных, является</w:t>
      </w:r>
      <w:r w:rsidR="00816626" w:rsidRPr="00C427A1">
        <w:t xml:space="preserve"> закрытым </w:t>
      </w:r>
      <w:r w:rsidR="00FE1220" w:rsidRPr="00C427A1">
        <w:t xml:space="preserve">и не осуществляет формирование ФД </w:t>
      </w:r>
      <w:r w:rsidR="00816626" w:rsidRPr="00C427A1">
        <w:t xml:space="preserve">только после получения подтверждения оператора для отчета о закрытии фискального накопителя. При применении ККТ в автономном режиме ФН </w:t>
      </w:r>
      <w:r w:rsidR="00947E2A" w:rsidRPr="00C427A1">
        <w:t>является</w:t>
      </w:r>
      <w:r w:rsidR="00816626" w:rsidRPr="00C427A1">
        <w:t xml:space="preserve"> закрытым </w:t>
      </w:r>
      <w:r w:rsidR="00FE1220" w:rsidRPr="00C427A1">
        <w:t xml:space="preserve">и не осуществляет формирование ФД </w:t>
      </w:r>
      <w:r w:rsidR="00816626" w:rsidRPr="00C427A1">
        <w:t>после формирования отчета о закрытии фискального накопителя.</w:t>
      </w:r>
    </w:p>
    <w:p w14:paraId="328B161B" w14:textId="3454B67C" w:rsidR="00E15A05" w:rsidRPr="00C427A1" w:rsidRDefault="00441827" w:rsidP="003B7C69">
      <w:pPr>
        <w:spacing w:before="0" w:after="0"/>
      </w:pPr>
      <w:r w:rsidRPr="00C427A1">
        <w:t>41</w:t>
      </w:r>
      <w:r w:rsidR="008C09D7" w:rsidRPr="00C427A1">
        <w:t xml:space="preserve">. Подтверждение оператора </w:t>
      </w:r>
      <w:r w:rsidR="0019758E" w:rsidRPr="00C427A1">
        <w:t xml:space="preserve">должно </w:t>
      </w:r>
      <w:r w:rsidR="008C09D7" w:rsidRPr="00C427A1">
        <w:t>содерж</w:t>
      </w:r>
      <w:r w:rsidR="0019758E" w:rsidRPr="00C427A1">
        <w:t>а</w:t>
      </w:r>
      <w:r w:rsidR="008C09D7" w:rsidRPr="00C427A1">
        <w:t>т</w:t>
      </w:r>
      <w:r w:rsidR="0019758E" w:rsidRPr="00C427A1">
        <w:t>ь</w:t>
      </w:r>
      <w:r w:rsidR="008C09D7" w:rsidRPr="00C427A1">
        <w:t xml:space="preserve"> реквизиты, перечень которых приведен в </w:t>
      </w:r>
      <w:r w:rsidR="002F1310">
        <w:t>т</w:t>
      </w:r>
      <w:r w:rsidR="00E835C8" w:rsidRPr="00C427A1">
        <w:t xml:space="preserve">аблице </w:t>
      </w:r>
      <w:r w:rsidR="004F5D61" w:rsidRPr="00C427A1">
        <w:t>34</w:t>
      </w:r>
      <w:r w:rsidR="008C09D7" w:rsidRPr="00C427A1">
        <w:t>.</w:t>
      </w:r>
    </w:p>
    <w:p w14:paraId="1CDBEAD8" w14:textId="3433A7EE" w:rsidR="00A052BC" w:rsidRDefault="00E835C8" w:rsidP="0096307F">
      <w:pPr>
        <w:keepNext/>
        <w:spacing w:before="0" w:after="0"/>
        <w:ind w:right="-159"/>
        <w:jc w:val="right"/>
      </w:pPr>
      <w:r w:rsidRPr="00C427A1">
        <w:t xml:space="preserve">Таблица </w:t>
      </w:r>
      <w:r w:rsidR="004F5D61" w:rsidRPr="00C427A1">
        <w:t>34</w:t>
      </w:r>
    </w:p>
    <w:p w14:paraId="29E4CC28" w14:textId="408B8EF3" w:rsidR="00A3701E" w:rsidRDefault="00A3701E" w:rsidP="00A3701E">
      <w:pPr>
        <w:keepNext/>
        <w:spacing w:before="0" w:after="0"/>
        <w:ind w:right="-159"/>
        <w:jc w:val="center"/>
      </w:pPr>
      <w:r>
        <w:t>Реквизиты, содержащиеся в подтверждении оператора</w:t>
      </w:r>
    </w:p>
    <w:p w14:paraId="4978F63E" w14:textId="77777777" w:rsidR="00A3701E" w:rsidRPr="00C427A1" w:rsidRDefault="00A3701E" w:rsidP="0096307F">
      <w:pPr>
        <w:keepNext/>
        <w:spacing w:before="0" w:after="0"/>
        <w:ind w:right="-159"/>
        <w:jc w:val="right"/>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67"/>
        <w:gridCol w:w="1336"/>
        <w:gridCol w:w="1556"/>
        <w:gridCol w:w="1777"/>
        <w:gridCol w:w="1556"/>
        <w:gridCol w:w="1556"/>
        <w:gridCol w:w="1177"/>
        <w:gridCol w:w="1551"/>
      </w:tblGrid>
      <w:tr w:rsidR="00C7361C" w:rsidRPr="00C427A1" w14:paraId="484E5AC6" w14:textId="77777777" w:rsidTr="00D008EF">
        <w:trPr>
          <w:trHeight w:val="317"/>
          <w:jc w:val="center"/>
        </w:trPr>
        <w:tc>
          <w:tcPr>
            <w:tcW w:w="3786" w:type="dxa"/>
            <w:shd w:val="clear" w:color="auto" w:fill="auto"/>
            <w:vAlign w:val="center"/>
            <w:hideMark/>
          </w:tcPr>
          <w:p w14:paraId="3BCD1C90" w14:textId="77777777" w:rsidR="00BD3284" w:rsidRPr="00C427A1" w:rsidRDefault="00BD3284" w:rsidP="003B7C69">
            <w:pPr>
              <w:overflowPunct w:val="0"/>
              <w:autoSpaceDE w:val="0"/>
              <w:autoSpaceDN w:val="0"/>
              <w:adjustRightInd w:val="0"/>
              <w:spacing w:before="0" w:after="0"/>
              <w:ind w:firstLine="0"/>
              <w:jc w:val="center"/>
              <w:textAlignment w:val="baseline"/>
              <w:rPr>
                <w:b/>
              </w:rPr>
            </w:pPr>
            <w:r w:rsidRPr="00C427A1">
              <w:rPr>
                <w:b/>
              </w:rPr>
              <w:t>Наименование реквизита</w:t>
            </w:r>
          </w:p>
        </w:tc>
        <w:tc>
          <w:tcPr>
            <w:tcW w:w="1342" w:type="dxa"/>
            <w:vAlign w:val="center"/>
          </w:tcPr>
          <w:p w14:paraId="46CD8DB7" w14:textId="77777777" w:rsidR="00BD3284" w:rsidRPr="00C427A1" w:rsidRDefault="00BD3284" w:rsidP="003B7C69">
            <w:pPr>
              <w:overflowPunct w:val="0"/>
              <w:autoSpaceDE w:val="0"/>
              <w:autoSpaceDN w:val="0"/>
              <w:adjustRightInd w:val="0"/>
              <w:spacing w:before="0" w:after="0"/>
              <w:ind w:firstLine="0"/>
              <w:jc w:val="center"/>
              <w:textAlignment w:val="baseline"/>
              <w:rPr>
                <w:b/>
              </w:rPr>
            </w:pPr>
            <w:r w:rsidRPr="00C427A1">
              <w:rPr>
                <w:b/>
              </w:rPr>
              <w:t>Тег</w:t>
            </w:r>
          </w:p>
        </w:tc>
        <w:tc>
          <w:tcPr>
            <w:tcW w:w="1564" w:type="dxa"/>
            <w:shd w:val="clear" w:color="auto" w:fill="auto"/>
            <w:vAlign w:val="center"/>
          </w:tcPr>
          <w:p w14:paraId="56C2714F" w14:textId="77777777" w:rsidR="00BD3284" w:rsidRPr="00C427A1" w:rsidRDefault="00BD3284" w:rsidP="003B7C69">
            <w:pPr>
              <w:overflowPunct w:val="0"/>
              <w:autoSpaceDE w:val="0"/>
              <w:autoSpaceDN w:val="0"/>
              <w:adjustRightInd w:val="0"/>
              <w:spacing w:before="0" w:after="0"/>
              <w:ind w:firstLine="0"/>
              <w:jc w:val="center"/>
              <w:textAlignment w:val="baseline"/>
              <w:rPr>
                <w:b/>
              </w:rPr>
            </w:pPr>
            <w:r w:rsidRPr="00C427A1">
              <w:rPr>
                <w:b/>
              </w:rPr>
              <w:t>Обяз.</w:t>
            </w:r>
          </w:p>
        </w:tc>
        <w:tc>
          <w:tcPr>
            <w:tcW w:w="1786" w:type="dxa"/>
            <w:vAlign w:val="center"/>
          </w:tcPr>
          <w:p w14:paraId="7C81B6A4" w14:textId="77777777" w:rsidR="00BD3284" w:rsidRPr="00C427A1" w:rsidRDefault="00BD3284" w:rsidP="003B7C69">
            <w:pPr>
              <w:overflowPunct w:val="0"/>
              <w:autoSpaceDE w:val="0"/>
              <w:autoSpaceDN w:val="0"/>
              <w:adjustRightInd w:val="0"/>
              <w:spacing w:before="0" w:after="0"/>
              <w:ind w:firstLine="0"/>
              <w:jc w:val="center"/>
              <w:textAlignment w:val="baseline"/>
              <w:rPr>
                <w:b/>
              </w:rPr>
            </w:pPr>
            <w:r w:rsidRPr="00C427A1">
              <w:rPr>
                <w:b/>
              </w:rPr>
              <w:t>Форм.</w:t>
            </w:r>
          </w:p>
        </w:tc>
        <w:tc>
          <w:tcPr>
            <w:tcW w:w="1564" w:type="dxa"/>
            <w:vAlign w:val="center"/>
          </w:tcPr>
          <w:p w14:paraId="1748B4B5" w14:textId="77777777" w:rsidR="00BD3284" w:rsidRPr="00C427A1" w:rsidRDefault="00BD3284" w:rsidP="003B7C69">
            <w:pPr>
              <w:overflowPunct w:val="0"/>
              <w:autoSpaceDE w:val="0"/>
              <w:autoSpaceDN w:val="0"/>
              <w:adjustRightInd w:val="0"/>
              <w:spacing w:before="0" w:after="0"/>
              <w:ind w:firstLine="0"/>
              <w:jc w:val="center"/>
              <w:textAlignment w:val="baseline"/>
              <w:rPr>
                <w:b/>
              </w:rPr>
            </w:pPr>
            <w:r w:rsidRPr="00C427A1">
              <w:rPr>
                <w:b/>
              </w:rPr>
              <w:t>Повт.</w:t>
            </w:r>
          </w:p>
        </w:tc>
        <w:tc>
          <w:tcPr>
            <w:tcW w:w="1564" w:type="dxa"/>
            <w:vAlign w:val="center"/>
          </w:tcPr>
          <w:p w14:paraId="5B49326F" w14:textId="77777777" w:rsidR="00BD3284" w:rsidRPr="00C427A1" w:rsidRDefault="00BD3284" w:rsidP="003B7C69">
            <w:pPr>
              <w:overflowPunct w:val="0"/>
              <w:autoSpaceDE w:val="0"/>
              <w:autoSpaceDN w:val="0"/>
              <w:adjustRightInd w:val="0"/>
              <w:spacing w:before="0" w:after="0"/>
              <w:ind w:firstLine="0"/>
              <w:jc w:val="center"/>
              <w:textAlignment w:val="baseline"/>
              <w:rPr>
                <w:b/>
              </w:rPr>
            </w:pPr>
            <w:r w:rsidRPr="00C427A1">
              <w:rPr>
                <w:b/>
              </w:rPr>
              <w:t>Хран.</w:t>
            </w:r>
          </w:p>
        </w:tc>
        <w:tc>
          <w:tcPr>
            <w:tcW w:w="1182" w:type="dxa"/>
            <w:vAlign w:val="center"/>
          </w:tcPr>
          <w:p w14:paraId="2220AC62" w14:textId="77777777" w:rsidR="00BD3284" w:rsidRPr="00C427A1" w:rsidRDefault="008F1B09" w:rsidP="003B7C69">
            <w:pPr>
              <w:overflowPunct w:val="0"/>
              <w:autoSpaceDE w:val="0"/>
              <w:autoSpaceDN w:val="0"/>
              <w:adjustRightInd w:val="0"/>
              <w:spacing w:before="0" w:after="0"/>
              <w:ind w:firstLine="0"/>
              <w:jc w:val="center"/>
              <w:textAlignment w:val="baseline"/>
              <w:rPr>
                <w:b/>
              </w:rPr>
            </w:pPr>
            <w:r w:rsidRPr="00C427A1">
              <w:rPr>
                <w:b/>
              </w:rPr>
              <w:t>ФП</w:t>
            </w:r>
          </w:p>
        </w:tc>
        <w:tc>
          <w:tcPr>
            <w:tcW w:w="1559" w:type="dxa"/>
            <w:vAlign w:val="center"/>
          </w:tcPr>
          <w:p w14:paraId="5A820032" w14:textId="77777777" w:rsidR="00BD3284" w:rsidRPr="00C427A1" w:rsidRDefault="000D0B5A" w:rsidP="003B7C69">
            <w:pPr>
              <w:overflowPunct w:val="0"/>
              <w:autoSpaceDE w:val="0"/>
              <w:autoSpaceDN w:val="0"/>
              <w:adjustRightInd w:val="0"/>
              <w:spacing w:before="0" w:after="0"/>
              <w:ind w:firstLine="0"/>
              <w:jc w:val="center"/>
              <w:textAlignment w:val="baseline"/>
              <w:rPr>
                <w:b/>
              </w:rPr>
            </w:pPr>
            <w:r w:rsidRPr="00C427A1">
              <w:rPr>
                <w:b/>
              </w:rPr>
              <w:t>№</w:t>
            </w:r>
            <w:r w:rsidR="00EC02C6" w:rsidRPr="00C427A1">
              <w:rPr>
                <w:b/>
              </w:rPr>
              <w:t xml:space="preserve"> </w:t>
            </w:r>
            <w:r w:rsidR="008F1B09" w:rsidRPr="00C427A1">
              <w:rPr>
                <w:b/>
              </w:rPr>
              <w:t>п</w:t>
            </w:r>
            <w:r w:rsidR="00BD3284" w:rsidRPr="00C427A1">
              <w:rPr>
                <w:b/>
              </w:rPr>
              <w:t>рим.</w:t>
            </w:r>
          </w:p>
        </w:tc>
      </w:tr>
      <w:tr w:rsidR="00C7361C" w:rsidRPr="00C427A1" w14:paraId="4D5E970A" w14:textId="77777777" w:rsidTr="00D008EF">
        <w:trPr>
          <w:trHeight w:val="302"/>
          <w:jc w:val="center"/>
        </w:trPr>
        <w:tc>
          <w:tcPr>
            <w:tcW w:w="3786" w:type="dxa"/>
            <w:shd w:val="clear" w:color="auto" w:fill="auto"/>
            <w:noWrap/>
            <w:hideMark/>
          </w:tcPr>
          <w:p w14:paraId="00FD4B41" w14:textId="77777777" w:rsidR="00BD3284" w:rsidRPr="00C427A1" w:rsidRDefault="00BD3284" w:rsidP="003B7C69">
            <w:pPr>
              <w:overflowPunct w:val="0"/>
              <w:autoSpaceDE w:val="0"/>
              <w:autoSpaceDN w:val="0"/>
              <w:adjustRightInd w:val="0"/>
              <w:spacing w:before="0" w:after="0"/>
              <w:ind w:firstLine="0"/>
              <w:jc w:val="left"/>
              <w:textAlignment w:val="baseline"/>
            </w:pPr>
            <w:r w:rsidRPr="00C427A1">
              <w:t xml:space="preserve">наименование документа </w:t>
            </w:r>
          </w:p>
        </w:tc>
        <w:tc>
          <w:tcPr>
            <w:tcW w:w="1342" w:type="dxa"/>
            <w:vAlign w:val="center"/>
          </w:tcPr>
          <w:p w14:paraId="103CB09E" w14:textId="77777777" w:rsidR="00BD3284" w:rsidRPr="00C427A1" w:rsidRDefault="00BD3284" w:rsidP="003B7C69">
            <w:pPr>
              <w:overflowPunct w:val="0"/>
              <w:autoSpaceDE w:val="0"/>
              <w:autoSpaceDN w:val="0"/>
              <w:adjustRightInd w:val="0"/>
              <w:spacing w:before="0" w:after="0"/>
              <w:ind w:firstLine="0"/>
              <w:jc w:val="center"/>
              <w:textAlignment w:val="baseline"/>
            </w:pPr>
            <w:r w:rsidRPr="00C427A1">
              <w:t>1000</w:t>
            </w:r>
          </w:p>
        </w:tc>
        <w:tc>
          <w:tcPr>
            <w:tcW w:w="1564" w:type="dxa"/>
            <w:shd w:val="clear" w:color="auto" w:fill="auto"/>
            <w:noWrap/>
            <w:vAlign w:val="center"/>
          </w:tcPr>
          <w:p w14:paraId="03505321" w14:textId="77777777" w:rsidR="00BD3284" w:rsidRPr="00C427A1" w:rsidRDefault="00BD3284" w:rsidP="003B7C69">
            <w:pPr>
              <w:overflowPunct w:val="0"/>
              <w:autoSpaceDE w:val="0"/>
              <w:autoSpaceDN w:val="0"/>
              <w:adjustRightInd w:val="0"/>
              <w:spacing w:before="0" w:after="0"/>
              <w:ind w:firstLine="0"/>
              <w:jc w:val="center"/>
              <w:textAlignment w:val="baseline"/>
            </w:pPr>
            <w:r w:rsidRPr="00C427A1">
              <w:t>1</w:t>
            </w:r>
          </w:p>
        </w:tc>
        <w:tc>
          <w:tcPr>
            <w:tcW w:w="1786" w:type="dxa"/>
            <w:vAlign w:val="center"/>
          </w:tcPr>
          <w:p w14:paraId="3B91BAAB" w14:textId="77777777" w:rsidR="00BD3284" w:rsidRPr="00C427A1" w:rsidRDefault="00BD3284" w:rsidP="003B7C69">
            <w:pPr>
              <w:overflowPunct w:val="0"/>
              <w:autoSpaceDE w:val="0"/>
              <w:autoSpaceDN w:val="0"/>
              <w:adjustRightInd w:val="0"/>
              <w:spacing w:before="0" w:after="0"/>
              <w:ind w:firstLine="0"/>
              <w:jc w:val="center"/>
              <w:textAlignment w:val="baseline"/>
            </w:pPr>
            <w:r w:rsidRPr="00C427A1">
              <w:t>П</w:t>
            </w:r>
          </w:p>
        </w:tc>
        <w:tc>
          <w:tcPr>
            <w:tcW w:w="1564" w:type="dxa"/>
            <w:vAlign w:val="center"/>
          </w:tcPr>
          <w:p w14:paraId="60B3119E" w14:textId="77777777" w:rsidR="00BD3284" w:rsidRPr="00C427A1" w:rsidRDefault="00BD3284" w:rsidP="003B7C69">
            <w:pPr>
              <w:overflowPunct w:val="0"/>
              <w:autoSpaceDE w:val="0"/>
              <w:autoSpaceDN w:val="0"/>
              <w:adjustRightInd w:val="0"/>
              <w:spacing w:before="0" w:after="0"/>
              <w:ind w:firstLine="0"/>
              <w:jc w:val="center"/>
              <w:textAlignment w:val="baseline"/>
            </w:pPr>
            <w:r w:rsidRPr="00C427A1">
              <w:t>Нет</w:t>
            </w:r>
          </w:p>
        </w:tc>
        <w:tc>
          <w:tcPr>
            <w:tcW w:w="1564" w:type="dxa"/>
            <w:vAlign w:val="center"/>
          </w:tcPr>
          <w:p w14:paraId="50B7CB3D" w14:textId="77777777" w:rsidR="00BD3284" w:rsidRPr="00C427A1" w:rsidRDefault="008F1B09" w:rsidP="003B7C69">
            <w:pPr>
              <w:overflowPunct w:val="0"/>
              <w:autoSpaceDE w:val="0"/>
              <w:autoSpaceDN w:val="0"/>
              <w:adjustRightInd w:val="0"/>
              <w:spacing w:before="0" w:after="0"/>
              <w:ind w:firstLine="0"/>
              <w:jc w:val="center"/>
              <w:textAlignment w:val="baseline"/>
            </w:pPr>
            <w:r w:rsidRPr="00C427A1">
              <w:t>–</w:t>
            </w:r>
          </w:p>
        </w:tc>
        <w:tc>
          <w:tcPr>
            <w:tcW w:w="1182" w:type="dxa"/>
            <w:vAlign w:val="center"/>
          </w:tcPr>
          <w:p w14:paraId="35FCD221" w14:textId="77777777" w:rsidR="00BD3284" w:rsidRPr="00C427A1" w:rsidRDefault="008F1B09" w:rsidP="003B7C69">
            <w:pPr>
              <w:overflowPunct w:val="0"/>
              <w:autoSpaceDE w:val="0"/>
              <w:autoSpaceDN w:val="0"/>
              <w:adjustRightInd w:val="0"/>
              <w:spacing w:before="0" w:after="0"/>
              <w:ind w:firstLine="0"/>
              <w:jc w:val="center"/>
              <w:textAlignment w:val="baseline"/>
            </w:pPr>
            <w:r w:rsidRPr="00C427A1">
              <w:t>–</w:t>
            </w:r>
          </w:p>
        </w:tc>
        <w:tc>
          <w:tcPr>
            <w:tcW w:w="1559" w:type="dxa"/>
            <w:vAlign w:val="center"/>
          </w:tcPr>
          <w:p w14:paraId="3F161634" w14:textId="77777777" w:rsidR="00BD3284" w:rsidRPr="00C427A1" w:rsidRDefault="001861B4" w:rsidP="003B7C69">
            <w:pPr>
              <w:overflowPunct w:val="0"/>
              <w:autoSpaceDE w:val="0"/>
              <w:autoSpaceDN w:val="0"/>
              <w:adjustRightInd w:val="0"/>
              <w:spacing w:before="0" w:after="0"/>
              <w:ind w:firstLine="0"/>
              <w:jc w:val="center"/>
              <w:textAlignment w:val="baseline"/>
            </w:pPr>
            <w:r w:rsidRPr="00C427A1">
              <w:noBreakHyphen/>
            </w:r>
          </w:p>
        </w:tc>
      </w:tr>
      <w:tr w:rsidR="00C7361C" w:rsidRPr="00C427A1" w14:paraId="6791A1B5" w14:textId="77777777" w:rsidTr="00D008EF">
        <w:trPr>
          <w:trHeight w:val="302"/>
          <w:jc w:val="center"/>
        </w:trPr>
        <w:tc>
          <w:tcPr>
            <w:tcW w:w="3786" w:type="dxa"/>
            <w:shd w:val="clear" w:color="auto" w:fill="auto"/>
            <w:noWrap/>
            <w:hideMark/>
          </w:tcPr>
          <w:p w14:paraId="40D545C8" w14:textId="77777777" w:rsidR="00F7314D" w:rsidRPr="00C427A1" w:rsidRDefault="00F7314D" w:rsidP="003B7C69">
            <w:pPr>
              <w:overflowPunct w:val="0"/>
              <w:autoSpaceDE w:val="0"/>
              <w:autoSpaceDN w:val="0"/>
              <w:adjustRightInd w:val="0"/>
              <w:spacing w:before="0" w:after="0"/>
              <w:ind w:firstLine="0"/>
              <w:jc w:val="left"/>
              <w:textAlignment w:val="baseline"/>
            </w:pPr>
            <w:r w:rsidRPr="00C427A1">
              <w:t xml:space="preserve">код формы </w:t>
            </w:r>
            <w:r w:rsidR="00C80ABD" w:rsidRPr="00C427A1">
              <w:t>ФД</w:t>
            </w:r>
          </w:p>
        </w:tc>
        <w:tc>
          <w:tcPr>
            <w:tcW w:w="1342" w:type="dxa"/>
            <w:vAlign w:val="center"/>
          </w:tcPr>
          <w:p w14:paraId="50E2D9C1" w14:textId="77777777" w:rsidR="00F7314D" w:rsidRPr="00C427A1" w:rsidRDefault="00C80ABD" w:rsidP="003B7C69">
            <w:pPr>
              <w:overflowPunct w:val="0"/>
              <w:autoSpaceDE w:val="0"/>
              <w:autoSpaceDN w:val="0"/>
              <w:adjustRightInd w:val="0"/>
              <w:spacing w:before="0" w:after="0"/>
              <w:ind w:firstLine="0"/>
              <w:jc w:val="center"/>
              <w:textAlignment w:val="baseline"/>
            </w:pPr>
            <w:r w:rsidRPr="00C427A1">
              <w:t>–</w:t>
            </w:r>
          </w:p>
        </w:tc>
        <w:tc>
          <w:tcPr>
            <w:tcW w:w="1564" w:type="dxa"/>
            <w:shd w:val="clear" w:color="auto" w:fill="auto"/>
            <w:noWrap/>
            <w:vAlign w:val="center"/>
          </w:tcPr>
          <w:p w14:paraId="29C8A19F" w14:textId="77777777" w:rsidR="00F7314D" w:rsidRPr="00C427A1" w:rsidRDefault="00F7314D" w:rsidP="003B7C69">
            <w:pPr>
              <w:overflowPunct w:val="0"/>
              <w:autoSpaceDE w:val="0"/>
              <w:autoSpaceDN w:val="0"/>
              <w:adjustRightInd w:val="0"/>
              <w:spacing w:before="0" w:after="0"/>
              <w:ind w:firstLine="0"/>
              <w:jc w:val="center"/>
              <w:textAlignment w:val="baseline"/>
            </w:pPr>
            <w:r w:rsidRPr="00C427A1">
              <w:t>1</w:t>
            </w:r>
          </w:p>
        </w:tc>
        <w:tc>
          <w:tcPr>
            <w:tcW w:w="1786" w:type="dxa"/>
            <w:vAlign w:val="center"/>
          </w:tcPr>
          <w:p w14:paraId="10ED28CE" w14:textId="77777777" w:rsidR="00F7314D" w:rsidRPr="00C427A1" w:rsidRDefault="00F7314D" w:rsidP="003B7C69">
            <w:pPr>
              <w:overflowPunct w:val="0"/>
              <w:autoSpaceDE w:val="0"/>
              <w:autoSpaceDN w:val="0"/>
              <w:adjustRightInd w:val="0"/>
              <w:spacing w:before="0" w:after="0"/>
              <w:ind w:firstLine="0"/>
              <w:jc w:val="center"/>
              <w:textAlignment w:val="baseline"/>
            </w:pPr>
            <w:r w:rsidRPr="00C427A1">
              <w:t>Э</w:t>
            </w:r>
          </w:p>
        </w:tc>
        <w:tc>
          <w:tcPr>
            <w:tcW w:w="1564" w:type="dxa"/>
            <w:vAlign w:val="center"/>
          </w:tcPr>
          <w:p w14:paraId="75432AB8" w14:textId="77777777" w:rsidR="00F7314D" w:rsidRPr="00C427A1" w:rsidRDefault="00F7314D" w:rsidP="003B7C69">
            <w:pPr>
              <w:overflowPunct w:val="0"/>
              <w:autoSpaceDE w:val="0"/>
              <w:autoSpaceDN w:val="0"/>
              <w:adjustRightInd w:val="0"/>
              <w:spacing w:before="0" w:after="0"/>
              <w:ind w:firstLine="0"/>
              <w:jc w:val="center"/>
              <w:textAlignment w:val="baseline"/>
            </w:pPr>
            <w:r w:rsidRPr="00C427A1">
              <w:t>Нет</w:t>
            </w:r>
          </w:p>
        </w:tc>
        <w:tc>
          <w:tcPr>
            <w:tcW w:w="1564" w:type="dxa"/>
            <w:vAlign w:val="center"/>
          </w:tcPr>
          <w:p w14:paraId="2CCAC46A" w14:textId="77777777" w:rsidR="00F7314D" w:rsidRPr="00C427A1" w:rsidRDefault="00F7314D" w:rsidP="003B7C69">
            <w:pPr>
              <w:overflowPunct w:val="0"/>
              <w:autoSpaceDE w:val="0"/>
              <w:autoSpaceDN w:val="0"/>
              <w:adjustRightInd w:val="0"/>
              <w:spacing w:before="0" w:after="0"/>
              <w:ind w:firstLine="0"/>
              <w:jc w:val="center"/>
              <w:textAlignment w:val="baseline"/>
            </w:pPr>
            <w:r w:rsidRPr="00C427A1">
              <w:t>5л</w:t>
            </w:r>
          </w:p>
        </w:tc>
        <w:tc>
          <w:tcPr>
            <w:tcW w:w="1182" w:type="dxa"/>
            <w:vAlign w:val="center"/>
          </w:tcPr>
          <w:p w14:paraId="79DDDBD0" w14:textId="77777777" w:rsidR="00F7314D" w:rsidRPr="00C427A1" w:rsidRDefault="00665493" w:rsidP="003B7C69">
            <w:pPr>
              <w:overflowPunct w:val="0"/>
              <w:autoSpaceDE w:val="0"/>
              <w:autoSpaceDN w:val="0"/>
              <w:adjustRightInd w:val="0"/>
              <w:spacing w:before="0" w:after="0"/>
              <w:ind w:firstLine="0"/>
              <w:jc w:val="center"/>
              <w:textAlignment w:val="baseline"/>
            </w:pPr>
            <w:r w:rsidRPr="00C427A1">
              <w:t>2, 3</w:t>
            </w:r>
          </w:p>
        </w:tc>
        <w:tc>
          <w:tcPr>
            <w:tcW w:w="1559" w:type="dxa"/>
            <w:vAlign w:val="center"/>
          </w:tcPr>
          <w:p w14:paraId="4F46BB70" w14:textId="77777777" w:rsidR="00F7314D" w:rsidRPr="00C427A1" w:rsidRDefault="004F4BDE" w:rsidP="003B7C69">
            <w:pPr>
              <w:overflowPunct w:val="0"/>
              <w:autoSpaceDE w:val="0"/>
              <w:autoSpaceDN w:val="0"/>
              <w:adjustRightInd w:val="0"/>
              <w:spacing w:before="0" w:after="0"/>
              <w:ind w:firstLine="0"/>
              <w:jc w:val="center"/>
              <w:textAlignment w:val="baseline"/>
            </w:pPr>
            <w:r w:rsidRPr="00C427A1">
              <w:t>3</w:t>
            </w:r>
          </w:p>
        </w:tc>
      </w:tr>
      <w:tr w:rsidR="00C7361C" w:rsidRPr="00C427A1" w14:paraId="59FB1CBA" w14:textId="77777777" w:rsidTr="00D008EF">
        <w:trPr>
          <w:trHeight w:val="302"/>
          <w:jc w:val="center"/>
        </w:trPr>
        <w:tc>
          <w:tcPr>
            <w:tcW w:w="3786" w:type="dxa"/>
            <w:shd w:val="clear" w:color="auto" w:fill="auto"/>
            <w:noWrap/>
          </w:tcPr>
          <w:p w14:paraId="58F59DC7" w14:textId="77777777" w:rsidR="00665493" w:rsidRPr="00C427A1" w:rsidRDefault="00665493" w:rsidP="003B7C69">
            <w:pPr>
              <w:overflowPunct w:val="0"/>
              <w:autoSpaceDE w:val="0"/>
              <w:autoSpaceDN w:val="0"/>
              <w:adjustRightInd w:val="0"/>
              <w:spacing w:before="0" w:after="0"/>
              <w:ind w:firstLine="0"/>
              <w:jc w:val="left"/>
              <w:textAlignment w:val="baseline"/>
            </w:pPr>
            <w:r w:rsidRPr="00C427A1">
              <w:t>ИНН ОФД</w:t>
            </w:r>
          </w:p>
        </w:tc>
        <w:tc>
          <w:tcPr>
            <w:tcW w:w="1342" w:type="dxa"/>
            <w:vAlign w:val="center"/>
          </w:tcPr>
          <w:p w14:paraId="61B2D340" w14:textId="77777777" w:rsidR="00665493" w:rsidRPr="00C427A1" w:rsidRDefault="00665493" w:rsidP="003B7C69">
            <w:pPr>
              <w:overflowPunct w:val="0"/>
              <w:autoSpaceDE w:val="0"/>
              <w:autoSpaceDN w:val="0"/>
              <w:adjustRightInd w:val="0"/>
              <w:spacing w:before="0" w:after="0"/>
              <w:ind w:firstLine="0"/>
              <w:jc w:val="center"/>
              <w:textAlignment w:val="baseline"/>
            </w:pPr>
            <w:r w:rsidRPr="00C427A1">
              <w:t>1017</w:t>
            </w:r>
          </w:p>
        </w:tc>
        <w:tc>
          <w:tcPr>
            <w:tcW w:w="1564" w:type="dxa"/>
            <w:shd w:val="clear" w:color="auto" w:fill="auto"/>
            <w:noWrap/>
            <w:vAlign w:val="center"/>
          </w:tcPr>
          <w:p w14:paraId="245F3709" w14:textId="77777777" w:rsidR="00665493" w:rsidRPr="00C427A1" w:rsidRDefault="00665493" w:rsidP="003B7C69">
            <w:pPr>
              <w:overflowPunct w:val="0"/>
              <w:autoSpaceDE w:val="0"/>
              <w:autoSpaceDN w:val="0"/>
              <w:adjustRightInd w:val="0"/>
              <w:spacing w:before="0" w:after="0"/>
              <w:ind w:firstLine="0"/>
              <w:jc w:val="center"/>
              <w:textAlignment w:val="baseline"/>
            </w:pPr>
            <w:r w:rsidRPr="00C427A1">
              <w:t>1</w:t>
            </w:r>
          </w:p>
        </w:tc>
        <w:tc>
          <w:tcPr>
            <w:tcW w:w="1786" w:type="dxa"/>
            <w:vAlign w:val="center"/>
          </w:tcPr>
          <w:p w14:paraId="73CF269D" w14:textId="77777777" w:rsidR="00665493" w:rsidRPr="00C427A1" w:rsidRDefault="00665493" w:rsidP="003B7C69">
            <w:pPr>
              <w:overflowPunct w:val="0"/>
              <w:autoSpaceDE w:val="0"/>
              <w:autoSpaceDN w:val="0"/>
              <w:adjustRightInd w:val="0"/>
              <w:spacing w:before="0" w:after="0"/>
              <w:ind w:firstLine="0"/>
              <w:jc w:val="center"/>
              <w:textAlignment w:val="baseline"/>
            </w:pPr>
            <w:r w:rsidRPr="00C427A1">
              <w:t>ПЭ</w:t>
            </w:r>
          </w:p>
        </w:tc>
        <w:tc>
          <w:tcPr>
            <w:tcW w:w="1564" w:type="dxa"/>
            <w:vAlign w:val="center"/>
          </w:tcPr>
          <w:p w14:paraId="6D0946C6" w14:textId="77777777" w:rsidR="00665493" w:rsidRPr="00C427A1" w:rsidRDefault="00665493" w:rsidP="003B7C69">
            <w:pPr>
              <w:overflowPunct w:val="0"/>
              <w:autoSpaceDE w:val="0"/>
              <w:autoSpaceDN w:val="0"/>
              <w:adjustRightInd w:val="0"/>
              <w:spacing w:before="0" w:after="0"/>
              <w:ind w:firstLine="0"/>
              <w:jc w:val="center"/>
              <w:textAlignment w:val="baseline"/>
            </w:pPr>
            <w:r w:rsidRPr="00C427A1">
              <w:t>Нет</w:t>
            </w:r>
          </w:p>
        </w:tc>
        <w:tc>
          <w:tcPr>
            <w:tcW w:w="1564" w:type="dxa"/>
            <w:vAlign w:val="center"/>
          </w:tcPr>
          <w:p w14:paraId="17ED0FF2" w14:textId="77777777" w:rsidR="00665493" w:rsidRPr="00C427A1" w:rsidRDefault="00665493" w:rsidP="003B7C69">
            <w:pPr>
              <w:overflowPunct w:val="0"/>
              <w:autoSpaceDE w:val="0"/>
              <w:autoSpaceDN w:val="0"/>
              <w:adjustRightInd w:val="0"/>
              <w:spacing w:before="0" w:after="0"/>
              <w:ind w:firstLine="0"/>
              <w:jc w:val="center"/>
              <w:textAlignment w:val="baseline"/>
            </w:pPr>
            <w:r w:rsidRPr="00C427A1">
              <w:t>5л</w:t>
            </w:r>
          </w:p>
        </w:tc>
        <w:tc>
          <w:tcPr>
            <w:tcW w:w="1182" w:type="dxa"/>
          </w:tcPr>
          <w:p w14:paraId="7C896DAF" w14:textId="77777777" w:rsidR="00665493" w:rsidRPr="00C427A1" w:rsidRDefault="00665493" w:rsidP="003B7C69">
            <w:pPr>
              <w:overflowPunct w:val="0"/>
              <w:autoSpaceDE w:val="0"/>
              <w:autoSpaceDN w:val="0"/>
              <w:adjustRightInd w:val="0"/>
              <w:spacing w:before="0" w:after="0"/>
              <w:ind w:firstLine="0"/>
              <w:jc w:val="center"/>
              <w:textAlignment w:val="baseline"/>
            </w:pPr>
            <w:r w:rsidRPr="00C427A1">
              <w:t>2, 3</w:t>
            </w:r>
          </w:p>
        </w:tc>
        <w:tc>
          <w:tcPr>
            <w:tcW w:w="1559" w:type="dxa"/>
            <w:vAlign w:val="center"/>
          </w:tcPr>
          <w:p w14:paraId="3F41CA4F" w14:textId="77777777" w:rsidR="00665493" w:rsidRPr="00C427A1" w:rsidRDefault="00665493" w:rsidP="003B7C69">
            <w:pPr>
              <w:overflowPunct w:val="0"/>
              <w:autoSpaceDE w:val="0"/>
              <w:autoSpaceDN w:val="0"/>
              <w:adjustRightInd w:val="0"/>
              <w:spacing w:before="0" w:after="0"/>
              <w:ind w:firstLine="0"/>
              <w:jc w:val="center"/>
              <w:textAlignment w:val="baseline"/>
            </w:pPr>
            <w:r w:rsidRPr="00C427A1">
              <w:noBreakHyphen/>
            </w:r>
          </w:p>
        </w:tc>
      </w:tr>
      <w:tr w:rsidR="00C7361C" w:rsidRPr="00C427A1" w14:paraId="2AEAF2CA" w14:textId="77777777" w:rsidTr="00D008EF">
        <w:trPr>
          <w:trHeight w:val="302"/>
          <w:jc w:val="center"/>
        </w:trPr>
        <w:tc>
          <w:tcPr>
            <w:tcW w:w="3786" w:type="dxa"/>
            <w:shd w:val="clear" w:color="auto" w:fill="auto"/>
            <w:noWrap/>
          </w:tcPr>
          <w:p w14:paraId="1189F838" w14:textId="77777777" w:rsidR="00665493" w:rsidRPr="00C427A1" w:rsidRDefault="00665493" w:rsidP="003B7C69">
            <w:pPr>
              <w:overflowPunct w:val="0"/>
              <w:autoSpaceDE w:val="0"/>
              <w:autoSpaceDN w:val="0"/>
              <w:adjustRightInd w:val="0"/>
              <w:spacing w:before="0" w:after="0"/>
              <w:ind w:firstLine="0"/>
              <w:jc w:val="left"/>
              <w:textAlignment w:val="baseline"/>
            </w:pPr>
            <w:r w:rsidRPr="00C427A1">
              <w:t>номер ФН</w:t>
            </w:r>
          </w:p>
        </w:tc>
        <w:tc>
          <w:tcPr>
            <w:tcW w:w="1342" w:type="dxa"/>
            <w:vAlign w:val="center"/>
          </w:tcPr>
          <w:p w14:paraId="75043E5A" w14:textId="77777777" w:rsidR="00665493" w:rsidRPr="00C427A1" w:rsidRDefault="00665493" w:rsidP="003B7C69">
            <w:pPr>
              <w:overflowPunct w:val="0"/>
              <w:autoSpaceDE w:val="0"/>
              <w:autoSpaceDN w:val="0"/>
              <w:adjustRightInd w:val="0"/>
              <w:spacing w:before="0" w:after="0"/>
              <w:ind w:firstLine="0"/>
              <w:jc w:val="center"/>
              <w:textAlignment w:val="baseline"/>
            </w:pPr>
            <w:r w:rsidRPr="00C427A1">
              <w:t>1041</w:t>
            </w:r>
          </w:p>
        </w:tc>
        <w:tc>
          <w:tcPr>
            <w:tcW w:w="1564" w:type="dxa"/>
            <w:shd w:val="clear" w:color="auto" w:fill="auto"/>
            <w:noWrap/>
            <w:vAlign w:val="center"/>
          </w:tcPr>
          <w:p w14:paraId="3ED903DF" w14:textId="77777777" w:rsidR="00665493" w:rsidRPr="00C427A1" w:rsidRDefault="00665493" w:rsidP="003B7C69">
            <w:pPr>
              <w:overflowPunct w:val="0"/>
              <w:autoSpaceDE w:val="0"/>
              <w:autoSpaceDN w:val="0"/>
              <w:adjustRightInd w:val="0"/>
              <w:spacing w:before="0" w:after="0"/>
              <w:ind w:firstLine="0"/>
              <w:jc w:val="center"/>
              <w:textAlignment w:val="baseline"/>
            </w:pPr>
            <w:r w:rsidRPr="00C427A1">
              <w:t>1</w:t>
            </w:r>
          </w:p>
        </w:tc>
        <w:tc>
          <w:tcPr>
            <w:tcW w:w="1786" w:type="dxa"/>
            <w:vAlign w:val="center"/>
          </w:tcPr>
          <w:p w14:paraId="2676618C" w14:textId="77777777" w:rsidR="00665493" w:rsidRPr="00C427A1" w:rsidRDefault="00665493" w:rsidP="003B7C69">
            <w:pPr>
              <w:overflowPunct w:val="0"/>
              <w:autoSpaceDE w:val="0"/>
              <w:autoSpaceDN w:val="0"/>
              <w:adjustRightInd w:val="0"/>
              <w:spacing w:before="0" w:after="0"/>
              <w:ind w:firstLine="0"/>
              <w:jc w:val="center"/>
              <w:textAlignment w:val="baseline"/>
            </w:pPr>
            <w:r w:rsidRPr="00C427A1">
              <w:t>ПЭ</w:t>
            </w:r>
          </w:p>
        </w:tc>
        <w:tc>
          <w:tcPr>
            <w:tcW w:w="1564" w:type="dxa"/>
            <w:vAlign w:val="center"/>
          </w:tcPr>
          <w:p w14:paraId="2689020A" w14:textId="77777777" w:rsidR="00665493" w:rsidRPr="00C427A1" w:rsidRDefault="00665493" w:rsidP="003B7C69">
            <w:pPr>
              <w:overflowPunct w:val="0"/>
              <w:autoSpaceDE w:val="0"/>
              <w:autoSpaceDN w:val="0"/>
              <w:adjustRightInd w:val="0"/>
              <w:spacing w:before="0" w:after="0"/>
              <w:ind w:firstLine="0"/>
              <w:jc w:val="center"/>
              <w:textAlignment w:val="baseline"/>
            </w:pPr>
            <w:r w:rsidRPr="00C427A1">
              <w:t>Нет</w:t>
            </w:r>
          </w:p>
        </w:tc>
        <w:tc>
          <w:tcPr>
            <w:tcW w:w="1564" w:type="dxa"/>
            <w:vAlign w:val="center"/>
          </w:tcPr>
          <w:p w14:paraId="71200CBA" w14:textId="77777777" w:rsidR="00665493" w:rsidRPr="00C427A1" w:rsidRDefault="00665493" w:rsidP="003B7C69">
            <w:pPr>
              <w:overflowPunct w:val="0"/>
              <w:autoSpaceDE w:val="0"/>
              <w:autoSpaceDN w:val="0"/>
              <w:adjustRightInd w:val="0"/>
              <w:spacing w:before="0" w:after="0"/>
              <w:ind w:firstLine="0"/>
              <w:jc w:val="center"/>
              <w:textAlignment w:val="baseline"/>
            </w:pPr>
            <w:r w:rsidRPr="00C427A1">
              <w:t>5л</w:t>
            </w:r>
          </w:p>
        </w:tc>
        <w:tc>
          <w:tcPr>
            <w:tcW w:w="1182" w:type="dxa"/>
          </w:tcPr>
          <w:p w14:paraId="75952644" w14:textId="77777777" w:rsidR="00665493" w:rsidRPr="00C427A1" w:rsidRDefault="00665493" w:rsidP="003B7C69">
            <w:pPr>
              <w:overflowPunct w:val="0"/>
              <w:autoSpaceDE w:val="0"/>
              <w:autoSpaceDN w:val="0"/>
              <w:adjustRightInd w:val="0"/>
              <w:spacing w:before="0" w:after="0"/>
              <w:ind w:firstLine="0"/>
              <w:jc w:val="center"/>
              <w:textAlignment w:val="baseline"/>
            </w:pPr>
            <w:r w:rsidRPr="00C427A1">
              <w:t>2, 3</w:t>
            </w:r>
          </w:p>
        </w:tc>
        <w:tc>
          <w:tcPr>
            <w:tcW w:w="1559" w:type="dxa"/>
            <w:vAlign w:val="center"/>
          </w:tcPr>
          <w:p w14:paraId="75E9F1B7" w14:textId="77777777" w:rsidR="00665493" w:rsidRPr="00C427A1" w:rsidRDefault="00665493" w:rsidP="003B7C69">
            <w:pPr>
              <w:overflowPunct w:val="0"/>
              <w:autoSpaceDE w:val="0"/>
              <w:autoSpaceDN w:val="0"/>
              <w:adjustRightInd w:val="0"/>
              <w:spacing w:before="0" w:after="0"/>
              <w:ind w:firstLine="0"/>
              <w:jc w:val="center"/>
              <w:textAlignment w:val="baseline"/>
            </w:pPr>
            <w:r w:rsidRPr="00C427A1">
              <w:noBreakHyphen/>
            </w:r>
          </w:p>
        </w:tc>
      </w:tr>
      <w:tr w:rsidR="00C7361C" w:rsidRPr="00C427A1" w14:paraId="513E9CA6" w14:textId="77777777" w:rsidTr="00D008EF">
        <w:trPr>
          <w:trHeight w:val="302"/>
          <w:jc w:val="center"/>
        </w:trPr>
        <w:tc>
          <w:tcPr>
            <w:tcW w:w="3786" w:type="dxa"/>
            <w:shd w:val="clear" w:color="auto" w:fill="auto"/>
            <w:noWrap/>
          </w:tcPr>
          <w:p w14:paraId="12710C39" w14:textId="77777777" w:rsidR="00665493" w:rsidRPr="00C427A1" w:rsidRDefault="00665493" w:rsidP="003B7C69">
            <w:pPr>
              <w:overflowPunct w:val="0"/>
              <w:autoSpaceDE w:val="0"/>
              <w:autoSpaceDN w:val="0"/>
              <w:adjustRightInd w:val="0"/>
              <w:spacing w:before="0" w:after="0"/>
              <w:ind w:firstLine="0"/>
              <w:jc w:val="left"/>
              <w:textAlignment w:val="baseline"/>
            </w:pPr>
            <w:r w:rsidRPr="00C427A1">
              <w:lastRenderedPageBreak/>
              <w:t>номер ФД</w:t>
            </w:r>
          </w:p>
        </w:tc>
        <w:tc>
          <w:tcPr>
            <w:tcW w:w="1342" w:type="dxa"/>
            <w:vAlign w:val="center"/>
          </w:tcPr>
          <w:p w14:paraId="15EE9C35" w14:textId="77777777" w:rsidR="00665493" w:rsidRPr="00C427A1" w:rsidRDefault="00665493" w:rsidP="003B7C69">
            <w:pPr>
              <w:overflowPunct w:val="0"/>
              <w:autoSpaceDE w:val="0"/>
              <w:autoSpaceDN w:val="0"/>
              <w:adjustRightInd w:val="0"/>
              <w:spacing w:before="0" w:after="0"/>
              <w:ind w:firstLine="0"/>
              <w:jc w:val="center"/>
              <w:textAlignment w:val="baseline"/>
            </w:pPr>
            <w:r w:rsidRPr="00C427A1">
              <w:t>1040</w:t>
            </w:r>
          </w:p>
        </w:tc>
        <w:tc>
          <w:tcPr>
            <w:tcW w:w="1564" w:type="dxa"/>
            <w:shd w:val="clear" w:color="auto" w:fill="auto"/>
            <w:noWrap/>
            <w:vAlign w:val="center"/>
          </w:tcPr>
          <w:p w14:paraId="7DEB6B40" w14:textId="77777777" w:rsidR="00665493" w:rsidRPr="00C427A1" w:rsidRDefault="00665493" w:rsidP="003B7C69">
            <w:pPr>
              <w:overflowPunct w:val="0"/>
              <w:autoSpaceDE w:val="0"/>
              <w:autoSpaceDN w:val="0"/>
              <w:adjustRightInd w:val="0"/>
              <w:spacing w:before="0" w:after="0"/>
              <w:ind w:firstLine="0"/>
              <w:jc w:val="center"/>
              <w:textAlignment w:val="baseline"/>
            </w:pPr>
            <w:r w:rsidRPr="00C427A1">
              <w:t>1</w:t>
            </w:r>
          </w:p>
        </w:tc>
        <w:tc>
          <w:tcPr>
            <w:tcW w:w="1786" w:type="dxa"/>
            <w:vAlign w:val="center"/>
          </w:tcPr>
          <w:p w14:paraId="4B7E79D3" w14:textId="77777777" w:rsidR="00665493" w:rsidRPr="00C427A1" w:rsidRDefault="00665493" w:rsidP="003B7C69">
            <w:pPr>
              <w:overflowPunct w:val="0"/>
              <w:autoSpaceDE w:val="0"/>
              <w:autoSpaceDN w:val="0"/>
              <w:adjustRightInd w:val="0"/>
              <w:spacing w:before="0" w:after="0"/>
              <w:ind w:firstLine="0"/>
              <w:jc w:val="center"/>
              <w:textAlignment w:val="baseline"/>
            </w:pPr>
            <w:r w:rsidRPr="00C427A1">
              <w:t>ПЭ</w:t>
            </w:r>
          </w:p>
        </w:tc>
        <w:tc>
          <w:tcPr>
            <w:tcW w:w="1564" w:type="dxa"/>
            <w:vAlign w:val="center"/>
          </w:tcPr>
          <w:p w14:paraId="4E146BFE" w14:textId="77777777" w:rsidR="00665493" w:rsidRPr="00C427A1" w:rsidRDefault="00665493" w:rsidP="003B7C69">
            <w:pPr>
              <w:overflowPunct w:val="0"/>
              <w:autoSpaceDE w:val="0"/>
              <w:autoSpaceDN w:val="0"/>
              <w:adjustRightInd w:val="0"/>
              <w:spacing w:before="0" w:after="0"/>
              <w:ind w:firstLine="0"/>
              <w:jc w:val="center"/>
              <w:textAlignment w:val="baseline"/>
            </w:pPr>
            <w:r w:rsidRPr="00C427A1">
              <w:t>Нет</w:t>
            </w:r>
          </w:p>
        </w:tc>
        <w:tc>
          <w:tcPr>
            <w:tcW w:w="1564" w:type="dxa"/>
            <w:vAlign w:val="center"/>
          </w:tcPr>
          <w:p w14:paraId="007FCF09" w14:textId="77777777" w:rsidR="00665493" w:rsidRPr="00C427A1" w:rsidRDefault="00665493" w:rsidP="003B7C69">
            <w:pPr>
              <w:overflowPunct w:val="0"/>
              <w:autoSpaceDE w:val="0"/>
              <w:autoSpaceDN w:val="0"/>
              <w:adjustRightInd w:val="0"/>
              <w:spacing w:before="0" w:after="0"/>
              <w:ind w:firstLine="0"/>
              <w:jc w:val="center"/>
              <w:textAlignment w:val="baseline"/>
            </w:pPr>
            <w:r w:rsidRPr="00C427A1">
              <w:t>5л</w:t>
            </w:r>
          </w:p>
        </w:tc>
        <w:tc>
          <w:tcPr>
            <w:tcW w:w="1182" w:type="dxa"/>
          </w:tcPr>
          <w:p w14:paraId="423644FE" w14:textId="77777777" w:rsidR="00665493" w:rsidRPr="00C427A1" w:rsidRDefault="00665493" w:rsidP="003B7C69">
            <w:pPr>
              <w:overflowPunct w:val="0"/>
              <w:autoSpaceDE w:val="0"/>
              <w:autoSpaceDN w:val="0"/>
              <w:adjustRightInd w:val="0"/>
              <w:spacing w:before="0" w:after="0"/>
              <w:ind w:firstLine="0"/>
              <w:jc w:val="center"/>
              <w:textAlignment w:val="baseline"/>
            </w:pPr>
            <w:r w:rsidRPr="00C427A1">
              <w:t>2, 3</w:t>
            </w:r>
          </w:p>
        </w:tc>
        <w:tc>
          <w:tcPr>
            <w:tcW w:w="1559" w:type="dxa"/>
            <w:vAlign w:val="center"/>
          </w:tcPr>
          <w:p w14:paraId="37018B02" w14:textId="77777777" w:rsidR="00665493" w:rsidRPr="00C427A1" w:rsidRDefault="00665493" w:rsidP="003B7C69">
            <w:pPr>
              <w:overflowPunct w:val="0"/>
              <w:autoSpaceDE w:val="0"/>
              <w:autoSpaceDN w:val="0"/>
              <w:adjustRightInd w:val="0"/>
              <w:spacing w:before="0" w:after="0"/>
              <w:ind w:firstLine="0"/>
              <w:jc w:val="center"/>
              <w:textAlignment w:val="baseline"/>
            </w:pPr>
            <w:r w:rsidRPr="00C427A1">
              <w:noBreakHyphen/>
            </w:r>
          </w:p>
        </w:tc>
      </w:tr>
      <w:tr w:rsidR="00C7361C" w:rsidRPr="00C427A1" w14:paraId="3C387AE2" w14:textId="77777777" w:rsidTr="00D008EF">
        <w:trPr>
          <w:trHeight w:val="302"/>
          <w:jc w:val="center"/>
        </w:trPr>
        <w:tc>
          <w:tcPr>
            <w:tcW w:w="3786" w:type="dxa"/>
            <w:shd w:val="clear" w:color="auto" w:fill="auto"/>
            <w:noWrap/>
          </w:tcPr>
          <w:p w14:paraId="6A0C6CBC" w14:textId="77777777" w:rsidR="00665493" w:rsidRPr="00C427A1" w:rsidRDefault="00665493" w:rsidP="003B7C69">
            <w:pPr>
              <w:overflowPunct w:val="0"/>
              <w:autoSpaceDE w:val="0"/>
              <w:autoSpaceDN w:val="0"/>
              <w:adjustRightInd w:val="0"/>
              <w:spacing w:before="0" w:after="0"/>
              <w:ind w:firstLine="0"/>
              <w:jc w:val="left"/>
              <w:textAlignment w:val="baseline"/>
            </w:pPr>
            <w:r w:rsidRPr="00C427A1">
              <w:t>дата, время</w:t>
            </w:r>
          </w:p>
        </w:tc>
        <w:tc>
          <w:tcPr>
            <w:tcW w:w="1342" w:type="dxa"/>
            <w:vAlign w:val="center"/>
          </w:tcPr>
          <w:p w14:paraId="79B45FBB" w14:textId="77777777" w:rsidR="00665493" w:rsidRPr="00C427A1" w:rsidRDefault="00665493" w:rsidP="003B7C69">
            <w:pPr>
              <w:overflowPunct w:val="0"/>
              <w:autoSpaceDE w:val="0"/>
              <w:autoSpaceDN w:val="0"/>
              <w:adjustRightInd w:val="0"/>
              <w:spacing w:before="0" w:after="0"/>
              <w:ind w:firstLine="0"/>
              <w:jc w:val="center"/>
              <w:textAlignment w:val="baseline"/>
            </w:pPr>
            <w:r w:rsidRPr="00C427A1">
              <w:t>1012</w:t>
            </w:r>
          </w:p>
        </w:tc>
        <w:tc>
          <w:tcPr>
            <w:tcW w:w="1564" w:type="dxa"/>
            <w:shd w:val="clear" w:color="auto" w:fill="auto"/>
            <w:noWrap/>
            <w:vAlign w:val="center"/>
          </w:tcPr>
          <w:p w14:paraId="17C9774E" w14:textId="77777777" w:rsidR="00665493" w:rsidRPr="00C427A1" w:rsidRDefault="00665493" w:rsidP="003B7C69">
            <w:pPr>
              <w:overflowPunct w:val="0"/>
              <w:autoSpaceDE w:val="0"/>
              <w:autoSpaceDN w:val="0"/>
              <w:adjustRightInd w:val="0"/>
              <w:spacing w:before="0" w:after="0"/>
              <w:ind w:firstLine="0"/>
              <w:jc w:val="center"/>
              <w:textAlignment w:val="baseline"/>
            </w:pPr>
            <w:r w:rsidRPr="00C427A1">
              <w:t>1</w:t>
            </w:r>
          </w:p>
        </w:tc>
        <w:tc>
          <w:tcPr>
            <w:tcW w:w="1786" w:type="dxa"/>
            <w:vAlign w:val="center"/>
          </w:tcPr>
          <w:p w14:paraId="26F2B43E" w14:textId="77777777" w:rsidR="00665493" w:rsidRPr="00C427A1" w:rsidRDefault="00665493" w:rsidP="003B7C69">
            <w:pPr>
              <w:overflowPunct w:val="0"/>
              <w:autoSpaceDE w:val="0"/>
              <w:autoSpaceDN w:val="0"/>
              <w:adjustRightInd w:val="0"/>
              <w:spacing w:before="0" w:after="0"/>
              <w:ind w:firstLine="0"/>
              <w:jc w:val="center"/>
              <w:textAlignment w:val="baseline"/>
            </w:pPr>
            <w:r w:rsidRPr="00C427A1">
              <w:t>ПЭ</w:t>
            </w:r>
          </w:p>
        </w:tc>
        <w:tc>
          <w:tcPr>
            <w:tcW w:w="1564" w:type="dxa"/>
            <w:vAlign w:val="center"/>
          </w:tcPr>
          <w:p w14:paraId="47F97E3F" w14:textId="77777777" w:rsidR="00665493" w:rsidRPr="00C427A1" w:rsidRDefault="00665493" w:rsidP="003B7C69">
            <w:pPr>
              <w:overflowPunct w:val="0"/>
              <w:autoSpaceDE w:val="0"/>
              <w:autoSpaceDN w:val="0"/>
              <w:adjustRightInd w:val="0"/>
              <w:spacing w:before="0" w:after="0"/>
              <w:ind w:firstLine="0"/>
              <w:jc w:val="center"/>
              <w:textAlignment w:val="baseline"/>
            </w:pPr>
            <w:r w:rsidRPr="00C427A1">
              <w:t>Нет</w:t>
            </w:r>
          </w:p>
        </w:tc>
        <w:tc>
          <w:tcPr>
            <w:tcW w:w="1564" w:type="dxa"/>
            <w:vAlign w:val="center"/>
          </w:tcPr>
          <w:p w14:paraId="496D1AEA" w14:textId="77777777" w:rsidR="00665493" w:rsidRPr="00C427A1" w:rsidRDefault="00665493" w:rsidP="003B7C69">
            <w:pPr>
              <w:overflowPunct w:val="0"/>
              <w:autoSpaceDE w:val="0"/>
              <w:autoSpaceDN w:val="0"/>
              <w:adjustRightInd w:val="0"/>
              <w:spacing w:before="0" w:after="0"/>
              <w:ind w:firstLine="0"/>
              <w:jc w:val="center"/>
              <w:textAlignment w:val="baseline"/>
            </w:pPr>
            <w:r w:rsidRPr="00C427A1">
              <w:t>5л</w:t>
            </w:r>
          </w:p>
        </w:tc>
        <w:tc>
          <w:tcPr>
            <w:tcW w:w="1182" w:type="dxa"/>
          </w:tcPr>
          <w:p w14:paraId="79AE6FA7" w14:textId="77777777" w:rsidR="00665493" w:rsidRPr="00C427A1" w:rsidRDefault="00665493" w:rsidP="003B7C69">
            <w:pPr>
              <w:overflowPunct w:val="0"/>
              <w:autoSpaceDE w:val="0"/>
              <w:autoSpaceDN w:val="0"/>
              <w:adjustRightInd w:val="0"/>
              <w:spacing w:before="0" w:after="0"/>
              <w:ind w:firstLine="0"/>
              <w:jc w:val="center"/>
              <w:textAlignment w:val="baseline"/>
            </w:pPr>
            <w:r w:rsidRPr="00C427A1">
              <w:t>2, 3</w:t>
            </w:r>
          </w:p>
        </w:tc>
        <w:tc>
          <w:tcPr>
            <w:tcW w:w="1559" w:type="dxa"/>
            <w:vAlign w:val="center"/>
          </w:tcPr>
          <w:p w14:paraId="33FE420B" w14:textId="77777777" w:rsidR="00665493" w:rsidRPr="00C427A1" w:rsidRDefault="00665493" w:rsidP="003B7C69">
            <w:pPr>
              <w:overflowPunct w:val="0"/>
              <w:autoSpaceDE w:val="0"/>
              <w:autoSpaceDN w:val="0"/>
              <w:adjustRightInd w:val="0"/>
              <w:spacing w:before="0" w:after="0"/>
              <w:ind w:firstLine="0"/>
              <w:jc w:val="center"/>
              <w:textAlignment w:val="baseline"/>
            </w:pPr>
            <w:r w:rsidRPr="00C427A1">
              <w:t>2</w:t>
            </w:r>
          </w:p>
        </w:tc>
      </w:tr>
      <w:tr w:rsidR="00C7361C" w:rsidRPr="00C427A1" w14:paraId="678C96A2" w14:textId="77777777" w:rsidTr="00D008EF">
        <w:trPr>
          <w:trHeight w:val="295"/>
          <w:jc w:val="center"/>
        </w:trPr>
        <w:tc>
          <w:tcPr>
            <w:tcW w:w="3786" w:type="dxa"/>
            <w:shd w:val="clear" w:color="auto" w:fill="auto"/>
            <w:noWrap/>
          </w:tcPr>
          <w:p w14:paraId="5DCF169A" w14:textId="77777777" w:rsidR="00E51969" w:rsidRPr="00C427A1" w:rsidRDefault="00E51969" w:rsidP="003B7C69">
            <w:pPr>
              <w:overflowPunct w:val="0"/>
              <w:autoSpaceDE w:val="0"/>
              <w:autoSpaceDN w:val="0"/>
              <w:adjustRightInd w:val="0"/>
              <w:spacing w:before="0" w:after="0"/>
              <w:ind w:firstLine="0"/>
              <w:jc w:val="left"/>
              <w:textAlignment w:val="baseline"/>
            </w:pPr>
            <w:r w:rsidRPr="00C427A1">
              <w:t>сообщение оператора для ФН</w:t>
            </w:r>
          </w:p>
        </w:tc>
        <w:tc>
          <w:tcPr>
            <w:tcW w:w="1342" w:type="dxa"/>
            <w:vAlign w:val="center"/>
          </w:tcPr>
          <w:p w14:paraId="6CA2FE5D" w14:textId="77777777" w:rsidR="00E51969" w:rsidRPr="00C427A1" w:rsidRDefault="00E51969" w:rsidP="003B7C69">
            <w:pPr>
              <w:overflowPunct w:val="0"/>
              <w:autoSpaceDE w:val="0"/>
              <w:autoSpaceDN w:val="0"/>
              <w:adjustRightInd w:val="0"/>
              <w:spacing w:before="0" w:after="0"/>
              <w:ind w:firstLine="0"/>
              <w:jc w:val="center"/>
              <w:textAlignment w:val="baseline"/>
            </w:pPr>
            <w:r w:rsidRPr="00C427A1">
              <w:t>1068</w:t>
            </w:r>
          </w:p>
        </w:tc>
        <w:tc>
          <w:tcPr>
            <w:tcW w:w="1564" w:type="dxa"/>
            <w:shd w:val="clear" w:color="auto" w:fill="auto"/>
            <w:noWrap/>
            <w:vAlign w:val="center"/>
          </w:tcPr>
          <w:p w14:paraId="44052F9E" w14:textId="77777777" w:rsidR="00E51969" w:rsidRPr="00C427A1" w:rsidRDefault="001E2D02" w:rsidP="003B7C69">
            <w:pPr>
              <w:overflowPunct w:val="0"/>
              <w:autoSpaceDE w:val="0"/>
              <w:autoSpaceDN w:val="0"/>
              <w:adjustRightInd w:val="0"/>
              <w:spacing w:before="0" w:after="0"/>
              <w:ind w:firstLine="0"/>
              <w:jc w:val="center"/>
              <w:textAlignment w:val="baseline"/>
            </w:pPr>
            <w:r w:rsidRPr="00C427A1">
              <w:t>2</w:t>
            </w:r>
          </w:p>
        </w:tc>
        <w:tc>
          <w:tcPr>
            <w:tcW w:w="1786" w:type="dxa"/>
            <w:vAlign w:val="center"/>
          </w:tcPr>
          <w:p w14:paraId="1600A7BA" w14:textId="77777777" w:rsidR="00E51969" w:rsidRPr="00C427A1" w:rsidRDefault="000166F3" w:rsidP="003B7C69">
            <w:pPr>
              <w:overflowPunct w:val="0"/>
              <w:autoSpaceDE w:val="0"/>
              <w:autoSpaceDN w:val="0"/>
              <w:adjustRightInd w:val="0"/>
              <w:spacing w:before="0" w:after="0"/>
              <w:ind w:firstLine="0"/>
              <w:jc w:val="center"/>
              <w:textAlignment w:val="baseline"/>
            </w:pPr>
            <w:r w:rsidRPr="00C427A1">
              <w:t>Э</w:t>
            </w:r>
          </w:p>
        </w:tc>
        <w:tc>
          <w:tcPr>
            <w:tcW w:w="1564" w:type="dxa"/>
            <w:vAlign w:val="center"/>
          </w:tcPr>
          <w:p w14:paraId="322F508E" w14:textId="77777777" w:rsidR="00E51969" w:rsidRPr="00C427A1" w:rsidRDefault="00E51969" w:rsidP="003B7C69">
            <w:pPr>
              <w:overflowPunct w:val="0"/>
              <w:autoSpaceDE w:val="0"/>
              <w:autoSpaceDN w:val="0"/>
              <w:adjustRightInd w:val="0"/>
              <w:spacing w:before="0" w:after="0"/>
              <w:ind w:firstLine="0"/>
              <w:jc w:val="center"/>
              <w:textAlignment w:val="baseline"/>
            </w:pPr>
            <w:r w:rsidRPr="00C427A1">
              <w:t>Нет</w:t>
            </w:r>
          </w:p>
        </w:tc>
        <w:tc>
          <w:tcPr>
            <w:tcW w:w="1564" w:type="dxa"/>
            <w:vAlign w:val="center"/>
          </w:tcPr>
          <w:p w14:paraId="5C322416" w14:textId="77777777" w:rsidR="00E51969" w:rsidRPr="00C427A1" w:rsidRDefault="00F7314D" w:rsidP="003B7C69">
            <w:pPr>
              <w:overflowPunct w:val="0"/>
              <w:autoSpaceDE w:val="0"/>
              <w:autoSpaceDN w:val="0"/>
              <w:adjustRightInd w:val="0"/>
              <w:spacing w:before="0" w:after="0"/>
              <w:ind w:firstLine="0"/>
              <w:jc w:val="center"/>
              <w:textAlignment w:val="baseline"/>
            </w:pPr>
            <w:r w:rsidRPr="00C427A1">
              <w:t>30д</w:t>
            </w:r>
          </w:p>
        </w:tc>
        <w:tc>
          <w:tcPr>
            <w:tcW w:w="1182" w:type="dxa"/>
            <w:vAlign w:val="center"/>
          </w:tcPr>
          <w:p w14:paraId="0A9F4B4B" w14:textId="77777777" w:rsidR="00E51969" w:rsidRPr="00C427A1" w:rsidRDefault="00665493" w:rsidP="003B7C69">
            <w:pPr>
              <w:overflowPunct w:val="0"/>
              <w:autoSpaceDE w:val="0"/>
              <w:autoSpaceDN w:val="0"/>
              <w:adjustRightInd w:val="0"/>
              <w:spacing w:before="0" w:after="0"/>
              <w:ind w:firstLine="0"/>
              <w:jc w:val="center"/>
              <w:textAlignment w:val="baseline"/>
            </w:pPr>
            <w:r w:rsidRPr="00C427A1">
              <w:t>3</w:t>
            </w:r>
          </w:p>
        </w:tc>
        <w:tc>
          <w:tcPr>
            <w:tcW w:w="1559" w:type="dxa"/>
            <w:vAlign w:val="center"/>
          </w:tcPr>
          <w:p w14:paraId="1C1833EC" w14:textId="77777777" w:rsidR="00E51969" w:rsidRPr="00C427A1" w:rsidRDefault="00913DB1" w:rsidP="003B7C69">
            <w:pPr>
              <w:overflowPunct w:val="0"/>
              <w:autoSpaceDE w:val="0"/>
              <w:autoSpaceDN w:val="0"/>
              <w:adjustRightInd w:val="0"/>
              <w:spacing w:before="0" w:after="0"/>
              <w:ind w:firstLine="0"/>
              <w:jc w:val="center"/>
              <w:textAlignment w:val="baseline"/>
            </w:pPr>
            <w:r w:rsidRPr="00C427A1">
              <w:t>1</w:t>
            </w:r>
          </w:p>
        </w:tc>
      </w:tr>
      <w:tr w:rsidR="00C7361C" w:rsidRPr="00C427A1" w14:paraId="72D13757" w14:textId="77777777" w:rsidTr="00D008EF">
        <w:trPr>
          <w:trHeight w:val="302"/>
          <w:jc w:val="center"/>
        </w:trPr>
        <w:tc>
          <w:tcPr>
            <w:tcW w:w="3786" w:type="dxa"/>
            <w:shd w:val="clear" w:color="auto" w:fill="auto"/>
            <w:noWrap/>
          </w:tcPr>
          <w:p w14:paraId="177BC402" w14:textId="77777777" w:rsidR="00F7314D" w:rsidRPr="00C427A1" w:rsidRDefault="00F7314D" w:rsidP="003B7C69">
            <w:pPr>
              <w:overflowPunct w:val="0"/>
              <w:autoSpaceDE w:val="0"/>
              <w:autoSpaceDN w:val="0"/>
              <w:adjustRightInd w:val="0"/>
              <w:spacing w:before="0" w:after="0"/>
              <w:ind w:firstLine="0"/>
              <w:jc w:val="left"/>
              <w:textAlignment w:val="baseline"/>
            </w:pPr>
            <w:r w:rsidRPr="00C427A1">
              <w:t>сообщение оператора</w:t>
            </w:r>
          </w:p>
        </w:tc>
        <w:tc>
          <w:tcPr>
            <w:tcW w:w="1342" w:type="dxa"/>
            <w:vAlign w:val="center"/>
          </w:tcPr>
          <w:p w14:paraId="021B3D93" w14:textId="77777777" w:rsidR="00F7314D" w:rsidRPr="00C427A1" w:rsidRDefault="00F7314D" w:rsidP="003B7C69">
            <w:pPr>
              <w:overflowPunct w:val="0"/>
              <w:autoSpaceDE w:val="0"/>
              <w:autoSpaceDN w:val="0"/>
              <w:adjustRightInd w:val="0"/>
              <w:spacing w:before="0" w:after="0"/>
              <w:ind w:firstLine="0"/>
              <w:jc w:val="center"/>
              <w:textAlignment w:val="baseline"/>
            </w:pPr>
            <w:r w:rsidRPr="00C427A1">
              <w:t>1206</w:t>
            </w:r>
          </w:p>
        </w:tc>
        <w:tc>
          <w:tcPr>
            <w:tcW w:w="1564" w:type="dxa"/>
            <w:shd w:val="clear" w:color="auto" w:fill="auto"/>
            <w:noWrap/>
            <w:vAlign w:val="center"/>
          </w:tcPr>
          <w:p w14:paraId="6A15D065" w14:textId="77777777" w:rsidR="00F7314D" w:rsidRPr="00C427A1" w:rsidRDefault="001E2D02" w:rsidP="003B7C69">
            <w:pPr>
              <w:overflowPunct w:val="0"/>
              <w:autoSpaceDE w:val="0"/>
              <w:autoSpaceDN w:val="0"/>
              <w:adjustRightInd w:val="0"/>
              <w:spacing w:before="0" w:after="0"/>
              <w:ind w:firstLine="0"/>
              <w:jc w:val="center"/>
              <w:textAlignment w:val="baseline"/>
            </w:pPr>
            <w:r w:rsidRPr="00C427A1">
              <w:t>6</w:t>
            </w:r>
          </w:p>
        </w:tc>
        <w:tc>
          <w:tcPr>
            <w:tcW w:w="1786" w:type="dxa"/>
            <w:vAlign w:val="center"/>
          </w:tcPr>
          <w:p w14:paraId="61E8A209" w14:textId="77777777" w:rsidR="00F7314D" w:rsidRPr="00C427A1" w:rsidRDefault="00F7314D" w:rsidP="003B7C69">
            <w:pPr>
              <w:overflowPunct w:val="0"/>
              <w:autoSpaceDE w:val="0"/>
              <w:autoSpaceDN w:val="0"/>
              <w:adjustRightInd w:val="0"/>
              <w:spacing w:before="0" w:after="0"/>
              <w:ind w:firstLine="0"/>
              <w:jc w:val="center"/>
              <w:textAlignment w:val="baseline"/>
            </w:pPr>
            <w:r w:rsidRPr="00C427A1">
              <w:t>ПЭ</w:t>
            </w:r>
          </w:p>
        </w:tc>
        <w:tc>
          <w:tcPr>
            <w:tcW w:w="1564" w:type="dxa"/>
            <w:vAlign w:val="center"/>
          </w:tcPr>
          <w:p w14:paraId="349D20F7" w14:textId="77777777" w:rsidR="00F7314D" w:rsidRPr="00C427A1" w:rsidRDefault="00F7314D" w:rsidP="003B7C69">
            <w:pPr>
              <w:overflowPunct w:val="0"/>
              <w:autoSpaceDE w:val="0"/>
              <w:autoSpaceDN w:val="0"/>
              <w:adjustRightInd w:val="0"/>
              <w:spacing w:before="0" w:after="0"/>
              <w:ind w:firstLine="0"/>
              <w:jc w:val="center"/>
              <w:textAlignment w:val="baseline"/>
            </w:pPr>
            <w:r w:rsidRPr="00C427A1">
              <w:t>Нет</w:t>
            </w:r>
          </w:p>
        </w:tc>
        <w:tc>
          <w:tcPr>
            <w:tcW w:w="1564" w:type="dxa"/>
            <w:vAlign w:val="center"/>
          </w:tcPr>
          <w:p w14:paraId="0B067A93" w14:textId="77777777" w:rsidR="00F7314D" w:rsidRPr="00C427A1" w:rsidRDefault="00F7314D" w:rsidP="003B7C69">
            <w:pPr>
              <w:overflowPunct w:val="0"/>
              <w:autoSpaceDE w:val="0"/>
              <w:autoSpaceDN w:val="0"/>
              <w:adjustRightInd w:val="0"/>
              <w:spacing w:before="0" w:after="0"/>
              <w:ind w:firstLine="0"/>
              <w:jc w:val="center"/>
              <w:textAlignment w:val="baseline"/>
            </w:pPr>
            <w:r w:rsidRPr="00C427A1">
              <w:t>30д</w:t>
            </w:r>
          </w:p>
        </w:tc>
        <w:tc>
          <w:tcPr>
            <w:tcW w:w="1182" w:type="dxa"/>
            <w:vAlign w:val="center"/>
          </w:tcPr>
          <w:p w14:paraId="129920E3" w14:textId="77777777" w:rsidR="00F7314D" w:rsidRPr="00C427A1" w:rsidRDefault="00665493" w:rsidP="003B7C69">
            <w:pPr>
              <w:overflowPunct w:val="0"/>
              <w:autoSpaceDE w:val="0"/>
              <w:autoSpaceDN w:val="0"/>
              <w:adjustRightInd w:val="0"/>
              <w:spacing w:before="0" w:after="0"/>
              <w:ind w:firstLine="0"/>
              <w:jc w:val="center"/>
              <w:textAlignment w:val="baseline"/>
            </w:pPr>
            <w:r w:rsidRPr="00C427A1">
              <w:t>3</w:t>
            </w:r>
          </w:p>
        </w:tc>
        <w:tc>
          <w:tcPr>
            <w:tcW w:w="1559" w:type="dxa"/>
            <w:vAlign w:val="center"/>
          </w:tcPr>
          <w:p w14:paraId="178F62E2" w14:textId="77777777" w:rsidR="00F7314D" w:rsidRPr="00C427A1" w:rsidRDefault="00F7314D" w:rsidP="003B7C69">
            <w:pPr>
              <w:overflowPunct w:val="0"/>
              <w:autoSpaceDE w:val="0"/>
              <w:autoSpaceDN w:val="0"/>
              <w:adjustRightInd w:val="0"/>
              <w:spacing w:before="0" w:after="0"/>
              <w:ind w:firstLine="0"/>
              <w:jc w:val="center"/>
              <w:textAlignment w:val="baseline"/>
            </w:pPr>
            <w:r w:rsidRPr="00C427A1">
              <w:t>1</w:t>
            </w:r>
          </w:p>
        </w:tc>
      </w:tr>
      <w:tr w:rsidR="00C7361C" w:rsidRPr="00C427A1" w14:paraId="4C251551" w14:textId="77777777" w:rsidTr="00D008EF">
        <w:trPr>
          <w:trHeight w:val="302"/>
          <w:jc w:val="center"/>
        </w:trPr>
        <w:tc>
          <w:tcPr>
            <w:tcW w:w="3786" w:type="dxa"/>
            <w:shd w:val="clear" w:color="auto" w:fill="auto"/>
            <w:noWrap/>
          </w:tcPr>
          <w:p w14:paraId="5F44EA22" w14:textId="77777777" w:rsidR="00F7314D" w:rsidRPr="00C427A1" w:rsidRDefault="00F7314D" w:rsidP="003B7C69">
            <w:pPr>
              <w:overflowPunct w:val="0"/>
              <w:autoSpaceDE w:val="0"/>
              <w:autoSpaceDN w:val="0"/>
              <w:adjustRightInd w:val="0"/>
              <w:spacing w:before="0" w:after="0"/>
              <w:ind w:firstLine="0"/>
              <w:jc w:val="left"/>
              <w:textAlignment w:val="baseline"/>
            </w:pPr>
            <w:r w:rsidRPr="00C427A1">
              <w:t>ФП</w:t>
            </w:r>
            <w:r w:rsidR="007079A6" w:rsidRPr="00C427A1">
              <w:t xml:space="preserve">О </w:t>
            </w:r>
            <w:r w:rsidR="008F1B09" w:rsidRPr="00C427A1">
              <w:t>(2</w:t>
            </w:r>
            <w:r w:rsidRPr="00C427A1">
              <w:t>)</w:t>
            </w:r>
          </w:p>
        </w:tc>
        <w:tc>
          <w:tcPr>
            <w:tcW w:w="1342" w:type="dxa"/>
            <w:vAlign w:val="center"/>
          </w:tcPr>
          <w:p w14:paraId="71D6F8FC" w14:textId="77777777" w:rsidR="00F7314D" w:rsidRPr="00C427A1" w:rsidRDefault="00F7314D" w:rsidP="003B7C69">
            <w:pPr>
              <w:overflowPunct w:val="0"/>
              <w:autoSpaceDE w:val="0"/>
              <w:autoSpaceDN w:val="0"/>
              <w:adjustRightInd w:val="0"/>
              <w:spacing w:before="0" w:after="0"/>
              <w:ind w:firstLine="0"/>
              <w:jc w:val="center"/>
              <w:textAlignment w:val="baseline"/>
            </w:pPr>
            <w:r w:rsidRPr="00C427A1">
              <w:t>1078</w:t>
            </w:r>
          </w:p>
        </w:tc>
        <w:tc>
          <w:tcPr>
            <w:tcW w:w="1564" w:type="dxa"/>
            <w:shd w:val="clear" w:color="auto" w:fill="auto"/>
            <w:noWrap/>
            <w:vAlign w:val="center"/>
          </w:tcPr>
          <w:p w14:paraId="5F1AC532" w14:textId="77777777" w:rsidR="00F7314D" w:rsidRPr="00C427A1" w:rsidRDefault="00F7314D" w:rsidP="003B7C69">
            <w:pPr>
              <w:overflowPunct w:val="0"/>
              <w:autoSpaceDE w:val="0"/>
              <w:autoSpaceDN w:val="0"/>
              <w:adjustRightInd w:val="0"/>
              <w:spacing w:before="0" w:after="0"/>
              <w:ind w:firstLine="0"/>
              <w:jc w:val="center"/>
              <w:textAlignment w:val="baseline"/>
            </w:pPr>
            <w:r w:rsidRPr="00C427A1">
              <w:t>1</w:t>
            </w:r>
          </w:p>
        </w:tc>
        <w:tc>
          <w:tcPr>
            <w:tcW w:w="1786" w:type="dxa"/>
            <w:vAlign w:val="center"/>
          </w:tcPr>
          <w:p w14:paraId="210BED80" w14:textId="77777777" w:rsidR="00F7314D" w:rsidRPr="00C427A1" w:rsidRDefault="00F7314D" w:rsidP="003B7C69">
            <w:pPr>
              <w:overflowPunct w:val="0"/>
              <w:autoSpaceDE w:val="0"/>
              <w:autoSpaceDN w:val="0"/>
              <w:adjustRightInd w:val="0"/>
              <w:spacing w:before="0" w:after="0"/>
              <w:ind w:firstLine="0"/>
              <w:jc w:val="center"/>
              <w:textAlignment w:val="baseline"/>
            </w:pPr>
            <w:r w:rsidRPr="00C427A1">
              <w:t>ПЭ</w:t>
            </w:r>
          </w:p>
        </w:tc>
        <w:tc>
          <w:tcPr>
            <w:tcW w:w="1564" w:type="dxa"/>
            <w:vAlign w:val="center"/>
          </w:tcPr>
          <w:p w14:paraId="61A31546" w14:textId="77777777" w:rsidR="00F7314D" w:rsidRPr="00C427A1" w:rsidRDefault="00F7314D" w:rsidP="003B7C69">
            <w:pPr>
              <w:overflowPunct w:val="0"/>
              <w:autoSpaceDE w:val="0"/>
              <w:autoSpaceDN w:val="0"/>
              <w:adjustRightInd w:val="0"/>
              <w:spacing w:before="0" w:after="0"/>
              <w:ind w:firstLine="0"/>
              <w:jc w:val="center"/>
              <w:textAlignment w:val="baseline"/>
            </w:pPr>
            <w:r w:rsidRPr="00C427A1">
              <w:t>Нет</w:t>
            </w:r>
          </w:p>
        </w:tc>
        <w:tc>
          <w:tcPr>
            <w:tcW w:w="1564" w:type="dxa"/>
            <w:vAlign w:val="center"/>
          </w:tcPr>
          <w:p w14:paraId="48740D19" w14:textId="77777777" w:rsidR="00F7314D" w:rsidRPr="00C427A1" w:rsidRDefault="00F7314D" w:rsidP="003B7C69">
            <w:pPr>
              <w:overflowPunct w:val="0"/>
              <w:autoSpaceDE w:val="0"/>
              <w:autoSpaceDN w:val="0"/>
              <w:adjustRightInd w:val="0"/>
              <w:spacing w:before="0" w:after="0"/>
              <w:ind w:firstLine="0"/>
              <w:jc w:val="center"/>
              <w:textAlignment w:val="baseline"/>
            </w:pPr>
            <w:r w:rsidRPr="00C427A1">
              <w:t>5л</w:t>
            </w:r>
          </w:p>
        </w:tc>
        <w:tc>
          <w:tcPr>
            <w:tcW w:w="1182" w:type="dxa"/>
            <w:vAlign w:val="center"/>
          </w:tcPr>
          <w:p w14:paraId="27275CCA" w14:textId="77777777" w:rsidR="00F7314D" w:rsidRPr="00C427A1" w:rsidRDefault="00665493" w:rsidP="003B7C69">
            <w:pPr>
              <w:overflowPunct w:val="0"/>
              <w:autoSpaceDE w:val="0"/>
              <w:autoSpaceDN w:val="0"/>
              <w:adjustRightInd w:val="0"/>
              <w:spacing w:before="0" w:after="0"/>
              <w:ind w:firstLine="0"/>
              <w:jc w:val="center"/>
              <w:textAlignment w:val="baseline"/>
            </w:pPr>
            <w:r w:rsidRPr="00C427A1">
              <w:t>3</w:t>
            </w:r>
          </w:p>
        </w:tc>
        <w:tc>
          <w:tcPr>
            <w:tcW w:w="1559" w:type="dxa"/>
            <w:vAlign w:val="center"/>
          </w:tcPr>
          <w:p w14:paraId="2C1F69A8" w14:textId="77777777" w:rsidR="00F7314D" w:rsidRPr="00C427A1" w:rsidRDefault="00F7314D" w:rsidP="003B7C69">
            <w:pPr>
              <w:overflowPunct w:val="0"/>
              <w:autoSpaceDE w:val="0"/>
              <w:autoSpaceDN w:val="0"/>
              <w:adjustRightInd w:val="0"/>
              <w:spacing w:before="0" w:after="0"/>
              <w:ind w:firstLine="0"/>
              <w:jc w:val="center"/>
              <w:textAlignment w:val="baseline"/>
            </w:pPr>
            <w:r w:rsidRPr="00C427A1">
              <w:noBreakHyphen/>
            </w:r>
          </w:p>
        </w:tc>
      </w:tr>
      <w:tr w:rsidR="00F7314D" w:rsidRPr="00C427A1" w14:paraId="6C636A42" w14:textId="77777777" w:rsidTr="00D008EF">
        <w:trPr>
          <w:trHeight w:val="302"/>
          <w:jc w:val="center"/>
        </w:trPr>
        <w:tc>
          <w:tcPr>
            <w:tcW w:w="3786" w:type="dxa"/>
            <w:shd w:val="clear" w:color="auto" w:fill="auto"/>
            <w:noWrap/>
          </w:tcPr>
          <w:p w14:paraId="45AFA29C" w14:textId="77777777" w:rsidR="00F7314D" w:rsidRPr="00C427A1" w:rsidRDefault="00F7314D" w:rsidP="003B7C69">
            <w:pPr>
              <w:overflowPunct w:val="0"/>
              <w:autoSpaceDE w:val="0"/>
              <w:autoSpaceDN w:val="0"/>
              <w:adjustRightInd w:val="0"/>
              <w:spacing w:before="0" w:after="0"/>
              <w:ind w:firstLine="0"/>
              <w:jc w:val="left"/>
              <w:textAlignment w:val="baseline"/>
            </w:pPr>
            <w:r w:rsidRPr="00C427A1">
              <w:t>ФП</w:t>
            </w:r>
            <w:r w:rsidR="007079A6" w:rsidRPr="00C427A1">
              <w:t>П</w:t>
            </w:r>
            <w:r w:rsidR="00665493" w:rsidRPr="00C427A1">
              <w:t xml:space="preserve"> (3</w:t>
            </w:r>
            <w:r w:rsidRPr="00C427A1">
              <w:t>)</w:t>
            </w:r>
          </w:p>
        </w:tc>
        <w:tc>
          <w:tcPr>
            <w:tcW w:w="1342" w:type="dxa"/>
            <w:vAlign w:val="center"/>
          </w:tcPr>
          <w:p w14:paraId="7DFE20DF" w14:textId="77777777" w:rsidR="00F7314D" w:rsidRPr="00C427A1" w:rsidRDefault="00F7314D" w:rsidP="003B7C69">
            <w:pPr>
              <w:overflowPunct w:val="0"/>
              <w:autoSpaceDE w:val="0"/>
              <w:autoSpaceDN w:val="0"/>
              <w:adjustRightInd w:val="0"/>
              <w:spacing w:before="0" w:after="0"/>
              <w:ind w:firstLine="0"/>
              <w:jc w:val="center"/>
              <w:textAlignment w:val="baseline"/>
            </w:pPr>
            <w:r w:rsidRPr="00C427A1">
              <w:t>–</w:t>
            </w:r>
          </w:p>
        </w:tc>
        <w:tc>
          <w:tcPr>
            <w:tcW w:w="1564" w:type="dxa"/>
            <w:shd w:val="clear" w:color="auto" w:fill="auto"/>
            <w:noWrap/>
            <w:vAlign w:val="center"/>
          </w:tcPr>
          <w:p w14:paraId="194001ED" w14:textId="77777777" w:rsidR="00F7314D" w:rsidRPr="00C427A1" w:rsidRDefault="00F7314D" w:rsidP="003B7C69">
            <w:pPr>
              <w:overflowPunct w:val="0"/>
              <w:autoSpaceDE w:val="0"/>
              <w:autoSpaceDN w:val="0"/>
              <w:adjustRightInd w:val="0"/>
              <w:spacing w:before="0" w:after="0"/>
              <w:ind w:firstLine="0"/>
              <w:jc w:val="center"/>
              <w:textAlignment w:val="baseline"/>
            </w:pPr>
            <w:r w:rsidRPr="00C427A1">
              <w:t>1</w:t>
            </w:r>
          </w:p>
        </w:tc>
        <w:tc>
          <w:tcPr>
            <w:tcW w:w="1786" w:type="dxa"/>
            <w:vAlign w:val="center"/>
          </w:tcPr>
          <w:p w14:paraId="47969EC3" w14:textId="77777777" w:rsidR="00F7314D" w:rsidRPr="00C427A1" w:rsidRDefault="00F7314D" w:rsidP="003B7C69">
            <w:pPr>
              <w:overflowPunct w:val="0"/>
              <w:autoSpaceDE w:val="0"/>
              <w:autoSpaceDN w:val="0"/>
              <w:adjustRightInd w:val="0"/>
              <w:spacing w:before="0" w:after="0"/>
              <w:ind w:firstLine="0"/>
              <w:jc w:val="center"/>
              <w:textAlignment w:val="baseline"/>
            </w:pPr>
            <w:r w:rsidRPr="00C427A1">
              <w:t>Э</w:t>
            </w:r>
          </w:p>
        </w:tc>
        <w:tc>
          <w:tcPr>
            <w:tcW w:w="1564" w:type="dxa"/>
            <w:vAlign w:val="center"/>
          </w:tcPr>
          <w:p w14:paraId="78558B7C" w14:textId="77777777" w:rsidR="00F7314D" w:rsidRPr="00C427A1" w:rsidRDefault="00F7314D" w:rsidP="003B7C69">
            <w:pPr>
              <w:overflowPunct w:val="0"/>
              <w:autoSpaceDE w:val="0"/>
              <w:autoSpaceDN w:val="0"/>
              <w:adjustRightInd w:val="0"/>
              <w:spacing w:before="0" w:after="0"/>
              <w:ind w:firstLine="0"/>
              <w:jc w:val="center"/>
              <w:textAlignment w:val="baseline"/>
            </w:pPr>
            <w:r w:rsidRPr="00C427A1">
              <w:t>Нет</w:t>
            </w:r>
          </w:p>
        </w:tc>
        <w:tc>
          <w:tcPr>
            <w:tcW w:w="1564" w:type="dxa"/>
            <w:vAlign w:val="center"/>
          </w:tcPr>
          <w:p w14:paraId="04D4FC6D" w14:textId="77777777" w:rsidR="00F7314D" w:rsidRPr="00C427A1" w:rsidRDefault="004F4BDE" w:rsidP="003B7C69">
            <w:pPr>
              <w:overflowPunct w:val="0"/>
              <w:autoSpaceDE w:val="0"/>
              <w:autoSpaceDN w:val="0"/>
              <w:adjustRightInd w:val="0"/>
              <w:spacing w:before="0" w:after="0"/>
              <w:ind w:firstLine="0"/>
              <w:jc w:val="center"/>
              <w:textAlignment w:val="baseline"/>
            </w:pPr>
            <w:r w:rsidRPr="00C427A1">
              <w:t>30д</w:t>
            </w:r>
          </w:p>
        </w:tc>
        <w:tc>
          <w:tcPr>
            <w:tcW w:w="1182" w:type="dxa"/>
            <w:vAlign w:val="center"/>
          </w:tcPr>
          <w:p w14:paraId="79E4961F" w14:textId="77777777" w:rsidR="00F7314D" w:rsidRPr="00C427A1" w:rsidRDefault="008F1B09" w:rsidP="003B7C69">
            <w:pPr>
              <w:overflowPunct w:val="0"/>
              <w:autoSpaceDE w:val="0"/>
              <w:autoSpaceDN w:val="0"/>
              <w:adjustRightInd w:val="0"/>
              <w:spacing w:before="0" w:after="0"/>
              <w:ind w:firstLine="0"/>
              <w:jc w:val="center"/>
              <w:textAlignment w:val="baseline"/>
            </w:pPr>
            <w:r w:rsidRPr="00C427A1">
              <w:t>–</w:t>
            </w:r>
          </w:p>
        </w:tc>
        <w:tc>
          <w:tcPr>
            <w:tcW w:w="1559" w:type="dxa"/>
            <w:vAlign w:val="center"/>
          </w:tcPr>
          <w:p w14:paraId="516009C3" w14:textId="77777777" w:rsidR="00F7314D" w:rsidRPr="00C427A1" w:rsidRDefault="00F7314D" w:rsidP="003B7C69">
            <w:pPr>
              <w:overflowPunct w:val="0"/>
              <w:autoSpaceDE w:val="0"/>
              <w:autoSpaceDN w:val="0"/>
              <w:adjustRightInd w:val="0"/>
              <w:spacing w:before="0" w:after="0"/>
              <w:ind w:firstLine="0"/>
              <w:jc w:val="center"/>
              <w:textAlignment w:val="baseline"/>
            </w:pPr>
            <w:r w:rsidRPr="00C427A1">
              <w:noBreakHyphen/>
            </w:r>
          </w:p>
        </w:tc>
      </w:tr>
    </w:tbl>
    <w:p w14:paraId="3CF05FCF" w14:textId="77777777" w:rsidR="008C09D7" w:rsidRPr="00C427A1" w:rsidRDefault="008C09D7" w:rsidP="003B7C69">
      <w:pPr>
        <w:overflowPunct w:val="0"/>
        <w:autoSpaceDE w:val="0"/>
        <w:autoSpaceDN w:val="0"/>
        <w:adjustRightInd w:val="0"/>
        <w:spacing w:before="0" w:after="0"/>
        <w:ind w:firstLine="0"/>
        <w:textAlignment w:val="baseline"/>
      </w:pPr>
    </w:p>
    <w:tbl>
      <w:tblPr>
        <w:tblStyle w:val="14"/>
        <w:tblW w:w="4962"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8"/>
        <w:gridCol w:w="13409"/>
      </w:tblGrid>
      <w:tr w:rsidR="00C427A1" w:rsidRPr="00C427A1" w14:paraId="2EFB5407" w14:textId="77777777" w:rsidTr="00081B28">
        <w:tc>
          <w:tcPr>
            <w:tcW w:w="15068" w:type="dxa"/>
            <w:gridSpan w:val="2"/>
          </w:tcPr>
          <w:p w14:paraId="6C986F86" w14:textId="5438F0DB" w:rsidR="001861B4" w:rsidRPr="00C427A1" w:rsidRDefault="00E0059D" w:rsidP="003B7C69">
            <w:pPr>
              <w:overflowPunct w:val="0"/>
              <w:autoSpaceDE w:val="0"/>
              <w:autoSpaceDN w:val="0"/>
              <w:adjustRightInd w:val="0"/>
              <w:spacing w:before="0" w:after="0"/>
              <w:ind w:right="32" w:firstLine="0"/>
              <w:textAlignment w:val="baseline"/>
              <w:rPr>
                <w:strike/>
              </w:rPr>
            </w:pPr>
            <w:r w:rsidRPr="00C427A1">
              <w:rPr>
                <w:spacing w:val="30"/>
              </w:rPr>
              <w:t>Примечания:</w:t>
            </w:r>
          </w:p>
        </w:tc>
      </w:tr>
      <w:tr w:rsidR="00C427A1" w:rsidRPr="00C427A1" w14:paraId="461C0A9A" w14:textId="77777777" w:rsidTr="00081B28">
        <w:tc>
          <w:tcPr>
            <w:tcW w:w="790" w:type="dxa"/>
          </w:tcPr>
          <w:p w14:paraId="7AD35D31" w14:textId="77777777" w:rsidR="001861B4" w:rsidRPr="00C427A1" w:rsidRDefault="001861B4" w:rsidP="003B7C69">
            <w:pPr>
              <w:overflowPunct w:val="0"/>
              <w:autoSpaceDE w:val="0"/>
              <w:autoSpaceDN w:val="0"/>
              <w:adjustRightInd w:val="0"/>
              <w:spacing w:before="0" w:after="0"/>
              <w:ind w:right="-1243" w:firstLine="0"/>
              <w:textAlignment w:val="baseline"/>
              <w:rPr>
                <w:spacing w:val="30"/>
              </w:rPr>
            </w:pPr>
            <w:r w:rsidRPr="00C427A1">
              <w:rPr>
                <w:spacing w:val="30"/>
              </w:rPr>
              <w:t>1.</w:t>
            </w:r>
          </w:p>
        </w:tc>
        <w:tc>
          <w:tcPr>
            <w:tcW w:w="14278" w:type="dxa"/>
          </w:tcPr>
          <w:p w14:paraId="19AB1A0A" w14:textId="77777777" w:rsidR="00EF18BE" w:rsidRPr="00C427A1" w:rsidRDefault="00EF18BE" w:rsidP="00280BEC">
            <w:pPr>
              <w:overflowPunct w:val="0"/>
              <w:autoSpaceDE w:val="0"/>
              <w:autoSpaceDN w:val="0"/>
              <w:adjustRightInd w:val="0"/>
              <w:spacing w:before="0" w:after="0"/>
              <w:ind w:right="32" w:firstLine="0"/>
              <w:textAlignment w:val="baseline"/>
            </w:pPr>
            <w:r w:rsidRPr="00C427A1">
              <w:t>Реквизит «сообщение оператора для ФН» (тег 1068) и «сообщение оператора» (тег 1206) включаются в состав подтверждения оператора</w:t>
            </w:r>
            <w:r w:rsidR="00A6158A" w:rsidRPr="00C427A1">
              <w:t>, сформированного для передачи пользователю</w:t>
            </w:r>
            <w:r w:rsidR="00FE1220" w:rsidRPr="00C427A1">
              <w:t>, только при наличии у ОФД соответствующих сообщений.</w:t>
            </w:r>
          </w:p>
          <w:p w14:paraId="5412A136" w14:textId="2AE4B55B" w:rsidR="004057DD" w:rsidRPr="00C427A1" w:rsidRDefault="004057DD" w:rsidP="00280BEC">
            <w:pPr>
              <w:overflowPunct w:val="0"/>
              <w:autoSpaceDE w:val="0"/>
              <w:autoSpaceDN w:val="0"/>
              <w:adjustRightInd w:val="0"/>
              <w:spacing w:before="0" w:after="0"/>
              <w:ind w:right="32" w:firstLine="0"/>
              <w:textAlignment w:val="baseline"/>
            </w:pPr>
            <w:r w:rsidRPr="00C427A1">
              <w:t>Реквизит «сообщение оператора</w:t>
            </w:r>
            <w:r w:rsidR="000166F3" w:rsidRPr="00C427A1">
              <w:t xml:space="preserve"> для ФН</w:t>
            </w:r>
            <w:r w:rsidRPr="00C427A1">
              <w:t>» (тег </w:t>
            </w:r>
            <w:r w:rsidR="00BB22DE" w:rsidRPr="00C427A1">
              <w:t>1</w:t>
            </w:r>
            <w:r w:rsidR="000166F3" w:rsidRPr="00C427A1">
              <w:t>0</w:t>
            </w:r>
            <w:r w:rsidR="005C474B" w:rsidRPr="00C427A1">
              <w:t>68</w:t>
            </w:r>
            <w:r w:rsidRPr="00C427A1">
              <w:t xml:space="preserve">) </w:t>
            </w:r>
            <w:r w:rsidR="00081B28" w:rsidRPr="00C427A1">
              <w:t xml:space="preserve">не </w:t>
            </w:r>
            <w:r w:rsidRPr="00C427A1">
              <w:t>включается в состав подтверждения</w:t>
            </w:r>
            <w:r w:rsidR="00081B28" w:rsidRPr="00C427A1">
              <w:t xml:space="preserve"> оператора в случае, если реквизит «версия ФФД» (тег 1209) </w:t>
            </w:r>
            <w:r w:rsidR="00A6158A" w:rsidRPr="00C427A1">
              <w:t>ФД</w:t>
            </w:r>
            <w:r w:rsidR="00C8164C" w:rsidRPr="00C427A1">
              <w:t xml:space="preserve">, на который формируется подтверждение, принимает значение </w:t>
            </w:r>
            <w:r w:rsidR="00394F2E" w:rsidRPr="00C427A1">
              <w:t>«</w:t>
            </w:r>
            <w:r w:rsidR="00C8164C" w:rsidRPr="00C427A1">
              <w:t>3</w:t>
            </w:r>
            <w:r w:rsidR="00394F2E" w:rsidRPr="00C427A1">
              <w:t>»</w:t>
            </w:r>
            <w:r w:rsidR="00081B28" w:rsidRPr="00C427A1">
              <w:t>.</w:t>
            </w:r>
          </w:p>
          <w:p w14:paraId="71F4598A" w14:textId="4276962B" w:rsidR="001861B4" w:rsidRPr="00C427A1" w:rsidRDefault="00913DB1" w:rsidP="00280BEC">
            <w:pPr>
              <w:overflowPunct w:val="0"/>
              <w:autoSpaceDE w:val="0"/>
              <w:autoSpaceDN w:val="0"/>
              <w:adjustRightInd w:val="0"/>
              <w:spacing w:before="0" w:after="0"/>
              <w:ind w:right="32" w:firstLine="0"/>
              <w:textAlignment w:val="baseline"/>
            </w:pPr>
            <w:r w:rsidRPr="00C427A1">
              <w:t>Реквизит «сообщение оператора» (тег </w:t>
            </w:r>
            <w:r w:rsidR="000166F3" w:rsidRPr="00C427A1">
              <w:t>1206</w:t>
            </w:r>
            <w:r w:rsidRPr="00C427A1">
              <w:t xml:space="preserve">) </w:t>
            </w:r>
            <w:r w:rsidR="004067D1" w:rsidRPr="00C427A1">
              <w:t xml:space="preserve">не </w:t>
            </w:r>
            <w:r w:rsidRPr="00C427A1">
              <w:t xml:space="preserve">включается в состав подтверждения оператора </w:t>
            </w:r>
            <w:r w:rsidR="00081B28" w:rsidRPr="00C427A1">
              <w:t>в случае, если реквизит «версия ФФД» (те</w:t>
            </w:r>
            <w:r w:rsidR="00D1603C" w:rsidRPr="00C427A1">
              <w:t xml:space="preserve">г 1209) </w:t>
            </w:r>
            <w:r w:rsidR="00A6158A" w:rsidRPr="00C427A1">
              <w:t>ФД</w:t>
            </w:r>
            <w:r w:rsidR="00D1603C" w:rsidRPr="00C427A1">
              <w:t>, на который формируется подтверждение,</w:t>
            </w:r>
            <w:r w:rsidR="00F243E6" w:rsidRPr="00C427A1">
              <w:t xml:space="preserve"> </w:t>
            </w:r>
            <w:r w:rsidR="009827B5" w:rsidRPr="00C427A1">
              <w:t>имеет</w:t>
            </w:r>
            <w:r w:rsidR="00D1603C" w:rsidRPr="00C427A1">
              <w:t xml:space="preserve"> значение </w:t>
            </w:r>
            <w:r w:rsidR="00394F2E" w:rsidRPr="00C427A1">
              <w:t>«</w:t>
            </w:r>
            <w:r w:rsidR="00D1603C" w:rsidRPr="00C427A1">
              <w:t>2</w:t>
            </w:r>
            <w:r w:rsidR="00394F2E" w:rsidRPr="00C427A1">
              <w:t>»</w:t>
            </w:r>
            <w:r w:rsidR="00D1603C" w:rsidRPr="00C427A1">
              <w:t xml:space="preserve"> или отсутствует</w:t>
            </w:r>
            <w:r w:rsidR="000B6ABF">
              <w:t>.</w:t>
            </w:r>
          </w:p>
        </w:tc>
      </w:tr>
      <w:tr w:rsidR="00C427A1" w:rsidRPr="00C427A1" w14:paraId="4B3C3CB3" w14:textId="77777777" w:rsidTr="00D62B58">
        <w:tc>
          <w:tcPr>
            <w:tcW w:w="790" w:type="dxa"/>
          </w:tcPr>
          <w:p w14:paraId="3CCF9F5F" w14:textId="77777777" w:rsidR="004F4BDE" w:rsidRPr="00C427A1" w:rsidRDefault="004F4BDE" w:rsidP="003B7C69">
            <w:pPr>
              <w:overflowPunct w:val="0"/>
              <w:autoSpaceDE w:val="0"/>
              <w:autoSpaceDN w:val="0"/>
              <w:adjustRightInd w:val="0"/>
              <w:spacing w:before="0" w:after="0"/>
              <w:ind w:right="-1243" w:firstLine="0"/>
              <w:textAlignment w:val="baseline"/>
              <w:rPr>
                <w:spacing w:val="30"/>
              </w:rPr>
            </w:pPr>
            <w:r w:rsidRPr="00C427A1">
              <w:rPr>
                <w:spacing w:val="30"/>
              </w:rPr>
              <w:t>2.</w:t>
            </w:r>
          </w:p>
        </w:tc>
        <w:tc>
          <w:tcPr>
            <w:tcW w:w="14278" w:type="dxa"/>
          </w:tcPr>
          <w:p w14:paraId="1F20DFF3" w14:textId="75DFD13B" w:rsidR="004F4BDE" w:rsidRPr="00C427A1" w:rsidRDefault="004F4BDE" w:rsidP="00280BEC">
            <w:pPr>
              <w:overflowPunct w:val="0"/>
              <w:autoSpaceDE w:val="0"/>
              <w:autoSpaceDN w:val="0"/>
              <w:adjustRightInd w:val="0"/>
              <w:spacing w:before="0" w:after="0"/>
              <w:ind w:right="32" w:firstLine="0"/>
              <w:textAlignment w:val="baseline"/>
            </w:pPr>
            <w:r w:rsidRPr="00C427A1">
              <w:t>Реквизит «дата, время» (тег 1012) в подтверждении оператора содерж</w:t>
            </w:r>
            <w:r w:rsidR="00705163" w:rsidRPr="00C427A1">
              <w:t>и</w:t>
            </w:r>
            <w:r w:rsidRPr="00C427A1">
              <w:t>т сведения о дате и времени (</w:t>
            </w:r>
            <w:r w:rsidRPr="00C427A1">
              <w:rPr>
                <w:lang w:val="en-US"/>
              </w:rPr>
              <w:t>UTC</w:t>
            </w:r>
            <w:r w:rsidRPr="00C427A1">
              <w:t>) по</w:t>
            </w:r>
            <w:r w:rsidR="000B6ABF">
              <w:t>лучения ОФД подтверждаемого ФД.</w:t>
            </w:r>
          </w:p>
        </w:tc>
      </w:tr>
      <w:tr w:rsidR="00C427A1" w:rsidRPr="00C427A1" w14:paraId="76927FE6" w14:textId="77777777" w:rsidTr="00081B28">
        <w:tc>
          <w:tcPr>
            <w:tcW w:w="790" w:type="dxa"/>
          </w:tcPr>
          <w:p w14:paraId="60F18D8B" w14:textId="77777777" w:rsidR="001861B4" w:rsidRPr="00C427A1" w:rsidRDefault="004F4BDE" w:rsidP="003B7C69">
            <w:pPr>
              <w:overflowPunct w:val="0"/>
              <w:autoSpaceDE w:val="0"/>
              <w:autoSpaceDN w:val="0"/>
              <w:adjustRightInd w:val="0"/>
              <w:spacing w:before="0" w:after="0"/>
              <w:ind w:right="-1243" w:firstLine="0"/>
              <w:textAlignment w:val="baseline"/>
              <w:rPr>
                <w:spacing w:val="30"/>
              </w:rPr>
            </w:pPr>
            <w:r w:rsidRPr="00C427A1">
              <w:rPr>
                <w:spacing w:val="30"/>
              </w:rPr>
              <w:t>3</w:t>
            </w:r>
            <w:r w:rsidR="001861B4" w:rsidRPr="00C427A1">
              <w:rPr>
                <w:spacing w:val="30"/>
              </w:rPr>
              <w:t>.</w:t>
            </w:r>
          </w:p>
        </w:tc>
        <w:tc>
          <w:tcPr>
            <w:tcW w:w="14278" w:type="dxa"/>
          </w:tcPr>
          <w:p w14:paraId="2DD00AA1" w14:textId="5AEB2F84" w:rsidR="004F4BDE" w:rsidRPr="00C427A1" w:rsidRDefault="004F4BDE" w:rsidP="00280BEC">
            <w:pPr>
              <w:pStyle w:val="af1"/>
              <w:widowControl w:val="0"/>
            </w:pPr>
            <w:r w:rsidRPr="00C427A1">
              <w:t xml:space="preserve">Реквизит «код формы </w:t>
            </w:r>
            <w:r w:rsidR="00C268C2" w:rsidRPr="00C427A1">
              <w:t>ФД</w:t>
            </w:r>
            <w:r w:rsidRPr="00C427A1">
              <w:t>» используется при формировании реквизита «ФПО» в случае</w:t>
            </w:r>
            <w:r w:rsidR="00DA1D6A" w:rsidRPr="00C427A1">
              <w:t>,</w:t>
            </w:r>
            <w:r w:rsidR="002F40E8" w:rsidRPr="00C427A1">
              <w:t xml:space="preserve"> если в документ, на который формируется подтверждение оператора</w:t>
            </w:r>
            <w:r w:rsidR="00705163" w:rsidRPr="00C427A1">
              <w:t>,</w:t>
            </w:r>
            <w:r w:rsidR="002F40E8" w:rsidRPr="00C427A1">
              <w:t xml:space="preserve"> был включен реквизит «номер версии ФФД» (те</w:t>
            </w:r>
            <w:r w:rsidR="002F1310">
              <w:t>г 1209), который имеет значение</w:t>
            </w:r>
            <w:r w:rsidR="00280BEC">
              <w:t>,</w:t>
            </w:r>
            <w:r w:rsidR="002F40E8" w:rsidRPr="00C427A1">
              <w:t xml:space="preserve"> равное </w:t>
            </w:r>
            <w:r w:rsidR="00394F2E" w:rsidRPr="00C427A1">
              <w:t>«</w:t>
            </w:r>
            <w:r w:rsidR="002F40E8" w:rsidRPr="00C427A1">
              <w:t>3</w:t>
            </w:r>
            <w:r w:rsidR="00394F2E" w:rsidRPr="00C427A1">
              <w:t>»</w:t>
            </w:r>
            <w:r w:rsidR="002F40E8" w:rsidRPr="00C427A1">
              <w:t>.</w:t>
            </w:r>
          </w:p>
          <w:p w14:paraId="21348301" w14:textId="77777777" w:rsidR="001861B4" w:rsidRPr="00C427A1" w:rsidRDefault="001861B4" w:rsidP="00280BEC">
            <w:pPr>
              <w:overflowPunct w:val="0"/>
              <w:autoSpaceDE w:val="0"/>
              <w:autoSpaceDN w:val="0"/>
              <w:adjustRightInd w:val="0"/>
              <w:spacing w:before="0" w:after="0"/>
              <w:ind w:right="32" w:firstLine="0"/>
              <w:textAlignment w:val="baseline"/>
            </w:pPr>
          </w:p>
        </w:tc>
      </w:tr>
    </w:tbl>
    <w:p w14:paraId="6D417FC8" w14:textId="2D11F79C" w:rsidR="00081B28" w:rsidRPr="00C427A1" w:rsidRDefault="00441827" w:rsidP="003B7C69">
      <w:pPr>
        <w:spacing w:before="0" w:after="0"/>
      </w:pPr>
      <w:r w:rsidRPr="00C427A1">
        <w:t>42</w:t>
      </w:r>
      <w:r w:rsidR="00081B28" w:rsidRPr="00C427A1">
        <w:t xml:space="preserve">. Структура реквизита «сообщение оператора для ФН» (тег 1068) указана в </w:t>
      </w:r>
      <w:r w:rsidR="002F1310">
        <w:t>т</w:t>
      </w:r>
      <w:r w:rsidR="00E835C8" w:rsidRPr="00C427A1">
        <w:t xml:space="preserve">аблице </w:t>
      </w:r>
      <w:r w:rsidR="004F5D61" w:rsidRPr="00C427A1">
        <w:t>35</w:t>
      </w:r>
      <w:r w:rsidR="00081B28" w:rsidRPr="00C427A1">
        <w:t>.</w:t>
      </w:r>
    </w:p>
    <w:p w14:paraId="04D004C9" w14:textId="637D78EF" w:rsidR="00081B28" w:rsidRDefault="00E835C8" w:rsidP="00705163">
      <w:pPr>
        <w:keepNext/>
        <w:spacing w:before="0" w:after="0"/>
        <w:jc w:val="right"/>
      </w:pPr>
      <w:r w:rsidRPr="00C427A1">
        <w:lastRenderedPageBreak/>
        <w:t xml:space="preserve">Таблица </w:t>
      </w:r>
      <w:r w:rsidR="004F5D61" w:rsidRPr="00C427A1">
        <w:t>35</w:t>
      </w:r>
    </w:p>
    <w:p w14:paraId="2554F510" w14:textId="64AB1161" w:rsidR="002F1310" w:rsidRDefault="002F1310" w:rsidP="002F1310">
      <w:pPr>
        <w:keepNext/>
        <w:spacing w:before="0" w:after="0"/>
        <w:jc w:val="center"/>
      </w:pPr>
      <w:r>
        <w:t>Структура реквизит</w:t>
      </w:r>
      <w:r w:rsidR="00280BEC">
        <w:t>а</w:t>
      </w:r>
      <w:r>
        <w:t xml:space="preserve"> «сообщение оператора для ФН»</w:t>
      </w:r>
    </w:p>
    <w:p w14:paraId="1BCDB09E" w14:textId="77777777" w:rsidR="002F1310" w:rsidRPr="00C427A1" w:rsidRDefault="002F1310" w:rsidP="00705163">
      <w:pPr>
        <w:keepNext/>
        <w:spacing w:before="0" w:after="0"/>
        <w:jc w:val="right"/>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66"/>
        <w:gridCol w:w="1471"/>
        <w:gridCol w:w="1471"/>
        <w:gridCol w:w="1598"/>
        <w:gridCol w:w="1470"/>
      </w:tblGrid>
      <w:tr w:rsidR="00C7361C" w:rsidRPr="00C427A1" w14:paraId="37839410" w14:textId="77777777" w:rsidTr="002F1310">
        <w:trPr>
          <w:cantSplit/>
          <w:trHeight w:val="317"/>
          <w:jc w:val="center"/>
        </w:trPr>
        <w:tc>
          <w:tcPr>
            <w:tcW w:w="5399" w:type="dxa"/>
            <w:shd w:val="clear" w:color="auto" w:fill="auto"/>
            <w:hideMark/>
          </w:tcPr>
          <w:p w14:paraId="3B544080" w14:textId="77777777" w:rsidR="00081B28" w:rsidRPr="00C427A1" w:rsidRDefault="00081B28" w:rsidP="00705163">
            <w:pPr>
              <w:pStyle w:val="af1"/>
              <w:keepNext/>
              <w:jc w:val="center"/>
              <w:rPr>
                <w:b/>
              </w:rPr>
            </w:pPr>
            <w:r w:rsidRPr="00C427A1">
              <w:rPr>
                <w:b/>
              </w:rPr>
              <w:t>Наименование реквизита</w:t>
            </w:r>
          </w:p>
        </w:tc>
        <w:tc>
          <w:tcPr>
            <w:tcW w:w="961" w:type="dxa"/>
            <w:shd w:val="clear" w:color="auto" w:fill="auto"/>
            <w:hideMark/>
          </w:tcPr>
          <w:p w14:paraId="2A3B5228" w14:textId="77777777" w:rsidR="00081B28" w:rsidRPr="00C427A1" w:rsidRDefault="00081B28" w:rsidP="00705163">
            <w:pPr>
              <w:pStyle w:val="af1"/>
              <w:keepNext/>
              <w:jc w:val="center"/>
              <w:rPr>
                <w:b/>
              </w:rPr>
            </w:pPr>
            <w:r w:rsidRPr="00C427A1">
              <w:rPr>
                <w:b/>
              </w:rPr>
              <w:t>Тег</w:t>
            </w:r>
          </w:p>
        </w:tc>
        <w:tc>
          <w:tcPr>
            <w:tcW w:w="961" w:type="dxa"/>
          </w:tcPr>
          <w:p w14:paraId="40CB9256" w14:textId="77777777" w:rsidR="00081B28" w:rsidRPr="00C427A1" w:rsidRDefault="00081B28" w:rsidP="00705163">
            <w:pPr>
              <w:pStyle w:val="af1"/>
              <w:keepNext/>
              <w:jc w:val="center"/>
              <w:rPr>
                <w:b/>
              </w:rPr>
            </w:pPr>
            <w:r w:rsidRPr="00C427A1">
              <w:rPr>
                <w:b/>
              </w:rPr>
              <w:t>Обяз.</w:t>
            </w:r>
          </w:p>
        </w:tc>
        <w:tc>
          <w:tcPr>
            <w:tcW w:w="1044" w:type="dxa"/>
          </w:tcPr>
          <w:p w14:paraId="5CB9C3DC" w14:textId="77777777" w:rsidR="00081B28" w:rsidRPr="00C427A1" w:rsidRDefault="00081B28" w:rsidP="00705163">
            <w:pPr>
              <w:pStyle w:val="af1"/>
              <w:keepNext/>
              <w:jc w:val="center"/>
              <w:rPr>
                <w:b/>
              </w:rPr>
            </w:pPr>
            <w:r w:rsidRPr="00C427A1">
              <w:rPr>
                <w:b/>
              </w:rPr>
              <w:t>Форм.</w:t>
            </w:r>
          </w:p>
        </w:tc>
        <w:tc>
          <w:tcPr>
            <w:tcW w:w="960" w:type="dxa"/>
          </w:tcPr>
          <w:p w14:paraId="5D9BA7DC" w14:textId="77777777" w:rsidR="00081B28" w:rsidRPr="00C427A1" w:rsidRDefault="00081B28" w:rsidP="00705163">
            <w:pPr>
              <w:pStyle w:val="af1"/>
              <w:keepNext/>
              <w:jc w:val="center"/>
              <w:rPr>
                <w:b/>
              </w:rPr>
            </w:pPr>
            <w:r w:rsidRPr="00C427A1">
              <w:rPr>
                <w:b/>
              </w:rPr>
              <w:t>Повт.</w:t>
            </w:r>
          </w:p>
        </w:tc>
      </w:tr>
      <w:tr w:rsidR="00C7361C" w:rsidRPr="00C427A1" w14:paraId="288D1754" w14:textId="77777777" w:rsidTr="009827B5">
        <w:trPr>
          <w:cantSplit/>
          <w:trHeight w:val="302"/>
          <w:jc w:val="center"/>
        </w:trPr>
        <w:tc>
          <w:tcPr>
            <w:tcW w:w="5399" w:type="dxa"/>
            <w:shd w:val="clear" w:color="auto" w:fill="auto"/>
            <w:noWrap/>
          </w:tcPr>
          <w:p w14:paraId="4DD40E4A" w14:textId="77777777" w:rsidR="00081B28" w:rsidRPr="00C427A1" w:rsidRDefault="00081B28" w:rsidP="003B7C69">
            <w:pPr>
              <w:pStyle w:val="af1"/>
            </w:pPr>
            <w:r w:rsidRPr="00C427A1">
              <w:t>код ответа ОФД</w:t>
            </w:r>
          </w:p>
        </w:tc>
        <w:tc>
          <w:tcPr>
            <w:tcW w:w="961" w:type="dxa"/>
            <w:shd w:val="clear" w:color="auto" w:fill="auto"/>
            <w:noWrap/>
          </w:tcPr>
          <w:p w14:paraId="5B351CF9" w14:textId="77777777" w:rsidR="00081B28" w:rsidRPr="00C427A1" w:rsidRDefault="00081B28" w:rsidP="003B7C69">
            <w:pPr>
              <w:pStyle w:val="af1"/>
              <w:jc w:val="center"/>
            </w:pPr>
            <w:r w:rsidRPr="00C427A1">
              <w:t>1022</w:t>
            </w:r>
          </w:p>
        </w:tc>
        <w:tc>
          <w:tcPr>
            <w:tcW w:w="961" w:type="dxa"/>
          </w:tcPr>
          <w:p w14:paraId="1FA57279" w14:textId="77777777" w:rsidR="00081B28" w:rsidRPr="00C427A1" w:rsidRDefault="00081B28" w:rsidP="003B7C69">
            <w:pPr>
              <w:pStyle w:val="af1"/>
              <w:jc w:val="center"/>
            </w:pPr>
            <w:r w:rsidRPr="00C427A1">
              <w:t>1</w:t>
            </w:r>
          </w:p>
        </w:tc>
        <w:tc>
          <w:tcPr>
            <w:tcW w:w="1044" w:type="dxa"/>
          </w:tcPr>
          <w:p w14:paraId="292542A8" w14:textId="77777777" w:rsidR="00081B28" w:rsidRPr="00C427A1" w:rsidRDefault="00081B28" w:rsidP="003B7C69">
            <w:pPr>
              <w:pStyle w:val="af1"/>
              <w:jc w:val="center"/>
            </w:pPr>
            <w:r w:rsidRPr="00C427A1">
              <w:t>Э</w:t>
            </w:r>
          </w:p>
        </w:tc>
        <w:tc>
          <w:tcPr>
            <w:tcW w:w="960" w:type="dxa"/>
          </w:tcPr>
          <w:p w14:paraId="157AF170" w14:textId="77777777" w:rsidR="00081B28" w:rsidRPr="00C427A1" w:rsidRDefault="00081B28" w:rsidP="003B7C69">
            <w:pPr>
              <w:pStyle w:val="af1"/>
              <w:jc w:val="center"/>
            </w:pPr>
            <w:r w:rsidRPr="00C427A1">
              <w:t>Нет</w:t>
            </w:r>
          </w:p>
        </w:tc>
      </w:tr>
      <w:tr w:rsidR="0003635B" w:rsidRPr="00C427A1" w14:paraId="522EEA8A" w14:textId="77777777" w:rsidTr="009827B5">
        <w:trPr>
          <w:cantSplit/>
          <w:trHeight w:val="302"/>
          <w:jc w:val="center"/>
        </w:trPr>
        <w:tc>
          <w:tcPr>
            <w:tcW w:w="5399" w:type="dxa"/>
            <w:shd w:val="clear" w:color="auto" w:fill="auto"/>
            <w:noWrap/>
          </w:tcPr>
          <w:p w14:paraId="47C4A97D" w14:textId="77777777" w:rsidR="00081B28" w:rsidRPr="00C427A1" w:rsidRDefault="00081B28" w:rsidP="003B7C69">
            <w:pPr>
              <w:pStyle w:val="af1"/>
            </w:pPr>
            <w:r w:rsidRPr="00C427A1">
              <w:t>реквизит типа «Строка»</w:t>
            </w:r>
          </w:p>
        </w:tc>
        <w:tc>
          <w:tcPr>
            <w:tcW w:w="961" w:type="dxa"/>
            <w:shd w:val="clear" w:color="auto" w:fill="auto"/>
            <w:noWrap/>
          </w:tcPr>
          <w:p w14:paraId="5EA6EE2F" w14:textId="77777777" w:rsidR="00081B28" w:rsidRPr="00C427A1" w:rsidRDefault="00081B28" w:rsidP="003B7C69">
            <w:pPr>
              <w:pStyle w:val="af1"/>
              <w:jc w:val="center"/>
            </w:pPr>
            <w:r w:rsidRPr="00C427A1">
              <w:t>–</w:t>
            </w:r>
          </w:p>
        </w:tc>
        <w:tc>
          <w:tcPr>
            <w:tcW w:w="961" w:type="dxa"/>
          </w:tcPr>
          <w:p w14:paraId="450C6FBE" w14:textId="77777777" w:rsidR="00081B28" w:rsidRPr="00C427A1" w:rsidRDefault="00081B28" w:rsidP="003B7C69">
            <w:pPr>
              <w:pStyle w:val="af1"/>
              <w:jc w:val="center"/>
            </w:pPr>
            <w:r w:rsidRPr="00C427A1">
              <w:t>7</w:t>
            </w:r>
          </w:p>
        </w:tc>
        <w:tc>
          <w:tcPr>
            <w:tcW w:w="1044" w:type="dxa"/>
          </w:tcPr>
          <w:p w14:paraId="0927B0BB" w14:textId="77777777" w:rsidR="00081B28" w:rsidRPr="00C427A1" w:rsidRDefault="00081B28" w:rsidP="003B7C69">
            <w:pPr>
              <w:pStyle w:val="af1"/>
              <w:jc w:val="center"/>
            </w:pPr>
            <w:r w:rsidRPr="00C427A1">
              <w:t>–</w:t>
            </w:r>
          </w:p>
        </w:tc>
        <w:tc>
          <w:tcPr>
            <w:tcW w:w="960" w:type="dxa"/>
          </w:tcPr>
          <w:p w14:paraId="52B3AE34" w14:textId="77777777" w:rsidR="00081B28" w:rsidRPr="00C427A1" w:rsidRDefault="00081B28" w:rsidP="003B7C69">
            <w:pPr>
              <w:pStyle w:val="af1"/>
              <w:jc w:val="center"/>
            </w:pPr>
            <w:r w:rsidRPr="00C427A1">
              <w:t>Нет</w:t>
            </w:r>
          </w:p>
        </w:tc>
      </w:tr>
    </w:tbl>
    <w:p w14:paraId="6CE88E51" w14:textId="77777777" w:rsidR="009370D1" w:rsidRPr="00C427A1" w:rsidRDefault="009370D1" w:rsidP="003B7C69">
      <w:pPr>
        <w:spacing w:before="0" w:after="0"/>
        <w:rPr>
          <w:strike/>
        </w:rPr>
      </w:pPr>
    </w:p>
    <w:p w14:paraId="30A89FA1" w14:textId="5D1A32C9" w:rsidR="00081B28" w:rsidRPr="00C427A1" w:rsidRDefault="00957343" w:rsidP="003B7C69">
      <w:pPr>
        <w:spacing w:before="0" w:after="0"/>
      </w:pPr>
      <w:r w:rsidRPr="00C427A1">
        <w:t>4</w:t>
      </w:r>
      <w:r w:rsidR="00441827" w:rsidRPr="00C427A1">
        <w:t>3</w:t>
      </w:r>
      <w:r w:rsidR="00081B28" w:rsidRPr="00C427A1">
        <w:t xml:space="preserve">. Реквизит «код ответа ОФД» (тег 1022) принимает значения, приведенные в </w:t>
      </w:r>
      <w:r w:rsidR="002F1310">
        <w:t>т</w:t>
      </w:r>
      <w:r w:rsidR="00E835C8" w:rsidRPr="00C427A1">
        <w:t xml:space="preserve">аблице </w:t>
      </w:r>
      <w:r w:rsidR="004F5D61" w:rsidRPr="00C427A1">
        <w:t>36</w:t>
      </w:r>
      <w:r w:rsidR="00081B28" w:rsidRPr="00C427A1">
        <w:t>.</w:t>
      </w:r>
    </w:p>
    <w:p w14:paraId="5000B409" w14:textId="7CD4DDCC" w:rsidR="00081B28" w:rsidRDefault="00E835C8" w:rsidP="003B7C69">
      <w:pPr>
        <w:keepNext/>
        <w:spacing w:before="0" w:after="0"/>
        <w:jc w:val="right"/>
      </w:pPr>
      <w:r w:rsidRPr="00C427A1">
        <w:t xml:space="preserve">Таблица </w:t>
      </w:r>
      <w:r w:rsidR="004F5D61" w:rsidRPr="00C427A1">
        <w:t>36</w:t>
      </w:r>
    </w:p>
    <w:p w14:paraId="511B4088" w14:textId="74316D0B" w:rsidR="002F1310" w:rsidRDefault="002F1310" w:rsidP="002F1310">
      <w:pPr>
        <w:keepNext/>
        <w:spacing w:before="0" w:after="0"/>
        <w:jc w:val="center"/>
      </w:pPr>
      <w:r>
        <w:t>Значения, принимаемые реквизитом «код ответа ОФД»</w:t>
      </w:r>
    </w:p>
    <w:p w14:paraId="27312AD2" w14:textId="77777777" w:rsidR="002F1310" w:rsidRPr="002F1310" w:rsidRDefault="002F1310" w:rsidP="003B7C69">
      <w:pPr>
        <w:keepNext/>
        <w:spacing w:before="0" w:after="0"/>
        <w:jc w:val="right"/>
      </w:pPr>
    </w:p>
    <w:tbl>
      <w:tblPr>
        <w:tblStyle w:val="af0"/>
        <w:tblW w:w="5000" w:type="pct"/>
        <w:jc w:val="center"/>
        <w:tblLook w:val="04A0" w:firstRow="1" w:lastRow="0" w:firstColumn="1" w:lastColumn="0" w:noHBand="0" w:noVBand="1"/>
      </w:tblPr>
      <w:tblGrid>
        <w:gridCol w:w="2174"/>
        <w:gridCol w:w="12102"/>
      </w:tblGrid>
      <w:tr w:rsidR="00C427A1" w:rsidRPr="00C427A1" w14:paraId="5D5FB519" w14:textId="77777777" w:rsidTr="00B249F2">
        <w:trPr>
          <w:cantSplit/>
          <w:jc w:val="center"/>
        </w:trPr>
        <w:tc>
          <w:tcPr>
            <w:tcW w:w="1549" w:type="dxa"/>
          </w:tcPr>
          <w:p w14:paraId="4607A139" w14:textId="77777777" w:rsidR="00081B28" w:rsidRPr="00C427A1" w:rsidRDefault="00081B28" w:rsidP="003B7C69">
            <w:pPr>
              <w:pStyle w:val="af1"/>
              <w:keepNext/>
              <w:jc w:val="center"/>
              <w:rPr>
                <w:b/>
              </w:rPr>
            </w:pPr>
            <w:r w:rsidRPr="00C427A1">
              <w:rPr>
                <w:b/>
              </w:rPr>
              <w:t>Код</w:t>
            </w:r>
          </w:p>
        </w:tc>
        <w:tc>
          <w:tcPr>
            <w:tcW w:w="8624" w:type="dxa"/>
          </w:tcPr>
          <w:p w14:paraId="2DC0ED63" w14:textId="77777777" w:rsidR="00081B28" w:rsidRPr="00C427A1" w:rsidRDefault="00597F60" w:rsidP="003B7C69">
            <w:pPr>
              <w:pStyle w:val="af1"/>
              <w:keepNext/>
              <w:rPr>
                <w:b/>
              </w:rPr>
            </w:pPr>
            <w:r w:rsidRPr="00C427A1">
              <w:rPr>
                <w:b/>
              </w:rPr>
              <w:t>Содержание сообщения оператора</w:t>
            </w:r>
          </w:p>
        </w:tc>
      </w:tr>
      <w:tr w:rsidR="00C427A1" w:rsidRPr="00C427A1" w14:paraId="4450B24C" w14:textId="77777777" w:rsidTr="00B249F2">
        <w:trPr>
          <w:cantSplit/>
          <w:jc w:val="center"/>
        </w:trPr>
        <w:tc>
          <w:tcPr>
            <w:tcW w:w="1549" w:type="dxa"/>
          </w:tcPr>
          <w:p w14:paraId="3BB35A85" w14:textId="77777777" w:rsidR="00081B28" w:rsidRPr="00C427A1" w:rsidRDefault="00081B28" w:rsidP="003B7C69">
            <w:pPr>
              <w:pStyle w:val="af1"/>
              <w:jc w:val="center"/>
            </w:pPr>
            <w:r w:rsidRPr="00C427A1">
              <w:t>0</w:t>
            </w:r>
          </w:p>
        </w:tc>
        <w:tc>
          <w:tcPr>
            <w:tcW w:w="8624" w:type="dxa"/>
          </w:tcPr>
          <w:p w14:paraId="6AA4835F" w14:textId="77777777" w:rsidR="00081B28" w:rsidRPr="00C427A1" w:rsidRDefault="00081B28" w:rsidP="003B7C69">
            <w:pPr>
              <w:pStyle w:val="af1"/>
            </w:pPr>
            <w:r w:rsidRPr="00C427A1">
              <w:t>Подтверждение успешного приема документа оператором</w:t>
            </w:r>
          </w:p>
        </w:tc>
      </w:tr>
      <w:tr w:rsidR="00C427A1" w:rsidRPr="00C427A1" w14:paraId="26099BBE" w14:textId="77777777" w:rsidTr="00B249F2">
        <w:trPr>
          <w:cantSplit/>
          <w:jc w:val="center"/>
        </w:trPr>
        <w:tc>
          <w:tcPr>
            <w:tcW w:w="1549" w:type="dxa"/>
          </w:tcPr>
          <w:p w14:paraId="66D4DED4" w14:textId="77777777" w:rsidR="00081B28" w:rsidRPr="00C427A1" w:rsidRDefault="00081B28" w:rsidP="003B7C69">
            <w:pPr>
              <w:pStyle w:val="af1"/>
              <w:jc w:val="center"/>
            </w:pPr>
            <w:r w:rsidRPr="00C427A1">
              <w:t>11</w:t>
            </w:r>
          </w:p>
        </w:tc>
        <w:tc>
          <w:tcPr>
            <w:tcW w:w="8624" w:type="dxa"/>
          </w:tcPr>
          <w:p w14:paraId="0F756753" w14:textId="77777777" w:rsidR="00081B28" w:rsidRPr="00C427A1" w:rsidRDefault="00081B28" w:rsidP="003B7C69">
            <w:pPr>
              <w:pStyle w:val="af1"/>
            </w:pPr>
            <w:r w:rsidRPr="00C427A1">
              <w:t>Неисправимая ошибка. Содержание документа не распознано</w:t>
            </w:r>
          </w:p>
        </w:tc>
      </w:tr>
      <w:tr w:rsidR="00C427A1" w:rsidRPr="00C427A1" w14:paraId="67A8A03A" w14:textId="77777777" w:rsidTr="00B249F2">
        <w:trPr>
          <w:cantSplit/>
          <w:jc w:val="center"/>
        </w:trPr>
        <w:tc>
          <w:tcPr>
            <w:tcW w:w="1549" w:type="dxa"/>
          </w:tcPr>
          <w:p w14:paraId="59A89187" w14:textId="77777777" w:rsidR="00081B28" w:rsidRPr="00C427A1" w:rsidRDefault="00081B28" w:rsidP="003B7C69">
            <w:pPr>
              <w:pStyle w:val="af1"/>
              <w:jc w:val="center"/>
            </w:pPr>
            <w:r w:rsidRPr="00C427A1">
              <w:t>14</w:t>
            </w:r>
          </w:p>
        </w:tc>
        <w:tc>
          <w:tcPr>
            <w:tcW w:w="8624" w:type="dxa"/>
          </w:tcPr>
          <w:p w14:paraId="32E3C927" w14:textId="77777777" w:rsidR="00081B28" w:rsidRPr="00C427A1" w:rsidRDefault="00081B28" w:rsidP="003B7C69">
            <w:pPr>
              <w:pStyle w:val="af1"/>
            </w:pPr>
            <w:r w:rsidRPr="00C427A1">
              <w:t>Ошибка форматно-логического контроля при обработке документа</w:t>
            </w:r>
          </w:p>
        </w:tc>
      </w:tr>
    </w:tbl>
    <w:p w14:paraId="4B17C0B7" w14:textId="77777777" w:rsidR="00081B28" w:rsidRPr="00C427A1" w:rsidRDefault="00081B28" w:rsidP="003B7C69">
      <w:pPr>
        <w:spacing w:before="0" w:after="0"/>
      </w:pPr>
    </w:p>
    <w:p w14:paraId="6948F8AE" w14:textId="65447F59" w:rsidR="00BC42C9" w:rsidRPr="00C427A1" w:rsidRDefault="00957343" w:rsidP="003B7C69">
      <w:pPr>
        <w:spacing w:before="0" w:after="0"/>
      </w:pPr>
      <w:r w:rsidRPr="00C427A1">
        <w:t>4</w:t>
      </w:r>
      <w:r w:rsidR="00441827" w:rsidRPr="00C427A1">
        <w:t>4</w:t>
      </w:r>
      <w:r w:rsidR="00BC42C9" w:rsidRPr="00C427A1">
        <w:t>. Значения битов в байте данных реквизита «сообщение оператора» (тег</w:t>
      </w:r>
      <w:r w:rsidR="005C474B" w:rsidRPr="00C427A1">
        <w:t> </w:t>
      </w:r>
      <w:r w:rsidR="00BC42C9" w:rsidRPr="00C427A1">
        <w:t>1</w:t>
      </w:r>
      <w:r w:rsidR="005C474B" w:rsidRPr="00C427A1">
        <w:t>206</w:t>
      </w:r>
      <w:r w:rsidR="00A43507" w:rsidRPr="00C427A1">
        <w:t>)</w:t>
      </w:r>
      <w:r w:rsidR="00BC42C9" w:rsidRPr="00C427A1">
        <w:t xml:space="preserve"> и описание формата данных этого реквизита ФД в печат</w:t>
      </w:r>
      <w:r w:rsidR="00982D5E" w:rsidRPr="00C427A1">
        <w:t xml:space="preserve">ной форме указаны в </w:t>
      </w:r>
      <w:r w:rsidR="00B249F2">
        <w:t>т</w:t>
      </w:r>
      <w:r w:rsidR="00E835C8" w:rsidRPr="00C427A1">
        <w:t xml:space="preserve">аблице </w:t>
      </w:r>
      <w:r w:rsidR="004F5D61" w:rsidRPr="00C427A1">
        <w:t>37</w:t>
      </w:r>
      <w:r w:rsidR="00BC42C9" w:rsidRPr="00C427A1">
        <w:t>.</w:t>
      </w:r>
    </w:p>
    <w:p w14:paraId="2F792100" w14:textId="7CE0D4E1" w:rsidR="00BC42C9" w:rsidRDefault="00E835C8" w:rsidP="003B7C69">
      <w:pPr>
        <w:pStyle w:val="af1"/>
        <w:keepNext/>
        <w:jc w:val="right"/>
      </w:pPr>
      <w:r w:rsidRPr="00C427A1">
        <w:t xml:space="preserve">Таблица </w:t>
      </w:r>
      <w:r w:rsidR="004F5D61" w:rsidRPr="00C427A1">
        <w:t>37</w:t>
      </w:r>
    </w:p>
    <w:p w14:paraId="0FD66262" w14:textId="29456BE6" w:rsidR="00B249F2" w:rsidRDefault="00B249F2" w:rsidP="00B249F2">
      <w:pPr>
        <w:pStyle w:val="af1"/>
        <w:keepNext/>
        <w:jc w:val="center"/>
      </w:pPr>
      <w:r w:rsidRPr="00B249F2">
        <w:t>Значения битов в байте данных реквизита «сообщение оператора» и описание формата данных этого реквизита ФД в печатной форме</w:t>
      </w:r>
    </w:p>
    <w:p w14:paraId="674920E2" w14:textId="77777777" w:rsidR="00B249F2" w:rsidRPr="00B249F2" w:rsidRDefault="00B249F2" w:rsidP="00B249F2">
      <w:pPr>
        <w:pStyle w:val="af1"/>
        <w:keepNext/>
        <w:jc w:val="cente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6"/>
        <w:gridCol w:w="7853"/>
        <w:gridCol w:w="4077"/>
      </w:tblGrid>
      <w:tr w:rsidR="00C427A1" w:rsidRPr="00C427A1" w14:paraId="1BA375F3" w14:textId="77777777" w:rsidTr="00B249F2">
        <w:trPr>
          <w:cantSplit/>
          <w:trHeight w:val="20"/>
          <w:jc w:val="center"/>
        </w:trPr>
        <w:tc>
          <w:tcPr>
            <w:tcW w:w="2151" w:type="dxa"/>
          </w:tcPr>
          <w:p w14:paraId="54F3C528" w14:textId="77777777" w:rsidR="00B357EC" w:rsidRPr="00C427A1" w:rsidRDefault="00B357EC" w:rsidP="003B2073">
            <w:pPr>
              <w:pStyle w:val="af1"/>
              <w:keepNext/>
              <w:widowControl w:val="0"/>
              <w:jc w:val="center"/>
              <w:rPr>
                <w:b/>
              </w:rPr>
            </w:pPr>
            <w:r w:rsidRPr="00C427A1">
              <w:rPr>
                <w:b/>
              </w:rPr>
              <w:t>Номер бита</w:t>
            </w:r>
          </w:p>
        </w:tc>
        <w:tc>
          <w:tcPr>
            <w:tcW w:w="7201" w:type="dxa"/>
          </w:tcPr>
          <w:p w14:paraId="26DF664D" w14:textId="77777777" w:rsidR="00B357EC" w:rsidRPr="00C427A1" w:rsidRDefault="00B357EC" w:rsidP="003B2073">
            <w:pPr>
              <w:pStyle w:val="af1"/>
              <w:keepNext/>
              <w:widowControl w:val="0"/>
              <w:jc w:val="center"/>
              <w:rPr>
                <w:b/>
              </w:rPr>
            </w:pPr>
            <w:r w:rsidRPr="00C427A1">
              <w:rPr>
                <w:b/>
              </w:rPr>
              <w:t>Содержание сообщения оператора</w:t>
            </w:r>
          </w:p>
        </w:tc>
        <w:tc>
          <w:tcPr>
            <w:tcW w:w="3738" w:type="dxa"/>
          </w:tcPr>
          <w:p w14:paraId="6364587C" w14:textId="77777777" w:rsidR="00B357EC" w:rsidRPr="00C427A1" w:rsidRDefault="00B357EC" w:rsidP="003B2073">
            <w:pPr>
              <w:pStyle w:val="af1"/>
              <w:keepNext/>
              <w:widowControl w:val="0"/>
              <w:jc w:val="center"/>
              <w:rPr>
                <w:b/>
              </w:rPr>
            </w:pPr>
            <w:r w:rsidRPr="00C427A1">
              <w:rPr>
                <w:b/>
              </w:rPr>
              <w:t>Формат ПФ</w:t>
            </w:r>
          </w:p>
        </w:tc>
      </w:tr>
      <w:tr w:rsidR="00C427A1" w:rsidRPr="00C427A1" w14:paraId="3949BC44" w14:textId="77777777" w:rsidTr="009827B5">
        <w:trPr>
          <w:cantSplit/>
          <w:trHeight w:val="20"/>
          <w:jc w:val="center"/>
        </w:trPr>
        <w:tc>
          <w:tcPr>
            <w:tcW w:w="2151" w:type="dxa"/>
          </w:tcPr>
          <w:p w14:paraId="68F0AA24" w14:textId="77777777" w:rsidR="00B357EC" w:rsidRPr="00C427A1" w:rsidRDefault="00B357EC" w:rsidP="003B7C69">
            <w:pPr>
              <w:pStyle w:val="af1"/>
              <w:widowControl w:val="0"/>
              <w:jc w:val="center"/>
            </w:pPr>
            <w:r w:rsidRPr="00C427A1">
              <w:t>1</w:t>
            </w:r>
          </w:p>
        </w:tc>
        <w:tc>
          <w:tcPr>
            <w:tcW w:w="7201" w:type="dxa"/>
          </w:tcPr>
          <w:p w14:paraId="73BC1020" w14:textId="77777777" w:rsidR="00B357EC" w:rsidRPr="00C427A1" w:rsidRDefault="00B357EC" w:rsidP="003B7C69">
            <w:pPr>
              <w:pStyle w:val="af1"/>
              <w:widowControl w:val="0"/>
              <w:jc w:val="left"/>
            </w:pPr>
            <w:r w:rsidRPr="00C427A1">
              <w:t>Ошибка форматно-логического контроля документа</w:t>
            </w:r>
          </w:p>
        </w:tc>
        <w:tc>
          <w:tcPr>
            <w:tcW w:w="3738" w:type="dxa"/>
          </w:tcPr>
          <w:p w14:paraId="10C38ECB" w14:textId="77777777" w:rsidR="00B357EC" w:rsidRPr="00C427A1" w:rsidRDefault="00104111" w:rsidP="003B7C69">
            <w:pPr>
              <w:pStyle w:val="af1"/>
              <w:widowControl w:val="0"/>
              <w:jc w:val="left"/>
            </w:pPr>
            <w:r w:rsidRPr="00C427A1">
              <w:t>ОШИБКА ФЛК</w:t>
            </w:r>
          </w:p>
        </w:tc>
      </w:tr>
      <w:tr w:rsidR="00C427A1" w:rsidRPr="00C427A1" w14:paraId="181A45EC" w14:textId="77777777" w:rsidTr="009827B5">
        <w:trPr>
          <w:cantSplit/>
          <w:trHeight w:val="20"/>
          <w:jc w:val="center"/>
        </w:trPr>
        <w:tc>
          <w:tcPr>
            <w:tcW w:w="2151" w:type="dxa"/>
          </w:tcPr>
          <w:p w14:paraId="5CC85139" w14:textId="77777777" w:rsidR="00B357EC" w:rsidRPr="00C427A1" w:rsidRDefault="00B357EC" w:rsidP="003B7C69">
            <w:pPr>
              <w:pStyle w:val="af1"/>
              <w:widowControl w:val="0"/>
              <w:jc w:val="center"/>
            </w:pPr>
            <w:r w:rsidRPr="00C427A1">
              <w:t>6</w:t>
            </w:r>
          </w:p>
        </w:tc>
        <w:tc>
          <w:tcPr>
            <w:tcW w:w="7201" w:type="dxa"/>
          </w:tcPr>
          <w:p w14:paraId="0BE0CD5B" w14:textId="77777777" w:rsidR="00B357EC" w:rsidRPr="00C427A1" w:rsidRDefault="00B357EC" w:rsidP="003B7C69">
            <w:pPr>
              <w:pStyle w:val="af1"/>
              <w:widowControl w:val="0"/>
              <w:jc w:val="left"/>
            </w:pPr>
            <w:r w:rsidRPr="00C427A1">
              <w:t>Требуется связаться с ОФД для изменения настройки параметров связи ККТ и ОФД</w:t>
            </w:r>
          </w:p>
        </w:tc>
        <w:tc>
          <w:tcPr>
            <w:tcW w:w="3738" w:type="dxa"/>
          </w:tcPr>
          <w:p w14:paraId="4A32C0C6" w14:textId="77777777" w:rsidR="00B357EC" w:rsidRPr="00C427A1" w:rsidRDefault="00104111" w:rsidP="003B7C69">
            <w:pPr>
              <w:pStyle w:val="af1"/>
              <w:widowControl w:val="0"/>
              <w:jc w:val="left"/>
            </w:pPr>
            <w:r w:rsidRPr="00C427A1">
              <w:t>ТРЕБ. НАСТР. ККТ</w:t>
            </w:r>
          </w:p>
        </w:tc>
      </w:tr>
      <w:tr w:rsidR="00C427A1" w:rsidRPr="00C427A1" w14:paraId="003B366C" w14:textId="77777777" w:rsidTr="009827B5">
        <w:trPr>
          <w:cantSplit/>
          <w:trHeight w:val="20"/>
          <w:jc w:val="center"/>
        </w:trPr>
        <w:tc>
          <w:tcPr>
            <w:tcW w:w="2151" w:type="dxa"/>
          </w:tcPr>
          <w:p w14:paraId="42F927FB" w14:textId="77777777" w:rsidR="00B357EC" w:rsidRPr="00C427A1" w:rsidRDefault="00B357EC" w:rsidP="003B7C69">
            <w:pPr>
              <w:pStyle w:val="af1"/>
              <w:widowControl w:val="0"/>
              <w:jc w:val="center"/>
            </w:pPr>
            <w:r w:rsidRPr="00C427A1">
              <w:t>7</w:t>
            </w:r>
          </w:p>
        </w:tc>
        <w:tc>
          <w:tcPr>
            <w:tcW w:w="7201" w:type="dxa"/>
          </w:tcPr>
          <w:p w14:paraId="6B7F9954" w14:textId="77777777" w:rsidR="00B357EC" w:rsidRPr="00C427A1" w:rsidRDefault="00B357EC" w:rsidP="003B7C69">
            <w:pPr>
              <w:pStyle w:val="af1"/>
              <w:widowControl w:val="0"/>
              <w:jc w:val="left"/>
            </w:pPr>
            <w:r w:rsidRPr="00C427A1">
              <w:t>Оператор уведомляет пользователя ККТ о прекращении деятельности</w:t>
            </w:r>
          </w:p>
        </w:tc>
        <w:tc>
          <w:tcPr>
            <w:tcW w:w="3738" w:type="dxa"/>
          </w:tcPr>
          <w:p w14:paraId="192A20DB" w14:textId="77777777" w:rsidR="00B357EC" w:rsidRPr="00C427A1" w:rsidRDefault="00104111" w:rsidP="003B7C69">
            <w:pPr>
              <w:pStyle w:val="af1"/>
              <w:widowControl w:val="0"/>
              <w:jc w:val="left"/>
            </w:pPr>
            <w:r w:rsidRPr="00C427A1">
              <w:t>ОФД АННУЛИРОВАН</w:t>
            </w:r>
          </w:p>
        </w:tc>
      </w:tr>
    </w:tbl>
    <w:p w14:paraId="7AA37DEF" w14:textId="77777777" w:rsidR="00B357EC" w:rsidRPr="00C427A1" w:rsidRDefault="00B357EC" w:rsidP="003B7C69">
      <w:pPr>
        <w:spacing w:before="0" w:after="0"/>
        <w:rPr>
          <w:spacing w:val="30"/>
        </w:rPr>
      </w:pPr>
    </w:p>
    <w:tbl>
      <w:tblPr>
        <w:tblStyle w:val="14"/>
        <w:tblW w:w="4962"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8"/>
        <w:gridCol w:w="13409"/>
      </w:tblGrid>
      <w:tr w:rsidR="00C427A1" w:rsidRPr="00C427A1" w14:paraId="7BD7BA47" w14:textId="77777777" w:rsidTr="00B74F40">
        <w:tc>
          <w:tcPr>
            <w:tcW w:w="15068" w:type="dxa"/>
            <w:gridSpan w:val="2"/>
          </w:tcPr>
          <w:p w14:paraId="6D233C93" w14:textId="40A63464" w:rsidR="00B357EC" w:rsidRPr="00C427A1" w:rsidRDefault="00E0059D" w:rsidP="003B7C69">
            <w:pPr>
              <w:overflowPunct w:val="0"/>
              <w:autoSpaceDE w:val="0"/>
              <w:autoSpaceDN w:val="0"/>
              <w:adjustRightInd w:val="0"/>
              <w:spacing w:before="0" w:after="0"/>
              <w:ind w:right="32" w:firstLine="0"/>
              <w:textAlignment w:val="baseline"/>
              <w:rPr>
                <w:strike/>
              </w:rPr>
            </w:pPr>
            <w:r w:rsidRPr="00C427A1">
              <w:rPr>
                <w:spacing w:val="30"/>
              </w:rPr>
              <w:lastRenderedPageBreak/>
              <w:t>Примечания:</w:t>
            </w:r>
          </w:p>
        </w:tc>
      </w:tr>
      <w:tr w:rsidR="00C427A1" w:rsidRPr="00C427A1" w14:paraId="0BC1CC9E" w14:textId="77777777" w:rsidTr="00B74F40">
        <w:tc>
          <w:tcPr>
            <w:tcW w:w="790" w:type="dxa"/>
          </w:tcPr>
          <w:p w14:paraId="1E121EC5" w14:textId="77777777" w:rsidR="00B357EC" w:rsidRPr="00C427A1" w:rsidRDefault="00B357EC" w:rsidP="003B7C69">
            <w:pPr>
              <w:overflowPunct w:val="0"/>
              <w:autoSpaceDE w:val="0"/>
              <w:autoSpaceDN w:val="0"/>
              <w:adjustRightInd w:val="0"/>
              <w:spacing w:before="0" w:after="0"/>
              <w:ind w:right="-1243" w:firstLine="0"/>
              <w:textAlignment w:val="baseline"/>
              <w:rPr>
                <w:spacing w:val="30"/>
              </w:rPr>
            </w:pPr>
            <w:r w:rsidRPr="00C427A1">
              <w:rPr>
                <w:spacing w:val="30"/>
              </w:rPr>
              <w:t>1.</w:t>
            </w:r>
          </w:p>
        </w:tc>
        <w:tc>
          <w:tcPr>
            <w:tcW w:w="14278" w:type="dxa"/>
          </w:tcPr>
          <w:p w14:paraId="1EFDDADB" w14:textId="628FFB56" w:rsidR="00B357EC" w:rsidRPr="00C427A1" w:rsidRDefault="00B357EC" w:rsidP="003B7C69">
            <w:pPr>
              <w:overflowPunct w:val="0"/>
              <w:autoSpaceDE w:val="0"/>
              <w:autoSpaceDN w:val="0"/>
              <w:adjustRightInd w:val="0"/>
              <w:spacing w:before="0" w:after="0"/>
              <w:ind w:right="32" w:firstLine="0"/>
              <w:textAlignment w:val="baseline"/>
            </w:pPr>
            <w:r w:rsidRPr="00C427A1">
              <w:t xml:space="preserve">Все биты сообщения оператора, кроме указанных в </w:t>
            </w:r>
            <w:r w:rsidR="000B6ABF">
              <w:t>т</w:t>
            </w:r>
            <w:r w:rsidR="00E835C8" w:rsidRPr="00C427A1">
              <w:t xml:space="preserve">аблице </w:t>
            </w:r>
            <w:r w:rsidR="004F5D61" w:rsidRPr="00C427A1">
              <w:t>37</w:t>
            </w:r>
            <w:r w:rsidR="00DD7CA8" w:rsidRPr="00C427A1">
              <w:t>,</w:t>
            </w:r>
            <w:r w:rsidR="000B6ABF">
              <w:t xml:space="preserve"> должны иметь значение «0».</w:t>
            </w:r>
          </w:p>
        </w:tc>
      </w:tr>
      <w:tr w:rsidR="00C427A1" w:rsidRPr="00C427A1" w14:paraId="5CB1A651" w14:textId="77777777" w:rsidTr="00B74F40">
        <w:tc>
          <w:tcPr>
            <w:tcW w:w="790" w:type="dxa"/>
          </w:tcPr>
          <w:p w14:paraId="24D380B3" w14:textId="77777777" w:rsidR="00B357EC" w:rsidRPr="00C427A1" w:rsidRDefault="00B357EC" w:rsidP="003B7C69">
            <w:pPr>
              <w:overflowPunct w:val="0"/>
              <w:autoSpaceDE w:val="0"/>
              <w:autoSpaceDN w:val="0"/>
              <w:adjustRightInd w:val="0"/>
              <w:spacing w:before="0" w:after="0"/>
              <w:ind w:right="-1243" w:firstLine="0"/>
              <w:textAlignment w:val="baseline"/>
              <w:rPr>
                <w:spacing w:val="30"/>
              </w:rPr>
            </w:pPr>
            <w:r w:rsidRPr="00C427A1">
              <w:rPr>
                <w:spacing w:val="30"/>
              </w:rPr>
              <w:t>2.</w:t>
            </w:r>
          </w:p>
        </w:tc>
        <w:tc>
          <w:tcPr>
            <w:tcW w:w="14278" w:type="dxa"/>
          </w:tcPr>
          <w:p w14:paraId="60FD0873" w14:textId="6010C065" w:rsidR="00B357EC" w:rsidRPr="00C427A1" w:rsidRDefault="00105C4A" w:rsidP="00105C4A">
            <w:pPr>
              <w:spacing w:before="0" w:after="0"/>
              <w:ind w:hanging="2"/>
            </w:pPr>
            <w:r w:rsidRPr="001463D2">
              <w:t>ОФД присваивает первому биту реквизита «сообщение оператора» (тег 1206) значение равное «1», а также направляет соответствующее уведомление в налоговый орган в случае если при проверке достоверности фискальных данных, содержащихся в ФД, выявлено несоответствие этого ФД требованиям настоящего документа.</w:t>
            </w:r>
          </w:p>
          <w:p w14:paraId="663A112C" w14:textId="77777777" w:rsidR="00B357EC" w:rsidRPr="00C427A1" w:rsidRDefault="00B357EC" w:rsidP="003B7C69">
            <w:pPr>
              <w:overflowPunct w:val="0"/>
              <w:autoSpaceDE w:val="0"/>
              <w:autoSpaceDN w:val="0"/>
              <w:adjustRightInd w:val="0"/>
              <w:spacing w:before="0" w:after="0"/>
              <w:ind w:right="32" w:firstLine="0"/>
              <w:textAlignment w:val="baseline"/>
            </w:pPr>
          </w:p>
        </w:tc>
      </w:tr>
    </w:tbl>
    <w:p w14:paraId="717A649B" w14:textId="11C6A9B5" w:rsidR="004E1970" w:rsidRPr="00C427A1" w:rsidRDefault="00957343" w:rsidP="003B7C69">
      <w:pPr>
        <w:spacing w:before="0" w:after="0"/>
      </w:pPr>
      <w:r w:rsidRPr="00C427A1">
        <w:t>4</w:t>
      </w:r>
      <w:r w:rsidR="00441827" w:rsidRPr="00C427A1">
        <w:t>5</w:t>
      </w:r>
      <w:r w:rsidR="004E1970" w:rsidRPr="00C427A1">
        <w:t xml:space="preserve">. </w:t>
      </w:r>
      <w:r w:rsidR="0026440C" w:rsidRPr="00C427A1">
        <w:t xml:space="preserve">Фискальные данные ФД, хранящиеся в памяти ФН не </w:t>
      </w:r>
      <w:r w:rsidR="00B249F2">
        <w:t>менее 5 лет</w:t>
      </w:r>
      <w:r w:rsidR="0026440C" w:rsidRPr="00C427A1">
        <w:t xml:space="preserve"> (далее – фискальные данные длительного хранения)</w:t>
      </w:r>
      <w:r w:rsidR="00B249F2">
        <w:t>,</w:t>
      </w:r>
      <w:r w:rsidR="0026440C" w:rsidRPr="00C427A1">
        <w:t xml:space="preserve"> должны считываться из памяти ФН (далее – выгружаться) </w:t>
      </w:r>
      <w:r w:rsidR="00E63520" w:rsidRPr="00C427A1">
        <w:t>и включат</w:t>
      </w:r>
      <w:r w:rsidR="00B249F2">
        <w:t>ь</w:t>
      </w:r>
      <w:r w:rsidR="00E63520" w:rsidRPr="00C427A1">
        <w:t xml:space="preserve">ся </w:t>
      </w:r>
      <w:r w:rsidR="004E1970" w:rsidRPr="00C427A1">
        <w:t xml:space="preserve">в </w:t>
      </w:r>
      <w:r w:rsidR="00E63520" w:rsidRPr="00C427A1">
        <w:t xml:space="preserve">состав </w:t>
      </w:r>
      <w:r w:rsidR="004E1970" w:rsidRPr="00C427A1">
        <w:t>Отчет</w:t>
      </w:r>
      <w:r w:rsidR="00E63520" w:rsidRPr="00C427A1">
        <w:t>а</w:t>
      </w:r>
      <w:r w:rsidR="004E1970" w:rsidRPr="00C427A1">
        <w:t xml:space="preserve"> о считывании фискальных данных всех фискальных документов, содержащихся в </w:t>
      </w:r>
      <w:r w:rsidR="00A6158A" w:rsidRPr="00C427A1">
        <w:t xml:space="preserve">ФН </w:t>
      </w:r>
      <w:r w:rsidR="002A09AB" w:rsidRPr="00C427A1">
        <w:t>(далее – Отчет о считывании ФД)</w:t>
      </w:r>
      <w:r w:rsidR="00DA1D6A" w:rsidRPr="00C427A1">
        <w:t>,</w:t>
      </w:r>
      <w:r w:rsidR="003B37D6" w:rsidRPr="00C427A1">
        <w:t xml:space="preserve"> с использованием программы для выгрузки данных из ФН</w:t>
      </w:r>
      <w:r w:rsidR="003A2660" w:rsidRPr="00C427A1">
        <w:t>.</w:t>
      </w:r>
    </w:p>
    <w:p w14:paraId="7F7281FF" w14:textId="3E4E085D" w:rsidR="004E1970" w:rsidRPr="00C427A1" w:rsidRDefault="002A09AB" w:rsidP="003B7C69">
      <w:pPr>
        <w:spacing w:before="0" w:after="0"/>
      </w:pPr>
      <w:r w:rsidRPr="00C427A1">
        <w:t>Отчет о считывании ФД</w:t>
      </w:r>
      <w:r w:rsidR="00860340" w:rsidRPr="00C427A1">
        <w:t xml:space="preserve"> </w:t>
      </w:r>
      <w:r w:rsidR="004E1970" w:rsidRPr="00C427A1">
        <w:t xml:space="preserve">должен </w:t>
      </w:r>
      <w:r w:rsidRPr="00C427A1">
        <w:t xml:space="preserve">иметь </w:t>
      </w:r>
      <w:r w:rsidR="004E1970" w:rsidRPr="00C427A1">
        <w:t>заголово</w:t>
      </w:r>
      <w:r w:rsidRPr="00C427A1">
        <w:t>к</w:t>
      </w:r>
      <w:r w:rsidR="004E1970" w:rsidRPr="00C427A1">
        <w:t xml:space="preserve">, </w:t>
      </w:r>
      <w:r w:rsidR="000A60A9" w:rsidRPr="00C427A1">
        <w:t>содержащий поля записи</w:t>
      </w:r>
      <w:r w:rsidR="00DA1D6A" w:rsidRPr="00C427A1">
        <w:t xml:space="preserve">. Структура </w:t>
      </w:r>
      <w:r w:rsidR="00B249F2">
        <w:t>О</w:t>
      </w:r>
      <w:r w:rsidR="00DA1D6A" w:rsidRPr="00C427A1">
        <w:t xml:space="preserve">тчета </w:t>
      </w:r>
      <w:r w:rsidR="00B249F2">
        <w:t xml:space="preserve">о считывании ФД </w:t>
      </w:r>
      <w:r w:rsidR="004E1970" w:rsidRPr="00C427A1">
        <w:t xml:space="preserve">указана в </w:t>
      </w:r>
      <w:r w:rsidR="000B6ABF">
        <w:t>т</w:t>
      </w:r>
      <w:r w:rsidR="00E835C8" w:rsidRPr="00C427A1">
        <w:t xml:space="preserve">аблице </w:t>
      </w:r>
      <w:r w:rsidR="004F5D61" w:rsidRPr="00C427A1">
        <w:t>38</w:t>
      </w:r>
      <w:r w:rsidR="004E1970" w:rsidRPr="00C427A1">
        <w:t xml:space="preserve">. Поля записи </w:t>
      </w:r>
      <w:r w:rsidR="000A60A9" w:rsidRPr="00C427A1">
        <w:t xml:space="preserve">заголовка должны иметь </w:t>
      </w:r>
      <w:r w:rsidR="004E1970" w:rsidRPr="00C427A1">
        <w:t>фиксированную длину</w:t>
      </w:r>
      <w:r w:rsidR="003A2660" w:rsidRPr="00C427A1">
        <w:t xml:space="preserve"> в байтах</w:t>
      </w:r>
      <w:r w:rsidR="004E1970" w:rsidRPr="00C427A1">
        <w:t xml:space="preserve">, указанную в </w:t>
      </w:r>
      <w:r w:rsidR="000B6ABF">
        <w:t>т</w:t>
      </w:r>
      <w:r w:rsidR="00E835C8" w:rsidRPr="00C427A1">
        <w:t xml:space="preserve">аблице </w:t>
      </w:r>
      <w:r w:rsidR="004F5D61" w:rsidRPr="00C427A1">
        <w:t>38</w:t>
      </w:r>
      <w:r w:rsidR="004E1970" w:rsidRPr="00C427A1">
        <w:t xml:space="preserve">. Значения </w:t>
      </w:r>
      <w:r w:rsidR="000A60A9" w:rsidRPr="00C427A1">
        <w:t>полей записи, содержание которых определяется значением соответствующего реквизита,</w:t>
      </w:r>
      <w:r w:rsidR="004E1970" w:rsidRPr="00C427A1">
        <w:t xml:space="preserve"> в заголов</w:t>
      </w:r>
      <w:r w:rsidRPr="00C427A1">
        <w:t>ке</w:t>
      </w:r>
      <w:r w:rsidR="004E1970" w:rsidRPr="00C427A1">
        <w:t xml:space="preserve"> </w:t>
      </w:r>
      <w:r w:rsidR="000A60A9" w:rsidRPr="00C427A1">
        <w:t xml:space="preserve">должны указываться </w:t>
      </w:r>
      <w:r w:rsidR="004E1970" w:rsidRPr="00C427A1">
        <w:t>без пол</w:t>
      </w:r>
      <w:r w:rsidR="000A60A9" w:rsidRPr="00C427A1">
        <w:t>я «</w:t>
      </w:r>
      <w:r w:rsidR="004E1970" w:rsidRPr="00C427A1">
        <w:t>тег</w:t>
      </w:r>
      <w:r w:rsidR="000A60A9" w:rsidRPr="00C427A1">
        <w:t>»</w:t>
      </w:r>
      <w:r w:rsidR="004E1970" w:rsidRPr="00C427A1">
        <w:t xml:space="preserve"> и </w:t>
      </w:r>
      <w:r w:rsidR="000A60A9" w:rsidRPr="00C427A1">
        <w:t>поля «</w:t>
      </w:r>
      <w:r w:rsidR="004E1970" w:rsidRPr="00C427A1">
        <w:t>длина</w:t>
      </w:r>
      <w:r w:rsidR="000A60A9" w:rsidRPr="00C427A1">
        <w:t>»</w:t>
      </w:r>
      <w:r w:rsidR="004E1970" w:rsidRPr="00C427A1">
        <w:t xml:space="preserve"> </w:t>
      </w:r>
      <w:r w:rsidR="004E1970" w:rsidRPr="00C427A1">
        <w:rPr>
          <w:lang w:val="en-US"/>
        </w:rPr>
        <w:t>TLV</w:t>
      </w:r>
      <w:r w:rsidR="004E1970" w:rsidRPr="00C427A1">
        <w:t>-структуры соответствующего реквизита</w:t>
      </w:r>
      <w:r w:rsidR="000266B7" w:rsidRPr="00C427A1">
        <w:t xml:space="preserve">, указанного в </w:t>
      </w:r>
      <w:r w:rsidR="00B249F2">
        <w:t>т</w:t>
      </w:r>
      <w:r w:rsidR="00E835C8" w:rsidRPr="00C427A1">
        <w:t xml:space="preserve">аблице </w:t>
      </w:r>
      <w:r w:rsidR="004F5D61" w:rsidRPr="00C427A1">
        <w:t>38</w:t>
      </w:r>
      <w:r w:rsidR="000A60A9" w:rsidRPr="00C427A1">
        <w:t xml:space="preserve"> атрибутом «Содержание записи».</w:t>
      </w:r>
    </w:p>
    <w:p w14:paraId="66F1FEDB" w14:textId="6244B7D0" w:rsidR="004E1970" w:rsidRDefault="00E835C8" w:rsidP="003B7C69">
      <w:pPr>
        <w:spacing w:before="0" w:after="0"/>
        <w:jc w:val="right"/>
      </w:pPr>
      <w:r w:rsidRPr="00C427A1">
        <w:t xml:space="preserve">Таблица </w:t>
      </w:r>
      <w:r w:rsidR="004F5D61" w:rsidRPr="00C427A1">
        <w:t>38</w:t>
      </w:r>
    </w:p>
    <w:p w14:paraId="52A3BB97" w14:textId="73AA5ED7" w:rsidR="00B249F2" w:rsidRDefault="00B249F2" w:rsidP="00B249F2">
      <w:pPr>
        <w:spacing w:before="0" w:after="0"/>
        <w:jc w:val="center"/>
      </w:pPr>
      <w:r w:rsidRPr="00B249F2">
        <w:t>Структура Отчета о считывании ФД</w:t>
      </w:r>
    </w:p>
    <w:p w14:paraId="69C67C9D" w14:textId="77777777" w:rsidR="00B249F2" w:rsidRPr="00C427A1" w:rsidRDefault="00B249F2" w:rsidP="003B7C69">
      <w:pPr>
        <w:spacing w:before="0" w:after="0"/>
        <w:jc w:val="right"/>
      </w:pPr>
    </w:p>
    <w:tbl>
      <w:tblPr>
        <w:tblStyle w:val="af0"/>
        <w:tblW w:w="5000" w:type="pct"/>
        <w:jc w:val="center"/>
        <w:tblLook w:val="04A0" w:firstRow="1" w:lastRow="0" w:firstColumn="1" w:lastColumn="0" w:noHBand="0" w:noVBand="1"/>
      </w:tblPr>
      <w:tblGrid>
        <w:gridCol w:w="3023"/>
        <w:gridCol w:w="1464"/>
        <w:gridCol w:w="1446"/>
        <w:gridCol w:w="1360"/>
        <w:gridCol w:w="6983"/>
      </w:tblGrid>
      <w:tr w:rsidR="00C427A1" w:rsidRPr="00C427A1" w14:paraId="3C95604E" w14:textId="77777777" w:rsidTr="00D008EF">
        <w:trPr>
          <w:jc w:val="center"/>
        </w:trPr>
        <w:tc>
          <w:tcPr>
            <w:tcW w:w="3087" w:type="dxa"/>
            <w:vAlign w:val="center"/>
          </w:tcPr>
          <w:p w14:paraId="6CCB1510" w14:textId="77777777" w:rsidR="004E1970" w:rsidRPr="00C427A1" w:rsidRDefault="004E1970" w:rsidP="003B7C69">
            <w:pPr>
              <w:overflowPunct w:val="0"/>
              <w:spacing w:before="0" w:after="0"/>
              <w:ind w:firstLine="0"/>
              <w:jc w:val="center"/>
              <w:textAlignment w:val="baseline"/>
              <w:rPr>
                <w:b/>
              </w:rPr>
            </w:pPr>
            <w:r w:rsidRPr="00C427A1">
              <w:rPr>
                <w:b/>
              </w:rPr>
              <w:t>Поле записи</w:t>
            </w:r>
          </w:p>
        </w:tc>
        <w:tc>
          <w:tcPr>
            <w:tcW w:w="1514" w:type="dxa"/>
            <w:vAlign w:val="center"/>
          </w:tcPr>
          <w:p w14:paraId="45F3EA2B" w14:textId="77777777" w:rsidR="004E1970" w:rsidRPr="00C427A1" w:rsidRDefault="004E1970" w:rsidP="003B7C69">
            <w:pPr>
              <w:overflowPunct w:val="0"/>
              <w:spacing w:before="0" w:after="0"/>
              <w:ind w:firstLine="0"/>
              <w:jc w:val="center"/>
              <w:textAlignment w:val="baseline"/>
              <w:rPr>
                <w:b/>
              </w:rPr>
            </w:pPr>
            <w:r w:rsidRPr="00C427A1">
              <w:rPr>
                <w:b/>
              </w:rPr>
              <w:t>Тип</w:t>
            </w:r>
          </w:p>
        </w:tc>
        <w:tc>
          <w:tcPr>
            <w:tcW w:w="1468" w:type="dxa"/>
            <w:vAlign w:val="center"/>
          </w:tcPr>
          <w:p w14:paraId="396B4811" w14:textId="77777777" w:rsidR="004E1970" w:rsidRPr="00C427A1" w:rsidRDefault="004E1970" w:rsidP="003B7C69">
            <w:pPr>
              <w:overflowPunct w:val="0"/>
              <w:spacing w:before="0" w:after="0"/>
              <w:ind w:firstLine="0"/>
              <w:jc w:val="center"/>
              <w:textAlignment w:val="baseline"/>
              <w:rPr>
                <w:b/>
              </w:rPr>
            </w:pPr>
            <w:r w:rsidRPr="00C427A1">
              <w:rPr>
                <w:b/>
              </w:rPr>
              <w:t>Формат данных</w:t>
            </w:r>
          </w:p>
        </w:tc>
        <w:tc>
          <w:tcPr>
            <w:tcW w:w="1392" w:type="dxa"/>
            <w:vAlign w:val="center"/>
          </w:tcPr>
          <w:p w14:paraId="63B882D9" w14:textId="77777777" w:rsidR="004E1970" w:rsidRPr="00C427A1" w:rsidRDefault="004E1970" w:rsidP="003B7C69">
            <w:pPr>
              <w:overflowPunct w:val="0"/>
              <w:spacing w:before="0" w:after="0"/>
              <w:ind w:firstLine="0"/>
              <w:jc w:val="center"/>
              <w:textAlignment w:val="baseline"/>
              <w:rPr>
                <w:b/>
              </w:rPr>
            </w:pPr>
            <w:r w:rsidRPr="00C427A1">
              <w:rPr>
                <w:b/>
              </w:rPr>
              <w:t>Длина</w:t>
            </w:r>
          </w:p>
        </w:tc>
        <w:tc>
          <w:tcPr>
            <w:tcW w:w="7398" w:type="dxa"/>
            <w:vAlign w:val="center"/>
          </w:tcPr>
          <w:p w14:paraId="3880B465" w14:textId="77777777" w:rsidR="004E1970" w:rsidRPr="00C427A1" w:rsidRDefault="004E1970" w:rsidP="003B7C69">
            <w:pPr>
              <w:overflowPunct w:val="0"/>
              <w:spacing w:before="0" w:after="0"/>
              <w:ind w:firstLine="0"/>
              <w:jc w:val="center"/>
              <w:textAlignment w:val="baseline"/>
              <w:rPr>
                <w:b/>
              </w:rPr>
            </w:pPr>
            <w:r w:rsidRPr="00C427A1">
              <w:rPr>
                <w:b/>
              </w:rPr>
              <w:t>Содержание записи</w:t>
            </w:r>
          </w:p>
        </w:tc>
      </w:tr>
      <w:tr w:rsidR="00C427A1" w:rsidRPr="00C427A1" w14:paraId="0A41B511" w14:textId="77777777" w:rsidTr="00D008EF">
        <w:trPr>
          <w:jc w:val="center"/>
        </w:trPr>
        <w:tc>
          <w:tcPr>
            <w:tcW w:w="3087" w:type="dxa"/>
          </w:tcPr>
          <w:p w14:paraId="499C7377" w14:textId="77777777" w:rsidR="004E1970" w:rsidRPr="00C427A1" w:rsidRDefault="002A09AB" w:rsidP="003B7C69">
            <w:pPr>
              <w:overflowPunct w:val="0"/>
              <w:spacing w:before="0" w:after="0"/>
              <w:ind w:firstLine="0"/>
              <w:jc w:val="left"/>
              <w:textAlignment w:val="baseline"/>
            </w:pPr>
            <w:r w:rsidRPr="00C427A1">
              <w:t>Наименование</w:t>
            </w:r>
            <w:r w:rsidR="004E1970" w:rsidRPr="00C427A1">
              <w:t xml:space="preserve"> файла выгрузки</w:t>
            </w:r>
          </w:p>
        </w:tc>
        <w:tc>
          <w:tcPr>
            <w:tcW w:w="1514" w:type="dxa"/>
          </w:tcPr>
          <w:p w14:paraId="120681FC" w14:textId="77777777" w:rsidR="004E1970" w:rsidRPr="00C427A1" w:rsidRDefault="004E1970" w:rsidP="003B7C69">
            <w:pPr>
              <w:overflowPunct w:val="0"/>
              <w:spacing w:before="0" w:after="0"/>
              <w:ind w:firstLine="0"/>
              <w:jc w:val="center"/>
              <w:textAlignment w:val="baseline"/>
            </w:pPr>
            <w:r w:rsidRPr="00C427A1">
              <w:t>Текст</w:t>
            </w:r>
          </w:p>
        </w:tc>
        <w:tc>
          <w:tcPr>
            <w:tcW w:w="1468" w:type="dxa"/>
          </w:tcPr>
          <w:p w14:paraId="1EB56DA7" w14:textId="77777777" w:rsidR="004E1970" w:rsidRPr="00C427A1" w:rsidRDefault="004E1970" w:rsidP="003B7C69">
            <w:pPr>
              <w:overflowPunct w:val="0"/>
              <w:spacing w:before="0" w:after="0"/>
              <w:ind w:firstLine="0"/>
              <w:jc w:val="center"/>
              <w:textAlignment w:val="baseline"/>
            </w:pPr>
            <w:r w:rsidRPr="00C427A1">
              <w:t>Строка</w:t>
            </w:r>
          </w:p>
        </w:tc>
        <w:tc>
          <w:tcPr>
            <w:tcW w:w="1392" w:type="dxa"/>
          </w:tcPr>
          <w:p w14:paraId="313C4FA0" w14:textId="77777777" w:rsidR="004E1970" w:rsidRPr="00C427A1" w:rsidRDefault="004E1970" w:rsidP="003B7C69">
            <w:pPr>
              <w:overflowPunct w:val="0"/>
              <w:spacing w:before="0" w:after="0"/>
              <w:ind w:firstLine="0"/>
              <w:jc w:val="center"/>
              <w:textAlignment w:val="baseline"/>
            </w:pPr>
            <w:r w:rsidRPr="00C427A1">
              <w:t>53</w:t>
            </w:r>
          </w:p>
        </w:tc>
        <w:tc>
          <w:tcPr>
            <w:tcW w:w="7398" w:type="dxa"/>
          </w:tcPr>
          <w:p w14:paraId="71C76A30" w14:textId="255B875C" w:rsidR="004E1970" w:rsidRPr="00C427A1" w:rsidRDefault="004E1970" w:rsidP="00860340">
            <w:pPr>
              <w:overflowPunct w:val="0"/>
              <w:spacing w:before="0" w:after="0"/>
              <w:ind w:firstLine="0"/>
              <w:jc w:val="left"/>
              <w:textAlignment w:val="baseline"/>
            </w:pPr>
            <w:r w:rsidRPr="00C427A1">
              <w:t>«</w:t>
            </w:r>
            <w:r w:rsidR="002A09AB" w:rsidRPr="00C427A1">
              <w:t>Отчет о считывании ФД</w:t>
            </w:r>
            <w:r w:rsidRPr="00C427A1">
              <w:t>»</w:t>
            </w:r>
          </w:p>
        </w:tc>
      </w:tr>
      <w:tr w:rsidR="00C427A1" w:rsidRPr="00C427A1" w14:paraId="45BD9C02" w14:textId="77777777" w:rsidTr="00D008EF">
        <w:trPr>
          <w:jc w:val="center"/>
        </w:trPr>
        <w:tc>
          <w:tcPr>
            <w:tcW w:w="3087" w:type="dxa"/>
          </w:tcPr>
          <w:p w14:paraId="15CC09F2" w14:textId="77777777" w:rsidR="004E1970" w:rsidRPr="00C427A1" w:rsidRDefault="004E1970" w:rsidP="003B7C69">
            <w:pPr>
              <w:overflowPunct w:val="0"/>
              <w:spacing w:before="0" w:after="0"/>
              <w:ind w:firstLine="0"/>
              <w:jc w:val="left"/>
              <w:textAlignment w:val="baseline"/>
            </w:pPr>
            <w:r w:rsidRPr="00C427A1">
              <w:t>Программа выгрузки</w:t>
            </w:r>
          </w:p>
        </w:tc>
        <w:tc>
          <w:tcPr>
            <w:tcW w:w="1514" w:type="dxa"/>
          </w:tcPr>
          <w:p w14:paraId="4FA6484E" w14:textId="77777777" w:rsidR="004E1970" w:rsidRPr="00C427A1" w:rsidRDefault="004E1970" w:rsidP="003B7C69">
            <w:pPr>
              <w:overflowPunct w:val="0"/>
              <w:spacing w:before="0" w:after="0"/>
              <w:ind w:firstLine="0"/>
              <w:jc w:val="center"/>
              <w:textAlignment w:val="baseline"/>
            </w:pPr>
            <w:r w:rsidRPr="00C427A1">
              <w:t>Текст</w:t>
            </w:r>
          </w:p>
        </w:tc>
        <w:tc>
          <w:tcPr>
            <w:tcW w:w="1468" w:type="dxa"/>
          </w:tcPr>
          <w:p w14:paraId="3930A570" w14:textId="77777777" w:rsidR="004E1970" w:rsidRPr="00C427A1" w:rsidRDefault="004E1970" w:rsidP="003B7C69">
            <w:pPr>
              <w:overflowPunct w:val="0"/>
              <w:spacing w:before="0" w:after="0"/>
              <w:ind w:firstLine="0"/>
              <w:jc w:val="center"/>
              <w:textAlignment w:val="baseline"/>
            </w:pPr>
            <w:r w:rsidRPr="00C427A1">
              <w:t>Строка</w:t>
            </w:r>
          </w:p>
        </w:tc>
        <w:tc>
          <w:tcPr>
            <w:tcW w:w="1392" w:type="dxa"/>
          </w:tcPr>
          <w:p w14:paraId="1A479002" w14:textId="77777777" w:rsidR="004E1970" w:rsidRPr="00C427A1" w:rsidRDefault="004E1970" w:rsidP="003B7C69">
            <w:pPr>
              <w:overflowPunct w:val="0"/>
              <w:spacing w:before="0" w:after="0"/>
              <w:ind w:firstLine="0"/>
              <w:jc w:val="center"/>
              <w:textAlignment w:val="baseline"/>
            </w:pPr>
            <w:r w:rsidRPr="00C427A1">
              <w:t>256</w:t>
            </w:r>
          </w:p>
        </w:tc>
        <w:tc>
          <w:tcPr>
            <w:tcW w:w="7398" w:type="dxa"/>
          </w:tcPr>
          <w:p w14:paraId="466C59CB" w14:textId="478425A6" w:rsidR="004E1970" w:rsidRPr="00C427A1" w:rsidRDefault="004E1970" w:rsidP="00DA1D6A">
            <w:pPr>
              <w:overflowPunct w:val="0"/>
              <w:spacing w:before="0" w:after="0"/>
              <w:ind w:firstLine="0"/>
              <w:jc w:val="left"/>
              <w:textAlignment w:val="baseline"/>
            </w:pPr>
            <w:r w:rsidRPr="00C427A1">
              <w:t>Наименование</w:t>
            </w:r>
            <w:r w:rsidR="002A09AB" w:rsidRPr="00C427A1">
              <w:t xml:space="preserve"> и</w:t>
            </w:r>
            <w:r w:rsidRPr="00C427A1">
              <w:t xml:space="preserve"> версия программы</w:t>
            </w:r>
            <w:r w:rsidR="002A09AB" w:rsidRPr="00C427A1">
              <w:t xml:space="preserve"> для </w:t>
            </w:r>
            <w:r w:rsidRPr="00C427A1">
              <w:t>выгрузк</w:t>
            </w:r>
            <w:r w:rsidR="002A09AB" w:rsidRPr="00C427A1">
              <w:t>и</w:t>
            </w:r>
            <w:r w:rsidRPr="00C427A1">
              <w:t xml:space="preserve"> </w:t>
            </w:r>
            <w:r w:rsidR="002A09AB" w:rsidRPr="00C427A1">
              <w:t xml:space="preserve">данных из ФН. </w:t>
            </w:r>
            <w:r w:rsidRPr="00C427A1">
              <w:t>Строку дополнять до длины 256 пробелами справа</w:t>
            </w:r>
            <w:r w:rsidR="002A09AB" w:rsidRPr="00C427A1">
              <w:t>.</w:t>
            </w:r>
          </w:p>
        </w:tc>
      </w:tr>
      <w:tr w:rsidR="00C427A1" w:rsidRPr="00C427A1" w14:paraId="036943D5" w14:textId="77777777" w:rsidTr="00D008EF">
        <w:trPr>
          <w:jc w:val="center"/>
        </w:trPr>
        <w:tc>
          <w:tcPr>
            <w:tcW w:w="3087" w:type="dxa"/>
          </w:tcPr>
          <w:p w14:paraId="1616DBB6" w14:textId="77777777" w:rsidR="004E1970" w:rsidRPr="00C427A1" w:rsidRDefault="004E1970" w:rsidP="003B7C69">
            <w:pPr>
              <w:overflowPunct w:val="0"/>
              <w:spacing w:before="0" w:after="0"/>
              <w:ind w:firstLine="0"/>
              <w:jc w:val="left"/>
              <w:textAlignment w:val="baseline"/>
            </w:pPr>
            <w:r w:rsidRPr="00C427A1">
              <w:t>Регистрационный номер ККТ</w:t>
            </w:r>
          </w:p>
        </w:tc>
        <w:tc>
          <w:tcPr>
            <w:tcW w:w="1514" w:type="dxa"/>
          </w:tcPr>
          <w:p w14:paraId="05F78693" w14:textId="77777777" w:rsidR="004E1970" w:rsidRPr="00C427A1" w:rsidRDefault="004E1970" w:rsidP="003B7C69">
            <w:pPr>
              <w:overflowPunct w:val="0"/>
              <w:spacing w:before="0" w:after="0"/>
              <w:ind w:firstLine="0"/>
              <w:jc w:val="center"/>
              <w:textAlignment w:val="baseline"/>
            </w:pPr>
            <w:r w:rsidRPr="00C427A1">
              <w:t>Текст</w:t>
            </w:r>
          </w:p>
        </w:tc>
        <w:tc>
          <w:tcPr>
            <w:tcW w:w="1468" w:type="dxa"/>
          </w:tcPr>
          <w:p w14:paraId="03F26463" w14:textId="77777777" w:rsidR="004E1970" w:rsidRPr="00C427A1" w:rsidRDefault="004E1970" w:rsidP="003B7C69">
            <w:pPr>
              <w:overflowPunct w:val="0"/>
              <w:spacing w:before="0" w:after="0"/>
              <w:ind w:firstLine="0"/>
              <w:jc w:val="center"/>
              <w:textAlignment w:val="baseline"/>
            </w:pPr>
            <w:r w:rsidRPr="00C427A1">
              <w:t>Строка</w:t>
            </w:r>
          </w:p>
        </w:tc>
        <w:tc>
          <w:tcPr>
            <w:tcW w:w="1392" w:type="dxa"/>
          </w:tcPr>
          <w:p w14:paraId="0501D92C" w14:textId="77777777" w:rsidR="004E1970" w:rsidRPr="00C427A1" w:rsidRDefault="004E1970" w:rsidP="003B7C69">
            <w:pPr>
              <w:overflowPunct w:val="0"/>
              <w:spacing w:before="0" w:after="0"/>
              <w:ind w:firstLine="0"/>
              <w:jc w:val="center"/>
              <w:textAlignment w:val="baseline"/>
            </w:pPr>
            <w:r w:rsidRPr="00C427A1">
              <w:t>16</w:t>
            </w:r>
          </w:p>
        </w:tc>
        <w:tc>
          <w:tcPr>
            <w:tcW w:w="7398" w:type="dxa"/>
          </w:tcPr>
          <w:p w14:paraId="32F53118" w14:textId="7EA7958F" w:rsidR="004E1970" w:rsidRPr="00C427A1" w:rsidRDefault="004E1970" w:rsidP="00DA1D6A">
            <w:pPr>
              <w:overflowPunct w:val="0"/>
              <w:spacing w:before="0" w:after="0"/>
              <w:ind w:firstLine="0"/>
              <w:jc w:val="left"/>
              <w:textAlignment w:val="baseline"/>
            </w:pPr>
            <w:r w:rsidRPr="00C427A1">
              <w:t>Значение реквизита «регистрационный номер ККТ» (тег 1037) в электронной форме из Отчет</w:t>
            </w:r>
            <w:r w:rsidR="00B249F2">
              <w:t>а</w:t>
            </w:r>
            <w:r w:rsidRPr="00C427A1">
              <w:t xml:space="preserve"> о регистрации или, в случае перерегистрации ККТ в связи </w:t>
            </w:r>
            <w:r w:rsidRPr="00C427A1">
              <w:lastRenderedPageBreak/>
              <w:t>с заменой ФН, из Отчет</w:t>
            </w:r>
            <w:r w:rsidR="00360026" w:rsidRPr="00C427A1">
              <w:t>а</w:t>
            </w:r>
            <w:r w:rsidRPr="00C427A1">
              <w:t xml:space="preserve"> об изменении параметров регистрации</w:t>
            </w:r>
            <w:r w:rsidR="00360026" w:rsidRPr="00C427A1">
              <w:t>.</w:t>
            </w:r>
          </w:p>
        </w:tc>
      </w:tr>
      <w:tr w:rsidR="00C427A1" w:rsidRPr="00C427A1" w14:paraId="5A8A202E" w14:textId="77777777" w:rsidTr="00D008EF">
        <w:trPr>
          <w:jc w:val="center"/>
        </w:trPr>
        <w:tc>
          <w:tcPr>
            <w:tcW w:w="3087" w:type="dxa"/>
          </w:tcPr>
          <w:p w14:paraId="785BFB3F" w14:textId="77777777" w:rsidR="004E1970" w:rsidRPr="00C427A1" w:rsidRDefault="004E1970" w:rsidP="003B7C69">
            <w:pPr>
              <w:overflowPunct w:val="0"/>
              <w:spacing w:before="0" w:after="0"/>
              <w:ind w:firstLine="0"/>
              <w:jc w:val="left"/>
              <w:textAlignment w:val="baseline"/>
            </w:pPr>
            <w:r w:rsidRPr="00C427A1">
              <w:lastRenderedPageBreak/>
              <w:t>Номер ФН</w:t>
            </w:r>
          </w:p>
        </w:tc>
        <w:tc>
          <w:tcPr>
            <w:tcW w:w="1514" w:type="dxa"/>
          </w:tcPr>
          <w:p w14:paraId="7BC29AEA" w14:textId="77777777" w:rsidR="004E1970" w:rsidRPr="00C427A1" w:rsidRDefault="00014B27" w:rsidP="003B7C69">
            <w:pPr>
              <w:overflowPunct w:val="0"/>
              <w:spacing w:before="0" w:after="0"/>
              <w:ind w:firstLine="0"/>
              <w:jc w:val="center"/>
              <w:textAlignment w:val="baseline"/>
            </w:pPr>
            <w:r w:rsidRPr="00C427A1">
              <w:t>Текст</w:t>
            </w:r>
          </w:p>
        </w:tc>
        <w:tc>
          <w:tcPr>
            <w:tcW w:w="1468" w:type="dxa"/>
          </w:tcPr>
          <w:p w14:paraId="73BE0D19" w14:textId="77777777" w:rsidR="004E1970" w:rsidRPr="00C427A1" w:rsidRDefault="004E1970" w:rsidP="003B7C69">
            <w:pPr>
              <w:overflowPunct w:val="0"/>
              <w:spacing w:before="0" w:after="0"/>
              <w:ind w:firstLine="0"/>
              <w:jc w:val="center"/>
              <w:textAlignment w:val="baseline"/>
            </w:pPr>
            <w:r w:rsidRPr="00C427A1">
              <w:t>Строка</w:t>
            </w:r>
          </w:p>
        </w:tc>
        <w:tc>
          <w:tcPr>
            <w:tcW w:w="1392" w:type="dxa"/>
          </w:tcPr>
          <w:p w14:paraId="5D096F4B" w14:textId="77777777" w:rsidR="004E1970" w:rsidRPr="00C427A1" w:rsidRDefault="004E1970" w:rsidP="003B7C69">
            <w:pPr>
              <w:overflowPunct w:val="0"/>
              <w:spacing w:before="0" w:after="0"/>
              <w:ind w:firstLine="0"/>
              <w:jc w:val="center"/>
              <w:textAlignment w:val="baseline"/>
            </w:pPr>
            <w:r w:rsidRPr="00C427A1">
              <w:t>16</w:t>
            </w:r>
          </w:p>
        </w:tc>
        <w:tc>
          <w:tcPr>
            <w:tcW w:w="7398" w:type="dxa"/>
          </w:tcPr>
          <w:p w14:paraId="4DFF69C9" w14:textId="7E2178D2" w:rsidR="004E1970" w:rsidRPr="00C427A1" w:rsidRDefault="004E1970" w:rsidP="00DA1D6A">
            <w:pPr>
              <w:overflowPunct w:val="0"/>
              <w:spacing w:before="0" w:after="0"/>
              <w:ind w:firstLine="0"/>
              <w:jc w:val="left"/>
              <w:textAlignment w:val="baseline"/>
            </w:pPr>
            <w:r w:rsidRPr="00C427A1">
              <w:t>Значение реквизита «номер ФН» (тег 1041) в электронной форме из Отчет</w:t>
            </w:r>
            <w:r w:rsidR="00B249F2">
              <w:t>а</w:t>
            </w:r>
            <w:r w:rsidRPr="00C427A1">
              <w:t xml:space="preserve"> о регистрации или, в случае перерегистрации ККТ в связи с заменой ФН, из Отчет</w:t>
            </w:r>
            <w:r w:rsidR="00360026" w:rsidRPr="00C427A1">
              <w:t>а</w:t>
            </w:r>
            <w:r w:rsidRPr="00C427A1">
              <w:t xml:space="preserve"> об изменении параметров регистрации</w:t>
            </w:r>
            <w:r w:rsidR="00360026" w:rsidRPr="00C427A1">
              <w:t>.</w:t>
            </w:r>
          </w:p>
        </w:tc>
      </w:tr>
      <w:tr w:rsidR="00C427A1" w:rsidRPr="00C427A1" w14:paraId="27447D4B" w14:textId="77777777" w:rsidTr="00D008EF">
        <w:trPr>
          <w:jc w:val="center"/>
        </w:trPr>
        <w:tc>
          <w:tcPr>
            <w:tcW w:w="3087" w:type="dxa"/>
          </w:tcPr>
          <w:p w14:paraId="00016E97" w14:textId="77777777" w:rsidR="004E1970" w:rsidRPr="00C427A1" w:rsidRDefault="004E1970" w:rsidP="003B7C69">
            <w:pPr>
              <w:overflowPunct w:val="0"/>
              <w:spacing w:before="0" w:after="0"/>
              <w:ind w:firstLine="0"/>
              <w:jc w:val="left"/>
              <w:textAlignment w:val="baseline"/>
            </w:pPr>
            <w:r w:rsidRPr="00C427A1">
              <w:t>Номер версии ФФД</w:t>
            </w:r>
          </w:p>
        </w:tc>
        <w:tc>
          <w:tcPr>
            <w:tcW w:w="1514" w:type="dxa"/>
          </w:tcPr>
          <w:p w14:paraId="51FC3D38" w14:textId="77777777" w:rsidR="004E1970" w:rsidRPr="00C427A1" w:rsidRDefault="00D5517D" w:rsidP="003B7C69">
            <w:pPr>
              <w:overflowPunct w:val="0"/>
              <w:spacing w:before="0" w:after="0"/>
              <w:ind w:firstLine="0"/>
              <w:jc w:val="center"/>
              <w:textAlignment w:val="baseline"/>
            </w:pPr>
            <w:r w:rsidRPr="00C427A1">
              <w:t>Целое</w:t>
            </w:r>
          </w:p>
        </w:tc>
        <w:tc>
          <w:tcPr>
            <w:tcW w:w="1468" w:type="dxa"/>
          </w:tcPr>
          <w:p w14:paraId="54C5672F" w14:textId="77777777" w:rsidR="004E1970" w:rsidRPr="00C427A1" w:rsidRDefault="004E1970" w:rsidP="003B7C69">
            <w:pPr>
              <w:overflowPunct w:val="0"/>
              <w:spacing w:before="0" w:after="0"/>
              <w:ind w:firstLine="0"/>
              <w:jc w:val="center"/>
              <w:textAlignment w:val="baseline"/>
            </w:pPr>
            <w:r w:rsidRPr="00C427A1">
              <w:rPr>
                <w:lang w:val="en-US"/>
              </w:rPr>
              <w:t>byte</w:t>
            </w:r>
          </w:p>
        </w:tc>
        <w:tc>
          <w:tcPr>
            <w:tcW w:w="1392" w:type="dxa"/>
          </w:tcPr>
          <w:p w14:paraId="3414559C" w14:textId="77777777" w:rsidR="004E1970" w:rsidRPr="00C427A1" w:rsidRDefault="004E1970" w:rsidP="003B7C69">
            <w:pPr>
              <w:overflowPunct w:val="0"/>
              <w:spacing w:before="0" w:after="0"/>
              <w:ind w:firstLine="0"/>
              <w:jc w:val="center"/>
              <w:textAlignment w:val="baseline"/>
            </w:pPr>
            <w:r w:rsidRPr="00C427A1">
              <w:t>1</w:t>
            </w:r>
          </w:p>
        </w:tc>
        <w:tc>
          <w:tcPr>
            <w:tcW w:w="7398" w:type="dxa"/>
          </w:tcPr>
          <w:p w14:paraId="0B250BDB" w14:textId="65250374" w:rsidR="004E1970" w:rsidRPr="00C427A1" w:rsidRDefault="004E1970" w:rsidP="00DA1D6A">
            <w:pPr>
              <w:overflowPunct w:val="0"/>
              <w:spacing w:before="0" w:after="0"/>
              <w:ind w:firstLine="0"/>
              <w:jc w:val="left"/>
              <w:textAlignment w:val="baseline"/>
            </w:pPr>
            <w:r w:rsidRPr="00C427A1">
              <w:t>Значение реквизита «номер версии ФФД» (тег 1209) в электронной форме из Отчет</w:t>
            </w:r>
            <w:r w:rsidR="00B249F2">
              <w:t>а</w:t>
            </w:r>
            <w:r w:rsidRPr="00C427A1">
              <w:t xml:space="preserve"> о регистрации или, в случае перерегистрации ККТ в связи с заменой ФН, из Отчет</w:t>
            </w:r>
            <w:r w:rsidR="00360026" w:rsidRPr="00C427A1">
              <w:t>а</w:t>
            </w:r>
            <w:r w:rsidRPr="00C427A1">
              <w:t xml:space="preserve"> об изменении параметров регистрации</w:t>
            </w:r>
          </w:p>
        </w:tc>
      </w:tr>
      <w:tr w:rsidR="00C427A1" w:rsidRPr="00C427A1" w14:paraId="2C2CAF3A" w14:textId="77777777" w:rsidTr="00D008EF">
        <w:trPr>
          <w:jc w:val="center"/>
        </w:trPr>
        <w:tc>
          <w:tcPr>
            <w:tcW w:w="3087" w:type="dxa"/>
          </w:tcPr>
          <w:p w14:paraId="09876A96" w14:textId="77777777" w:rsidR="004E1970" w:rsidRPr="00C427A1" w:rsidRDefault="004E1970" w:rsidP="003B7C69">
            <w:pPr>
              <w:overflowPunct w:val="0"/>
              <w:spacing w:before="0" w:after="0"/>
              <w:ind w:firstLine="0"/>
              <w:jc w:val="left"/>
              <w:textAlignment w:val="baseline"/>
            </w:pPr>
            <w:r w:rsidRPr="00C427A1">
              <w:t>Количество смен</w:t>
            </w:r>
          </w:p>
        </w:tc>
        <w:tc>
          <w:tcPr>
            <w:tcW w:w="1514" w:type="dxa"/>
          </w:tcPr>
          <w:p w14:paraId="2B10A2C8" w14:textId="77777777" w:rsidR="004E1970" w:rsidRPr="00C427A1" w:rsidRDefault="00512B6F" w:rsidP="003B7C69">
            <w:pPr>
              <w:overflowPunct w:val="0"/>
              <w:spacing w:before="0" w:after="0"/>
              <w:ind w:firstLine="0"/>
              <w:jc w:val="center"/>
              <w:textAlignment w:val="baseline"/>
            </w:pPr>
            <w:r w:rsidRPr="00C427A1">
              <w:t>Целое</w:t>
            </w:r>
          </w:p>
        </w:tc>
        <w:tc>
          <w:tcPr>
            <w:tcW w:w="1468" w:type="dxa"/>
          </w:tcPr>
          <w:p w14:paraId="3841A587" w14:textId="77777777" w:rsidR="004E1970" w:rsidRPr="00C427A1" w:rsidRDefault="008F336E" w:rsidP="003B7C69">
            <w:pPr>
              <w:overflowPunct w:val="0"/>
              <w:spacing w:before="0" w:after="0"/>
              <w:ind w:firstLine="0"/>
              <w:jc w:val="center"/>
              <w:textAlignment w:val="baseline"/>
              <w:rPr>
                <w:lang w:val="en-US"/>
              </w:rPr>
            </w:pPr>
            <w:r w:rsidRPr="00C427A1">
              <w:rPr>
                <w:lang w:val="en-US"/>
              </w:rPr>
              <w:t>UInt32</w:t>
            </w:r>
          </w:p>
        </w:tc>
        <w:tc>
          <w:tcPr>
            <w:tcW w:w="1392" w:type="dxa"/>
          </w:tcPr>
          <w:p w14:paraId="497801D6" w14:textId="77777777" w:rsidR="004E1970" w:rsidRPr="00C427A1" w:rsidRDefault="004E1970" w:rsidP="003B7C69">
            <w:pPr>
              <w:overflowPunct w:val="0"/>
              <w:spacing w:before="0" w:after="0"/>
              <w:ind w:firstLine="0"/>
              <w:jc w:val="center"/>
              <w:textAlignment w:val="baseline"/>
              <w:rPr>
                <w:lang w:val="en-US"/>
              </w:rPr>
            </w:pPr>
            <w:r w:rsidRPr="00C427A1">
              <w:rPr>
                <w:lang w:val="en-US"/>
              </w:rPr>
              <w:t>4</w:t>
            </w:r>
          </w:p>
        </w:tc>
        <w:tc>
          <w:tcPr>
            <w:tcW w:w="7398" w:type="dxa"/>
          </w:tcPr>
          <w:p w14:paraId="1BEB47C2" w14:textId="77777777" w:rsidR="004E1970" w:rsidRPr="00C427A1" w:rsidRDefault="004E1970" w:rsidP="003B7C69">
            <w:pPr>
              <w:overflowPunct w:val="0"/>
              <w:spacing w:before="0" w:after="0"/>
              <w:ind w:firstLine="0"/>
              <w:jc w:val="left"/>
              <w:textAlignment w:val="baseline"/>
            </w:pPr>
            <w:r w:rsidRPr="00C427A1">
              <w:t xml:space="preserve">Количество </w:t>
            </w:r>
            <w:r w:rsidR="00360026" w:rsidRPr="00C427A1">
              <w:t xml:space="preserve">отчетов об открытии </w:t>
            </w:r>
            <w:r w:rsidRPr="00C427A1">
              <w:t>смен, зарегистрированных в фискальном накопителе</w:t>
            </w:r>
          </w:p>
        </w:tc>
      </w:tr>
      <w:tr w:rsidR="00C427A1" w:rsidRPr="00C427A1" w14:paraId="2D76AE7A" w14:textId="77777777" w:rsidTr="00D008EF">
        <w:trPr>
          <w:jc w:val="center"/>
        </w:trPr>
        <w:tc>
          <w:tcPr>
            <w:tcW w:w="3087" w:type="dxa"/>
          </w:tcPr>
          <w:p w14:paraId="494AFE11" w14:textId="77777777" w:rsidR="004E1970" w:rsidRPr="00C427A1" w:rsidRDefault="004E1970" w:rsidP="003B7C69">
            <w:pPr>
              <w:overflowPunct w:val="0"/>
              <w:spacing w:before="0" w:after="0"/>
              <w:ind w:firstLine="0"/>
              <w:jc w:val="left"/>
              <w:textAlignment w:val="baseline"/>
            </w:pPr>
            <w:r w:rsidRPr="00C427A1">
              <w:t>Количество фискальных документов</w:t>
            </w:r>
          </w:p>
        </w:tc>
        <w:tc>
          <w:tcPr>
            <w:tcW w:w="1514" w:type="dxa"/>
          </w:tcPr>
          <w:p w14:paraId="5D019C47" w14:textId="77777777" w:rsidR="004E1970" w:rsidRPr="00C427A1" w:rsidRDefault="00512B6F" w:rsidP="003B7C69">
            <w:pPr>
              <w:overflowPunct w:val="0"/>
              <w:spacing w:before="0" w:after="0"/>
              <w:ind w:firstLine="0"/>
              <w:jc w:val="center"/>
              <w:textAlignment w:val="baseline"/>
            </w:pPr>
            <w:r w:rsidRPr="00C427A1">
              <w:t>Целое</w:t>
            </w:r>
          </w:p>
        </w:tc>
        <w:tc>
          <w:tcPr>
            <w:tcW w:w="1468" w:type="dxa"/>
          </w:tcPr>
          <w:p w14:paraId="21D54249" w14:textId="77777777" w:rsidR="004E1970" w:rsidRPr="00C427A1" w:rsidRDefault="008F336E" w:rsidP="003B7C69">
            <w:pPr>
              <w:overflowPunct w:val="0"/>
              <w:spacing w:before="0" w:after="0"/>
              <w:ind w:firstLine="0"/>
              <w:jc w:val="center"/>
              <w:textAlignment w:val="baseline"/>
            </w:pPr>
            <w:r w:rsidRPr="00C427A1">
              <w:rPr>
                <w:lang w:val="en-US"/>
              </w:rPr>
              <w:t>UInt32</w:t>
            </w:r>
          </w:p>
        </w:tc>
        <w:tc>
          <w:tcPr>
            <w:tcW w:w="1392" w:type="dxa"/>
          </w:tcPr>
          <w:p w14:paraId="0D5CB2FB" w14:textId="77777777" w:rsidR="004E1970" w:rsidRPr="00C427A1" w:rsidRDefault="004E1970" w:rsidP="003B7C69">
            <w:pPr>
              <w:overflowPunct w:val="0"/>
              <w:spacing w:before="0" w:after="0"/>
              <w:ind w:firstLine="0"/>
              <w:jc w:val="center"/>
              <w:textAlignment w:val="baseline"/>
              <w:rPr>
                <w:lang w:val="en-US"/>
              </w:rPr>
            </w:pPr>
            <w:r w:rsidRPr="00C427A1">
              <w:rPr>
                <w:lang w:val="en-US"/>
              </w:rPr>
              <w:t>4</w:t>
            </w:r>
          </w:p>
        </w:tc>
        <w:tc>
          <w:tcPr>
            <w:tcW w:w="7398" w:type="dxa"/>
          </w:tcPr>
          <w:p w14:paraId="384AED19" w14:textId="77777777" w:rsidR="004E1970" w:rsidRPr="00C427A1" w:rsidRDefault="004E1970" w:rsidP="003B7C69">
            <w:pPr>
              <w:overflowPunct w:val="0"/>
              <w:spacing w:before="0" w:after="0"/>
              <w:ind w:firstLine="0"/>
              <w:jc w:val="left"/>
              <w:textAlignment w:val="baseline"/>
            </w:pPr>
            <w:r w:rsidRPr="00C427A1">
              <w:t>Количество фискальных документов, зарегистрированных в фискальном накопителе</w:t>
            </w:r>
          </w:p>
        </w:tc>
      </w:tr>
      <w:tr w:rsidR="00C427A1" w:rsidRPr="00C427A1" w14:paraId="6EDBA12F" w14:textId="77777777" w:rsidTr="00D008EF">
        <w:trPr>
          <w:jc w:val="center"/>
        </w:trPr>
        <w:tc>
          <w:tcPr>
            <w:tcW w:w="3087" w:type="dxa"/>
          </w:tcPr>
          <w:p w14:paraId="3D10425B" w14:textId="77777777" w:rsidR="004E1970" w:rsidRPr="00C427A1" w:rsidRDefault="004E1970" w:rsidP="003B7C69">
            <w:pPr>
              <w:overflowPunct w:val="0"/>
              <w:spacing w:before="0" w:after="0"/>
              <w:ind w:firstLine="0"/>
              <w:jc w:val="left"/>
              <w:textAlignment w:val="baseline"/>
            </w:pPr>
            <w:r w:rsidRPr="00C427A1">
              <w:t>Контрольная сумма файла выгрузки</w:t>
            </w:r>
          </w:p>
        </w:tc>
        <w:tc>
          <w:tcPr>
            <w:tcW w:w="1514" w:type="dxa"/>
          </w:tcPr>
          <w:p w14:paraId="33CE7434" w14:textId="77777777" w:rsidR="004E1970" w:rsidRPr="00C427A1" w:rsidRDefault="00780BD6" w:rsidP="003B7C69">
            <w:pPr>
              <w:overflowPunct w:val="0"/>
              <w:spacing w:before="0" w:after="0"/>
              <w:ind w:firstLine="0"/>
              <w:jc w:val="center"/>
              <w:textAlignment w:val="baseline"/>
            </w:pPr>
            <w:r w:rsidRPr="00C427A1">
              <w:t>Целое</w:t>
            </w:r>
          </w:p>
        </w:tc>
        <w:tc>
          <w:tcPr>
            <w:tcW w:w="1468" w:type="dxa"/>
          </w:tcPr>
          <w:p w14:paraId="124CABE3" w14:textId="77777777" w:rsidR="004E1970" w:rsidRPr="00C427A1" w:rsidRDefault="00780BD6" w:rsidP="003B7C69">
            <w:pPr>
              <w:overflowPunct w:val="0"/>
              <w:spacing w:before="0" w:after="0"/>
              <w:ind w:firstLine="0"/>
              <w:jc w:val="center"/>
              <w:textAlignment w:val="baseline"/>
              <w:rPr>
                <w:lang w:val="en-US"/>
              </w:rPr>
            </w:pPr>
            <w:r w:rsidRPr="00C427A1">
              <w:rPr>
                <w:lang w:val="en-US"/>
              </w:rPr>
              <w:t>UInt32</w:t>
            </w:r>
          </w:p>
        </w:tc>
        <w:tc>
          <w:tcPr>
            <w:tcW w:w="1392" w:type="dxa"/>
          </w:tcPr>
          <w:p w14:paraId="226AD166" w14:textId="3108C44E" w:rsidR="004E1970" w:rsidRPr="00C427A1" w:rsidRDefault="00F54775" w:rsidP="00F54775">
            <w:pPr>
              <w:overflowPunct w:val="0"/>
              <w:spacing w:before="0" w:after="0"/>
              <w:ind w:firstLine="0"/>
              <w:jc w:val="center"/>
              <w:textAlignment w:val="baseline"/>
            </w:pPr>
            <w:r w:rsidRPr="00C427A1">
              <w:rPr>
                <w:lang w:val="en-US"/>
              </w:rPr>
              <w:t>4</w:t>
            </w:r>
          </w:p>
        </w:tc>
        <w:tc>
          <w:tcPr>
            <w:tcW w:w="7398" w:type="dxa"/>
          </w:tcPr>
          <w:p w14:paraId="76EFF6CA" w14:textId="17828DCB" w:rsidR="004E1970" w:rsidRPr="00C427A1" w:rsidRDefault="004E1970" w:rsidP="00A637F7">
            <w:pPr>
              <w:overflowPunct w:val="0"/>
              <w:spacing w:before="0" w:after="0"/>
              <w:ind w:firstLine="0"/>
              <w:jc w:val="left"/>
              <w:textAlignment w:val="baseline"/>
            </w:pPr>
            <w:r w:rsidRPr="00C427A1">
              <w:t>Рассчитывается</w:t>
            </w:r>
            <w:r w:rsidR="008F336E" w:rsidRPr="00C427A1">
              <w:t xml:space="preserve"> в соответствии с</w:t>
            </w:r>
            <w:r w:rsidRPr="00C427A1">
              <w:t xml:space="preserve"> </w:t>
            </w:r>
            <w:r w:rsidR="008F336E" w:rsidRPr="00C427A1">
              <w:t>CRC-32 I</w:t>
            </w:r>
            <w:r w:rsidR="008F336E" w:rsidRPr="00C427A1">
              <w:rPr>
                <w:lang w:val="en-US"/>
              </w:rPr>
              <w:t>EEE</w:t>
            </w:r>
            <w:r w:rsidR="008F336E" w:rsidRPr="00C427A1">
              <w:t xml:space="preserve"> 802.3 </w:t>
            </w:r>
            <w:r w:rsidRPr="00C427A1">
              <w:t>по всем</w:t>
            </w:r>
            <w:r w:rsidR="00360026" w:rsidRPr="00C427A1">
              <w:t xml:space="preserve"> данным Отчета о считывании ФД</w:t>
            </w:r>
            <w:r w:rsidR="00DA1D6A" w:rsidRPr="00C427A1">
              <w:t>,</w:t>
            </w:r>
            <w:r w:rsidRPr="00C427A1">
              <w:t xml:space="preserve"> за исключением </w:t>
            </w:r>
            <w:r w:rsidR="00AF147F">
              <w:t xml:space="preserve">настоящего </w:t>
            </w:r>
            <w:r w:rsidRPr="00C427A1">
              <w:t>поля</w:t>
            </w:r>
            <w:r w:rsidR="00A637F7">
              <w:t xml:space="preserve"> записи.</w:t>
            </w:r>
          </w:p>
        </w:tc>
      </w:tr>
    </w:tbl>
    <w:p w14:paraId="7AC38760" w14:textId="77777777" w:rsidR="004E1970" w:rsidRPr="00C427A1" w:rsidRDefault="004E1970" w:rsidP="003B7C69">
      <w:pPr>
        <w:overflowPunct w:val="0"/>
        <w:autoSpaceDE w:val="0"/>
        <w:autoSpaceDN w:val="0"/>
        <w:adjustRightInd w:val="0"/>
        <w:spacing w:before="0" w:after="0"/>
        <w:ind w:firstLine="0"/>
        <w:textAlignment w:val="baseline"/>
      </w:pPr>
    </w:p>
    <w:p w14:paraId="3A2D5F18" w14:textId="11133DD1" w:rsidR="00710756" w:rsidRPr="00C427A1" w:rsidRDefault="00441827" w:rsidP="00B249F2">
      <w:pPr>
        <w:spacing w:before="0" w:after="0"/>
        <w:ind w:firstLine="708"/>
      </w:pPr>
      <w:r w:rsidRPr="00C427A1">
        <w:t>46</w:t>
      </w:r>
      <w:r w:rsidR="004E1970" w:rsidRPr="00C427A1">
        <w:t xml:space="preserve">. </w:t>
      </w:r>
      <w:r w:rsidR="0026440C" w:rsidRPr="00C427A1">
        <w:t>Фискальные данные длительного хранения, хранящиеся в ФН, считываются из ФН и включаются в состав Отчета о считывании ФД в</w:t>
      </w:r>
      <w:r w:rsidR="00D80B2B" w:rsidRPr="00C427A1">
        <w:t xml:space="preserve"> виде </w:t>
      </w:r>
      <w:r w:rsidR="00EC3544" w:rsidRPr="00C427A1">
        <w:t xml:space="preserve">массивов фискальных данных из ФД (далее - массив </w:t>
      </w:r>
      <w:proofErr w:type="spellStart"/>
      <w:r w:rsidR="00EC3544" w:rsidRPr="00C427A1">
        <w:t>ФДн</w:t>
      </w:r>
      <w:proofErr w:type="spellEnd"/>
      <w:r w:rsidR="00EC3544" w:rsidRPr="00C427A1">
        <w:t xml:space="preserve">), </w:t>
      </w:r>
      <w:r w:rsidR="004E33EA" w:rsidRPr="00C427A1">
        <w:t xml:space="preserve">которые должны </w:t>
      </w:r>
      <w:r w:rsidR="00EC3544" w:rsidRPr="00C427A1">
        <w:t>име</w:t>
      </w:r>
      <w:r w:rsidR="004E33EA" w:rsidRPr="00C427A1">
        <w:t>ть</w:t>
      </w:r>
      <w:r w:rsidR="00EC3544" w:rsidRPr="00C427A1">
        <w:t xml:space="preserve"> </w:t>
      </w:r>
      <w:r w:rsidR="00D80B2B" w:rsidRPr="00C427A1">
        <w:rPr>
          <w:lang w:val="en-US"/>
        </w:rPr>
        <w:t>STLV</w:t>
      </w:r>
      <w:r w:rsidR="0026440C" w:rsidRPr="00C427A1">
        <w:t xml:space="preserve"> структур</w:t>
      </w:r>
      <w:r w:rsidR="00EC3544" w:rsidRPr="00C427A1">
        <w:t>у и</w:t>
      </w:r>
      <w:r w:rsidR="00D80B2B" w:rsidRPr="00C427A1">
        <w:t xml:space="preserve"> теги, указанные в </w:t>
      </w:r>
      <w:r w:rsidR="000B6ABF">
        <w:t>т</w:t>
      </w:r>
      <w:r w:rsidR="00E835C8" w:rsidRPr="00C427A1">
        <w:t xml:space="preserve">аблице </w:t>
      </w:r>
      <w:r w:rsidR="00580BB1" w:rsidRPr="00C427A1">
        <w:t>39</w:t>
      </w:r>
      <w:r w:rsidR="004E1970" w:rsidRPr="00C427A1">
        <w:t>.</w:t>
      </w:r>
    </w:p>
    <w:p w14:paraId="79A5E0E0" w14:textId="1D4735A8" w:rsidR="004E1970" w:rsidRPr="00C427A1" w:rsidRDefault="00EC3544" w:rsidP="003B7C69">
      <w:pPr>
        <w:spacing w:before="0" w:after="0"/>
      </w:pPr>
      <w:r w:rsidRPr="00C427A1">
        <w:t xml:space="preserve">Массивы </w:t>
      </w:r>
      <w:proofErr w:type="spellStart"/>
      <w:r w:rsidR="002F071D" w:rsidRPr="00C427A1">
        <w:t>ФДн</w:t>
      </w:r>
      <w:proofErr w:type="spellEnd"/>
      <w:r w:rsidRPr="00C427A1">
        <w:t xml:space="preserve"> </w:t>
      </w:r>
      <w:r w:rsidR="00710756" w:rsidRPr="00C427A1">
        <w:t>должны включаться в</w:t>
      </w:r>
      <w:r w:rsidR="00360026" w:rsidRPr="00C427A1">
        <w:t xml:space="preserve"> состав Отчета о считывании ФД после заголовка в виде </w:t>
      </w:r>
      <w:r w:rsidR="004E1970" w:rsidRPr="00C427A1">
        <w:rPr>
          <w:lang w:val="en-US"/>
        </w:rPr>
        <w:t>STLV</w:t>
      </w:r>
      <w:r w:rsidR="004E1970" w:rsidRPr="00C427A1">
        <w:t xml:space="preserve"> </w:t>
      </w:r>
      <w:r w:rsidR="00360026" w:rsidRPr="00C427A1">
        <w:t>структур</w:t>
      </w:r>
      <w:r w:rsidR="00710756" w:rsidRPr="00C427A1">
        <w:t xml:space="preserve"> двух типов</w:t>
      </w:r>
      <w:r w:rsidR="004E1970" w:rsidRPr="00C427A1">
        <w:t>:</w:t>
      </w:r>
    </w:p>
    <w:p w14:paraId="6BB0E450" w14:textId="4CA91244" w:rsidR="004E1970" w:rsidRPr="00C427A1" w:rsidRDefault="004E1970" w:rsidP="003B7C69">
      <w:pPr>
        <w:spacing w:before="0" w:after="0"/>
      </w:pPr>
      <w:r w:rsidRPr="00C427A1">
        <w:t>фискальные документы (Отчет о регистрации, Отчет об изменении параметров регистрации, Отчет о закрытии фискального накопителя)</w:t>
      </w:r>
      <w:r w:rsidR="00026043" w:rsidRPr="00C427A1">
        <w:t>;</w:t>
      </w:r>
    </w:p>
    <w:p w14:paraId="7C33C37A" w14:textId="7AB2EDAF" w:rsidR="004E1970" w:rsidRPr="00C427A1" w:rsidRDefault="004E1970" w:rsidP="003B7C69">
      <w:pPr>
        <w:spacing w:before="0" w:after="0"/>
      </w:pPr>
      <w:r w:rsidRPr="00C427A1">
        <w:t xml:space="preserve">фискальные данные </w:t>
      </w:r>
      <w:r w:rsidR="00710756" w:rsidRPr="00C427A1">
        <w:t xml:space="preserve">ФД </w:t>
      </w:r>
      <w:r w:rsidRPr="00C427A1">
        <w:t xml:space="preserve">(Отчет об открытии смены, </w:t>
      </w:r>
      <w:r w:rsidR="00B249F2">
        <w:t>К</w:t>
      </w:r>
      <w:r w:rsidRPr="00C427A1">
        <w:t xml:space="preserve">ассовый чек, БСО, Кассовый чек коррекции, БСО коррекции, Отчет о закрытии смены, Отчет о текущем состоянии расчетов, </w:t>
      </w:r>
      <w:r w:rsidR="00B249F2">
        <w:t>п</w:t>
      </w:r>
      <w:r w:rsidRPr="00C427A1">
        <w:t>одтверждение оператора).</w:t>
      </w:r>
    </w:p>
    <w:p w14:paraId="68DF073E" w14:textId="10732AD1" w:rsidR="004E1970" w:rsidRPr="00C427A1" w:rsidRDefault="00EC3544" w:rsidP="003B7C69">
      <w:pPr>
        <w:spacing w:before="0" w:after="0"/>
      </w:pPr>
      <w:r w:rsidRPr="00C427A1">
        <w:lastRenderedPageBreak/>
        <w:t xml:space="preserve">Массивы </w:t>
      </w:r>
      <w:proofErr w:type="spellStart"/>
      <w:r w:rsidR="005555AD" w:rsidRPr="00C427A1">
        <w:t>ФДн</w:t>
      </w:r>
      <w:proofErr w:type="spellEnd"/>
      <w:r w:rsidR="005555AD" w:rsidRPr="00C427A1">
        <w:t xml:space="preserve"> фискальных документов,</w:t>
      </w:r>
      <w:r w:rsidR="00F512C6" w:rsidRPr="00C427A1">
        <w:t xml:space="preserve"> сформированных в режиме передачи</w:t>
      </w:r>
      <w:r w:rsidR="00F31043" w:rsidRPr="00C427A1">
        <w:t xml:space="preserve"> данных,</w:t>
      </w:r>
      <w:r w:rsidR="00F512C6" w:rsidRPr="00C427A1">
        <w:t xml:space="preserve"> </w:t>
      </w:r>
      <w:r w:rsidR="004E1970" w:rsidRPr="00C427A1">
        <w:t xml:space="preserve">включаются в </w:t>
      </w:r>
      <w:r w:rsidR="0089459A" w:rsidRPr="00C427A1">
        <w:t>Отчет о считывании ФД</w:t>
      </w:r>
      <w:r w:rsidR="004E1970" w:rsidRPr="00C427A1">
        <w:t xml:space="preserve"> </w:t>
      </w:r>
      <w:r w:rsidR="00F31043" w:rsidRPr="00C427A1">
        <w:t xml:space="preserve">вместе с фискальными данными подтверждений оператора, полученных для этих фискальных документов, </w:t>
      </w:r>
      <w:r w:rsidR="004E1970" w:rsidRPr="00C427A1">
        <w:t xml:space="preserve">как </w:t>
      </w:r>
      <w:r w:rsidR="00360026" w:rsidRPr="00C427A1">
        <w:t xml:space="preserve">составная </w:t>
      </w:r>
      <w:r w:rsidR="004E1970" w:rsidRPr="00C427A1">
        <w:t xml:space="preserve">часть структуры </w:t>
      </w:r>
      <w:r w:rsidR="00830002" w:rsidRPr="00C427A1">
        <w:t xml:space="preserve">этих </w:t>
      </w:r>
      <w:r w:rsidR="005555AD" w:rsidRPr="00C427A1">
        <w:t>М</w:t>
      </w:r>
      <w:r w:rsidRPr="00C427A1">
        <w:t xml:space="preserve">ассивов </w:t>
      </w:r>
      <w:proofErr w:type="spellStart"/>
      <w:r w:rsidR="002F071D" w:rsidRPr="00C427A1">
        <w:t>ФДн</w:t>
      </w:r>
      <w:proofErr w:type="spellEnd"/>
      <w:r w:rsidR="004E1970" w:rsidRPr="00C427A1">
        <w:t>.</w:t>
      </w:r>
    </w:p>
    <w:p w14:paraId="631B6EEA" w14:textId="77777777" w:rsidR="00590AE8" w:rsidRPr="00C427A1" w:rsidRDefault="00590AE8" w:rsidP="003B7C69">
      <w:pPr>
        <w:spacing w:before="0" w:after="0"/>
      </w:pPr>
    </w:p>
    <w:p w14:paraId="5FDEE1A2" w14:textId="0DBCE963" w:rsidR="00704413" w:rsidRPr="00C427A1" w:rsidRDefault="00590AE8" w:rsidP="003B7C69">
      <w:pPr>
        <w:spacing w:before="0" w:after="0"/>
      </w:pPr>
      <w:r w:rsidRPr="00C427A1">
        <w:t xml:space="preserve">47. </w:t>
      </w:r>
      <w:r w:rsidR="00F512C6" w:rsidRPr="00C427A1">
        <w:t>Составы</w:t>
      </w:r>
      <w:r w:rsidR="00704413" w:rsidRPr="00C427A1">
        <w:t xml:space="preserve"> </w:t>
      </w:r>
      <w:r w:rsidR="005555AD" w:rsidRPr="00C427A1">
        <w:t>М</w:t>
      </w:r>
      <w:r w:rsidR="00EC3544" w:rsidRPr="00C427A1">
        <w:t xml:space="preserve">ассивов </w:t>
      </w:r>
      <w:proofErr w:type="spellStart"/>
      <w:r w:rsidR="005555AD" w:rsidRPr="00C427A1">
        <w:t>ФДн</w:t>
      </w:r>
      <w:proofErr w:type="spellEnd"/>
      <w:r w:rsidR="005555AD" w:rsidRPr="00C427A1">
        <w:t xml:space="preserve">, </w:t>
      </w:r>
      <w:r w:rsidR="00704413" w:rsidRPr="00C427A1">
        <w:t>включаемых в Отчет о считывании ФД, указан</w:t>
      </w:r>
      <w:r w:rsidR="00F512C6" w:rsidRPr="00C427A1">
        <w:t>ы</w:t>
      </w:r>
      <w:r w:rsidR="00704413" w:rsidRPr="00C427A1">
        <w:t xml:space="preserve"> в </w:t>
      </w:r>
      <w:r w:rsidR="00B249F2">
        <w:t>т</w:t>
      </w:r>
      <w:r w:rsidR="00E835C8" w:rsidRPr="00C427A1">
        <w:t xml:space="preserve">аблице </w:t>
      </w:r>
      <w:r w:rsidR="00580BB1" w:rsidRPr="00C427A1">
        <w:t>39</w:t>
      </w:r>
      <w:r w:rsidR="00704413" w:rsidRPr="00C427A1">
        <w:t>.</w:t>
      </w:r>
    </w:p>
    <w:p w14:paraId="2A1A89A4" w14:textId="2CA5998E" w:rsidR="00704413" w:rsidRDefault="00E835C8" w:rsidP="00590AE8">
      <w:pPr>
        <w:keepNext/>
        <w:spacing w:before="0" w:after="0"/>
        <w:jc w:val="right"/>
      </w:pPr>
      <w:r w:rsidRPr="00C427A1">
        <w:t xml:space="preserve">Таблица </w:t>
      </w:r>
      <w:r w:rsidR="00580BB1" w:rsidRPr="00C427A1">
        <w:t>39</w:t>
      </w:r>
    </w:p>
    <w:p w14:paraId="23523A0E" w14:textId="4D67FB3C" w:rsidR="00B249F2" w:rsidRDefault="00B249F2" w:rsidP="00B249F2">
      <w:pPr>
        <w:keepNext/>
        <w:spacing w:before="0" w:after="0"/>
        <w:jc w:val="center"/>
      </w:pPr>
      <w:r w:rsidRPr="00B249F2">
        <w:t xml:space="preserve">Составы Массивов </w:t>
      </w:r>
      <w:proofErr w:type="spellStart"/>
      <w:r w:rsidRPr="00B249F2">
        <w:t>ФДн</w:t>
      </w:r>
      <w:proofErr w:type="spellEnd"/>
      <w:r w:rsidRPr="00B249F2">
        <w:t>, включаемых в Отчет о считывании ФД</w:t>
      </w:r>
    </w:p>
    <w:p w14:paraId="0244721F" w14:textId="77777777" w:rsidR="00B249F2" w:rsidRPr="00C427A1" w:rsidRDefault="00B249F2" w:rsidP="00590AE8">
      <w:pPr>
        <w:keepNext/>
        <w:spacing w:before="0" w:after="0"/>
        <w:jc w:val="right"/>
      </w:pPr>
    </w:p>
    <w:tbl>
      <w:tblPr>
        <w:tblStyle w:val="af0"/>
        <w:tblW w:w="0" w:type="auto"/>
        <w:tblLook w:val="04A0" w:firstRow="1" w:lastRow="0" w:firstColumn="1" w:lastColumn="0" w:noHBand="0" w:noVBand="1"/>
      </w:tblPr>
      <w:tblGrid>
        <w:gridCol w:w="3041"/>
        <w:gridCol w:w="11235"/>
      </w:tblGrid>
      <w:tr w:rsidR="00C427A1" w:rsidRPr="00C427A1" w14:paraId="50320920" w14:textId="77777777" w:rsidTr="00704413">
        <w:tc>
          <w:tcPr>
            <w:tcW w:w="3085" w:type="dxa"/>
          </w:tcPr>
          <w:p w14:paraId="38AC76B7" w14:textId="22F71B28" w:rsidR="00704413" w:rsidRPr="00C427A1" w:rsidRDefault="00704413" w:rsidP="00704413">
            <w:pPr>
              <w:spacing w:before="0" w:after="0"/>
              <w:ind w:firstLine="0"/>
              <w:jc w:val="center"/>
              <w:rPr>
                <w:b/>
              </w:rPr>
            </w:pPr>
            <w:r w:rsidRPr="00C427A1">
              <w:rPr>
                <w:b/>
              </w:rPr>
              <w:t>Тег</w:t>
            </w:r>
          </w:p>
        </w:tc>
        <w:tc>
          <w:tcPr>
            <w:tcW w:w="11417" w:type="dxa"/>
          </w:tcPr>
          <w:p w14:paraId="4B5327FE" w14:textId="623B5CBD" w:rsidR="00704413" w:rsidRPr="00C427A1" w:rsidRDefault="00704413" w:rsidP="00860340">
            <w:pPr>
              <w:spacing w:before="0" w:after="0"/>
              <w:ind w:firstLine="0"/>
              <w:jc w:val="center"/>
              <w:rPr>
                <w:b/>
              </w:rPr>
            </w:pPr>
            <w:r w:rsidRPr="00C427A1">
              <w:rPr>
                <w:b/>
              </w:rPr>
              <w:t>Состав</w:t>
            </w:r>
            <w:r w:rsidR="00EC3544" w:rsidRPr="00C427A1">
              <w:rPr>
                <w:b/>
              </w:rPr>
              <w:t>ы</w:t>
            </w:r>
            <w:r w:rsidRPr="00C427A1">
              <w:rPr>
                <w:b/>
              </w:rPr>
              <w:t xml:space="preserve"> </w:t>
            </w:r>
            <w:r w:rsidR="005555AD" w:rsidRPr="00C427A1">
              <w:rPr>
                <w:b/>
              </w:rPr>
              <w:t>М</w:t>
            </w:r>
            <w:r w:rsidR="00EC3544" w:rsidRPr="00C427A1">
              <w:rPr>
                <w:b/>
              </w:rPr>
              <w:t xml:space="preserve">ассивов </w:t>
            </w:r>
            <w:proofErr w:type="spellStart"/>
            <w:r w:rsidR="00EC3544" w:rsidRPr="00C427A1">
              <w:rPr>
                <w:b/>
              </w:rPr>
              <w:t>ФДн</w:t>
            </w:r>
            <w:proofErr w:type="spellEnd"/>
            <w:r w:rsidRPr="00C427A1">
              <w:rPr>
                <w:b/>
              </w:rPr>
              <w:t>, включаем</w:t>
            </w:r>
            <w:r w:rsidR="00EC3544" w:rsidRPr="00C427A1">
              <w:rPr>
                <w:b/>
              </w:rPr>
              <w:t>ых</w:t>
            </w:r>
            <w:r w:rsidRPr="00C427A1">
              <w:rPr>
                <w:b/>
              </w:rPr>
              <w:t xml:space="preserve"> в состав Отчета о считывании ФД</w:t>
            </w:r>
          </w:p>
        </w:tc>
      </w:tr>
      <w:tr w:rsidR="00C427A1" w:rsidRPr="00C427A1" w14:paraId="792435F6" w14:textId="77777777" w:rsidTr="00026043">
        <w:tc>
          <w:tcPr>
            <w:tcW w:w="3085" w:type="dxa"/>
          </w:tcPr>
          <w:p w14:paraId="22417697" w14:textId="77777777" w:rsidR="00F512C6" w:rsidRPr="00C427A1" w:rsidRDefault="00F512C6" w:rsidP="00026043">
            <w:pPr>
              <w:spacing w:before="0" w:after="0"/>
              <w:ind w:firstLine="0"/>
              <w:jc w:val="center"/>
            </w:pPr>
            <w:r w:rsidRPr="00C427A1">
              <w:t>65001</w:t>
            </w:r>
          </w:p>
        </w:tc>
        <w:tc>
          <w:tcPr>
            <w:tcW w:w="11417" w:type="dxa"/>
          </w:tcPr>
          <w:p w14:paraId="446F33D4" w14:textId="3F006B58" w:rsidR="00F512C6" w:rsidRPr="00C427A1" w:rsidRDefault="00F512C6" w:rsidP="00026043">
            <w:pPr>
              <w:spacing w:before="0" w:after="0"/>
              <w:ind w:firstLine="0"/>
              <w:jc w:val="left"/>
            </w:pPr>
            <w:r w:rsidRPr="00C427A1">
              <w:t>Фискальные данные фискального документа, сформированного в автономном режиме и имеющего формат фискальных данных версии 1.0</w:t>
            </w:r>
            <w:r w:rsidR="001A79D8" w:rsidRPr="00C427A1">
              <w:t xml:space="preserve"> или 1.05</w:t>
            </w:r>
          </w:p>
        </w:tc>
      </w:tr>
      <w:tr w:rsidR="00C427A1" w:rsidRPr="00C427A1" w14:paraId="2E104C6B" w14:textId="77777777" w:rsidTr="00026043">
        <w:tc>
          <w:tcPr>
            <w:tcW w:w="3085" w:type="dxa"/>
          </w:tcPr>
          <w:p w14:paraId="7D37186C" w14:textId="77777777" w:rsidR="00F512C6" w:rsidRPr="00C427A1" w:rsidRDefault="00F512C6" w:rsidP="00026043">
            <w:pPr>
              <w:spacing w:before="0" w:after="0"/>
              <w:ind w:firstLine="0"/>
              <w:jc w:val="center"/>
            </w:pPr>
            <w:r w:rsidRPr="00C427A1">
              <w:t>65002</w:t>
            </w:r>
          </w:p>
        </w:tc>
        <w:tc>
          <w:tcPr>
            <w:tcW w:w="11417" w:type="dxa"/>
          </w:tcPr>
          <w:p w14:paraId="45B0E364" w14:textId="19E0A26E" w:rsidR="00F512C6" w:rsidRPr="00C427A1" w:rsidRDefault="00F512C6" w:rsidP="00026043">
            <w:pPr>
              <w:spacing w:before="0" w:after="0"/>
              <w:ind w:firstLine="0"/>
              <w:jc w:val="left"/>
            </w:pPr>
            <w:r w:rsidRPr="00C427A1">
              <w:t>Фискальные данные фискального документа, сформированного в режиме передачи данных и подтверждение оператора для этого фискального документа и имеющего формат фискальных данных версии 1.0</w:t>
            </w:r>
            <w:r w:rsidR="001A79D8" w:rsidRPr="00C427A1">
              <w:t xml:space="preserve"> или 1.05</w:t>
            </w:r>
          </w:p>
        </w:tc>
      </w:tr>
      <w:tr w:rsidR="00C427A1" w:rsidRPr="00C427A1" w14:paraId="3ADB2CB9" w14:textId="77777777" w:rsidTr="00704413">
        <w:tc>
          <w:tcPr>
            <w:tcW w:w="3085" w:type="dxa"/>
          </w:tcPr>
          <w:p w14:paraId="2A94DFE7" w14:textId="24EEBFBB" w:rsidR="00704413" w:rsidRPr="00C427A1" w:rsidRDefault="00F512C6" w:rsidP="00F512C6">
            <w:pPr>
              <w:spacing w:before="0" w:after="0"/>
              <w:ind w:firstLine="0"/>
              <w:jc w:val="center"/>
            </w:pPr>
            <w:r w:rsidRPr="00C427A1">
              <w:t>65011</w:t>
            </w:r>
          </w:p>
        </w:tc>
        <w:tc>
          <w:tcPr>
            <w:tcW w:w="11417" w:type="dxa"/>
          </w:tcPr>
          <w:p w14:paraId="2C5E5B24" w14:textId="647208EE" w:rsidR="00704413" w:rsidRPr="00C427A1" w:rsidRDefault="00F512C6" w:rsidP="00F512C6">
            <w:pPr>
              <w:spacing w:before="0" w:after="0"/>
              <w:ind w:firstLine="0"/>
              <w:jc w:val="left"/>
            </w:pPr>
            <w:r w:rsidRPr="00C427A1">
              <w:t xml:space="preserve">Фискальные данные фискального документа, </w:t>
            </w:r>
            <w:r w:rsidR="00704413" w:rsidRPr="00C427A1">
              <w:t>сформированн</w:t>
            </w:r>
            <w:r w:rsidRPr="00C427A1">
              <w:t>ого</w:t>
            </w:r>
            <w:r w:rsidR="00704413" w:rsidRPr="00C427A1">
              <w:t xml:space="preserve"> в автономном режиме</w:t>
            </w:r>
            <w:r w:rsidRPr="00C427A1">
              <w:t xml:space="preserve"> и имеющего формат фискальных данных версии 1.1</w:t>
            </w:r>
          </w:p>
        </w:tc>
      </w:tr>
      <w:tr w:rsidR="00C427A1" w:rsidRPr="00C427A1" w14:paraId="58F78F5D" w14:textId="77777777" w:rsidTr="00704413">
        <w:tc>
          <w:tcPr>
            <w:tcW w:w="3085" w:type="dxa"/>
          </w:tcPr>
          <w:p w14:paraId="054F9B57" w14:textId="055A5CD4" w:rsidR="00704413" w:rsidRPr="00C427A1" w:rsidRDefault="00F512C6" w:rsidP="00704413">
            <w:pPr>
              <w:spacing w:before="0" w:after="0"/>
              <w:ind w:firstLine="0"/>
              <w:jc w:val="center"/>
            </w:pPr>
            <w:r w:rsidRPr="00C427A1">
              <w:t>6501</w:t>
            </w:r>
            <w:r w:rsidR="00704413" w:rsidRPr="00C427A1">
              <w:t>2</w:t>
            </w:r>
          </w:p>
        </w:tc>
        <w:tc>
          <w:tcPr>
            <w:tcW w:w="11417" w:type="dxa"/>
          </w:tcPr>
          <w:p w14:paraId="5A06FBD2" w14:textId="63A9FF4F" w:rsidR="00704413" w:rsidRPr="00C427A1" w:rsidRDefault="00F512C6" w:rsidP="00F512C6">
            <w:pPr>
              <w:spacing w:before="0" w:after="0"/>
              <w:ind w:firstLine="0"/>
              <w:jc w:val="left"/>
            </w:pPr>
            <w:r w:rsidRPr="00C427A1">
              <w:t>Фискальные данные фискального документа</w:t>
            </w:r>
            <w:r w:rsidR="00704413" w:rsidRPr="00C427A1">
              <w:t>, сформированн</w:t>
            </w:r>
            <w:r w:rsidRPr="00C427A1">
              <w:t>ого</w:t>
            </w:r>
            <w:r w:rsidR="00704413" w:rsidRPr="00C427A1">
              <w:t xml:space="preserve"> в режиме передачи данных и подтверждени</w:t>
            </w:r>
            <w:r w:rsidRPr="00C427A1">
              <w:t>е</w:t>
            </w:r>
            <w:r w:rsidR="00704413" w:rsidRPr="00C427A1">
              <w:t xml:space="preserve"> оператора для этого </w:t>
            </w:r>
            <w:r w:rsidRPr="00C427A1">
              <w:t>фискального документа и имеющего формат фискальных данных версии 1.1</w:t>
            </w:r>
          </w:p>
        </w:tc>
      </w:tr>
    </w:tbl>
    <w:p w14:paraId="614E7684" w14:textId="77777777" w:rsidR="00704413" w:rsidRPr="00C427A1" w:rsidRDefault="00704413" w:rsidP="00704413">
      <w:pPr>
        <w:spacing w:before="0" w:after="0"/>
        <w:jc w:val="center"/>
      </w:pPr>
    </w:p>
    <w:p w14:paraId="4F25D354" w14:textId="6F90AB70" w:rsidR="004E1970" w:rsidRPr="00C427A1" w:rsidRDefault="00957343" w:rsidP="003B7C69">
      <w:pPr>
        <w:spacing w:before="0" w:after="0"/>
      </w:pPr>
      <w:r w:rsidRPr="00C427A1">
        <w:t>4</w:t>
      </w:r>
      <w:r w:rsidR="00590AE8" w:rsidRPr="00C427A1">
        <w:t>8</w:t>
      </w:r>
      <w:r w:rsidR="004E1970" w:rsidRPr="00C427A1">
        <w:t xml:space="preserve">. </w:t>
      </w:r>
      <w:r w:rsidR="008A2443" w:rsidRPr="00C427A1">
        <w:t xml:space="preserve">Массивы </w:t>
      </w:r>
      <w:proofErr w:type="spellStart"/>
      <w:r w:rsidR="008A2443" w:rsidRPr="00C427A1">
        <w:t>ФДн</w:t>
      </w:r>
      <w:proofErr w:type="spellEnd"/>
      <w:r w:rsidR="008A2443" w:rsidRPr="00C427A1">
        <w:t xml:space="preserve"> из Отчет</w:t>
      </w:r>
      <w:r w:rsidR="002F071D" w:rsidRPr="00C427A1">
        <w:t>а</w:t>
      </w:r>
      <w:r w:rsidR="008A2443" w:rsidRPr="00C427A1">
        <w:t xml:space="preserve"> о регистрации, Отчет</w:t>
      </w:r>
      <w:r w:rsidR="002F071D" w:rsidRPr="00C427A1">
        <w:t>а</w:t>
      </w:r>
      <w:r w:rsidR="008A2443" w:rsidRPr="00C427A1">
        <w:t xml:space="preserve"> об изменении параметров регистрации, Отчет</w:t>
      </w:r>
      <w:r w:rsidR="002F071D" w:rsidRPr="00C427A1">
        <w:t>а</w:t>
      </w:r>
      <w:r w:rsidR="008A2443" w:rsidRPr="00C427A1">
        <w:t xml:space="preserve"> о закрытии фискального накопителя </w:t>
      </w:r>
      <w:r w:rsidR="004E1970" w:rsidRPr="00C427A1">
        <w:t xml:space="preserve">помещаются в </w:t>
      </w:r>
      <w:r w:rsidR="004C0598" w:rsidRPr="00C427A1">
        <w:t xml:space="preserve">Отчет о считывании ФД </w:t>
      </w:r>
      <w:r w:rsidR="008A2443" w:rsidRPr="00C427A1">
        <w:t>со всеми реквизитами</w:t>
      </w:r>
      <w:r w:rsidR="00F844E6" w:rsidRPr="00C427A1">
        <w:t xml:space="preserve">, </w:t>
      </w:r>
      <w:r w:rsidR="00360026" w:rsidRPr="00C427A1">
        <w:t>указанны</w:t>
      </w:r>
      <w:r w:rsidR="008A2443" w:rsidRPr="00C427A1">
        <w:t>ми</w:t>
      </w:r>
      <w:r w:rsidR="00F844E6" w:rsidRPr="00C427A1">
        <w:t xml:space="preserve"> в </w:t>
      </w:r>
      <w:r w:rsidR="000B6ABF">
        <w:t>т</w:t>
      </w:r>
      <w:r w:rsidR="00E835C8" w:rsidRPr="00C427A1">
        <w:t xml:space="preserve">аблицах </w:t>
      </w:r>
      <w:r w:rsidR="004F6235" w:rsidRPr="00C427A1">
        <w:t>7</w:t>
      </w:r>
      <w:r w:rsidR="00F844E6" w:rsidRPr="00C427A1">
        <w:t xml:space="preserve">, </w:t>
      </w:r>
      <w:r w:rsidR="00A056CB" w:rsidRPr="00C427A1">
        <w:t>15</w:t>
      </w:r>
      <w:r w:rsidR="00360026" w:rsidRPr="00C427A1">
        <w:t xml:space="preserve"> и</w:t>
      </w:r>
      <w:r w:rsidR="00F844E6" w:rsidRPr="00C427A1">
        <w:t xml:space="preserve"> </w:t>
      </w:r>
      <w:r w:rsidR="004F5D61" w:rsidRPr="00C427A1">
        <w:t>33</w:t>
      </w:r>
      <w:r w:rsidR="008A2443" w:rsidRPr="00C427A1">
        <w:t xml:space="preserve"> соответственно</w:t>
      </w:r>
      <w:r w:rsidR="004E1970" w:rsidRPr="00C427A1">
        <w:t xml:space="preserve">, </w:t>
      </w:r>
      <w:r w:rsidR="008A2443" w:rsidRPr="00C427A1">
        <w:t xml:space="preserve">в том числе </w:t>
      </w:r>
      <w:r w:rsidR="0089459A" w:rsidRPr="00C427A1">
        <w:t>с реквизит</w:t>
      </w:r>
      <w:r w:rsidR="008A2443" w:rsidRPr="00C427A1">
        <w:t>ом</w:t>
      </w:r>
      <w:r w:rsidR="0089459A" w:rsidRPr="00C427A1">
        <w:t xml:space="preserve"> </w:t>
      </w:r>
      <w:r w:rsidR="004E1970" w:rsidRPr="00C427A1">
        <w:t>«</w:t>
      </w:r>
      <w:r w:rsidR="00183747" w:rsidRPr="00C427A1">
        <w:t>ФПС</w:t>
      </w:r>
      <w:r w:rsidR="00512B6F" w:rsidRPr="00C427A1">
        <w:t>»</w:t>
      </w:r>
      <w:r w:rsidR="0089459A" w:rsidRPr="00C427A1">
        <w:t xml:space="preserve">, </w:t>
      </w:r>
      <w:r w:rsidR="004E1970" w:rsidRPr="00C427A1">
        <w:t>обеспеч</w:t>
      </w:r>
      <w:r w:rsidR="0089459A" w:rsidRPr="00C427A1">
        <w:t>ивающим</w:t>
      </w:r>
      <w:r w:rsidR="004E1970" w:rsidRPr="00C427A1">
        <w:t xml:space="preserve"> </w:t>
      </w:r>
      <w:r w:rsidR="0089459A" w:rsidRPr="00C427A1">
        <w:t xml:space="preserve">некорректируемое хранение указанных </w:t>
      </w:r>
      <w:r w:rsidR="0094279A" w:rsidRPr="00C427A1">
        <w:t>ФД</w:t>
      </w:r>
      <w:r w:rsidR="0089459A" w:rsidRPr="00C427A1">
        <w:t xml:space="preserve">, а также </w:t>
      </w:r>
      <w:r w:rsidR="004E1970" w:rsidRPr="00C427A1">
        <w:t>проверк</w:t>
      </w:r>
      <w:r w:rsidR="0089459A" w:rsidRPr="00C427A1">
        <w:t>у</w:t>
      </w:r>
      <w:r w:rsidR="004E1970" w:rsidRPr="00C427A1">
        <w:t xml:space="preserve"> </w:t>
      </w:r>
      <w:r w:rsidR="008478D9" w:rsidRPr="00C427A1">
        <w:t>их достоверности</w:t>
      </w:r>
      <w:r w:rsidR="004E1970" w:rsidRPr="00C427A1">
        <w:t>, включая реквизиты, не защи</w:t>
      </w:r>
      <w:r w:rsidR="008478D9" w:rsidRPr="00C427A1">
        <w:t>щаемые реквизитом «ФПД».</w:t>
      </w:r>
    </w:p>
    <w:p w14:paraId="2C8CBDD7" w14:textId="217A9CE9" w:rsidR="00F31043" w:rsidRPr="00C427A1" w:rsidRDefault="00F31043" w:rsidP="003B7C69">
      <w:pPr>
        <w:spacing w:before="0" w:after="0"/>
      </w:pPr>
      <w:r w:rsidRPr="00C427A1">
        <w:t xml:space="preserve">Реквизит «ФПС» помещается в Отчет о считывании ФД в виде реквизита, имеющего </w:t>
      </w:r>
      <w:r w:rsidRPr="00C427A1">
        <w:rPr>
          <w:lang w:val="en-US"/>
        </w:rPr>
        <w:t>TLV</w:t>
      </w:r>
      <w:r w:rsidRPr="00C427A1">
        <w:t xml:space="preserve"> структур</w:t>
      </w:r>
      <w:r w:rsidR="00A07D04" w:rsidRPr="00C427A1">
        <w:t>у и</w:t>
      </w:r>
      <w:r w:rsidRPr="00C427A1">
        <w:t xml:space="preserve"> тег, указанный в </w:t>
      </w:r>
      <w:r w:rsidR="000B6ABF">
        <w:t>т</w:t>
      </w:r>
      <w:r w:rsidR="00E835C8" w:rsidRPr="00C427A1">
        <w:t xml:space="preserve">аблице </w:t>
      </w:r>
      <w:r w:rsidR="00580BB1" w:rsidRPr="00C427A1">
        <w:t>41</w:t>
      </w:r>
      <w:r w:rsidRPr="00C427A1">
        <w:t>.</w:t>
      </w:r>
    </w:p>
    <w:p w14:paraId="79291661" w14:textId="1817E730" w:rsidR="006720D9" w:rsidRPr="00C427A1" w:rsidRDefault="00957343" w:rsidP="003B7C69">
      <w:pPr>
        <w:spacing w:before="0" w:after="0"/>
      </w:pPr>
      <w:r w:rsidRPr="00C427A1">
        <w:t>4</w:t>
      </w:r>
      <w:r w:rsidR="00590AE8" w:rsidRPr="00C427A1">
        <w:t>9</w:t>
      </w:r>
      <w:r w:rsidR="004E1970" w:rsidRPr="00C427A1">
        <w:t xml:space="preserve">. </w:t>
      </w:r>
      <w:r w:rsidR="00EC3544" w:rsidRPr="00C427A1">
        <w:t xml:space="preserve">Массив </w:t>
      </w:r>
      <w:proofErr w:type="spellStart"/>
      <w:r w:rsidR="00EC3544" w:rsidRPr="00C427A1">
        <w:t>ФДн</w:t>
      </w:r>
      <w:proofErr w:type="spellEnd"/>
      <w:r w:rsidR="00EC3544" w:rsidRPr="00C427A1">
        <w:t xml:space="preserve"> из </w:t>
      </w:r>
      <w:r w:rsidR="00710756" w:rsidRPr="00C427A1">
        <w:t>Отчетов об открытии смены, Кассовых чеков, БСО, Кассовых чеков коррекции, БСО коррекции, Отчетов о закрытии смены, Отчетов о текущем состоянии расчетов</w:t>
      </w:r>
      <w:r w:rsidR="0016106D" w:rsidRPr="00C427A1">
        <w:t xml:space="preserve">, </w:t>
      </w:r>
      <w:r w:rsidR="00280BEC">
        <w:t>п</w:t>
      </w:r>
      <w:r w:rsidR="0016106D" w:rsidRPr="00C427A1">
        <w:t>одтверждений оператора</w:t>
      </w:r>
      <w:r w:rsidR="00EC3544" w:rsidRPr="00C427A1">
        <w:t xml:space="preserve"> </w:t>
      </w:r>
      <w:r w:rsidR="006720D9" w:rsidRPr="00C427A1">
        <w:t>включаются</w:t>
      </w:r>
      <w:r w:rsidR="004E1970" w:rsidRPr="00C427A1">
        <w:t xml:space="preserve"> в </w:t>
      </w:r>
      <w:r w:rsidR="008478D9" w:rsidRPr="00C427A1">
        <w:t xml:space="preserve">Отчет о считывании </w:t>
      </w:r>
      <w:r w:rsidR="00104111" w:rsidRPr="00C427A1">
        <w:t>ФД</w:t>
      </w:r>
      <w:r w:rsidR="001E4747" w:rsidRPr="00C427A1">
        <w:t xml:space="preserve"> </w:t>
      </w:r>
      <w:r w:rsidR="004E1970" w:rsidRPr="00C427A1">
        <w:t xml:space="preserve">в виде отдельных </w:t>
      </w:r>
      <w:r w:rsidR="004E1970" w:rsidRPr="00C427A1">
        <w:rPr>
          <w:lang w:val="en-US"/>
        </w:rPr>
        <w:t>STLV</w:t>
      </w:r>
      <w:r w:rsidR="004E1970" w:rsidRPr="00C427A1">
        <w:t>-структу</w:t>
      </w:r>
      <w:r w:rsidR="005F36B5" w:rsidRPr="00C427A1">
        <w:t>р</w:t>
      </w:r>
      <w:r w:rsidR="00A07D04" w:rsidRPr="00C427A1">
        <w:t xml:space="preserve">, имеющих теги, указанные в </w:t>
      </w:r>
      <w:r w:rsidR="000B6ABF">
        <w:t>т</w:t>
      </w:r>
      <w:r w:rsidR="00E835C8" w:rsidRPr="00C427A1">
        <w:t xml:space="preserve">аблице </w:t>
      </w:r>
      <w:r w:rsidR="00580BB1" w:rsidRPr="00C427A1">
        <w:t>40</w:t>
      </w:r>
      <w:r w:rsidR="006720D9" w:rsidRPr="00C427A1">
        <w:t>.</w:t>
      </w:r>
    </w:p>
    <w:p w14:paraId="67A7B1D1" w14:textId="60008EC2" w:rsidR="006720D9" w:rsidRPr="00C427A1" w:rsidRDefault="00A07D04" w:rsidP="003B7C69">
      <w:pPr>
        <w:spacing w:before="0" w:after="0"/>
      </w:pPr>
      <w:r w:rsidRPr="00C427A1">
        <w:lastRenderedPageBreak/>
        <w:t xml:space="preserve">Теги </w:t>
      </w:r>
      <w:r w:rsidR="002F071D" w:rsidRPr="00C427A1">
        <w:t>М</w:t>
      </w:r>
      <w:r w:rsidRPr="00C427A1">
        <w:t xml:space="preserve">ассивов </w:t>
      </w:r>
      <w:proofErr w:type="spellStart"/>
      <w:r w:rsidR="002F071D" w:rsidRPr="00C427A1">
        <w:t>ФДн</w:t>
      </w:r>
      <w:proofErr w:type="spellEnd"/>
      <w:r w:rsidR="00154B28" w:rsidRPr="00C427A1">
        <w:t xml:space="preserve">, </w:t>
      </w:r>
      <w:r w:rsidR="00BA4650" w:rsidRPr="00C427A1">
        <w:t>к</w:t>
      </w:r>
      <w:r w:rsidR="00154B28" w:rsidRPr="00C427A1">
        <w:t xml:space="preserve">од формы </w:t>
      </w:r>
      <w:r w:rsidRPr="00C427A1">
        <w:t xml:space="preserve">ФД, из фискальных данных которых формируются этот </w:t>
      </w:r>
      <w:r w:rsidR="002F071D" w:rsidRPr="00C427A1">
        <w:t>М</w:t>
      </w:r>
      <w:r w:rsidRPr="00C427A1">
        <w:t xml:space="preserve">ассив </w:t>
      </w:r>
      <w:proofErr w:type="spellStart"/>
      <w:r w:rsidRPr="00C427A1">
        <w:t>ФДн</w:t>
      </w:r>
      <w:proofErr w:type="spellEnd"/>
      <w:r w:rsidRPr="00C427A1">
        <w:t xml:space="preserve"> </w:t>
      </w:r>
      <w:r w:rsidR="00154B28" w:rsidRPr="00C427A1">
        <w:t xml:space="preserve">и </w:t>
      </w:r>
      <w:r w:rsidRPr="00C427A1">
        <w:t>наименования этих</w:t>
      </w:r>
      <w:r w:rsidR="00154B28" w:rsidRPr="00C427A1">
        <w:t xml:space="preserve"> ФД</w:t>
      </w:r>
      <w:r w:rsidR="00BA4650" w:rsidRPr="00C427A1">
        <w:t xml:space="preserve">, </w:t>
      </w:r>
      <w:r w:rsidR="00154B28" w:rsidRPr="00C427A1">
        <w:t xml:space="preserve">указаны в </w:t>
      </w:r>
      <w:r w:rsidR="00B249F2">
        <w:t>т</w:t>
      </w:r>
      <w:r w:rsidR="00E835C8" w:rsidRPr="00C427A1">
        <w:t xml:space="preserve">аблице </w:t>
      </w:r>
      <w:r w:rsidR="00580BB1" w:rsidRPr="00C427A1">
        <w:t>40</w:t>
      </w:r>
      <w:r w:rsidR="00154B28" w:rsidRPr="00C427A1">
        <w:t>.</w:t>
      </w:r>
    </w:p>
    <w:p w14:paraId="275D959D" w14:textId="43C869C3" w:rsidR="004E1970" w:rsidRDefault="00E835C8" w:rsidP="00590AE8">
      <w:pPr>
        <w:keepNext/>
        <w:spacing w:before="0" w:after="0"/>
        <w:jc w:val="right"/>
      </w:pPr>
      <w:r w:rsidRPr="00C427A1">
        <w:t xml:space="preserve">Таблица </w:t>
      </w:r>
      <w:r w:rsidR="00580BB1" w:rsidRPr="00C427A1">
        <w:t>40</w:t>
      </w:r>
    </w:p>
    <w:p w14:paraId="300D7A92" w14:textId="10240730" w:rsidR="00B249F2" w:rsidRDefault="00B249F2" w:rsidP="00B249F2">
      <w:pPr>
        <w:keepNext/>
        <w:spacing w:before="0" w:after="0"/>
        <w:jc w:val="center"/>
      </w:pPr>
      <w:r w:rsidRPr="00C427A1">
        <w:t xml:space="preserve">Теги Массивов </w:t>
      </w:r>
      <w:proofErr w:type="spellStart"/>
      <w:r w:rsidRPr="00C427A1">
        <w:t>ФДн</w:t>
      </w:r>
      <w:proofErr w:type="spellEnd"/>
      <w:r w:rsidRPr="00C427A1">
        <w:t xml:space="preserve">, код формы ФД, из фискальных данных которых формируются этот Массив </w:t>
      </w:r>
      <w:proofErr w:type="spellStart"/>
      <w:r w:rsidRPr="00C427A1">
        <w:t>ФДн</w:t>
      </w:r>
      <w:proofErr w:type="spellEnd"/>
      <w:r w:rsidRPr="00C427A1">
        <w:t xml:space="preserve"> и наименования этих ФД</w:t>
      </w:r>
    </w:p>
    <w:p w14:paraId="51346F3D" w14:textId="77777777" w:rsidR="00B249F2" w:rsidRPr="00C427A1" w:rsidRDefault="00B249F2" w:rsidP="00590AE8">
      <w:pPr>
        <w:keepNext/>
        <w:spacing w:before="0" w:after="0"/>
        <w:jc w:val="right"/>
      </w:pPr>
    </w:p>
    <w:tbl>
      <w:tblPr>
        <w:tblStyle w:val="af0"/>
        <w:tblW w:w="5000" w:type="pct"/>
        <w:jc w:val="center"/>
        <w:tblLook w:val="04A0" w:firstRow="1" w:lastRow="0" w:firstColumn="1" w:lastColumn="0" w:noHBand="0" w:noVBand="1"/>
      </w:tblPr>
      <w:tblGrid>
        <w:gridCol w:w="3044"/>
        <w:gridCol w:w="2881"/>
        <w:gridCol w:w="8351"/>
      </w:tblGrid>
      <w:tr w:rsidR="00C427A1" w:rsidRPr="00C427A1" w14:paraId="319EA7C7" w14:textId="77777777" w:rsidTr="00B249F2">
        <w:trPr>
          <w:jc w:val="center"/>
        </w:trPr>
        <w:tc>
          <w:tcPr>
            <w:tcW w:w="3212" w:type="dxa"/>
            <w:vAlign w:val="center"/>
          </w:tcPr>
          <w:p w14:paraId="4C417716" w14:textId="63D13A7C" w:rsidR="004E1970" w:rsidRPr="00C427A1" w:rsidRDefault="00A56263" w:rsidP="003B7C69">
            <w:pPr>
              <w:overflowPunct w:val="0"/>
              <w:spacing w:before="0" w:after="0"/>
              <w:ind w:firstLine="0"/>
              <w:jc w:val="center"/>
              <w:textAlignment w:val="baseline"/>
              <w:rPr>
                <w:b/>
              </w:rPr>
            </w:pPr>
            <w:r w:rsidRPr="00C427A1">
              <w:rPr>
                <w:b/>
              </w:rPr>
              <w:t>Тег</w:t>
            </w:r>
          </w:p>
        </w:tc>
        <w:tc>
          <w:tcPr>
            <w:tcW w:w="2950" w:type="dxa"/>
            <w:vAlign w:val="center"/>
          </w:tcPr>
          <w:p w14:paraId="068252AC" w14:textId="45047EBB" w:rsidR="004E1970" w:rsidRPr="00C427A1" w:rsidRDefault="00BA4650" w:rsidP="00860340">
            <w:pPr>
              <w:overflowPunct w:val="0"/>
              <w:spacing w:before="0" w:after="0"/>
              <w:ind w:firstLine="0"/>
              <w:jc w:val="center"/>
              <w:textAlignment w:val="baseline"/>
              <w:rPr>
                <w:b/>
              </w:rPr>
            </w:pPr>
            <w:r w:rsidRPr="00C427A1">
              <w:rPr>
                <w:b/>
              </w:rPr>
              <w:t>Код формы ФД</w:t>
            </w:r>
            <w:r w:rsidR="00D12B12" w:rsidRPr="00C427A1">
              <w:rPr>
                <w:b/>
              </w:rPr>
              <w:t xml:space="preserve">, из </w:t>
            </w:r>
            <w:proofErr w:type="spellStart"/>
            <w:r w:rsidR="00D12B12" w:rsidRPr="00C427A1">
              <w:rPr>
                <w:b/>
              </w:rPr>
              <w:t>ФДн</w:t>
            </w:r>
            <w:proofErr w:type="spellEnd"/>
            <w:r w:rsidR="00D12B12" w:rsidRPr="00C427A1">
              <w:rPr>
                <w:b/>
              </w:rPr>
              <w:t xml:space="preserve"> которого формируется </w:t>
            </w:r>
            <w:r w:rsidR="002F071D" w:rsidRPr="00C427A1">
              <w:rPr>
                <w:b/>
              </w:rPr>
              <w:t>М</w:t>
            </w:r>
            <w:r w:rsidR="00D12B12" w:rsidRPr="00C427A1">
              <w:rPr>
                <w:b/>
              </w:rPr>
              <w:t xml:space="preserve">ассив </w:t>
            </w:r>
            <w:proofErr w:type="spellStart"/>
            <w:r w:rsidR="002F071D" w:rsidRPr="00C427A1">
              <w:rPr>
                <w:b/>
              </w:rPr>
              <w:t>ФДн</w:t>
            </w:r>
            <w:proofErr w:type="spellEnd"/>
          </w:p>
        </w:tc>
        <w:tc>
          <w:tcPr>
            <w:tcW w:w="8789" w:type="dxa"/>
            <w:vAlign w:val="center"/>
          </w:tcPr>
          <w:p w14:paraId="50AA557E" w14:textId="587EA373" w:rsidR="004E1970" w:rsidRPr="00C427A1" w:rsidRDefault="00D12B12" w:rsidP="00860340">
            <w:pPr>
              <w:overflowPunct w:val="0"/>
              <w:spacing w:before="0" w:after="0"/>
              <w:ind w:firstLine="0"/>
              <w:jc w:val="center"/>
              <w:textAlignment w:val="baseline"/>
              <w:rPr>
                <w:b/>
              </w:rPr>
            </w:pPr>
            <w:r w:rsidRPr="00C427A1">
              <w:rPr>
                <w:b/>
              </w:rPr>
              <w:t xml:space="preserve">Наименование ФД, из </w:t>
            </w:r>
            <w:proofErr w:type="spellStart"/>
            <w:r w:rsidRPr="00C427A1">
              <w:rPr>
                <w:b/>
              </w:rPr>
              <w:t>ФДн</w:t>
            </w:r>
            <w:proofErr w:type="spellEnd"/>
            <w:r w:rsidRPr="00C427A1">
              <w:rPr>
                <w:b/>
              </w:rPr>
              <w:t xml:space="preserve"> которого формируется </w:t>
            </w:r>
            <w:r w:rsidR="002F071D" w:rsidRPr="00C427A1">
              <w:rPr>
                <w:b/>
              </w:rPr>
              <w:t>М</w:t>
            </w:r>
            <w:r w:rsidRPr="00C427A1">
              <w:rPr>
                <w:b/>
              </w:rPr>
              <w:t xml:space="preserve">ассив </w:t>
            </w:r>
            <w:proofErr w:type="spellStart"/>
            <w:r w:rsidRPr="00C427A1">
              <w:rPr>
                <w:b/>
              </w:rPr>
              <w:t>ФДн</w:t>
            </w:r>
            <w:proofErr w:type="spellEnd"/>
            <w:r w:rsidR="005555AD" w:rsidRPr="00C427A1">
              <w:rPr>
                <w:b/>
              </w:rPr>
              <w:t xml:space="preserve"> </w:t>
            </w:r>
          </w:p>
        </w:tc>
      </w:tr>
      <w:tr w:rsidR="00C427A1" w:rsidRPr="00C427A1" w14:paraId="1CD7DD13" w14:textId="77777777" w:rsidTr="009827B5">
        <w:trPr>
          <w:jc w:val="center"/>
        </w:trPr>
        <w:tc>
          <w:tcPr>
            <w:tcW w:w="3212" w:type="dxa"/>
          </w:tcPr>
          <w:p w14:paraId="3493251E" w14:textId="58E93B1D" w:rsidR="00D12B12" w:rsidRPr="00C427A1" w:rsidRDefault="0016106D" w:rsidP="003B7C69">
            <w:pPr>
              <w:overflowPunct w:val="0"/>
              <w:spacing w:before="0" w:after="0"/>
              <w:ind w:firstLine="0"/>
              <w:jc w:val="center"/>
              <w:textAlignment w:val="baseline"/>
            </w:pPr>
            <w:r w:rsidRPr="00C427A1">
              <w:t>101</w:t>
            </w:r>
          </w:p>
        </w:tc>
        <w:tc>
          <w:tcPr>
            <w:tcW w:w="2950" w:type="dxa"/>
          </w:tcPr>
          <w:p w14:paraId="0C03B80F" w14:textId="67921E83" w:rsidR="00D12B12" w:rsidRPr="00C427A1" w:rsidRDefault="00217E95" w:rsidP="003B7C69">
            <w:pPr>
              <w:overflowPunct w:val="0"/>
              <w:spacing w:before="0" w:after="0"/>
              <w:ind w:firstLine="0"/>
              <w:jc w:val="center"/>
              <w:textAlignment w:val="baseline"/>
            </w:pPr>
            <w:r w:rsidRPr="00C427A1">
              <w:t>1</w:t>
            </w:r>
          </w:p>
        </w:tc>
        <w:tc>
          <w:tcPr>
            <w:tcW w:w="8789" w:type="dxa"/>
          </w:tcPr>
          <w:p w14:paraId="05B8C7DB" w14:textId="602B2740" w:rsidR="00D12B12" w:rsidRPr="00C427A1" w:rsidRDefault="00D12B12" w:rsidP="00D12B12">
            <w:pPr>
              <w:overflowPunct w:val="0"/>
              <w:spacing w:before="0" w:after="0"/>
              <w:ind w:firstLine="0"/>
              <w:textAlignment w:val="baseline"/>
            </w:pPr>
            <w:r w:rsidRPr="00C427A1">
              <w:t>Отчет о регистрации</w:t>
            </w:r>
          </w:p>
        </w:tc>
      </w:tr>
      <w:tr w:rsidR="00C427A1" w:rsidRPr="00C427A1" w14:paraId="7146A5D5" w14:textId="77777777" w:rsidTr="009827B5">
        <w:trPr>
          <w:jc w:val="center"/>
        </w:trPr>
        <w:tc>
          <w:tcPr>
            <w:tcW w:w="3212" w:type="dxa"/>
          </w:tcPr>
          <w:p w14:paraId="230136F7" w14:textId="068DAEB7" w:rsidR="00D12B12" w:rsidRPr="00C427A1" w:rsidRDefault="0016106D" w:rsidP="003B7C69">
            <w:pPr>
              <w:overflowPunct w:val="0"/>
              <w:spacing w:before="0" w:after="0"/>
              <w:ind w:firstLine="0"/>
              <w:jc w:val="center"/>
              <w:textAlignment w:val="baseline"/>
            </w:pPr>
            <w:r w:rsidRPr="00C427A1">
              <w:t>111</w:t>
            </w:r>
          </w:p>
        </w:tc>
        <w:tc>
          <w:tcPr>
            <w:tcW w:w="2950" w:type="dxa"/>
          </w:tcPr>
          <w:p w14:paraId="00A6768E" w14:textId="6BA97150" w:rsidR="00D12B12" w:rsidRPr="00C427A1" w:rsidRDefault="00217E95" w:rsidP="003B7C69">
            <w:pPr>
              <w:overflowPunct w:val="0"/>
              <w:spacing w:before="0" w:after="0"/>
              <w:ind w:firstLine="0"/>
              <w:jc w:val="center"/>
              <w:textAlignment w:val="baseline"/>
            </w:pPr>
            <w:r w:rsidRPr="00C427A1">
              <w:t>11</w:t>
            </w:r>
          </w:p>
        </w:tc>
        <w:tc>
          <w:tcPr>
            <w:tcW w:w="8789" w:type="dxa"/>
          </w:tcPr>
          <w:p w14:paraId="0D1ECA61" w14:textId="728DA30E" w:rsidR="00D12B12" w:rsidRPr="00C427A1" w:rsidRDefault="00D12B12" w:rsidP="00D12B12">
            <w:pPr>
              <w:overflowPunct w:val="0"/>
              <w:spacing w:before="0" w:after="0"/>
              <w:ind w:firstLine="0"/>
              <w:textAlignment w:val="baseline"/>
            </w:pPr>
            <w:r w:rsidRPr="00C427A1">
              <w:t>Отчет об изменении параметров регистрации</w:t>
            </w:r>
          </w:p>
        </w:tc>
      </w:tr>
      <w:tr w:rsidR="00C427A1" w:rsidRPr="00C427A1" w14:paraId="6992AFED" w14:textId="77777777" w:rsidTr="009827B5">
        <w:trPr>
          <w:jc w:val="center"/>
        </w:trPr>
        <w:tc>
          <w:tcPr>
            <w:tcW w:w="3212" w:type="dxa"/>
          </w:tcPr>
          <w:p w14:paraId="2E975170" w14:textId="77777777" w:rsidR="004E1970" w:rsidRPr="00C427A1" w:rsidRDefault="004E1970" w:rsidP="003B7C69">
            <w:pPr>
              <w:overflowPunct w:val="0"/>
              <w:spacing w:before="0" w:after="0"/>
              <w:ind w:firstLine="0"/>
              <w:jc w:val="center"/>
              <w:textAlignment w:val="baseline"/>
            </w:pPr>
            <w:r w:rsidRPr="00C427A1">
              <w:t>102</w:t>
            </w:r>
          </w:p>
        </w:tc>
        <w:tc>
          <w:tcPr>
            <w:tcW w:w="2950" w:type="dxa"/>
          </w:tcPr>
          <w:p w14:paraId="7E1C0ED9" w14:textId="77777777" w:rsidR="004E1970" w:rsidRPr="00C427A1" w:rsidRDefault="004E1970" w:rsidP="003B7C69">
            <w:pPr>
              <w:overflowPunct w:val="0"/>
              <w:spacing w:before="0" w:after="0"/>
              <w:ind w:firstLine="0"/>
              <w:jc w:val="center"/>
              <w:textAlignment w:val="baseline"/>
            </w:pPr>
            <w:r w:rsidRPr="00C427A1">
              <w:t>2</w:t>
            </w:r>
          </w:p>
        </w:tc>
        <w:tc>
          <w:tcPr>
            <w:tcW w:w="8789" w:type="dxa"/>
          </w:tcPr>
          <w:p w14:paraId="1572A0E2" w14:textId="192395CA" w:rsidR="004E1970" w:rsidRPr="00C427A1" w:rsidRDefault="00D12B12" w:rsidP="00D12B12">
            <w:pPr>
              <w:overflowPunct w:val="0"/>
              <w:spacing w:before="0" w:after="0"/>
              <w:ind w:firstLine="0"/>
              <w:textAlignment w:val="baseline"/>
            </w:pPr>
            <w:r w:rsidRPr="00C427A1">
              <w:t>О</w:t>
            </w:r>
            <w:r w:rsidR="004E1970" w:rsidRPr="00C427A1">
              <w:t>тчет об открытии смены</w:t>
            </w:r>
          </w:p>
        </w:tc>
      </w:tr>
      <w:tr w:rsidR="00C427A1" w:rsidRPr="00C427A1" w14:paraId="2137528F" w14:textId="77777777" w:rsidTr="009827B5">
        <w:trPr>
          <w:jc w:val="center"/>
        </w:trPr>
        <w:tc>
          <w:tcPr>
            <w:tcW w:w="3212" w:type="dxa"/>
          </w:tcPr>
          <w:p w14:paraId="3B740F49" w14:textId="77777777" w:rsidR="004E1970" w:rsidRPr="00C427A1" w:rsidRDefault="004E1970" w:rsidP="003B7C69">
            <w:pPr>
              <w:overflowPunct w:val="0"/>
              <w:spacing w:before="0" w:after="0"/>
              <w:ind w:firstLine="0"/>
              <w:jc w:val="center"/>
              <w:textAlignment w:val="baseline"/>
            </w:pPr>
            <w:r w:rsidRPr="00C427A1">
              <w:t>121</w:t>
            </w:r>
          </w:p>
        </w:tc>
        <w:tc>
          <w:tcPr>
            <w:tcW w:w="2950" w:type="dxa"/>
          </w:tcPr>
          <w:p w14:paraId="6E7B247B" w14:textId="77777777" w:rsidR="004E1970" w:rsidRPr="00C427A1" w:rsidRDefault="004E1970" w:rsidP="003B7C69">
            <w:pPr>
              <w:overflowPunct w:val="0"/>
              <w:spacing w:before="0" w:after="0"/>
              <w:ind w:firstLine="0"/>
              <w:jc w:val="center"/>
              <w:textAlignment w:val="baseline"/>
            </w:pPr>
            <w:r w:rsidRPr="00C427A1">
              <w:t>21</w:t>
            </w:r>
          </w:p>
        </w:tc>
        <w:tc>
          <w:tcPr>
            <w:tcW w:w="8789" w:type="dxa"/>
          </w:tcPr>
          <w:p w14:paraId="05336F09" w14:textId="39EE2973" w:rsidR="004E1970" w:rsidRPr="00C427A1" w:rsidRDefault="00D12B12" w:rsidP="003B7C69">
            <w:pPr>
              <w:overflowPunct w:val="0"/>
              <w:spacing w:before="0" w:after="0"/>
              <w:ind w:firstLine="0"/>
              <w:textAlignment w:val="baseline"/>
            </w:pPr>
            <w:r w:rsidRPr="00C427A1">
              <w:t>О</w:t>
            </w:r>
            <w:r w:rsidR="004E1970" w:rsidRPr="00C427A1">
              <w:t>тчета о текущем состоянии расчетов</w:t>
            </w:r>
          </w:p>
        </w:tc>
      </w:tr>
      <w:tr w:rsidR="00C427A1" w:rsidRPr="00C427A1" w14:paraId="36DB41B0" w14:textId="77777777" w:rsidTr="009827B5">
        <w:trPr>
          <w:jc w:val="center"/>
        </w:trPr>
        <w:tc>
          <w:tcPr>
            <w:tcW w:w="3212" w:type="dxa"/>
          </w:tcPr>
          <w:p w14:paraId="62670AD1" w14:textId="77777777" w:rsidR="004E1970" w:rsidRPr="00C427A1" w:rsidRDefault="004E1970" w:rsidP="003B7C69">
            <w:pPr>
              <w:overflowPunct w:val="0"/>
              <w:spacing w:before="0" w:after="0"/>
              <w:ind w:firstLine="0"/>
              <w:jc w:val="center"/>
              <w:textAlignment w:val="baseline"/>
            </w:pPr>
            <w:r w:rsidRPr="00C427A1">
              <w:t>103</w:t>
            </w:r>
          </w:p>
        </w:tc>
        <w:tc>
          <w:tcPr>
            <w:tcW w:w="2950" w:type="dxa"/>
          </w:tcPr>
          <w:p w14:paraId="2616F015" w14:textId="77777777" w:rsidR="004E1970" w:rsidRPr="00C427A1" w:rsidRDefault="004E1970" w:rsidP="003B7C69">
            <w:pPr>
              <w:overflowPunct w:val="0"/>
              <w:spacing w:before="0" w:after="0"/>
              <w:ind w:firstLine="0"/>
              <w:jc w:val="center"/>
              <w:textAlignment w:val="baseline"/>
            </w:pPr>
            <w:r w:rsidRPr="00C427A1">
              <w:t>3</w:t>
            </w:r>
          </w:p>
        </w:tc>
        <w:tc>
          <w:tcPr>
            <w:tcW w:w="8789" w:type="dxa"/>
          </w:tcPr>
          <w:p w14:paraId="59052EA4" w14:textId="34333AE0" w:rsidR="004E1970" w:rsidRPr="00C427A1" w:rsidRDefault="00D12B12" w:rsidP="00D12B12">
            <w:pPr>
              <w:overflowPunct w:val="0"/>
              <w:spacing w:before="0" w:after="0"/>
              <w:ind w:firstLine="0"/>
              <w:textAlignment w:val="baseline"/>
            </w:pPr>
            <w:r w:rsidRPr="00C427A1">
              <w:t>К</w:t>
            </w:r>
            <w:r w:rsidR="004E1970" w:rsidRPr="00C427A1">
              <w:t>ассов</w:t>
            </w:r>
            <w:r w:rsidRPr="00C427A1">
              <w:t>ый</w:t>
            </w:r>
            <w:r w:rsidR="004E1970" w:rsidRPr="00C427A1">
              <w:t xml:space="preserve"> чек</w:t>
            </w:r>
            <w:r w:rsidRPr="00C427A1">
              <w:t xml:space="preserve"> </w:t>
            </w:r>
          </w:p>
        </w:tc>
      </w:tr>
      <w:tr w:rsidR="00C427A1" w:rsidRPr="00C427A1" w14:paraId="35302721" w14:textId="77777777" w:rsidTr="009827B5">
        <w:trPr>
          <w:jc w:val="center"/>
        </w:trPr>
        <w:tc>
          <w:tcPr>
            <w:tcW w:w="3212" w:type="dxa"/>
          </w:tcPr>
          <w:p w14:paraId="1473DD4C" w14:textId="77777777" w:rsidR="004E1970" w:rsidRPr="00C427A1" w:rsidRDefault="004E1970" w:rsidP="003B7C69">
            <w:pPr>
              <w:overflowPunct w:val="0"/>
              <w:spacing w:before="0" w:after="0"/>
              <w:ind w:firstLine="0"/>
              <w:jc w:val="center"/>
              <w:textAlignment w:val="baseline"/>
            </w:pPr>
            <w:r w:rsidRPr="00C427A1">
              <w:t>131</w:t>
            </w:r>
          </w:p>
        </w:tc>
        <w:tc>
          <w:tcPr>
            <w:tcW w:w="2950" w:type="dxa"/>
          </w:tcPr>
          <w:p w14:paraId="3BFD76B7" w14:textId="77777777" w:rsidR="004E1970" w:rsidRPr="00C427A1" w:rsidRDefault="004E1970" w:rsidP="003B7C69">
            <w:pPr>
              <w:overflowPunct w:val="0"/>
              <w:spacing w:before="0" w:after="0"/>
              <w:ind w:firstLine="0"/>
              <w:jc w:val="center"/>
              <w:textAlignment w:val="baseline"/>
            </w:pPr>
            <w:r w:rsidRPr="00C427A1">
              <w:t>31</w:t>
            </w:r>
          </w:p>
        </w:tc>
        <w:tc>
          <w:tcPr>
            <w:tcW w:w="8789" w:type="dxa"/>
          </w:tcPr>
          <w:p w14:paraId="05C0169D" w14:textId="2C667652" w:rsidR="004E1970" w:rsidRPr="00C427A1" w:rsidRDefault="00D12B12" w:rsidP="00D12B12">
            <w:pPr>
              <w:overflowPunct w:val="0"/>
              <w:spacing w:before="0" w:after="0"/>
              <w:ind w:firstLine="0"/>
              <w:textAlignment w:val="baseline"/>
            </w:pPr>
            <w:r w:rsidRPr="00C427A1">
              <w:t>К</w:t>
            </w:r>
            <w:r w:rsidR="004E1970" w:rsidRPr="00C427A1">
              <w:t>ассов</w:t>
            </w:r>
            <w:r w:rsidRPr="00C427A1">
              <w:t>ый</w:t>
            </w:r>
            <w:r w:rsidR="004E1970" w:rsidRPr="00C427A1">
              <w:t xml:space="preserve"> чек</w:t>
            </w:r>
            <w:r w:rsidRPr="00C427A1">
              <w:t xml:space="preserve"> </w:t>
            </w:r>
            <w:r w:rsidR="004E1970" w:rsidRPr="00C427A1">
              <w:t>коррекции</w:t>
            </w:r>
          </w:p>
        </w:tc>
      </w:tr>
      <w:tr w:rsidR="00C427A1" w:rsidRPr="00C427A1" w14:paraId="0B8BF90B" w14:textId="77777777" w:rsidTr="009827B5">
        <w:trPr>
          <w:jc w:val="center"/>
        </w:trPr>
        <w:tc>
          <w:tcPr>
            <w:tcW w:w="3212" w:type="dxa"/>
          </w:tcPr>
          <w:p w14:paraId="1359E945" w14:textId="77777777" w:rsidR="004E1970" w:rsidRPr="00C427A1" w:rsidRDefault="004E1970" w:rsidP="003B7C69">
            <w:pPr>
              <w:overflowPunct w:val="0"/>
              <w:spacing w:before="0" w:after="0"/>
              <w:ind w:firstLine="0"/>
              <w:jc w:val="center"/>
              <w:textAlignment w:val="baseline"/>
            </w:pPr>
            <w:r w:rsidRPr="00C427A1">
              <w:t>104</w:t>
            </w:r>
          </w:p>
        </w:tc>
        <w:tc>
          <w:tcPr>
            <w:tcW w:w="2950" w:type="dxa"/>
          </w:tcPr>
          <w:p w14:paraId="7B56AC18" w14:textId="77777777" w:rsidR="004E1970" w:rsidRPr="00C427A1" w:rsidRDefault="004E1970" w:rsidP="003B7C69">
            <w:pPr>
              <w:overflowPunct w:val="0"/>
              <w:spacing w:before="0" w:after="0"/>
              <w:ind w:firstLine="0"/>
              <w:jc w:val="center"/>
              <w:textAlignment w:val="baseline"/>
            </w:pPr>
            <w:r w:rsidRPr="00C427A1">
              <w:t>4</w:t>
            </w:r>
          </w:p>
        </w:tc>
        <w:tc>
          <w:tcPr>
            <w:tcW w:w="8789" w:type="dxa"/>
          </w:tcPr>
          <w:p w14:paraId="4714FF1E" w14:textId="2811F5A5" w:rsidR="004E1970" w:rsidRPr="00C427A1" w:rsidRDefault="004E1970" w:rsidP="003B7C69">
            <w:pPr>
              <w:overflowPunct w:val="0"/>
              <w:spacing w:before="0" w:after="0"/>
              <w:ind w:firstLine="0"/>
              <w:textAlignment w:val="baseline"/>
            </w:pPr>
            <w:r w:rsidRPr="00C427A1">
              <w:t>БСО</w:t>
            </w:r>
          </w:p>
        </w:tc>
      </w:tr>
      <w:tr w:rsidR="00C427A1" w:rsidRPr="00C427A1" w14:paraId="7F6795B6" w14:textId="77777777" w:rsidTr="009827B5">
        <w:trPr>
          <w:jc w:val="center"/>
        </w:trPr>
        <w:tc>
          <w:tcPr>
            <w:tcW w:w="3212" w:type="dxa"/>
          </w:tcPr>
          <w:p w14:paraId="13DDD7FE" w14:textId="77777777" w:rsidR="004E1970" w:rsidRPr="00C427A1" w:rsidRDefault="004E1970" w:rsidP="003B7C69">
            <w:pPr>
              <w:overflowPunct w:val="0"/>
              <w:spacing w:before="0" w:after="0"/>
              <w:ind w:firstLine="0"/>
              <w:jc w:val="center"/>
              <w:textAlignment w:val="baseline"/>
            </w:pPr>
            <w:r w:rsidRPr="00C427A1">
              <w:t>141</w:t>
            </w:r>
          </w:p>
        </w:tc>
        <w:tc>
          <w:tcPr>
            <w:tcW w:w="2950" w:type="dxa"/>
          </w:tcPr>
          <w:p w14:paraId="40B3D934" w14:textId="77777777" w:rsidR="004E1970" w:rsidRPr="00C427A1" w:rsidRDefault="004E1970" w:rsidP="003B7C69">
            <w:pPr>
              <w:overflowPunct w:val="0"/>
              <w:spacing w:before="0" w:after="0"/>
              <w:ind w:firstLine="0"/>
              <w:jc w:val="center"/>
              <w:textAlignment w:val="baseline"/>
            </w:pPr>
            <w:r w:rsidRPr="00C427A1">
              <w:t>41</w:t>
            </w:r>
          </w:p>
        </w:tc>
        <w:tc>
          <w:tcPr>
            <w:tcW w:w="8789" w:type="dxa"/>
          </w:tcPr>
          <w:p w14:paraId="4EA086FE" w14:textId="54098E1C" w:rsidR="004E1970" w:rsidRPr="00C427A1" w:rsidRDefault="004E1970" w:rsidP="003B7C69">
            <w:pPr>
              <w:overflowPunct w:val="0"/>
              <w:spacing w:before="0" w:after="0"/>
              <w:ind w:firstLine="0"/>
              <w:textAlignment w:val="baseline"/>
            </w:pPr>
            <w:r w:rsidRPr="00C427A1">
              <w:t>БСО коррекции</w:t>
            </w:r>
          </w:p>
        </w:tc>
      </w:tr>
      <w:tr w:rsidR="00C427A1" w:rsidRPr="00C427A1" w14:paraId="24AD1159" w14:textId="77777777" w:rsidTr="009827B5">
        <w:trPr>
          <w:jc w:val="center"/>
        </w:trPr>
        <w:tc>
          <w:tcPr>
            <w:tcW w:w="3212" w:type="dxa"/>
          </w:tcPr>
          <w:p w14:paraId="43E76658" w14:textId="77777777" w:rsidR="004E1970" w:rsidRPr="00C427A1" w:rsidRDefault="004E1970" w:rsidP="003B7C69">
            <w:pPr>
              <w:overflowPunct w:val="0"/>
              <w:spacing w:before="0" w:after="0"/>
              <w:ind w:firstLine="0"/>
              <w:jc w:val="center"/>
              <w:textAlignment w:val="baseline"/>
            </w:pPr>
            <w:r w:rsidRPr="00C427A1">
              <w:t>105</w:t>
            </w:r>
          </w:p>
        </w:tc>
        <w:tc>
          <w:tcPr>
            <w:tcW w:w="2950" w:type="dxa"/>
          </w:tcPr>
          <w:p w14:paraId="1F4E284B" w14:textId="77777777" w:rsidR="004E1970" w:rsidRPr="00C427A1" w:rsidRDefault="004E1970" w:rsidP="003B7C69">
            <w:pPr>
              <w:overflowPunct w:val="0"/>
              <w:spacing w:before="0" w:after="0"/>
              <w:ind w:firstLine="0"/>
              <w:jc w:val="center"/>
              <w:textAlignment w:val="baseline"/>
            </w:pPr>
            <w:r w:rsidRPr="00C427A1">
              <w:t>5</w:t>
            </w:r>
          </w:p>
        </w:tc>
        <w:tc>
          <w:tcPr>
            <w:tcW w:w="8789" w:type="dxa"/>
          </w:tcPr>
          <w:p w14:paraId="146C956C" w14:textId="06185E38" w:rsidR="004E1970" w:rsidRPr="00C427A1" w:rsidRDefault="00D12B12" w:rsidP="00D12B12">
            <w:pPr>
              <w:overflowPunct w:val="0"/>
              <w:spacing w:before="0" w:after="0"/>
              <w:ind w:firstLine="0"/>
              <w:textAlignment w:val="baseline"/>
            </w:pPr>
            <w:r w:rsidRPr="00C427A1">
              <w:t>О</w:t>
            </w:r>
            <w:r w:rsidR="004E1970" w:rsidRPr="00C427A1">
              <w:t>тчет о закрытии смены</w:t>
            </w:r>
          </w:p>
        </w:tc>
      </w:tr>
      <w:tr w:rsidR="00C427A1" w:rsidRPr="00C427A1" w14:paraId="599199A6" w14:textId="77777777" w:rsidTr="009827B5">
        <w:trPr>
          <w:jc w:val="center"/>
        </w:trPr>
        <w:tc>
          <w:tcPr>
            <w:tcW w:w="3212" w:type="dxa"/>
          </w:tcPr>
          <w:p w14:paraId="0758B193" w14:textId="6A342691" w:rsidR="00D12B12" w:rsidRPr="00C427A1" w:rsidRDefault="0016106D" w:rsidP="003B7C69">
            <w:pPr>
              <w:overflowPunct w:val="0"/>
              <w:spacing w:before="0" w:after="0"/>
              <w:ind w:firstLine="0"/>
              <w:jc w:val="center"/>
              <w:textAlignment w:val="baseline"/>
            </w:pPr>
            <w:r w:rsidRPr="00C427A1">
              <w:t>107</w:t>
            </w:r>
          </w:p>
        </w:tc>
        <w:tc>
          <w:tcPr>
            <w:tcW w:w="2950" w:type="dxa"/>
          </w:tcPr>
          <w:p w14:paraId="70A0FB83" w14:textId="5E6CEF37" w:rsidR="00D12B12" w:rsidRPr="00C427A1" w:rsidRDefault="00217E95" w:rsidP="003B7C69">
            <w:pPr>
              <w:overflowPunct w:val="0"/>
              <w:spacing w:before="0" w:after="0"/>
              <w:ind w:firstLine="0"/>
              <w:jc w:val="center"/>
              <w:textAlignment w:val="baseline"/>
            </w:pPr>
            <w:r w:rsidRPr="00C427A1">
              <w:t>7</w:t>
            </w:r>
          </w:p>
        </w:tc>
        <w:tc>
          <w:tcPr>
            <w:tcW w:w="8789" w:type="dxa"/>
          </w:tcPr>
          <w:p w14:paraId="6ADDC9BF" w14:textId="4BD62B59" w:rsidR="00D12B12" w:rsidRPr="00C427A1" w:rsidRDefault="00D12B12" w:rsidP="00D12B12">
            <w:pPr>
              <w:overflowPunct w:val="0"/>
              <w:spacing w:before="0" w:after="0"/>
              <w:ind w:firstLine="0"/>
              <w:textAlignment w:val="baseline"/>
            </w:pPr>
            <w:r w:rsidRPr="00C427A1">
              <w:t>Подтверждение оператора</w:t>
            </w:r>
          </w:p>
        </w:tc>
      </w:tr>
      <w:tr w:rsidR="00C427A1" w:rsidRPr="00C427A1" w14:paraId="4B51682C" w14:textId="77777777" w:rsidTr="009827B5">
        <w:trPr>
          <w:jc w:val="center"/>
        </w:trPr>
        <w:tc>
          <w:tcPr>
            <w:tcW w:w="3212" w:type="dxa"/>
          </w:tcPr>
          <w:p w14:paraId="1B65EB4F" w14:textId="6DB86DE7" w:rsidR="00D12B12" w:rsidRPr="00C427A1" w:rsidRDefault="0016106D" w:rsidP="003B7C69">
            <w:pPr>
              <w:overflowPunct w:val="0"/>
              <w:spacing w:before="0" w:after="0"/>
              <w:ind w:firstLine="0"/>
              <w:jc w:val="center"/>
              <w:textAlignment w:val="baseline"/>
            </w:pPr>
            <w:r w:rsidRPr="00C427A1">
              <w:t>106</w:t>
            </w:r>
          </w:p>
        </w:tc>
        <w:tc>
          <w:tcPr>
            <w:tcW w:w="2950" w:type="dxa"/>
          </w:tcPr>
          <w:p w14:paraId="3000E7D4" w14:textId="1421F337" w:rsidR="00D12B12" w:rsidRPr="00C427A1" w:rsidRDefault="00217E95" w:rsidP="003B7C69">
            <w:pPr>
              <w:overflowPunct w:val="0"/>
              <w:spacing w:before="0" w:after="0"/>
              <w:ind w:firstLine="0"/>
              <w:jc w:val="center"/>
              <w:textAlignment w:val="baseline"/>
            </w:pPr>
            <w:r w:rsidRPr="00C427A1">
              <w:t>6</w:t>
            </w:r>
          </w:p>
        </w:tc>
        <w:tc>
          <w:tcPr>
            <w:tcW w:w="8789" w:type="dxa"/>
          </w:tcPr>
          <w:p w14:paraId="2DCA7759" w14:textId="7249DADB" w:rsidR="00D12B12" w:rsidRPr="00C427A1" w:rsidRDefault="00D12B12" w:rsidP="00D12B12">
            <w:pPr>
              <w:overflowPunct w:val="0"/>
              <w:spacing w:before="0" w:after="0"/>
              <w:ind w:firstLine="0"/>
              <w:textAlignment w:val="baseline"/>
            </w:pPr>
            <w:r w:rsidRPr="00C427A1">
              <w:t>Отчет о закрытии фискального накопителя</w:t>
            </w:r>
          </w:p>
        </w:tc>
      </w:tr>
    </w:tbl>
    <w:p w14:paraId="1E7F5741" w14:textId="77777777" w:rsidR="004E1970" w:rsidRPr="00C427A1" w:rsidRDefault="004E1970" w:rsidP="003B7C69">
      <w:pPr>
        <w:spacing w:before="0" w:after="0"/>
      </w:pPr>
    </w:p>
    <w:p w14:paraId="760B389E" w14:textId="7FBC7495" w:rsidR="00E51508" w:rsidRPr="00C427A1" w:rsidRDefault="00590AE8" w:rsidP="003B7C69">
      <w:pPr>
        <w:spacing w:before="0" w:after="0"/>
      </w:pPr>
      <w:r w:rsidRPr="00C427A1">
        <w:t xml:space="preserve">50. </w:t>
      </w:r>
      <w:r w:rsidR="00E51508" w:rsidRPr="00C427A1">
        <w:t xml:space="preserve">Перечень реквизитов Отчета о считывании ФД, не имеющих тегов, указанных в </w:t>
      </w:r>
      <w:r w:rsidR="000B6ABF">
        <w:t>т</w:t>
      </w:r>
      <w:r w:rsidR="00E835C8" w:rsidRPr="00C427A1">
        <w:t xml:space="preserve">аблице </w:t>
      </w:r>
      <w:r w:rsidR="00E51508" w:rsidRPr="00C427A1">
        <w:t xml:space="preserve">4, </w:t>
      </w:r>
      <w:r w:rsidR="005469B4" w:rsidRPr="00C427A1">
        <w:t>приведен</w:t>
      </w:r>
      <w:r w:rsidR="00E51508" w:rsidRPr="00C427A1">
        <w:t xml:space="preserve"> в </w:t>
      </w:r>
      <w:r w:rsidR="00B249F2">
        <w:t>т</w:t>
      </w:r>
      <w:r w:rsidR="00E835C8" w:rsidRPr="00C427A1">
        <w:t xml:space="preserve">аблице </w:t>
      </w:r>
      <w:r w:rsidR="00580BB1" w:rsidRPr="00C427A1">
        <w:t>41</w:t>
      </w:r>
      <w:r w:rsidR="00E51508" w:rsidRPr="00C427A1">
        <w:t>.</w:t>
      </w:r>
    </w:p>
    <w:p w14:paraId="0CA95461" w14:textId="132B51C6" w:rsidR="00E51508" w:rsidRDefault="00E835C8" w:rsidP="00E51508">
      <w:pPr>
        <w:spacing w:before="0" w:after="0"/>
        <w:jc w:val="right"/>
      </w:pPr>
      <w:r w:rsidRPr="00C427A1">
        <w:t xml:space="preserve">Таблица </w:t>
      </w:r>
      <w:r w:rsidR="00580BB1" w:rsidRPr="00C427A1">
        <w:t>41</w:t>
      </w:r>
    </w:p>
    <w:p w14:paraId="7BD16958" w14:textId="6C009E77" w:rsidR="00B249F2" w:rsidRDefault="00B249F2" w:rsidP="00B249F2">
      <w:pPr>
        <w:spacing w:before="0" w:after="0"/>
        <w:jc w:val="center"/>
      </w:pPr>
      <w:r w:rsidRPr="00B249F2">
        <w:t>Перечень реквизитов Отчета о считывании ФД, не имеющих тегов, указанных в таблице 4</w:t>
      </w:r>
    </w:p>
    <w:p w14:paraId="389687A8" w14:textId="77777777" w:rsidR="00B249F2" w:rsidRPr="00C427A1" w:rsidRDefault="00B249F2" w:rsidP="00B249F2">
      <w:pPr>
        <w:spacing w:before="0" w:after="0"/>
        <w:jc w:val="center"/>
      </w:pPr>
    </w:p>
    <w:tbl>
      <w:tblPr>
        <w:tblStyle w:val="af0"/>
        <w:tblW w:w="0" w:type="auto"/>
        <w:tblLook w:val="04A0" w:firstRow="1" w:lastRow="0" w:firstColumn="1" w:lastColumn="0" w:noHBand="0" w:noVBand="1"/>
      </w:tblPr>
      <w:tblGrid>
        <w:gridCol w:w="3031"/>
        <w:gridCol w:w="2957"/>
        <w:gridCol w:w="8288"/>
      </w:tblGrid>
      <w:tr w:rsidR="00C427A1" w:rsidRPr="00C427A1" w14:paraId="061AB600" w14:textId="77777777" w:rsidTr="00E51508">
        <w:tc>
          <w:tcPr>
            <w:tcW w:w="3085" w:type="dxa"/>
          </w:tcPr>
          <w:p w14:paraId="302AF949" w14:textId="3216BF79" w:rsidR="00E51508" w:rsidRPr="00C427A1" w:rsidRDefault="00E51508" w:rsidP="00E51508">
            <w:pPr>
              <w:spacing w:before="0" w:after="0"/>
              <w:ind w:firstLine="0"/>
              <w:jc w:val="center"/>
              <w:rPr>
                <w:b/>
              </w:rPr>
            </w:pPr>
            <w:r w:rsidRPr="00C427A1">
              <w:rPr>
                <w:b/>
              </w:rPr>
              <w:t>Тег</w:t>
            </w:r>
          </w:p>
        </w:tc>
        <w:tc>
          <w:tcPr>
            <w:tcW w:w="2977" w:type="dxa"/>
          </w:tcPr>
          <w:p w14:paraId="7BAA2AFA" w14:textId="2DBC489E" w:rsidR="00E51508" w:rsidRPr="00C427A1" w:rsidRDefault="00E51508" w:rsidP="00E51508">
            <w:pPr>
              <w:spacing w:before="0" w:after="0"/>
              <w:ind w:firstLine="0"/>
              <w:jc w:val="center"/>
              <w:rPr>
                <w:b/>
              </w:rPr>
            </w:pPr>
            <w:r w:rsidRPr="00C427A1">
              <w:rPr>
                <w:b/>
              </w:rPr>
              <w:t>Наименование реквизита</w:t>
            </w:r>
          </w:p>
        </w:tc>
        <w:tc>
          <w:tcPr>
            <w:tcW w:w="8440" w:type="dxa"/>
          </w:tcPr>
          <w:p w14:paraId="4A3FA145" w14:textId="2B3AB010" w:rsidR="00E51508" w:rsidRPr="00C427A1" w:rsidRDefault="00E51508" w:rsidP="00E51508">
            <w:pPr>
              <w:spacing w:before="0" w:after="0"/>
              <w:ind w:firstLine="0"/>
              <w:jc w:val="center"/>
              <w:rPr>
                <w:b/>
              </w:rPr>
            </w:pPr>
            <w:r w:rsidRPr="00C427A1">
              <w:rPr>
                <w:b/>
              </w:rPr>
              <w:t>Описание реквизита</w:t>
            </w:r>
          </w:p>
        </w:tc>
      </w:tr>
      <w:tr w:rsidR="00C427A1" w:rsidRPr="00C427A1" w14:paraId="14EF7CF5" w14:textId="77777777" w:rsidTr="00E51508">
        <w:tc>
          <w:tcPr>
            <w:tcW w:w="3085" w:type="dxa"/>
          </w:tcPr>
          <w:p w14:paraId="49C4E0FC" w14:textId="28441B5E" w:rsidR="0016106D" w:rsidRPr="00C427A1" w:rsidRDefault="0016106D" w:rsidP="00E51508">
            <w:pPr>
              <w:spacing w:before="0" w:after="0"/>
              <w:ind w:firstLine="0"/>
              <w:jc w:val="center"/>
            </w:pPr>
            <w:r w:rsidRPr="00C427A1">
              <w:lastRenderedPageBreak/>
              <w:t>300</w:t>
            </w:r>
          </w:p>
        </w:tc>
        <w:tc>
          <w:tcPr>
            <w:tcW w:w="2977" w:type="dxa"/>
          </w:tcPr>
          <w:p w14:paraId="20F80C39" w14:textId="303BDC99" w:rsidR="0016106D" w:rsidRPr="00C427A1" w:rsidRDefault="0016106D" w:rsidP="00E51508">
            <w:pPr>
              <w:spacing w:before="0" w:after="0"/>
              <w:ind w:firstLine="0"/>
              <w:jc w:val="center"/>
            </w:pPr>
            <w:r w:rsidRPr="00C427A1">
              <w:t>ФПА</w:t>
            </w:r>
          </w:p>
        </w:tc>
        <w:tc>
          <w:tcPr>
            <w:tcW w:w="8440" w:type="dxa"/>
          </w:tcPr>
          <w:p w14:paraId="66F9B707" w14:textId="7A3782A2" w:rsidR="0016106D" w:rsidRPr="00C427A1" w:rsidRDefault="0016106D" w:rsidP="00E51508">
            <w:pPr>
              <w:spacing w:before="0" w:after="0"/>
              <w:ind w:firstLine="0"/>
              <w:jc w:val="left"/>
            </w:pPr>
            <w:r w:rsidRPr="00C427A1">
              <w:t>фискальный признак сообщения для архива</w:t>
            </w:r>
          </w:p>
        </w:tc>
      </w:tr>
      <w:tr w:rsidR="00C427A1" w:rsidRPr="00C427A1" w14:paraId="09141085" w14:textId="77777777" w:rsidTr="00026043">
        <w:tc>
          <w:tcPr>
            <w:tcW w:w="3085" w:type="dxa"/>
          </w:tcPr>
          <w:p w14:paraId="714C7C6C" w14:textId="77777777" w:rsidR="005F6B38" w:rsidRPr="00C427A1" w:rsidRDefault="005F6B38" w:rsidP="00026043">
            <w:pPr>
              <w:spacing w:before="0" w:after="0"/>
              <w:ind w:firstLine="0"/>
              <w:jc w:val="center"/>
            </w:pPr>
            <w:r w:rsidRPr="00C427A1">
              <w:t>301</w:t>
            </w:r>
          </w:p>
        </w:tc>
        <w:tc>
          <w:tcPr>
            <w:tcW w:w="2977" w:type="dxa"/>
          </w:tcPr>
          <w:p w14:paraId="1E4E41CF" w14:textId="77777777" w:rsidR="005F6B38" w:rsidRPr="00C427A1" w:rsidRDefault="005F6B38" w:rsidP="00026043">
            <w:pPr>
              <w:spacing w:before="0" w:after="0"/>
              <w:ind w:firstLine="0"/>
              <w:jc w:val="center"/>
            </w:pPr>
            <w:r w:rsidRPr="00C427A1">
              <w:t>ФПС</w:t>
            </w:r>
          </w:p>
        </w:tc>
        <w:tc>
          <w:tcPr>
            <w:tcW w:w="8440" w:type="dxa"/>
          </w:tcPr>
          <w:p w14:paraId="3B3F5E5E" w14:textId="77777777" w:rsidR="005F6B38" w:rsidRPr="00C427A1" w:rsidRDefault="005F6B38" w:rsidP="00026043">
            <w:pPr>
              <w:spacing w:before="0" w:after="0"/>
              <w:ind w:firstLine="0"/>
              <w:jc w:val="left"/>
            </w:pPr>
            <w:r w:rsidRPr="00C427A1">
              <w:t>фискальный признак сообщения</w:t>
            </w:r>
          </w:p>
        </w:tc>
      </w:tr>
    </w:tbl>
    <w:p w14:paraId="287114F0" w14:textId="77777777" w:rsidR="00E51508" w:rsidRPr="00C427A1" w:rsidRDefault="00E51508" w:rsidP="003B7C69">
      <w:pPr>
        <w:spacing w:before="0" w:after="0"/>
      </w:pPr>
    </w:p>
    <w:p w14:paraId="16431CE0" w14:textId="3253E060" w:rsidR="004E1970" w:rsidRPr="00C427A1" w:rsidRDefault="00590AE8" w:rsidP="003B7C69">
      <w:pPr>
        <w:spacing w:before="0" w:after="0"/>
      </w:pPr>
      <w:r w:rsidRPr="00C427A1">
        <w:t>51</w:t>
      </w:r>
      <w:r w:rsidR="004E1970" w:rsidRPr="00C427A1">
        <w:t xml:space="preserve">. </w:t>
      </w:r>
      <w:r w:rsidR="0016106D" w:rsidRPr="00C427A1">
        <w:t xml:space="preserve">Массивы </w:t>
      </w:r>
      <w:proofErr w:type="spellStart"/>
      <w:r w:rsidR="005555AD" w:rsidRPr="00C427A1">
        <w:t>ФДн</w:t>
      </w:r>
      <w:proofErr w:type="spellEnd"/>
      <w:r w:rsidR="0016106D" w:rsidRPr="00C427A1">
        <w:t xml:space="preserve"> </w:t>
      </w:r>
      <w:r w:rsidR="00154B28" w:rsidRPr="00C427A1">
        <w:t xml:space="preserve">включают в себя </w:t>
      </w:r>
      <w:r w:rsidR="004E1970" w:rsidRPr="00C427A1">
        <w:t>последовательност</w:t>
      </w:r>
      <w:r w:rsidR="00154B28" w:rsidRPr="00C427A1">
        <w:t>и</w:t>
      </w:r>
      <w:r w:rsidR="004E1970" w:rsidRPr="00C427A1">
        <w:t xml:space="preserve"> реквизитов, </w:t>
      </w:r>
      <w:r w:rsidR="00154B28" w:rsidRPr="00C427A1">
        <w:t xml:space="preserve">тип и формат которых соответствуют типам и форматам </w:t>
      </w:r>
      <w:r w:rsidR="004E1970" w:rsidRPr="00C427A1">
        <w:t>реквизит</w:t>
      </w:r>
      <w:r w:rsidR="00154B28" w:rsidRPr="00C427A1">
        <w:t>ов</w:t>
      </w:r>
      <w:r w:rsidR="004E1970" w:rsidRPr="00C427A1">
        <w:t xml:space="preserve"> </w:t>
      </w:r>
      <w:r w:rsidR="0094279A" w:rsidRPr="00C427A1">
        <w:t>ФД</w:t>
      </w:r>
      <w:r w:rsidR="004E1970" w:rsidRPr="00C427A1">
        <w:t xml:space="preserve">, приведенным в </w:t>
      </w:r>
      <w:r w:rsidR="000B6ABF">
        <w:t>т</w:t>
      </w:r>
      <w:r w:rsidR="00E835C8" w:rsidRPr="00C427A1">
        <w:t xml:space="preserve">аблице </w:t>
      </w:r>
      <w:r w:rsidR="004F6235" w:rsidRPr="00C427A1">
        <w:t>5</w:t>
      </w:r>
      <w:r w:rsidR="004E1970" w:rsidRPr="00C427A1">
        <w:t>.</w:t>
      </w:r>
    </w:p>
    <w:p w14:paraId="27B7830F" w14:textId="1DF5817B" w:rsidR="004E1970" w:rsidRPr="00C427A1" w:rsidRDefault="00441827" w:rsidP="003B7C69">
      <w:pPr>
        <w:spacing w:before="0" w:after="0"/>
      </w:pPr>
      <w:r w:rsidRPr="00C427A1">
        <w:t>5</w:t>
      </w:r>
      <w:r w:rsidR="00590AE8" w:rsidRPr="00C427A1">
        <w:t>2</w:t>
      </w:r>
      <w:r w:rsidR="004E1970" w:rsidRPr="00C427A1">
        <w:t xml:space="preserve">. </w:t>
      </w:r>
      <w:r w:rsidR="0016106D" w:rsidRPr="00C427A1">
        <w:t>Массив</w:t>
      </w:r>
      <w:r w:rsidR="005F6B38" w:rsidRPr="00C427A1">
        <w:t>ы</w:t>
      </w:r>
      <w:r w:rsidR="0016106D" w:rsidRPr="00C427A1">
        <w:t xml:space="preserve"> </w:t>
      </w:r>
      <w:proofErr w:type="spellStart"/>
      <w:r w:rsidR="005555AD" w:rsidRPr="00C427A1">
        <w:t>ФДн</w:t>
      </w:r>
      <w:proofErr w:type="spellEnd"/>
      <w:r w:rsidR="008478D9" w:rsidRPr="00C427A1">
        <w:t xml:space="preserve"> </w:t>
      </w:r>
      <w:r w:rsidR="004E1970" w:rsidRPr="00C427A1">
        <w:t xml:space="preserve">помещаются в </w:t>
      </w:r>
      <w:r w:rsidR="008478D9" w:rsidRPr="00C427A1">
        <w:t>Отчет о считывании ФД</w:t>
      </w:r>
      <w:r w:rsidR="001E4747" w:rsidRPr="00C427A1">
        <w:t xml:space="preserve"> </w:t>
      </w:r>
      <w:r w:rsidR="004E1970" w:rsidRPr="00C427A1">
        <w:t xml:space="preserve">из фискального накопителя </w:t>
      </w:r>
      <w:r w:rsidR="008478D9" w:rsidRPr="00C427A1">
        <w:t>с реквизит</w:t>
      </w:r>
      <w:r w:rsidR="004C0598" w:rsidRPr="00C427A1">
        <w:t>ом</w:t>
      </w:r>
      <w:r w:rsidR="008478D9" w:rsidRPr="00C427A1">
        <w:t xml:space="preserve"> «ФПА», обеспечивающим некорректируемое хранение указанных фискальных д</w:t>
      </w:r>
      <w:r w:rsidR="00BC4F7D" w:rsidRPr="00C427A1">
        <w:t>анных</w:t>
      </w:r>
      <w:r w:rsidR="008478D9" w:rsidRPr="00C427A1">
        <w:t xml:space="preserve">, а также проверку их достоверности, включая </w:t>
      </w:r>
      <w:r w:rsidR="00BC4F7D" w:rsidRPr="00C427A1">
        <w:t>фискальные данные</w:t>
      </w:r>
      <w:r w:rsidR="003733B2" w:rsidRPr="00C427A1">
        <w:t>, не защищаемые реквизитом «ФПД</w:t>
      </w:r>
      <w:r w:rsidR="008478D9" w:rsidRPr="00C427A1">
        <w:t>»</w:t>
      </w:r>
      <w:r w:rsidR="004E1970" w:rsidRPr="00C427A1">
        <w:t xml:space="preserve">. </w:t>
      </w:r>
      <w:r w:rsidR="005F6B38" w:rsidRPr="00C427A1">
        <w:t xml:space="preserve">Массивы </w:t>
      </w:r>
      <w:proofErr w:type="spellStart"/>
      <w:r w:rsidR="005555AD" w:rsidRPr="00C427A1">
        <w:t>ФДн</w:t>
      </w:r>
      <w:proofErr w:type="spellEnd"/>
      <w:r w:rsidR="005F6B38" w:rsidRPr="00C427A1">
        <w:t xml:space="preserve"> </w:t>
      </w:r>
      <w:r w:rsidR="00A95CC5" w:rsidRPr="00C427A1">
        <w:t>Подтверждени</w:t>
      </w:r>
      <w:r w:rsidR="005555AD" w:rsidRPr="00C427A1">
        <w:t>й</w:t>
      </w:r>
      <w:r w:rsidR="00A95CC5" w:rsidRPr="00C427A1">
        <w:t xml:space="preserve"> оператора</w:t>
      </w:r>
      <w:r w:rsidR="00154B28" w:rsidRPr="00C427A1">
        <w:t xml:space="preserve"> включаются </w:t>
      </w:r>
      <w:r w:rsidR="008478D9" w:rsidRPr="00C427A1">
        <w:t xml:space="preserve">в </w:t>
      </w:r>
      <w:r w:rsidR="00154B28" w:rsidRPr="00C427A1">
        <w:t xml:space="preserve">состав </w:t>
      </w:r>
      <w:r w:rsidR="004C0598" w:rsidRPr="00C427A1">
        <w:t>Отчет</w:t>
      </w:r>
      <w:r w:rsidR="00154B28" w:rsidRPr="00C427A1">
        <w:t>а</w:t>
      </w:r>
      <w:r w:rsidR="004C0598" w:rsidRPr="00C427A1">
        <w:t xml:space="preserve"> о считывании ФД</w:t>
      </w:r>
      <w:r w:rsidR="001E4747" w:rsidRPr="00C427A1">
        <w:t xml:space="preserve"> </w:t>
      </w:r>
      <w:r w:rsidR="008478D9" w:rsidRPr="00C427A1">
        <w:t xml:space="preserve">в виде </w:t>
      </w:r>
      <w:r w:rsidR="008478D9" w:rsidRPr="00C427A1">
        <w:rPr>
          <w:lang w:val="en-US"/>
        </w:rPr>
        <w:t>STLV</w:t>
      </w:r>
      <w:r w:rsidR="008478D9" w:rsidRPr="00C427A1">
        <w:t>-структур с реквизитом «ФПО», обеспечивающим некорректируемое хранение указанных фискальных данных, а также проверку их достоверности.</w:t>
      </w:r>
    </w:p>
    <w:p w14:paraId="1260F774" w14:textId="586BA6D7" w:rsidR="00590AE8" w:rsidRPr="00C427A1" w:rsidRDefault="00F844E6" w:rsidP="000B6ABF">
      <w:pPr>
        <w:spacing w:before="0" w:after="0"/>
      </w:pPr>
      <w:r w:rsidRPr="00C427A1">
        <w:t xml:space="preserve">В </w:t>
      </w:r>
      <w:r w:rsidR="000B6ABF">
        <w:t>т</w:t>
      </w:r>
      <w:r w:rsidR="00E835C8" w:rsidRPr="00C427A1">
        <w:t xml:space="preserve">аблицах </w:t>
      </w:r>
      <w:r w:rsidR="00580BB1" w:rsidRPr="00C427A1">
        <w:t>42</w:t>
      </w:r>
      <w:r w:rsidR="00156CBD" w:rsidRPr="00C427A1">
        <w:t>-</w:t>
      </w:r>
      <w:r w:rsidR="00580BB1" w:rsidRPr="00C427A1">
        <w:t>46</w:t>
      </w:r>
      <w:r w:rsidR="00154B28" w:rsidRPr="00C427A1">
        <w:t>,</w:t>
      </w:r>
      <w:r w:rsidRPr="00C427A1">
        <w:t xml:space="preserve"> </w:t>
      </w:r>
      <w:r w:rsidR="004E1970" w:rsidRPr="00C427A1">
        <w:t>с</w:t>
      </w:r>
      <w:r w:rsidR="00154B28" w:rsidRPr="00C427A1">
        <w:t xml:space="preserve">одержащих указания о составе </w:t>
      </w:r>
      <w:r w:rsidR="005555AD" w:rsidRPr="00C427A1">
        <w:t>М</w:t>
      </w:r>
      <w:r w:rsidR="005F6B38" w:rsidRPr="00C427A1">
        <w:t xml:space="preserve">ассивов </w:t>
      </w:r>
      <w:proofErr w:type="spellStart"/>
      <w:r w:rsidR="005555AD" w:rsidRPr="00C427A1">
        <w:t>ФДн</w:t>
      </w:r>
      <w:proofErr w:type="spellEnd"/>
      <w:r w:rsidR="004E1970" w:rsidRPr="00C427A1">
        <w:t>, атрибут «ФП» указывает, как</w:t>
      </w:r>
      <w:r w:rsidR="00154B28" w:rsidRPr="00C427A1">
        <w:t>ой</w:t>
      </w:r>
      <w:r w:rsidR="004E1970" w:rsidRPr="00C427A1">
        <w:t xml:space="preserve"> </w:t>
      </w:r>
      <w:r w:rsidR="00154B28" w:rsidRPr="00C427A1">
        <w:t>из</w:t>
      </w:r>
      <w:r w:rsidR="004E1970" w:rsidRPr="00C427A1">
        <w:t xml:space="preserve"> фискальных признаков обеспечивает защит</w:t>
      </w:r>
      <w:r w:rsidR="00154B28" w:rsidRPr="00C427A1">
        <w:t>у</w:t>
      </w:r>
      <w:r w:rsidR="004E1970" w:rsidRPr="00C427A1">
        <w:t xml:space="preserve"> </w:t>
      </w:r>
      <w:r w:rsidR="00F17642" w:rsidRPr="00C427A1">
        <w:t xml:space="preserve">фискальных данных </w:t>
      </w:r>
      <w:r w:rsidR="005F6B38" w:rsidRPr="00C427A1">
        <w:t>соответствующего реквизи</w:t>
      </w:r>
      <w:r w:rsidR="00590AE8" w:rsidRPr="00C427A1">
        <w:t xml:space="preserve">та для этого </w:t>
      </w:r>
      <w:r w:rsidR="005555AD" w:rsidRPr="00C427A1">
        <w:t>М</w:t>
      </w:r>
      <w:r w:rsidR="00590AE8" w:rsidRPr="00C427A1">
        <w:t xml:space="preserve">ассива </w:t>
      </w:r>
      <w:proofErr w:type="spellStart"/>
      <w:r w:rsidR="005555AD" w:rsidRPr="00C427A1">
        <w:t>ФДн</w:t>
      </w:r>
      <w:proofErr w:type="spellEnd"/>
      <w:r w:rsidR="004D448D" w:rsidRPr="00C427A1">
        <w:t>.</w:t>
      </w:r>
    </w:p>
    <w:p w14:paraId="14A99D79" w14:textId="67417839" w:rsidR="004E1970" w:rsidRPr="00C427A1" w:rsidRDefault="00441827" w:rsidP="003B7C69">
      <w:pPr>
        <w:spacing w:before="0" w:after="0"/>
      </w:pPr>
      <w:r w:rsidRPr="00C427A1">
        <w:t>5</w:t>
      </w:r>
      <w:r w:rsidR="00590AE8" w:rsidRPr="00C427A1">
        <w:t>3</w:t>
      </w:r>
      <w:r w:rsidR="004E1970" w:rsidRPr="00C427A1">
        <w:t xml:space="preserve">. </w:t>
      </w:r>
      <w:r w:rsidR="005F6B38" w:rsidRPr="00C427A1">
        <w:t>М</w:t>
      </w:r>
      <w:r w:rsidR="00590AE8" w:rsidRPr="00C427A1">
        <w:t xml:space="preserve">ассив </w:t>
      </w:r>
      <w:proofErr w:type="spellStart"/>
      <w:r w:rsidR="005555AD" w:rsidRPr="00C427A1">
        <w:t>ФДн</w:t>
      </w:r>
      <w:proofErr w:type="spellEnd"/>
      <w:r w:rsidR="002F41AB" w:rsidRPr="00C427A1">
        <w:t xml:space="preserve"> </w:t>
      </w:r>
      <w:r w:rsidR="004E1970" w:rsidRPr="00C427A1">
        <w:t>Отчет</w:t>
      </w:r>
      <w:r w:rsidR="005555AD" w:rsidRPr="00C427A1">
        <w:t>а</w:t>
      </w:r>
      <w:r w:rsidR="004E1970" w:rsidRPr="00C427A1">
        <w:t xml:space="preserve"> об открытии смены </w:t>
      </w:r>
      <w:r w:rsidR="00F17642" w:rsidRPr="00C427A1">
        <w:t>включа</w:t>
      </w:r>
      <w:r w:rsidR="00026043" w:rsidRPr="00C427A1">
        <w:t>е</w:t>
      </w:r>
      <w:r w:rsidR="00F17642" w:rsidRPr="00C427A1">
        <w:t xml:space="preserve">тся </w:t>
      </w:r>
      <w:r w:rsidR="004E1970" w:rsidRPr="00C427A1">
        <w:t xml:space="preserve">в </w:t>
      </w:r>
      <w:r w:rsidR="00F17642" w:rsidRPr="00C427A1">
        <w:t xml:space="preserve">состав </w:t>
      </w:r>
      <w:r w:rsidR="00BC4F7D" w:rsidRPr="00C427A1">
        <w:t>Отчет</w:t>
      </w:r>
      <w:r w:rsidR="00F17642" w:rsidRPr="00C427A1">
        <w:t>а</w:t>
      </w:r>
      <w:r w:rsidR="00BC4F7D" w:rsidRPr="00C427A1">
        <w:t xml:space="preserve"> о считывании ФД</w:t>
      </w:r>
      <w:r w:rsidR="004D448D" w:rsidRPr="00C427A1">
        <w:t xml:space="preserve"> </w:t>
      </w:r>
      <w:r w:rsidR="00026043" w:rsidRPr="00C427A1">
        <w:t>с</w:t>
      </w:r>
      <w:r w:rsidR="004E1970" w:rsidRPr="00C427A1">
        <w:t xml:space="preserve"> реквизит</w:t>
      </w:r>
      <w:r w:rsidR="00026043" w:rsidRPr="00C427A1">
        <w:t>ами</w:t>
      </w:r>
      <w:r w:rsidR="004E1970" w:rsidRPr="00C427A1">
        <w:t>, указанны</w:t>
      </w:r>
      <w:r w:rsidR="00026043" w:rsidRPr="00C427A1">
        <w:t>ми</w:t>
      </w:r>
      <w:r w:rsidR="004E1970" w:rsidRPr="00C427A1">
        <w:t xml:space="preserve"> в </w:t>
      </w:r>
      <w:r w:rsidR="00B249F2">
        <w:t>т</w:t>
      </w:r>
      <w:r w:rsidR="00E835C8" w:rsidRPr="00C427A1">
        <w:t xml:space="preserve">аблице </w:t>
      </w:r>
      <w:r w:rsidR="00580BB1" w:rsidRPr="00C427A1">
        <w:t>42</w:t>
      </w:r>
      <w:r w:rsidR="004E1970" w:rsidRPr="00C427A1">
        <w:t>.</w:t>
      </w:r>
    </w:p>
    <w:p w14:paraId="4A0AE121" w14:textId="223996E1" w:rsidR="004E1970" w:rsidRDefault="00E835C8" w:rsidP="003B7C69">
      <w:pPr>
        <w:keepNext/>
        <w:spacing w:before="0" w:after="0"/>
        <w:jc w:val="right"/>
      </w:pPr>
      <w:r w:rsidRPr="00B249F2">
        <w:t xml:space="preserve">Таблица </w:t>
      </w:r>
      <w:r w:rsidR="00580BB1" w:rsidRPr="00B249F2">
        <w:t>42</w:t>
      </w:r>
    </w:p>
    <w:p w14:paraId="5C6D8784" w14:textId="67228B74" w:rsidR="00B249F2" w:rsidRDefault="0067077A" w:rsidP="0067077A">
      <w:pPr>
        <w:keepNext/>
        <w:spacing w:before="0" w:after="0"/>
        <w:jc w:val="center"/>
      </w:pPr>
      <w:r w:rsidRPr="0067077A">
        <w:t xml:space="preserve">Массив </w:t>
      </w:r>
      <w:proofErr w:type="spellStart"/>
      <w:r w:rsidRPr="0067077A">
        <w:t>ФДн</w:t>
      </w:r>
      <w:proofErr w:type="spellEnd"/>
      <w:r w:rsidRPr="0067077A">
        <w:t xml:space="preserve"> Отчета об открытии смены</w:t>
      </w:r>
      <w:r>
        <w:t>,</w:t>
      </w:r>
      <w:r w:rsidRPr="0067077A">
        <w:t xml:space="preserve"> включае</w:t>
      </w:r>
      <w:r>
        <w:t xml:space="preserve">мый </w:t>
      </w:r>
      <w:r w:rsidRPr="0067077A">
        <w:t>в состав Отчета о считывании ФД</w:t>
      </w:r>
    </w:p>
    <w:p w14:paraId="70F4AC0A" w14:textId="77777777" w:rsidR="00B249F2" w:rsidRPr="00C427A1" w:rsidRDefault="00B249F2" w:rsidP="003B7C69">
      <w:pPr>
        <w:keepNext/>
        <w:spacing w:before="0" w:after="0"/>
        <w:jc w:val="right"/>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87"/>
        <w:gridCol w:w="1185"/>
        <w:gridCol w:w="1815"/>
        <w:gridCol w:w="1189"/>
      </w:tblGrid>
      <w:tr w:rsidR="00EA26AB" w:rsidRPr="00C427A1" w14:paraId="7198CE65" w14:textId="77777777" w:rsidTr="00B249F2">
        <w:trPr>
          <w:cantSplit/>
          <w:trHeight w:val="317"/>
          <w:jc w:val="center"/>
        </w:trPr>
        <w:tc>
          <w:tcPr>
            <w:tcW w:w="10254" w:type="dxa"/>
            <w:shd w:val="clear" w:color="auto" w:fill="auto"/>
            <w:hideMark/>
          </w:tcPr>
          <w:p w14:paraId="1E6B9558" w14:textId="77777777" w:rsidR="004E1970" w:rsidRPr="00C427A1" w:rsidRDefault="004E1970" w:rsidP="003B7C69">
            <w:pPr>
              <w:keepNext/>
              <w:overflowPunct w:val="0"/>
              <w:autoSpaceDE w:val="0"/>
              <w:autoSpaceDN w:val="0"/>
              <w:adjustRightInd w:val="0"/>
              <w:spacing w:before="0" w:after="0"/>
              <w:ind w:firstLine="0"/>
              <w:jc w:val="center"/>
              <w:textAlignment w:val="baseline"/>
              <w:rPr>
                <w:b/>
              </w:rPr>
            </w:pPr>
            <w:r w:rsidRPr="00C427A1">
              <w:rPr>
                <w:b/>
              </w:rPr>
              <w:t>Наименование реквизита</w:t>
            </w:r>
          </w:p>
        </w:tc>
        <w:tc>
          <w:tcPr>
            <w:tcW w:w="1201" w:type="dxa"/>
          </w:tcPr>
          <w:p w14:paraId="204D0918" w14:textId="77777777" w:rsidR="004E1970" w:rsidRPr="00C427A1" w:rsidRDefault="004E1970" w:rsidP="003B7C69">
            <w:pPr>
              <w:keepNext/>
              <w:overflowPunct w:val="0"/>
              <w:autoSpaceDE w:val="0"/>
              <w:autoSpaceDN w:val="0"/>
              <w:adjustRightInd w:val="0"/>
              <w:spacing w:before="0" w:after="0"/>
              <w:ind w:firstLine="0"/>
              <w:jc w:val="center"/>
              <w:textAlignment w:val="baseline"/>
              <w:rPr>
                <w:b/>
              </w:rPr>
            </w:pPr>
            <w:r w:rsidRPr="00C427A1">
              <w:rPr>
                <w:b/>
              </w:rPr>
              <w:t>Тег</w:t>
            </w:r>
          </w:p>
        </w:tc>
        <w:tc>
          <w:tcPr>
            <w:tcW w:w="1842" w:type="dxa"/>
          </w:tcPr>
          <w:p w14:paraId="46629311" w14:textId="77777777" w:rsidR="004E1970" w:rsidRPr="00C427A1" w:rsidRDefault="004E1970" w:rsidP="003B7C69">
            <w:pPr>
              <w:keepNext/>
              <w:overflowPunct w:val="0"/>
              <w:autoSpaceDE w:val="0"/>
              <w:autoSpaceDN w:val="0"/>
              <w:adjustRightInd w:val="0"/>
              <w:spacing w:before="0" w:after="0"/>
              <w:ind w:firstLine="0"/>
              <w:jc w:val="center"/>
              <w:textAlignment w:val="baseline"/>
              <w:rPr>
                <w:b/>
              </w:rPr>
            </w:pPr>
            <w:r w:rsidRPr="00C427A1">
              <w:rPr>
                <w:b/>
              </w:rPr>
              <w:t>Повт.</w:t>
            </w:r>
          </w:p>
        </w:tc>
        <w:tc>
          <w:tcPr>
            <w:tcW w:w="1205" w:type="dxa"/>
          </w:tcPr>
          <w:p w14:paraId="4EB0D99A" w14:textId="77777777" w:rsidR="004E1970" w:rsidRPr="00C427A1" w:rsidRDefault="004E1970" w:rsidP="003B7C69">
            <w:pPr>
              <w:keepNext/>
              <w:overflowPunct w:val="0"/>
              <w:autoSpaceDE w:val="0"/>
              <w:autoSpaceDN w:val="0"/>
              <w:adjustRightInd w:val="0"/>
              <w:spacing w:before="0" w:after="0"/>
              <w:ind w:firstLine="0"/>
              <w:jc w:val="center"/>
              <w:textAlignment w:val="baseline"/>
              <w:rPr>
                <w:b/>
              </w:rPr>
            </w:pPr>
            <w:r w:rsidRPr="00C427A1">
              <w:rPr>
                <w:b/>
              </w:rPr>
              <w:t>ФП</w:t>
            </w:r>
          </w:p>
        </w:tc>
      </w:tr>
      <w:tr w:rsidR="00EA26AB" w:rsidRPr="00C427A1" w14:paraId="7DA8B7C9" w14:textId="77777777" w:rsidTr="00B249F2">
        <w:trPr>
          <w:cantSplit/>
          <w:trHeight w:val="302"/>
          <w:jc w:val="center"/>
        </w:trPr>
        <w:tc>
          <w:tcPr>
            <w:tcW w:w="10254" w:type="dxa"/>
            <w:shd w:val="clear" w:color="auto" w:fill="auto"/>
            <w:noWrap/>
          </w:tcPr>
          <w:p w14:paraId="0E32F6A6" w14:textId="77777777" w:rsidR="004E1970" w:rsidRPr="00C427A1" w:rsidRDefault="004E1970" w:rsidP="003B7C69">
            <w:pPr>
              <w:overflowPunct w:val="0"/>
              <w:autoSpaceDE w:val="0"/>
              <w:autoSpaceDN w:val="0"/>
              <w:adjustRightInd w:val="0"/>
              <w:spacing w:before="0" w:after="0"/>
              <w:ind w:firstLine="0"/>
              <w:jc w:val="left"/>
              <w:textAlignment w:val="baseline"/>
            </w:pPr>
            <w:r w:rsidRPr="00C427A1">
              <w:t xml:space="preserve">код структуры </w:t>
            </w:r>
            <w:proofErr w:type="spellStart"/>
            <w:r w:rsidRPr="00C427A1">
              <w:t>ФДн</w:t>
            </w:r>
            <w:proofErr w:type="spellEnd"/>
          </w:p>
        </w:tc>
        <w:tc>
          <w:tcPr>
            <w:tcW w:w="1201" w:type="dxa"/>
            <w:vAlign w:val="center"/>
          </w:tcPr>
          <w:p w14:paraId="542CFED1" w14:textId="77777777" w:rsidR="004E1970" w:rsidRPr="00C427A1" w:rsidRDefault="004E1970" w:rsidP="003B7C69">
            <w:pPr>
              <w:overflowPunct w:val="0"/>
              <w:autoSpaceDE w:val="0"/>
              <w:autoSpaceDN w:val="0"/>
              <w:adjustRightInd w:val="0"/>
              <w:spacing w:before="0" w:after="0"/>
              <w:ind w:firstLine="0"/>
              <w:jc w:val="center"/>
              <w:textAlignment w:val="baseline"/>
            </w:pPr>
            <w:r w:rsidRPr="00C427A1">
              <w:t>102</w:t>
            </w:r>
          </w:p>
        </w:tc>
        <w:tc>
          <w:tcPr>
            <w:tcW w:w="1842" w:type="dxa"/>
            <w:vAlign w:val="center"/>
          </w:tcPr>
          <w:p w14:paraId="5D3880D3" w14:textId="77777777" w:rsidR="004E1970" w:rsidRPr="00C427A1" w:rsidRDefault="004E1970" w:rsidP="003B7C69">
            <w:pPr>
              <w:overflowPunct w:val="0"/>
              <w:autoSpaceDE w:val="0"/>
              <w:autoSpaceDN w:val="0"/>
              <w:adjustRightInd w:val="0"/>
              <w:spacing w:before="0" w:after="0"/>
              <w:ind w:firstLine="0"/>
              <w:jc w:val="center"/>
              <w:textAlignment w:val="baseline"/>
            </w:pPr>
            <w:r w:rsidRPr="00C427A1">
              <w:t>Нет</w:t>
            </w:r>
          </w:p>
        </w:tc>
        <w:tc>
          <w:tcPr>
            <w:tcW w:w="1205" w:type="dxa"/>
            <w:vAlign w:val="center"/>
          </w:tcPr>
          <w:p w14:paraId="5BB303E1" w14:textId="77777777" w:rsidR="004E1970" w:rsidRPr="00C427A1" w:rsidRDefault="004E1970" w:rsidP="003B7C69">
            <w:pPr>
              <w:overflowPunct w:val="0"/>
              <w:autoSpaceDE w:val="0"/>
              <w:autoSpaceDN w:val="0"/>
              <w:adjustRightInd w:val="0"/>
              <w:spacing w:before="0" w:after="0"/>
              <w:ind w:firstLine="0"/>
              <w:jc w:val="center"/>
              <w:textAlignment w:val="baseline"/>
            </w:pPr>
            <w:r w:rsidRPr="00C427A1">
              <w:t>–</w:t>
            </w:r>
          </w:p>
        </w:tc>
      </w:tr>
      <w:tr w:rsidR="00EA26AB" w:rsidRPr="00C427A1" w14:paraId="2348143C" w14:textId="77777777" w:rsidTr="00B249F2">
        <w:trPr>
          <w:cantSplit/>
          <w:trHeight w:val="302"/>
          <w:jc w:val="center"/>
        </w:trPr>
        <w:tc>
          <w:tcPr>
            <w:tcW w:w="10254" w:type="dxa"/>
            <w:shd w:val="clear" w:color="auto" w:fill="auto"/>
            <w:noWrap/>
          </w:tcPr>
          <w:p w14:paraId="4C9F8D2F" w14:textId="77777777" w:rsidR="00751AA9" w:rsidRPr="00C427A1" w:rsidRDefault="00D52D8B" w:rsidP="003B7C69">
            <w:pPr>
              <w:overflowPunct w:val="0"/>
              <w:autoSpaceDE w:val="0"/>
              <w:autoSpaceDN w:val="0"/>
              <w:adjustRightInd w:val="0"/>
              <w:spacing w:before="0" w:after="0"/>
              <w:ind w:firstLine="0"/>
              <w:jc w:val="left"/>
              <w:textAlignment w:val="baseline"/>
            </w:pPr>
            <w:r w:rsidRPr="00C427A1">
              <w:t>код формы ФД</w:t>
            </w:r>
          </w:p>
        </w:tc>
        <w:tc>
          <w:tcPr>
            <w:tcW w:w="1201" w:type="dxa"/>
          </w:tcPr>
          <w:p w14:paraId="1FF824F5" w14:textId="77777777" w:rsidR="00751AA9" w:rsidRPr="00C427A1" w:rsidRDefault="00D52D8B" w:rsidP="003B7C69">
            <w:pPr>
              <w:overflowPunct w:val="0"/>
              <w:autoSpaceDE w:val="0"/>
              <w:autoSpaceDN w:val="0"/>
              <w:adjustRightInd w:val="0"/>
              <w:spacing w:before="0" w:after="0"/>
              <w:ind w:firstLine="0"/>
              <w:jc w:val="center"/>
              <w:textAlignment w:val="baseline"/>
            </w:pPr>
            <w:r w:rsidRPr="00C427A1">
              <w:t>–</w:t>
            </w:r>
          </w:p>
        </w:tc>
        <w:tc>
          <w:tcPr>
            <w:tcW w:w="1842" w:type="dxa"/>
            <w:vAlign w:val="center"/>
          </w:tcPr>
          <w:p w14:paraId="0DAE9F87" w14:textId="77777777" w:rsidR="00751AA9" w:rsidRPr="00C427A1" w:rsidRDefault="00751AA9" w:rsidP="003B7C69">
            <w:pPr>
              <w:overflowPunct w:val="0"/>
              <w:autoSpaceDE w:val="0"/>
              <w:autoSpaceDN w:val="0"/>
              <w:adjustRightInd w:val="0"/>
              <w:spacing w:before="0" w:after="0"/>
              <w:ind w:firstLine="0"/>
              <w:jc w:val="center"/>
              <w:textAlignment w:val="baseline"/>
            </w:pPr>
            <w:r w:rsidRPr="00C427A1">
              <w:t>Нет</w:t>
            </w:r>
          </w:p>
        </w:tc>
        <w:tc>
          <w:tcPr>
            <w:tcW w:w="1205" w:type="dxa"/>
            <w:vAlign w:val="center"/>
          </w:tcPr>
          <w:p w14:paraId="7F2AAD52" w14:textId="77777777" w:rsidR="00751AA9" w:rsidRPr="00C427A1" w:rsidRDefault="00830002" w:rsidP="003B7C69">
            <w:pPr>
              <w:overflowPunct w:val="0"/>
              <w:autoSpaceDE w:val="0"/>
              <w:autoSpaceDN w:val="0"/>
              <w:adjustRightInd w:val="0"/>
              <w:spacing w:before="0" w:after="0"/>
              <w:ind w:firstLine="0"/>
              <w:jc w:val="center"/>
              <w:textAlignment w:val="baseline"/>
            </w:pPr>
            <w:r w:rsidRPr="00C427A1">
              <w:t>1</w:t>
            </w:r>
          </w:p>
        </w:tc>
      </w:tr>
      <w:tr w:rsidR="0026440C" w:rsidRPr="00C427A1" w14:paraId="0442ED05" w14:textId="77777777" w:rsidTr="00B249F2">
        <w:trPr>
          <w:cantSplit/>
          <w:trHeight w:val="302"/>
          <w:jc w:val="center"/>
        </w:trPr>
        <w:tc>
          <w:tcPr>
            <w:tcW w:w="10254" w:type="dxa"/>
            <w:shd w:val="clear" w:color="auto" w:fill="auto"/>
            <w:noWrap/>
          </w:tcPr>
          <w:p w14:paraId="16DE937F" w14:textId="178A47F3" w:rsidR="0026440C" w:rsidRPr="00C427A1" w:rsidRDefault="0026440C" w:rsidP="0026440C">
            <w:pPr>
              <w:overflowPunct w:val="0"/>
              <w:autoSpaceDE w:val="0"/>
              <w:autoSpaceDN w:val="0"/>
              <w:adjustRightInd w:val="0"/>
              <w:spacing w:before="0" w:after="0"/>
              <w:ind w:firstLine="0"/>
              <w:jc w:val="left"/>
              <w:textAlignment w:val="baseline"/>
            </w:pPr>
            <w:r w:rsidRPr="00C427A1">
              <w:t>признак автономного режима</w:t>
            </w:r>
          </w:p>
        </w:tc>
        <w:tc>
          <w:tcPr>
            <w:tcW w:w="1201" w:type="dxa"/>
          </w:tcPr>
          <w:p w14:paraId="73CD2143" w14:textId="2EF6FFD5" w:rsidR="0026440C" w:rsidRPr="00C427A1" w:rsidRDefault="0026440C" w:rsidP="0026440C">
            <w:pPr>
              <w:overflowPunct w:val="0"/>
              <w:autoSpaceDE w:val="0"/>
              <w:autoSpaceDN w:val="0"/>
              <w:adjustRightInd w:val="0"/>
              <w:spacing w:before="0" w:after="0"/>
              <w:ind w:firstLine="0"/>
              <w:jc w:val="center"/>
              <w:textAlignment w:val="baseline"/>
            </w:pPr>
            <w:r w:rsidRPr="00C427A1">
              <w:t>1002</w:t>
            </w:r>
          </w:p>
        </w:tc>
        <w:tc>
          <w:tcPr>
            <w:tcW w:w="1842" w:type="dxa"/>
          </w:tcPr>
          <w:p w14:paraId="1F81F50A" w14:textId="54C15DF4" w:rsidR="0026440C" w:rsidRPr="00C427A1" w:rsidRDefault="0026440C" w:rsidP="0026440C">
            <w:pPr>
              <w:overflowPunct w:val="0"/>
              <w:autoSpaceDE w:val="0"/>
              <w:autoSpaceDN w:val="0"/>
              <w:adjustRightInd w:val="0"/>
              <w:spacing w:before="0" w:after="0"/>
              <w:ind w:firstLine="0"/>
              <w:jc w:val="center"/>
              <w:textAlignment w:val="baseline"/>
            </w:pPr>
            <w:r w:rsidRPr="00C427A1">
              <w:t>Нет</w:t>
            </w:r>
          </w:p>
        </w:tc>
        <w:tc>
          <w:tcPr>
            <w:tcW w:w="1205" w:type="dxa"/>
          </w:tcPr>
          <w:p w14:paraId="57A2311C" w14:textId="193E2FBC" w:rsidR="0026440C" w:rsidRPr="00C427A1" w:rsidRDefault="0026440C" w:rsidP="0026440C">
            <w:pPr>
              <w:overflowPunct w:val="0"/>
              <w:autoSpaceDE w:val="0"/>
              <w:autoSpaceDN w:val="0"/>
              <w:adjustRightInd w:val="0"/>
              <w:spacing w:before="0" w:after="0"/>
              <w:ind w:firstLine="0"/>
              <w:jc w:val="center"/>
              <w:textAlignment w:val="baseline"/>
            </w:pPr>
            <w:r w:rsidRPr="00C427A1">
              <w:t>1</w:t>
            </w:r>
          </w:p>
        </w:tc>
      </w:tr>
      <w:tr w:rsidR="00EA26AB" w:rsidRPr="00C427A1" w14:paraId="1E0B1FDD" w14:textId="77777777" w:rsidTr="00B249F2">
        <w:trPr>
          <w:cantSplit/>
          <w:trHeight w:val="302"/>
          <w:jc w:val="center"/>
        </w:trPr>
        <w:tc>
          <w:tcPr>
            <w:tcW w:w="10254" w:type="dxa"/>
            <w:shd w:val="clear" w:color="auto" w:fill="auto"/>
            <w:noWrap/>
          </w:tcPr>
          <w:p w14:paraId="1F3CF593" w14:textId="77777777" w:rsidR="004E1970" w:rsidRPr="00C427A1" w:rsidRDefault="004E1970" w:rsidP="003B7C69">
            <w:pPr>
              <w:overflowPunct w:val="0"/>
              <w:autoSpaceDE w:val="0"/>
              <w:autoSpaceDN w:val="0"/>
              <w:adjustRightInd w:val="0"/>
              <w:spacing w:before="0" w:after="0"/>
              <w:ind w:firstLine="0"/>
              <w:jc w:val="left"/>
              <w:textAlignment w:val="baseline"/>
            </w:pPr>
            <w:r w:rsidRPr="00C427A1">
              <w:t>дата, время</w:t>
            </w:r>
          </w:p>
        </w:tc>
        <w:tc>
          <w:tcPr>
            <w:tcW w:w="1201" w:type="dxa"/>
          </w:tcPr>
          <w:p w14:paraId="00A5CF97" w14:textId="77777777" w:rsidR="004E1970" w:rsidRPr="00C427A1" w:rsidRDefault="004E1970" w:rsidP="003B7C69">
            <w:pPr>
              <w:overflowPunct w:val="0"/>
              <w:autoSpaceDE w:val="0"/>
              <w:autoSpaceDN w:val="0"/>
              <w:adjustRightInd w:val="0"/>
              <w:spacing w:before="0" w:after="0"/>
              <w:ind w:firstLine="0"/>
              <w:jc w:val="center"/>
              <w:textAlignment w:val="baseline"/>
            </w:pPr>
            <w:r w:rsidRPr="00C427A1">
              <w:t>1012</w:t>
            </w:r>
          </w:p>
        </w:tc>
        <w:tc>
          <w:tcPr>
            <w:tcW w:w="1842" w:type="dxa"/>
          </w:tcPr>
          <w:p w14:paraId="74197665" w14:textId="77777777" w:rsidR="004E1970" w:rsidRPr="00C427A1" w:rsidRDefault="004E1970" w:rsidP="003B7C69">
            <w:pPr>
              <w:overflowPunct w:val="0"/>
              <w:autoSpaceDE w:val="0"/>
              <w:autoSpaceDN w:val="0"/>
              <w:adjustRightInd w:val="0"/>
              <w:spacing w:before="0" w:after="0"/>
              <w:ind w:firstLine="0"/>
              <w:jc w:val="center"/>
              <w:textAlignment w:val="baseline"/>
            </w:pPr>
            <w:r w:rsidRPr="00C427A1">
              <w:t>Нет</w:t>
            </w:r>
          </w:p>
        </w:tc>
        <w:tc>
          <w:tcPr>
            <w:tcW w:w="1205" w:type="dxa"/>
          </w:tcPr>
          <w:p w14:paraId="0FDFF6C8" w14:textId="77777777" w:rsidR="004E1970" w:rsidRPr="00C427A1" w:rsidRDefault="00BC4F7D" w:rsidP="003B7C69">
            <w:pPr>
              <w:overflowPunct w:val="0"/>
              <w:autoSpaceDE w:val="0"/>
              <w:autoSpaceDN w:val="0"/>
              <w:adjustRightInd w:val="0"/>
              <w:spacing w:before="0" w:after="0"/>
              <w:ind w:firstLine="0"/>
              <w:jc w:val="center"/>
              <w:textAlignment w:val="baseline"/>
            </w:pPr>
            <w:r w:rsidRPr="00C427A1">
              <w:t>1</w:t>
            </w:r>
          </w:p>
        </w:tc>
      </w:tr>
      <w:tr w:rsidR="00EA26AB" w:rsidRPr="00C427A1" w14:paraId="51F91959" w14:textId="77777777" w:rsidTr="00B249F2">
        <w:trPr>
          <w:cantSplit/>
          <w:trHeight w:val="302"/>
          <w:jc w:val="center"/>
        </w:trPr>
        <w:tc>
          <w:tcPr>
            <w:tcW w:w="10254" w:type="dxa"/>
            <w:shd w:val="clear" w:color="auto" w:fill="auto"/>
            <w:noWrap/>
          </w:tcPr>
          <w:p w14:paraId="2BD22685" w14:textId="77777777" w:rsidR="00BC4F7D" w:rsidRPr="00C427A1" w:rsidRDefault="00BC4F7D" w:rsidP="003B7C69">
            <w:pPr>
              <w:overflowPunct w:val="0"/>
              <w:autoSpaceDE w:val="0"/>
              <w:autoSpaceDN w:val="0"/>
              <w:adjustRightInd w:val="0"/>
              <w:spacing w:before="0" w:after="0"/>
              <w:ind w:firstLine="0"/>
              <w:jc w:val="left"/>
              <w:textAlignment w:val="baseline"/>
            </w:pPr>
            <w:r w:rsidRPr="00C427A1">
              <w:t>номер смены</w:t>
            </w:r>
          </w:p>
        </w:tc>
        <w:tc>
          <w:tcPr>
            <w:tcW w:w="1201" w:type="dxa"/>
          </w:tcPr>
          <w:p w14:paraId="381C8FDD" w14:textId="77777777" w:rsidR="00BC4F7D" w:rsidRPr="00C427A1" w:rsidRDefault="00BC4F7D" w:rsidP="003B7C69">
            <w:pPr>
              <w:overflowPunct w:val="0"/>
              <w:autoSpaceDE w:val="0"/>
              <w:autoSpaceDN w:val="0"/>
              <w:adjustRightInd w:val="0"/>
              <w:spacing w:before="0" w:after="0"/>
              <w:ind w:firstLine="0"/>
              <w:jc w:val="center"/>
              <w:textAlignment w:val="baseline"/>
            </w:pPr>
            <w:r w:rsidRPr="00C427A1">
              <w:t>1038</w:t>
            </w:r>
          </w:p>
        </w:tc>
        <w:tc>
          <w:tcPr>
            <w:tcW w:w="1842" w:type="dxa"/>
          </w:tcPr>
          <w:p w14:paraId="3AC7D911" w14:textId="77777777" w:rsidR="00BC4F7D" w:rsidRPr="00C427A1" w:rsidRDefault="00BC4F7D" w:rsidP="003B7C69">
            <w:pPr>
              <w:overflowPunct w:val="0"/>
              <w:autoSpaceDE w:val="0"/>
              <w:autoSpaceDN w:val="0"/>
              <w:adjustRightInd w:val="0"/>
              <w:spacing w:before="0" w:after="0"/>
              <w:ind w:firstLine="0"/>
              <w:jc w:val="center"/>
              <w:textAlignment w:val="baseline"/>
            </w:pPr>
            <w:r w:rsidRPr="00C427A1">
              <w:t>Нет</w:t>
            </w:r>
          </w:p>
        </w:tc>
        <w:tc>
          <w:tcPr>
            <w:tcW w:w="1205" w:type="dxa"/>
          </w:tcPr>
          <w:p w14:paraId="1FDF3B77" w14:textId="77777777" w:rsidR="00BC4F7D" w:rsidRPr="00C427A1" w:rsidRDefault="00BC4F7D" w:rsidP="003B7C69">
            <w:pPr>
              <w:overflowPunct w:val="0"/>
              <w:autoSpaceDE w:val="0"/>
              <w:autoSpaceDN w:val="0"/>
              <w:adjustRightInd w:val="0"/>
              <w:spacing w:before="0" w:after="0"/>
              <w:ind w:firstLine="0"/>
              <w:jc w:val="center"/>
              <w:textAlignment w:val="baseline"/>
            </w:pPr>
            <w:r w:rsidRPr="00C427A1">
              <w:t>1</w:t>
            </w:r>
          </w:p>
        </w:tc>
      </w:tr>
      <w:tr w:rsidR="00EA26AB" w:rsidRPr="00C427A1" w14:paraId="0BF39FDF" w14:textId="77777777" w:rsidTr="00B249F2">
        <w:trPr>
          <w:cantSplit/>
          <w:trHeight w:val="302"/>
          <w:jc w:val="center"/>
        </w:trPr>
        <w:tc>
          <w:tcPr>
            <w:tcW w:w="10254" w:type="dxa"/>
            <w:shd w:val="clear" w:color="auto" w:fill="auto"/>
            <w:noWrap/>
          </w:tcPr>
          <w:p w14:paraId="7DD39EF6" w14:textId="77777777" w:rsidR="00BC4F7D" w:rsidRPr="00C427A1" w:rsidRDefault="00BC4F7D" w:rsidP="003B7C69">
            <w:pPr>
              <w:overflowPunct w:val="0"/>
              <w:autoSpaceDE w:val="0"/>
              <w:autoSpaceDN w:val="0"/>
              <w:adjustRightInd w:val="0"/>
              <w:spacing w:before="0" w:after="0"/>
              <w:ind w:firstLine="0"/>
              <w:jc w:val="left"/>
              <w:textAlignment w:val="baseline"/>
            </w:pPr>
            <w:r w:rsidRPr="00C427A1">
              <w:t>номер ФД</w:t>
            </w:r>
          </w:p>
        </w:tc>
        <w:tc>
          <w:tcPr>
            <w:tcW w:w="1201" w:type="dxa"/>
          </w:tcPr>
          <w:p w14:paraId="3A863E8D" w14:textId="77777777" w:rsidR="00BC4F7D" w:rsidRPr="00C427A1" w:rsidRDefault="00BC4F7D" w:rsidP="003B7C69">
            <w:pPr>
              <w:overflowPunct w:val="0"/>
              <w:autoSpaceDE w:val="0"/>
              <w:autoSpaceDN w:val="0"/>
              <w:adjustRightInd w:val="0"/>
              <w:spacing w:before="0" w:after="0"/>
              <w:ind w:firstLine="0"/>
              <w:jc w:val="center"/>
              <w:textAlignment w:val="baseline"/>
            </w:pPr>
            <w:r w:rsidRPr="00C427A1">
              <w:t>1040</w:t>
            </w:r>
          </w:p>
        </w:tc>
        <w:tc>
          <w:tcPr>
            <w:tcW w:w="1842" w:type="dxa"/>
          </w:tcPr>
          <w:p w14:paraId="4B1A7260" w14:textId="77777777" w:rsidR="00BC4F7D" w:rsidRPr="00C427A1" w:rsidRDefault="00BC4F7D" w:rsidP="003B7C69">
            <w:pPr>
              <w:overflowPunct w:val="0"/>
              <w:autoSpaceDE w:val="0"/>
              <w:autoSpaceDN w:val="0"/>
              <w:adjustRightInd w:val="0"/>
              <w:spacing w:before="0" w:after="0"/>
              <w:ind w:firstLine="0"/>
              <w:jc w:val="center"/>
              <w:textAlignment w:val="baseline"/>
            </w:pPr>
            <w:r w:rsidRPr="00C427A1">
              <w:t>Нет</w:t>
            </w:r>
          </w:p>
        </w:tc>
        <w:tc>
          <w:tcPr>
            <w:tcW w:w="1205" w:type="dxa"/>
          </w:tcPr>
          <w:p w14:paraId="50A2ADD5" w14:textId="77777777" w:rsidR="00BC4F7D" w:rsidRPr="00C427A1" w:rsidRDefault="00BC4F7D" w:rsidP="003B7C69">
            <w:pPr>
              <w:overflowPunct w:val="0"/>
              <w:autoSpaceDE w:val="0"/>
              <w:autoSpaceDN w:val="0"/>
              <w:adjustRightInd w:val="0"/>
              <w:spacing w:before="0" w:after="0"/>
              <w:ind w:firstLine="0"/>
              <w:jc w:val="center"/>
              <w:textAlignment w:val="baseline"/>
            </w:pPr>
            <w:r w:rsidRPr="00C427A1">
              <w:t>1</w:t>
            </w:r>
          </w:p>
        </w:tc>
      </w:tr>
      <w:tr w:rsidR="00EA26AB" w:rsidRPr="00C427A1" w14:paraId="50F04ECA" w14:textId="77777777" w:rsidTr="00B249F2">
        <w:trPr>
          <w:cantSplit/>
          <w:trHeight w:val="302"/>
          <w:jc w:val="center"/>
        </w:trPr>
        <w:tc>
          <w:tcPr>
            <w:tcW w:w="10254" w:type="dxa"/>
            <w:shd w:val="clear" w:color="auto" w:fill="auto"/>
            <w:noWrap/>
          </w:tcPr>
          <w:p w14:paraId="1C48D92C" w14:textId="77777777" w:rsidR="004E1970" w:rsidRPr="00C427A1" w:rsidRDefault="004E1970" w:rsidP="003B7C69">
            <w:pPr>
              <w:overflowPunct w:val="0"/>
              <w:autoSpaceDE w:val="0"/>
              <w:autoSpaceDN w:val="0"/>
              <w:adjustRightInd w:val="0"/>
              <w:spacing w:before="0" w:after="0"/>
              <w:ind w:firstLine="0"/>
              <w:jc w:val="left"/>
              <w:textAlignment w:val="baseline"/>
              <w:rPr>
                <w:vertAlign w:val="superscript"/>
              </w:rPr>
            </w:pPr>
            <w:r w:rsidRPr="00C427A1">
              <w:t>ФПД</w:t>
            </w:r>
          </w:p>
        </w:tc>
        <w:tc>
          <w:tcPr>
            <w:tcW w:w="1201" w:type="dxa"/>
          </w:tcPr>
          <w:p w14:paraId="31C03870" w14:textId="77777777" w:rsidR="004E1970" w:rsidRPr="00C427A1" w:rsidRDefault="004E1970" w:rsidP="003B7C69">
            <w:pPr>
              <w:overflowPunct w:val="0"/>
              <w:autoSpaceDE w:val="0"/>
              <w:autoSpaceDN w:val="0"/>
              <w:adjustRightInd w:val="0"/>
              <w:spacing w:before="0" w:after="0"/>
              <w:ind w:firstLine="0"/>
              <w:jc w:val="center"/>
              <w:textAlignment w:val="baseline"/>
            </w:pPr>
            <w:r w:rsidRPr="00C427A1">
              <w:t>1077</w:t>
            </w:r>
          </w:p>
        </w:tc>
        <w:tc>
          <w:tcPr>
            <w:tcW w:w="1842" w:type="dxa"/>
          </w:tcPr>
          <w:p w14:paraId="3641F728" w14:textId="77777777" w:rsidR="004E1970" w:rsidRPr="00C427A1" w:rsidRDefault="004E1970" w:rsidP="003B7C69">
            <w:pPr>
              <w:overflowPunct w:val="0"/>
              <w:autoSpaceDE w:val="0"/>
              <w:autoSpaceDN w:val="0"/>
              <w:adjustRightInd w:val="0"/>
              <w:spacing w:before="0" w:after="0"/>
              <w:ind w:firstLine="0"/>
              <w:jc w:val="center"/>
              <w:textAlignment w:val="baseline"/>
            </w:pPr>
            <w:r w:rsidRPr="00C427A1">
              <w:t>Нет</w:t>
            </w:r>
          </w:p>
        </w:tc>
        <w:tc>
          <w:tcPr>
            <w:tcW w:w="1205" w:type="dxa"/>
          </w:tcPr>
          <w:p w14:paraId="1BB38489" w14:textId="77777777" w:rsidR="004E1970" w:rsidRPr="00C427A1" w:rsidRDefault="00830002" w:rsidP="003B7C69">
            <w:pPr>
              <w:overflowPunct w:val="0"/>
              <w:autoSpaceDE w:val="0"/>
              <w:autoSpaceDN w:val="0"/>
              <w:adjustRightInd w:val="0"/>
              <w:spacing w:before="0" w:after="0"/>
              <w:ind w:firstLine="0"/>
              <w:jc w:val="center"/>
              <w:textAlignment w:val="baseline"/>
            </w:pPr>
            <w:r w:rsidRPr="00C427A1">
              <w:noBreakHyphen/>
            </w:r>
          </w:p>
        </w:tc>
      </w:tr>
      <w:tr w:rsidR="00EA26AB" w:rsidRPr="00C427A1" w14:paraId="0A184C50" w14:textId="77777777" w:rsidTr="00B249F2">
        <w:trPr>
          <w:cantSplit/>
          <w:trHeight w:val="302"/>
          <w:jc w:val="center"/>
        </w:trPr>
        <w:tc>
          <w:tcPr>
            <w:tcW w:w="14502" w:type="dxa"/>
            <w:gridSpan w:val="4"/>
            <w:shd w:val="clear" w:color="auto" w:fill="auto"/>
            <w:noWrap/>
          </w:tcPr>
          <w:p w14:paraId="2E0B7F1D" w14:textId="77777777" w:rsidR="004E1970" w:rsidRPr="00C427A1" w:rsidRDefault="004E1970" w:rsidP="003B7C69">
            <w:pPr>
              <w:overflowPunct w:val="0"/>
              <w:autoSpaceDE w:val="0"/>
              <w:autoSpaceDN w:val="0"/>
              <w:adjustRightInd w:val="0"/>
              <w:spacing w:before="0" w:after="0"/>
              <w:ind w:firstLine="0"/>
              <w:jc w:val="left"/>
              <w:textAlignment w:val="baseline"/>
              <w:rPr>
                <w:b/>
              </w:rPr>
            </w:pPr>
            <w:r w:rsidRPr="00C427A1">
              <w:rPr>
                <w:b/>
              </w:rPr>
              <w:t>Реквизиты Подтверждения оператора</w:t>
            </w:r>
          </w:p>
        </w:tc>
      </w:tr>
      <w:tr w:rsidR="00EA26AB" w:rsidRPr="00C427A1" w14:paraId="437FDF33" w14:textId="77777777" w:rsidTr="00B249F2">
        <w:trPr>
          <w:cantSplit/>
          <w:trHeight w:val="302"/>
          <w:jc w:val="center"/>
        </w:trPr>
        <w:tc>
          <w:tcPr>
            <w:tcW w:w="10254" w:type="dxa"/>
            <w:shd w:val="clear" w:color="auto" w:fill="auto"/>
            <w:noWrap/>
          </w:tcPr>
          <w:p w14:paraId="61344532" w14:textId="77777777" w:rsidR="00BC4F7D" w:rsidRPr="00C427A1" w:rsidRDefault="00BC4F7D" w:rsidP="003B7C69">
            <w:pPr>
              <w:overflowPunct w:val="0"/>
              <w:autoSpaceDE w:val="0"/>
              <w:autoSpaceDN w:val="0"/>
              <w:adjustRightInd w:val="0"/>
              <w:spacing w:before="0" w:after="0"/>
              <w:ind w:firstLine="0"/>
              <w:jc w:val="left"/>
              <w:textAlignment w:val="baseline"/>
            </w:pPr>
            <w:r w:rsidRPr="00C427A1">
              <w:t>ИНН ОФД</w:t>
            </w:r>
          </w:p>
        </w:tc>
        <w:tc>
          <w:tcPr>
            <w:tcW w:w="1201" w:type="dxa"/>
          </w:tcPr>
          <w:p w14:paraId="2D4F687B" w14:textId="77777777" w:rsidR="00BC4F7D" w:rsidRPr="00C427A1" w:rsidRDefault="00BC4F7D" w:rsidP="003B7C69">
            <w:pPr>
              <w:overflowPunct w:val="0"/>
              <w:autoSpaceDE w:val="0"/>
              <w:autoSpaceDN w:val="0"/>
              <w:adjustRightInd w:val="0"/>
              <w:spacing w:before="0" w:after="0"/>
              <w:ind w:firstLine="0"/>
              <w:jc w:val="center"/>
              <w:textAlignment w:val="baseline"/>
            </w:pPr>
            <w:r w:rsidRPr="00C427A1">
              <w:t>1017</w:t>
            </w:r>
          </w:p>
        </w:tc>
        <w:tc>
          <w:tcPr>
            <w:tcW w:w="1842" w:type="dxa"/>
          </w:tcPr>
          <w:p w14:paraId="5A67FDF0" w14:textId="77777777" w:rsidR="00BC4F7D" w:rsidRPr="00C427A1" w:rsidRDefault="00BC4F7D" w:rsidP="003B7C69">
            <w:pPr>
              <w:overflowPunct w:val="0"/>
              <w:autoSpaceDE w:val="0"/>
              <w:autoSpaceDN w:val="0"/>
              <w:adjustRightInd w:val="0"/>
              <w:spacing w:before="0" w:after="0"/>
              <w:ind w:firstLine="0"/>
              <w:jc w:val="center"/>
              <w:textAlignment w:val="baseline"/>
            </w:pPr>
            <w:r w:rsidRPr="00C427A1">
              <w:t>Нет</w:t>
            </w:r>
          </w:p>
        </w:tc>
        <w:tc>
          <w:tcPr>
            <w:tcW w:w="1205" w:type="dxa"/>
          </w:tcPr>
          <w:p w14:paraId="6285D66C" w14:textId="77777777" w:rsidR="00BC4F7D" w:rsidRPr="00C427A1" w:rsidRDefault="008F1B09" w:rsidP="003B7C69">
            <w:pPr>
              <w:overflowPunct w:val="0"/>
              <w:autoSpaceDE w:val="0"/>
              <w:autoSpaceDN w:val="0"/>
              <w:adjustRightInd w:val="0"/>
              <w:spacing w:before="0" w:after="0"/>
              <w:ind w:firstLine="0"/>
              <w:jc w:val="center"/>
              <w:textAlignment w:val="baseline"/>
            </w:pPr>
            <w:r w:rsidRPr="00C427A1">
              <w:t>2</w:t>
            </w:r>
          </w:p>
        </w:tc>
      </w:tr>
      <w:tr w:rsidR="00EA26AB" w:rsidRPr="00C427A1" w14:paraId="63635D77" w14:textId="77777777" w:rsidTr="00B249F2">
        <w:trPr>
          <w:cantSplit/>
          <w:trHeight w:val="302"/>
          <w:jc w:val="center"/>
        </w:trPr>
        <w:tc>
          <w:tcPr>
            <w:tcW w:w="10254" w:type="dxa"/>
            <w:shd w:val="clear" w:color="auto" w:fill="auto"/>
            <w:noWrap/>
          </w:tcPr>
          <w:p w14:paraId="1BA28BEF" w14:textId="77777777" w:rsidR="00BC4F7D" w:rsidRPr="00C427A1" w:rsidRDefault="00BC4F7D" w:rsidP="003B7C69">
            <w:pPr>
              <w:overflowPunct w:val="0"/>
              <w:autoSpaceDE w:val="0"/>
              <w:autoSpaceDN w:val="0"/>
              <w:adjustRightInd w:val="0"/>
              <w:spacing w:before="0" w:after="0"/>
              <w:ind w:firstLine="0"/>
              <w:jc w:val="left"/>
              <w:textAlignment w:val="baseline"/>
            </w:pPr>
            <w:r w:rsidRPr="00C427A1">
              <w:t>дата, время приема документа оператором</w:t>
            </w:r>
          </w:p>
        </w:tc>
        <w:tc>
          <w:tcPr>
            <w:tcW w:w="1201" w:type="dxa"/>
          </w:tcPr>
          <w:p w14:paraId="45DF1296" w14:textId="77777777" w:rsidR="00BC4F7D" w:rsidRPr="00C427A1" w:rsidRDefault="00BC4F7D" w:rsidP="003B7C69">
            <w:pPr>
              <w:overflowPunct w:val="0"/>
              <w:autoSpaceDE w:val="0"/>
              <w:autoSpaceDN w:val="0"/>
              <w:adjustRightInd w:val="0"/>
              <w:spacing w:before="0" w:after="0"/>
              <w:ind w:firstLine="0"/>
              <w:jc w:val="center"/>
              <w:textAlignment w:val="baseline"/>
            </w:pPr>
            <w:r w:rsidRPr="00C427A1">
              <w:t>1012</w:t>
            </w:r>
          </w:p>
        </w:tc>
        <w:tc>
          <w:tcPr>
            <w:tcW w:w="1842" w:type="dxa"/>
          </w:tcPr>
          <w:p w14:paraId="19D8D844" w14:textId="77777777" w:rsidR="00BC4F7D" w:rsidRPr="00C427A1" w:rsidRDefault="00BC4F7D" w:rsidP="003B7C69">
            <w:pPr>
              <w:overflowPunct w:val="0"/>
              <w:autoSpaceDE w:val="0"/>
              <w:autoSpaceDN w:val="0"/>
              <w:adjustRightInd w:val="0"/>
              <w:spacing w:before="0" w:after="0"/>
              <w:ind w:firstLine="0"/>
              <w:jc w:val="center"/>
              <w:textAlignment w:val="baseline"/>
            </w:pPr>
            <w:r w:rsidRPr="00C427A1">
              <w:t>Нет</w:t>
            </w:r>
          </w:p>
        </w:tc>
        <w:tc>
          <w:tcPr>
            <w:tcW w:w="1205" w:type="dxa"/>
          </w:tcPr>
          <w:p w14:paraId="2EED5F07" w14:textId="77777777" w:rsidR="00BC4F7D" w:rsidRPr="00C427A1" w:rsidRDefault="008F1B09" w:rsidP="003B7C69">
            <w:pPr>
              <w:overflowPunct w:val="0"/>
              <w:autoSpaceDE w:val="0"/>
              <w:autoSpaceDN w:val="0"/>
              <w:adjustRightInd w:val="0"/>
              <w:spacing w:before="0" w:after="0"/>
              <w:ind w:firstLine="0"/>
              <w:jc w:val="center"/>
              <w:textAlignment w:val="baseline"/>
            </w:pPr>
            <w:r w:rsidRPr="00C427A1">
              <w:t>2</w:t>
            </w:r>
          </w:p>
        </w:tc>
      </w:tr>
      <w:tr w:rsidR="00EA26AB" w:rsidRPr="00C427A1" w14:paraId="496DC263" w14:textId="77777777" w:rsidTr="00B249F2">
        <w:trPr>
          <w:cantSplit/>
          <w:trHeight w:val="302"/>
          <w:jc w:val="center"/>
        </w:trPr>
        <w:tc>
          <w:tcPr>
            <w:tcW w:w="10254" w:type="dxa"/>
            <w:shd w:val="clear" w:color="auto" w:fill="auto"/>
            <w:noWrap/>
          </w:tcPr>
          <w:p w14:paraId="76059AD5" w14:textId="77777777" w:rsidR="004E1970" w:rsidRPr="00C427A1" w:rsidRDefault="004E1970" w:rsidP="003B7C69">
            <w:pPr>
              <w:overflowPunct w:val="0"/>
              <w:autoSpaceDE w:val="0"/>
              <w:autoSpaceDN w:val="0"/>
              <w:adjustRightInd w:val="0"/>
              <w:spacing w:before="0" w:after="0"/>
              <w:ind w:firstLine="0"/>
              <w:jc w:val="left"/>
              <w:textAlignment w:val="baseline"/>
            </w:pPr>
            <w:r w:rsidRPr="00C427A1">
              <w:t>ФПО</w:t>
            </w:r>
          </w:p>
        </w:tc>
        <w:tc>
          <w:tcPr>
            <w:tcW w:w="1201" w:type="dxa"/>
          </w:tcPr>
          <w:p w14:paraId="5011E034" w14:textId="77777777" w:rsidR="004E1970" w:rsidRPr="00C427A1" w:rsidRDefault="004E1970" w:rsidP="003B7C69">
            <w:pPr>
              <w:overflowPunct w:val="0"/>
              <w:autoSpaceDE w:val="0"/>
              <w:autoSpaceDN w:val="0"/>
              <w:adjustRightInd w:val="0"/>
              <w:spacing w:before="0" w:after="0"/>
              <w:ind w:firstLine="0"/>
              <w:jc w:val="center"/>
              <w:textAlignment w:val="baseline"/>
            </w:pPr>
            <w:r w:rsidRPr="00C427A1">
              <w:t>1078</w:t>
            </w:r>
          </w:p>
        </w:tc>
        <w:tc>
          <w:tcPr>
            <w:tcW w:w="1842" w:type="dxa"/>
          </w:tcPr>
          <w:p w14:paraId="58D30A6C" w14:textId="77777777" w:rsidR="004E1970" w:rsidRPr="00C427A1" w:rsidRDefault="004E1970" w:rsidP="003B7C69">
            <w:pPr>
              <w:overflowPunct w:val="0"/>
              <w:autoSpaceDE w:val="0"/>
              <w:autoSpaceDN w:val="0"/>
              <w:adjustRightInd w:val="0"/>
              <w:spacing w:before="0" w:after="0"/>
              <w:ind w:firstLine="0"/>
              <w:jc w:val="center"/>
              <w:textAlignment w:val="baseline"/>
            </w:pPr>
            <w:r w:rsidRPr="00C427A1">
              <w:t>Нет</w:t>
            </w:r>
          </w:p>
        </w:tc>
        <w:tc>
          <w:tcPr>
            <w:tcW w:w="1205" w:type="dxa"/>
          </w:tcPr>
          <w:p w14:paraId="3343C1C7" w14:textId="77777777" w:rsidR="004E1970" w:rsidRPr="00C427A1" w:rsidRDefault="004E1970" w:rsidP="003B7C69">
            <w:pPr>
              <w:overflowPunct w:val="0"/>
              <w:autoSpaceDE w:val="0"/>
              <w:autoSpaceDN w:val="0"/>
              <w:adjustRightInd w:val="0"/>
              <w:spacing w:before="0" w:after="0"/>
              <w:ind w:firstLine="0"/>
              <w:jc w:val="center"/>
              <w:textAlignment w:val="baseline"/>
            </w:pPr>
            <w:r w:rsidRPr="00C427A1">
              <w:t>–</w:t>
            </w:r>
          </w:p>
        </w:tc>
      </w:tr>
    </w:tbl>
    <w:p w14:paraId="7DB1CCB6" w14:textId="77777777" w:rsidR="00105C4A" w:rsidRDefault="00105C4A" w:rsidP="003B7C69">
      <w:pPr>
        <w:spacing w:before="0" w:after="0"/>
      </w:pPr>
    </w:p>
    <w:p w14:paraId="31304FEF" w14:textId="0359EB90" w:rsidR="004E1970" w:rsidRPr="00C427A1" w:rsidRDefault="00441827" w:rsidP="003B7C69">
      <w:pPr>
        <w:spacing w:before="0" w:after="0"/>
      </w:pPr>
      <w:r w:rsidRPr="00C427A1">
        <w:t>5</w:t>
      </w:r>
      <w:r w:rsidR="00590AE8" w:rsidRPr="00C427A1">
        <w:t>4</w:t>
      </w:r>
      <w:r w:rsidR="004E1970" w:rsidRPr="00C427A1">
        <w:t xml:space="preserve">. </w:t>
      </w:r>
      <w:r w:rsidR="00026043" w:rsidRPr="00C427A1">
        <w:t xml:space="preserve">Массив </w:t>
      </w:r>
      <w:proofErr w:type="spellStart"/>
      <w:r w:rsidR="005555AD" w:rsidRPr="00C427A1">
        <w:t>ФДн</w:t>
      </w:r>
      <w:proofErr w:type="spellEnd"/>
      <w:r w:rsidR="00026043" w:rsidRPr="00C427A1">
        <w:t xml:space="preserve"> Отчет</w:t>
      </w:r>
      <w:r w:rsidR="005555AD" w:rsidRPr="00C427A1">
        <w:t xml:space="preserve">а </w:t>
      </w:r>
      <w:r w:rsidR="00026043" w:rsidRPr="00C427A1">
        <w:t>о текущем состоянии расчетов включается в состав Отчета о считывании ФД с реквизитами</w:t>
      </w:r>
      <w:r w:rsidR="004E1970" w:rsidRPr="00C427A1">
        <w:t>, указанны</w:t>
      </w:r>
      <w:r w:rsidR="00026043" w:rsidRPr="00C427A1">
        <w:t>ми</w:t>
      </w:r>
      <w:r w:rsidR="004E1970" w:rsidRPr="00C427A1">
        <w:t xml:space="preserve"> в </w:t>
      </w:r>
      <w:r w:rsidR="0067077A">
        <w:t>т</w:t>
      </w:r>
      <w:r w:rsidR="00E835C8" w:rsidRPr="00C427A1">
        <w:t xml:space="preserve">аблице </w:t>
      </w:r>
      <w:r w:rsidR="00580BB1" w:rsidRPr="00C427A1">
        <w:t>43</w:t>
      </w:r>
      <w:r w:rsidR="004E1970" w:rsidRPr="00C427A1">
        <w:t>.</w:t>
      </w:r>
    </w:p>
    <w:p w14:paraId="25775E57" w14:textId="77777777" w:rsidR="00F17642" w:rsidRPr="00C427A1" w:rsidRDefault="00F17642" w:rsidP="003B7C69">
      <w:pPr>
        <w:keepNext/>
        <w:spacing w:before="0" w:after="0"/>
        <w:jc w:val="right"/>
      </w:pPr>
    </w:p>
    <w:p w14:paraId="6F6AF343" w14:textId="2E77B5BF" w:rsidR="004E1970" w:rsidRDefault="00E835C8" w:rsidP="003B7C69">
      <w:pPr>
        <w:keepNext/>
        <w:spacing w:before="0" w:after="0"/>
        <w:jc w:val="right"/>
      </w:pPr>
      <w:r w:rsidRPr="00C427A1">
        <w:t xml:space="preserve">Таблица </w:t>
      </w:r>
      <w:r w:rsidR="00580BB1" w:rsidRPr="00C427A1">
        <w:t>43</w:t>
      </w:r>
    </w:p>
    <w:p w14:paraId="6FEBA235" w14:textId="7B998E93" w:rsidR="0067077A" w:rsidRDefault="0067077A" w:rsidP="0067077A">
      <w:pPr>
        <w:keepNext/>
        <w:spacing w:before="0" w:after="0"/>
        <w:jc w:val="center"/>
      </w:pPr>
      <w:r w:rsidRPr="00C427A1">
        <w:t xml:space="preserve">Массив </w:t>
      </w:r>
      <w:proofErr w:type="spellStart"/>
      <w:r w:rsidRPr="00C427A1">
        <w:t>ФДн</w:t>
      </w:r>
      <w:proofErr w:type="spellEnd"/>
      <w:r w:rsidRPr="00C427A1">
        <w:t xml:space="preserve"> Отчета о текущем состоянии расчетов</w:t>
      </w:r>
      <w:r>
        <w:t>,</w:t>
      </w:r>
      <w:r w:rsidRPr="00C427A1">
        <w:t xml:space="preserve"> включае</w:t>
      </w:r>
      <w:r>
        <w:t xml:space="preserve">мый </w:t>
      </w:r>
      <w:r w:rsidRPr="00C427A1">
        <w:t>в состав Отчета о считывании ФД</w:t>
      </w:r>
    </w:p>
    <w:p w14:paraId="3F1F7BA7" w14:textId="77777777" w:rsidR="0067077A" w:rsidRPr="00C427A1" w:rsidRDefault="0067077A" w:rsidP="003B7C69">
      <w:pPr>
        <w:keepNext/>
        <w:spacing w:before="0" w:after="0"/>
        <w:jc w:val="right"/>
      </w:pPr>
    </w:p>
    <w:tbl>
      <w:tblPr>
        <w:tblW w:w="500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39"/>
        <w:gridCol w:w="1172"/>
        <w:gridCol w:w="1684"/>
        <w:gridCol w:w="1187"/>
      </w:tblGrid>
      <w:tr w:rsidR="00EA26AB" w:rsidRPr="00C427A1" w14:paraId="3A8119AF" w14:textId="77777777" w:rsidTr="008F1F59">
        <w:trPr>
          <w:cantSplit/>
          <w:trHeight w:val="317"/>
          <w:tblHeader/>
          <w:jc w:val="center"/>
        </w:trPr>
        <w:tc>
          <w:tcPr>
            <w:tcW w:w="10239" w:type="dxa"/>
            <w:shd w:val="clear" w:color="auto" w:fill="auto"/>
            <w:hideMark/>
          </w:tcPr>
          <w:p w14:paraId="7503525D" w14:textId="77777777" w:rsidR="004E1970" w:rsidRPr="00C427A1" w:rsidRDefault="004E1970" w:rsidP="009827B5">
            <w:pPr>
              <w:overflowPunct w:val="0"/>
              <w:autoSpaceDE w:val="0"/>
              <w:autoSpaceDN w:val="0"/>
              <w:adjustRightInd w:val="0"/>
              <w:spacing w:before="0" w:after="0"/>
              <w:ind w:firstLine="0"/>
              <w:jc w:val="center"/>
              <w:textAlignment w:val="baseline"/>
              <w:rPr>
                <w:b/>
              </w:rPr>
            </w:pPr>
            <w:r w:rsidRPr="00C427A1">
              <w:rPr>
                <w:b/>
              </w:rPr>
              <w:t>Наименование реквизита</w:t>
            </w:r>
          </w:p>
        </w:tc>
        <w:tc>
          <w:tcPr>
            <w:tcW w:w="1172" w:type="dxa"/>
          </w:tcPr>
          <w:p w14:paraId="1B7BB1E6" w14:textId="77777777" w:rsidR="004E1970" w:rsidRPr="00C427A1" w:rsidRDefault="004E1970" w:rsidP="009827B5">
            <w:pPr>
              <w:overflowPunct w:val="0"/>
              <w:autoSpaceDE w:val="0"/>
              <w:autoSpaceDN w:val="0"/>
              <w:adjustRightInd w:val="0"/>
              <w:spacing w:before="0" w:after="0"/>
              <w:ind w:firstLine="0"/>
              <w:jc w:val="center"/>
              <w:textAlignment w:val="baseline"/>
              <w:rPr>
                <w:b/>
              </w:rPr>
            </w:pPr>
            <w:r w:rsidRPr="00C427A1">
              <w:rPr>
                <w:b/>
              </w:rPr>
              <w:t>Тег</w:t>
            </w:r>
          </w:p>
        </w:tc>
        <w:tc>
          <w:tcPr>
            <w:tcW w:w="1684" w:type="dxa"/>
          </w:tcPr>
          <w:p w14:paraId="73647E9F" w14:textId="77777777" w:rsidR="004E1970" w:rsidRPr="00C427A1" w:rsidRDefault="004E1970" w:rsidP="009827B5">
            <w:pPr>
              <w:overflowPunct w:val="0"/>
              <w:autoSpaceDE w:val="0"/>
              <w:autoSpaceDN w:val="0"/>
              <w:adjustRightInd w:val="0"/>
              <w:spacing w:before="0" w:after="0"/>
              <w:ind w:firstLine="0"/>
              <w:jc w:val="center"/>
              <w:textAlignment w:val="baseline"/>
              <w:rPr>
                <w:b/>
              </w:rPr>
            </w:pPr>
            <w:r w:rsidRPr="00C427A1">
              <w:rPr>
                <w:b/>
              </w:rPr>
              <w:t>Повт.</w:t>
            </w:r>
          </w:p>
        </w:tc>
        <w:tc>
          <w:tcPr>
            <w:tcW w:w="1187" w:type="dxa"/>
          </w:tcPr>
          <w:p w14:paraId="715A9132" w14:textId="77777777" w:rsidR="004E1970" w:rsidRPr="00C427A1" w:rsidRDefault="004E1970" w:rsidP="009827B5">
            <w:pPr>
              <w:overflowPunct w:val="0"/>
              <w:autoSpaceDE w:val="0"/>
              <w:autoSpaceDN w:val="0"/>
              <w:adjustRightInd w:val="0"/>
              <w:spacing w:before="0" w:after="0"/>
              <w:ind w:firstLine="0"/>
              <w:jc w:val="center"/>
              <w:textAlignment w:val="baseline"/>
              <w:rPr>
                <w:b/>
              </w:rPr>
            </w:pPr>
            <w:r w:rsidRPr="00C427A1">
              <w:rPr>
                <w:b/>
              </w:rPr>
              <w:t>ФП</w:t>
            </w:r>
          </w:p>
        </w:tc>
      </w:tr>
      <w:tr w:rsidR="00EA26AB" w:rsidRPr="00C427A1" w14:paraId="03094C7B" w14:textId="77777777" w:rsidTr="008F1F59">
        <w:trPr>
          <w:cantSplit/>
          <w:trHeight w:val="302"/>
          <w:jc w:val="center"/>
        </w:trPr>
        <w:tc>
          <w:tcPr>
            <w:tcW w:w="10239" w:type="dxa"/>
            <w:shd w:val="clear" w:color="auto" w:fill="auto"/>
            <w:noWrap/>
          </w:tcPr>
          <w:p w14:paraId="05C3256C" w14:textId="77777777" w:rsidR="004E1970" w:rsidRPr="00C427A1" w:rsidRDefault="004E1970" w:rsidP="003B7C69">
            <w:pPr>
              <w:overflowPunct w:val="0"/>
              <w:autoSpaceDE w:val="0"/>
              <w:autoSpaceDN w:val="0"/>
              <w:adjustRightInd w:val="0"/>
              <w:spacing w:before="0" w:after="0"/>
              <w:ind w:firstLine="0"/>
              <w:jc w:val="left"/>
              <w:textAlignment w:val="baseline"/>
            </w:pPr>
            <w:r w:rsidRPr="00C427A1">
              <w:t xml:space="preserve">код структуры </w:t>
            </w:r>
            <w:proofErr w:type="spellStart"/>
            <w:r w:rsidRPr="00C427A1">
              <w:t>ФДн</w:t>
            </w:r>
            <w:proofErr w:type="spellEnd"/>
          </w:p>
        </w:tc>
        <w:tc>
          <w:tcPr>
            <w:tcW w:w="1172" w:type="dxa"/>
          </w:tcPr>
          <w:p w14:paraId="2A7F415B" w14:textId="77777777" w:rsidR="004E1970" w:rsidRPr="00C427A1" w:rsidRDefault="004E1970" w:rsidP="003B7C69">
            <w:pPr>
              <w:overflowPunct w:val="0"/>
              <w:autoSpaceDE w:val="0"/>
              <w:autoSpaceDN w:val="0"/>
              <w:adjustRightInd w:val="0"/>
              <w:spacing w:before="0" w:after="0"/>
              <w:ind w:firstLine="0"/>
              <w:jc w:val="center"/>
              <w:textAlignment w:val="baseline"/>
            </w:pPr>
            <w:r w:rsidRPr="00C427A1">
              <w:t>121</w:t>
            </w:r>
          </w:p>
        </w:tc>
        <w:tc>
          <w:tcPr>
            <w:tcW w:w="1684" w:type="dxa"/>
          </w:tcPr>
          <w:p w14:paraId="6EFAFE79" w14:textId="77777777" w:rsidR="004E1970" w:rsidRPr="00C427A1" w:rsidRDefault="004E1970" w:rsidP="003B7C69">
            <w:pPr>
              <w:overflowPunct w:val="0"/>
              <w:autoSpaceDE w:val="0"/>
              <w:autoSpaceDN w:val="0"/>
              <w:adjustRightInd w:val="0"/>
              <w:spacing w:before="0" w:after="0"/>
              <w:ind w:firstLine="0"/>
              <w:jc w:val="center"/>
              <w:textAlignment w:val="baseline"/>
            </w:pPr>
            <w:r w:rsidRPr="00C427A1">
              <w:t>Нет</w:t>
            </w:r>
          </w:p>
        </w:tc>
        <w:tc>
          <w:tcPr>
            <w:tcW w:w="1187" w:type="dxa"/>
          </w:tcPr>
          <w:p w14:paraId="2E014D90" w14:textId="77777777" w:rsidR="004E1970" w:rsidRPr="00C427A1" w:rsidRDefault="004E1970" w:rsidP="003B7C69">
            <w:pPr>
              <w:overflowPunct w:val="0"/>
              <w:autoSpaceDE w:val="0"/>
              <w:autoSpaceDN w:val="0"/>
              <w:adjustRightInd w:val="0"/>
              <w:spacing w:before="0" w:after="0"/>
              <w:ind w:firstLine="0"/>
              <w:jc w:val="center"/>
              <w:textAlignment w:val="baseline"/>
            </w:pPr>
            <w:r w:rsidRPr="00C427A1">
              <w:t>–</w:t>
            </w:r>
          </w:p>
        </w:tc>
      </w:tr>
      <w:tr w:rsidR="00EA26AB" w:rsidRPr="00C427A1" w14:paraId="288F09DB" w14:textId="77777777" w:rsidTr="008F1F59">
        <w:trPr>
          <w:cantSplit/>
          <w:trHeight w:val="302"/>
          <w:jc w:val="center"/>
        </w:trPr>
        <w:tc>
          <w:tcPr>
            <w:tcW w:w="10239" w:type="dxa"/>
            <w:shd w:val="clear" w:color="auto" w:fill="auto"/>
            <w:noWrap/>
          </w:tcPr>
          <w:p w14:paraId="16C7C2E2" w14:textId="77777777" w:rsidR="00751AA9" w:rsidRPr="00C427A1" w:rsidRDefault="00D52D8B" w:rsidP="003B7C69">
            <w:pPr>
              <w:overflowPunct w:val="0"/>
              <w:autoSpaceDE w:val="0"/>
              <w:autoSpaceDN w:val="0"/>
              <w:adjustRightInd w:val="0"/>
              <w:spacing w:before="0" w:after="0"/>
              <w:ind w:firstLine="0"/>
              <w:jc w:val="left"/>
              <w:textAlignment w:val="baseline"/>
            </w:pPr>
            <w:r w:rsidRPr="00C427A1">
              <w:t>код формы ФД</w:t>
            </w:r>
          </w:p>
        </w:tc>
        <w:tc>
          <w:tcPr>
            <w:tcW w:w="1172" w:type="dxa"/>
          </w:tcPr>
          <w:p w14:paraId="088C146D" w14:textId="77777777" w:rsidR="00751AA9" w:rsidRPr="00C427A1" w:rsidRDefault="00D52D8B" w:rsidP="003B7C69">
            <w:pPr>
              <w:overflowPunct w:val="0"/>
              <w:autoSpaceDE w:val="0"/>
              <w:autoSpaceDN w:val="0"/>
              <w:adjustRightInd w:val="0"/>
              <w:spacing w:before="0" w:after="0"/>
              <w:ind w:firstLine="0"/>
              <w:jc w:val="center"/>
              <w:textAlignment w:val="baseline"/>
            </w:pPr>
            <w:r w:rsidRPr="00C427A1">
              <w:t>–</w:t>
            </w:r>
          </w:p>
        </w:tc>
        <w:tc>
          <w:tcPr>
            <w:tcW w:w="1684" w:type="dxa"/>
          </w:tcPr>
          <w:p w14:paraId="00F8462F" w14:textId="77777777" w:rsidR="00751AA9" w:rsidRPr="00C427A1" w:rsidRDefault="00751AA9" w:rsidP="003B7C69">
            <w:pPr>
              <w:overflowPunct w:val="0"/>
              <w:autoSpaceDE w:val="0"/>
              <w:autoSpaceDN w:val="0"/>
              <w:adjustRightInd w:val="0"/>
              <w:spacing w:before="0" w:after="0"/>
              <w:ind w:firstLine="0"/>
              <w:jc w:val="center"/>
              <w:textAlignment w:val="baseline"/>
            </w:pPr>
            <w:r w:rsidRPr="00C427A1">
              <w:t>Нет</w:t>
            </w:r>
          </w:p>
        </w:tc>
        <w:tc>
          <w:tcPr>
            <w:tcW w:w="1187" w:type="dxa"/>
          </w:tcPr>
          <w:p w14:paraId="4FA92F79" w14:textId="77777777" w:rsidR="00751AA9" w:rsidRPr="00C427A1" w:rsidRDefault="00830002" w:rsidP="003B7C69">
            <w:pPr>
              <w:overflowPunct w:val="0"/>
              <w:autoSpaceDE w:val="0"/>
              <w:autoSpaceDN w:val="0"/>
              <w:adjustRightInd w:val="0"/>
              <w:spacing w:before="0" w:after="0"/>
              <w:ind w:firstLine="0"/>
              <w:jc w:val="center"/>
              <w:textAlignment w:val="baseline"/>
            </w:pPr>
            <w:r w:rsidRPr="00C427A1">
              <w:t>1</w:t>
            </w:r>
          </w:p>
        </w:tc>
      </w:tr>
      <w:tr w:rsidR="00EA26AB" w:rsidRPr="00C427A1" w14:paraId="413D1A36" w14:textId="77777777" w:rsidTr="008F1F59">
        <w:trPr>
          <w:cantSplit/>
          <w:trHeight w:val="302"/>
          <w:jc w:val="center"/>
        </w:trPr>
        <w:tc>
          <w:tcPr>
            <w:tcW w:w="10239" w:type="dxa"/>
            <w:shd w:val="clear" w:color="auto" w:fill="auto"/>
            <w:noWrap/>
          </w:tcPr>
          <w:p w14:paraId="2791ACBC" w14:textId="77777777" w:rsidR="00BC4F7D" w:rsidRPr="00C427A1" w:rsidRDefault="00BC4F7D" w:rsidP="003B7C69">
            <w:pPr>
              <w:overflowPunct w:val="0"/>
              <w:autoSpaceDE w:val="0"/>
              <w:autoSpaceDN w:val="0"/>
              <w:adjustRightInd w:val="0"/>
              <w:spacing w:before="0" w:after="0"/>
              <w:ind w:firstLine="0"/>
              <w:jc w:val="left"/>
              <w:textAlignment w:val="baseline"/>
            </w:pPr>
            <w:r w:rsidRPr="00C427A1">
              <w:t>дата, время</w:t>
            </w:r>
          </w:p>
        </w:tc>
        <w:tc>
          <w:tcPr>
            <w:tcW w:w="1172" w:type="dxa"/>
          </w:tcPr>
          <w:p w14:paraId="1A9C7AB8" w14:textId="77777777" w:rsidR="00BC4F7D" w:rsidRPr="00C427A1" w:rsidRDefault="00BC4F7D" w:rsidP="003B7C69">
            <w:pPr>
              <w:overflowPunct w:val="0"/>
              <w:autoSpaceDE w:val="0"/>
              <w:autoSpaceDN w:val="0"/>
              <w:adjustRightInd w:val="0"/>
              <w:spacing w:before="0" w:after="0"/>
              <w:ind w:firstLine="0"/>
              <w:jc w:val="center"/>
              <w:textAlignment w:val="baseline"/>
            </w:pPr>
            <w:r w:rsidRPr="00C427A1">
              <w:t>1012</w:t>
            </w:r>
          </w:p>
        </w:tc>
        <w:tc>
          <w:tcPr>
            <w:tcW w:w="1684" w:type="dxa"/>
          </w:tcPr>
          <w:p w14:paraId="001CB732" w14:textId="77777777" w:rsidR="00BC4F7D" w:rsidRPr="00C427A1" w:rsidRDefault="00BC4F7D" w:rsidP="003B7C69">
            <w:pPr>
              <w:overflowPunct w:val="0"/>
              <w:autoSpaceDE w:val="0"/>
              <w:autoSpaceDN w:val="0"/>
              <w:adjustRightInd w:val="0"/>
              <w:spacing w:before="0" w:after="0"/>
              <w:ind w:firstLine="0"/>
              <w:jc w:val="center"/>
              <w:textAlignment w:val="baseline"/>
            </w:pPr>
            <w:r w:rsidRPr="00C427A1">
              <w:t>Нет</w:t>
            </w:r>
          </w:p>
        </w:tc>
        <w:tc>
          <w:tcPr>
            <w:tcW w:w="1187" w:type="dxa"/>
          </w:tcPr>
          <w:p w14:paraId="68AC9E2D" w14:textId="77777777" w:rsidR="00BC4F7D" w:rsidRPr="00C427A1" w:rsidRDefault="00BC4F7D" w:rsidP="003B7C69">
            <w:pPr>
              <w:overflowPunct w:val="0"/>
              <w:autoSpaceDE w:val="0"/>
              <w:autoSpaceDN w:val="0"/>
              <w:adjustRightInd w:val="0"/>
              <w:spacing w:before="0" w:after="0"/>
              <w:ind w:firstLine="0"/>
              <w:jc w:val="center"/>
              <w:textAlignment w:val="baseline"/>
            </w:pPr>
            <w:r w:rsidRPr="00C427A1">
              <w:t>1</w:t>
            </w:r>
          </w:p>
        </w:tc>
      </w:tr>
      <w:tr w:rsidR="00EA26AB" w:rsidRPr="00C427A1" w14:paraId="4025CD4C" w14:textId="77777777" w:rsidTr="008F1F59">
        <w:trPr>
          <w:cantSplit/>
          <w:trHeight w:val="302"/>
          <w:jc w:val="center"/>
        </w:trPr>
        <w:tc>
          <w:tcPr>
            <w:tcW w:w="10239" w:type="dxa"/>
            <w:shd w:val="clear" w:color="auto" w:fill="auto"/>
            <w:noWrap/>
          </w:tcPr>
          <w:p w14:paraId="60236720" w14:textId="77777777" w:rsidR="00BC4F7D" w:rsidRPr="00C427A1" w:rsidRDefault="00BC4F7D" w:rsidP="003B7C69">
            <w:pPr>
              <w:overflowPunct w:val="0"/>
              <w:autoSpaceDE w:val="0"/>
              <w:autoSpaceDN w:val="0"/>
              <w:adjustRightInd w:val="0"/>
              <w:spacing w:before="0" w:after="0"/>
              <w:ind w:firstLine="0"/>
              <w:jc w:val="left"/>
              <w:textAlignment w:val="baseline"/>
            </w:pPr>
            <w:r w:rsidRPr="00C427A1">
              <w:t>количество непереданных ФД</w:t>
            </w:r>
          </w:p>
        </w:tc>
        <w:tc>
          <w:tcPr>
            <w:tcW w:w="1172" w:type="dxa"/>
          </w:tcPr>
          <w:p w14:paraId="49382AD7" w14:textId="77777777" w:rsidR="00BC4F7D" w:rsidRPr="00C427A1" w:rsidRDefault="00BC4F7D" w:rsidP="003B7C69">
            <w:pPr>
              <w:overflowPunct w:val="0"/>
              <w:autoSpaceDE w:val="0"/>
              <w:autoSpaceDN w:val="0"/>
              <w:adjustRightInd w:val="0"/>
              <w:spacing w:before="0" w:after="0"/>
              <w:ind w:firstLine="0"/>
              <w:jc w:val="center"/>
              <w:textAlignment w:val="baseline"/>
            </w:pPr>
            <w:r w:rsidRPr="00C427A1">
              <w:t>1097</w:t>
            </w:r>
          </w:p>
        </w:tc>
        <w:tc>
          <w:tcPr>
            <w:tcW w:w="1684" w:type="dxa"/>
          </w:tcPr>
          <w:p w14:paraId="0AD04962" w14:textId="77777777" w:rsidR="00BC4F7D" w:rsidRPr="00C427A1" w:rsidRDefault="00BC4F7D" w:rsidP="003B7C69">
            <w:pPr>
              <w:overflowPunct w:val="0"/>
              <w:autoSpaceDE w:val="0"/>
              <w:autoSpaceDN w:val="0"/>
              <w:adjustRightInd w:val="0"/>
              <w:spacing w:before="0" w:after="0"/>
              <w:ind w:firstLine="0"/>
              <w:jc w:val="center"/>
              <w:textAlignment w:val="baseline"/>
            </w:pPr>
            <w:r w:rsidRPr="00C427A1">
              <w:t>Нет</w:t>
            </w:r>
          </w:p>
        </w:tc>
        <w:tc>
          <w:tcPr>
            <w:tcW w:w="1187" w:type="dxa"/>
          </w:tcPr>
          <w:p w14:paraId="739BEED1" w14:textId="77777777" w:rsidR="00BC4F7D" w:rsidRPr="00C427A1" w:rsidRDefault="00BC4F7D" w:rsidP="003B7C69">
            <w:pPr>
              <w:overflowPunct w:val="0"/>
              <w:autoSpaceDE w:val="0"/>
              <w:autoSpaceDN w:val="0"/>
              <w:adjustRightInd w:val="0"/>
              <w:spacing w:before="0" w:after="0"/>
              <w:ind w:firstLine="0"/>
              <w:jc w:val="center"/>
              <w:textAlignment w:val="baseline"/>
            </w:pPr>
            <w:r w:rsidRPr="00C427A1">
              <w:t>1</w:t>
            </w:r>
          </w:p>
        </w:tc>
      </w:tr>
      <w:tr w:rsidR="00EA26AB" w:rsidRPr="00C427A1" w14:paraId="6A4C8019" w14:textId="77777777" w:rsidTr="008F1F59">
        <w:trPr>
          <w:cantSplit/>
          <w:trHeight w:val="302"/>
          <w:jc w:val="center"/>
        </w:trPr>
        <w:tc>
          <w:tcPr>
            <w:tcW w:w="10239" w:type="dxa"/>
            <w:shd w:val="clear" w:color="auto" w:fill="auto"/>
            <w:noWrap/>
          </w:tcPr>
          <w:p w14:paraId="0541C2BE" w14:textId="77777777" w:rsidR="00BC4F7D" w:rsidRPr="00C427A1" w:rsidRDefault="00BC4F7D" w:rsidP="003B7C69">
            <w:pPr>
              <w:overflowPunct w:val="0"/>
              <w:autoSpaceDE w:val="0"/>
              <w:autoSpaceDN w:val="0"/>
              <w:adjustRightInd w:val="0"/>
              <w:spacing w:before="0" w:after="0"/>
              <w:ind w:firstLine="0"/>
              <w:jc w:val="left"/>
              <w:textAlignment w:val="baseline"/>
            </w:pPr>
            <w:r w:rsidRPr="00C427A1">
              <w:t>дата и время первого из непереданных ФД</w:t>
            </w:r>
          </w:p>
        </w:tc>
        <w:tc>
          <w:tcPr>
            <w:tcW w:w="1172" w:type="dxa"/>
          </w:tcPr>
          <w:p w14:paraId="46D8963D" w14:textId="77777777" w:rsidR="00BC4F7D" w:rsidRPr="00C427A1" w:rsidRDefault="00BC4F7D" w:rsidP="003B7C69">
            <w:pPr>
              <w:overflowPunct w:val="0"/>
              <w:autoSpaceDE w:val="0"/>
              <w:autoSpaceDN w:val="0"/>
              <w:adjustRightInd w:val="0"/>
              <w:spacing w:before="0" w:after="0"/>
              <w:ind w:firstLine="0"/>
              <w:jc w:val="center"/>
              <w:textAlignment w:val="baseline"/>
            </w:pPr>
            <w:r w:rsidRPr="00C427A1">
              <w:t>1098</w:t>
            </w:r>
          </w:p>
        </w:tc>
        <w:tc>
          <w:tcPr>
            <w:tcW w:w="1684" w:type="dxa"/>
          </w:tcPr>
          <w:p w14:paraId="7E088A3B" w14:textId="77777777" w:rsidR="00BC4F7D" w:rsidRPr="00C427A1" w:rsidRDefault="00BC4F7D" w:rsidP="003B7C69">
            <w:pPr>
              <w:overflowPunct w:val="0"/>
              <w:autoSpaceDE w:val="0"/>
              <w:autoSpaceDN w:val="0"/>
              <w:adjustRightInd w:val="0"/>
              <w:spacing w:before="0" w:after="0"/>
              <w:ind w:firstLine="0"/>
              <w:jc w:val="center"/>
              <w:textAlignment w:val="baseline"/>
            </w:pPr>
            <w:r w:rsidRPr="00C427A1">
              <w:t>Нет</w:t>
            </w:r>
          </w:p>
        </w:tc>
        <w:tc>
          <w:tcPr>
            <w:tcW w:w="1187" w:type="dxa"/>
          </w:tcPr>
          <w:p w14:paraId="28AC051A" w14:textId="77777777" w:rsidR="00BC4F7D" w:rsidRPr="00C427A1" w:rsidRDefault="00BC4F7D" w:rsidP="003B7C69">
            <w:pPr>
              <w:overflowPunct w:val="0"/>
              <w:autoSpaceDE w:val="0"/>
              <w:autoSpaceDN w:val="0"/>
              <w:adjustRightInd w:val="0"/>
              <w:spacing w:before="0" w:after="0"/>
              <w:ind w:firstLine="0"/>
              <w:jc w:val="center"/>
              <w:textAlignment w:val="baseline"/>
            </w:pPr>
            <w:r w:rsidRPr="00C427A1">
              <w:t>1</w:t>
            </w:r>
          </w:p>
        </w:tc>
      </w:tr>
      <w:tr w:rsidR="00EA26AB" w:rsidRPr="00C427A1" w14:paraId="0488B0CD" w14:textId="77777777" w:rsidTr="008F1F59">
        <w:trPr>
          <w:cantSplit/>
          <w:trHeight w:val="302"/>
          <w:jc w:val="center"/>
        </w:trPr>
        <w:tc>
          <w:tcPr>
            <w:tcW w:w="10239" w:type="dxa"/>
            <w:shd w:val="clear" w:color="auto" w:fill="auto"/>
            <w:noWrap/>
          </w:tcPr>
          <w:p w14:paraId="13DB2E21" w14:textId="77777777" w:rsidR="00BC4F7D" w:rsidRPr="00C427A1" w:rsidRDefault="00BC4F7D" w:rsidP="003B7C69">
            <w:pPr>
              <w:overflowPunct w:val="0"/>
              <w:autoSpaceDE w:val="0"/>
              <w:autoSpaceDN w:val="0"/>
              <w:adjustRightInd w:val="0"/>
              <w:spacing w:before="0" w:after="0"/>
              <w:ind w:firstLine="0"/>
              <w:jc w:val="left"/>
              <w:textAlignment w:val="baseline"/>
              <w:rPr>
                <w:vertAlign w:val="superscript"/>
              </w:rPr>
            </w:pPr>
            <w:r w:rsidRPr="00C427A1">
              <w:t>номер ФД</w:t>
            </w:r>
          </w:p>
        </w:tc>
        <w:tc>
          <w:tcPr>
            <w:tcW w:w="1172" w:type="dxa"/>
          </w:tcPr>
          <w:p w14:paraId="5A8562CE" w14:textId="77777777" w:rsidR="00BC4F7D" w:rsidRPr="00C427A1" w:rsidRDefault="00BC4F7D" w:rsidP="003B7C69">
            <w:pPr>
              <w:overflowPunct w:val="0"/>
              <w:autoSpaceDE w:val="0"/>
              <w:autoSpaceDN w:val="0"/>
              <w:adjustRightInd w:val="0"/>
              <w:spacing w:before="0" w:after="0"/>
              <w:ind w:firstLine="0"/>
              <w:jc w:val="center"/>
              <w:textAlignment w:val="baseline"/>
            </w:pPr>
            <w:r w:rsidRPr="00C427A1">
              <w:t>1040</w:t>
            </w:r>
          </w:p>
        </w:tc>
        <w:tc>
          <w:tcPr>
            <w:tcW w:w="1684" w:type="dxa"/>
          </w:tcPr>
          <w:p w14:paraId="4A2C693A" w14:textId="77777777" w:rsidR="00BC4F7D" w:rsidRPr="00C427A1" w:rsidRDefault="00BC4F7D" w:rsidP="003B7C69">
            <w:pPr>
              <w:overflowPunct w:val="0"/>
              <w:autoSpaceDE w:val="0"/>
              <w:autoSpaceDN w:val="0"/>
              <w:adjustRightInd w:val="0"/>
              <w:spacing w:before="0" w:after="0"/>
              <w:ind w:firstLine="0"/>
              <w:jc w:val="center"/>
              <w:textAlignment w:val="baseline"/>
            </w:pPr>
            <w:r w:rsidRPr="00C427A1">
              <w:t>Нет</w:t>
            </w:r>
          </w:p>
        </w:tc>
        <w:tc>
          <w:tcPr>
            <w:tcW w:w="1187" w:type="dxa"/>
          </w:tcPr>
          <w:p w14:paraId="24CDC198" w14:textId="77777777" w:rsidR="00BC4F7D" w:rsidRPr="00C427A1" w:rsidRDefault="00BC4F7D" w:rsidP="003B7C69">
            <w:pPr>
              <w:overflowPunct w:val="0"/>
              <w:autoSpaceDE w:val="0"/>
              <w:autoSpaceDN w:val="0"/>
              <w:adjustRightInd w:val="0"/>
              <w:spacing w:before="0" w:after="0"/>
              <w:ind w:firstLine="0"/>
              <w:jc w:val="center"/>
              <w:textAlignment w:val="baseline"/>
            </w:pPr>
            <w:r w:rsidRPr="00C427A1">
              <w:t>1</w:t>
            </w:r>
          </w:p>
        </w:tc>
      </w:tr>
      <w:tr w:rsidR="00EA26AB" w:rsidRPr="00C427A1" w14:paraId="6A04AA73" w14:textId="77777777" w:rsidTr="008F1F59">
        <w:trPr>
          <w:cantSplit/>
          <w:trHeight w:val="302"/>
          <w:jc w:val="center"/>
        </w:trPr>
        <w:tc>
          <w:tcPr>
            <w:tcW w:w="10239" w:type="dxa"/>
            <w:shd w:val="clear" w:color="auto" w:fill="auto"/>
            <w:noWrap/>
          </w:tcPr>
          <w:p w14:paraId="0AF34E04" w14:textId="77777777" w:rsidR="004E1970" w:rsidRPr="00C427A1" w:rsidRDefault="004E1970" w:rsidP="003B7C69">
            <w:pPr>
              <w:overflowPunct w:val="0"/>
              <w:autoSpaceDE w:val="0"/>
              <w:autoSpaceDN w:val="0"/>
              <w:adjustRightInd w:val="0"/>
              <w:spacing w:before="0" w:after="0"/>
              <w:ind w:firstLine="0"/>
              <w:jc w:val="left"/>
              <w:textAlignment w:val="baseline"/>
            </w:pPr>
            <w:r w:rsidRPr="00C427A1">
              <w:t>ФПД</w:t>
            </w:r>
          </w:p>
        </w:tc>
        <w:tc>
          <w:tcPr>
            <w:tcW w:w="1172" w:type="dxa"/>
          </w:tcPr>
          <w:p w14:paraId="3304A301" w14:textId="77777777" w:rsidR="004E1970" w:rsidRPr="00C427A1" w:rsidRDefault="004E1970" w:rsidP="003B7C69">
            <w:pPr>
              <w:overflowPunct w:val="0"/>
              <w:autoSpaceDE w:val="0"/>
              <w:autoSpaceDN w:val="0"/>
              <w:adjustRightInd w:val="0"/>
              <w:spacing w:before="0" w:after="0"/>
              <w:ind w:firstLine="0"/>
              <w:jc w:val="center"/>
              <w:textAlignment w:val="baseline"/>
            </w:pPr>
            <w:r w:rsidRPr="00C427A1">
              <w:t>1077</w:t>
            </w:r>
          </w:p>
        </w:tc>
        <w:tc>
          <w:tcPr>
            <w:tcW w:w="1684" w:type="dxa"/>
          </w:tcPr>
          <w:p w14:paraId="53EE3601" w14:textId="77777777" w:rsidR="004E1970" w:rsidRPr="00C427A1" w:rsidRDefault="004E1970" w:rsidP="003B7C69">
            <w:pPr>
              <w:overflowPunct w:val="0"/>
              <w:autoSpaceDE w:val="0"/>
              <w:autoSpaceDN w:val="0"/>
              <w:adjustRightInd w:val="0"/>
              <w:spacing w:before="0" w:after="0"/>
              <w:ind w:firstLine="0"/>
              <w:jc w:val="center"/>
              <w:textAlignment w:val="baseline"/>
            </w:pPr>
            <w:r w:rsidRPr="00C427A1">
              <w:t>Нет</w:t>
            </w:r>
          </w:p>
        </w:tc>
        <w:tc>
          <w:tcPr>
            <w:tcW w:w="1187" w:type="dxa"/>
          </w:tcPr>
          <w:p w14:paraId="749A99A1" w14:textId="77777777" w:rsidR="004E1970" w:rsidRPr="00C427A1" w:rsidRDefault="00830002" w:rsidP="003B7C69">
            <w:pPr>
              <w:overflowPunct w:val="0"/>
              <w:autoSpaceDE w:val="0"/>
              <w:autoSpaceDN w:val="0"/>
              <w:adjustRightInd w:val="0"/>
              <w:spacing w:before="0" w:after="0"/>
              <w:ind w:firstLine="0"/>
              <w:jc w:val="center"/>
              <w:textAlignment w:val="baseline"/>
            </w:pPr>
            <w:r w:rsidRPr="00C427A1">
              <w:noBreakHyphen/>
            </w:r>
          </w:p>
        </w:tc>
      </w:tr>
      <w:tr w:rsidR="00EA26AB" w:rsidRPr="00C427A1" w14:paraId="747AB61D" w14:textId="77777777" w:rsidTr="008F1F59">
        <w:trPr>
          <w:cantSplit/>
          <w:trHeight w:val="302"/>
          <w:jc w:val="center"/>
        </w:trPr>
        <w:tc>
          <w:tcPr>
            <w:tcW w:w="14282" w:type="dxa"/>
            <w:gridSpan w:val="4"/>
            <w:shd w:val="clear" w:color="auto" w:fill="auto"/>
            <w:noWrap/>
          </w:tcPr>
          <w:p w14:paraId="500BEC72" w14:textId="4EC7B339" w:rsidR="004E1970" w:rsidRPr="00C427A1" w:rsidRDefault="004E1970" w:rsidP="00280BEC">
            <w:pPr>
              <w:overflowPunct w:val="0"/>
              <w:autoSpaceDE w:val="0"/>
              <w:autoSpaceDN w:val="0"/>
              <w:adjustRightInd w:val="0"/>
              <w:spacing w:before="0" w:after="0"/>
              <w:ind w:firstLine="0"/>
              <w:jc w:val="left"/>
              <w:textAlignment w:val="baseline"/>
            </w:pPr>
            <w:r w:rsidRPr="00C427A1">
              <w:rPr>
                <w:b/>
              </w:rPr>
              <w:t xml:space="preserve">Реквизиты </w:t>
            </w:r>
            <w:r w:rsidR="00280BEC">
              <w:rPr>
                <w:b/>
              </w:rPr>
              <w:t>п</w:t>
            </w:r>
            <w:r w:rsidRPr="00C427A1">
              <w:rPr>
                <w:b/>
              </w:rPr>
              <w:t>одтверждения оператора</w:t>
            </w:r>
          </w:p>
        </w:tc>
      </w:tr>
      <w:tr w:rsidR="00EA26AB" w:rsidRPr="00C427A1" w14:paraId="351671D2" w14:textId="77777777" w:rsidTr="008F1F59">
        <w:trPr>
          <w:cantSplit/>
          <w:trHeight w:val="302"/>
          <w:jc w:val="center"/>
        </w:trPr>
        <w:tc>
          <w:tcPr>
            <w:tcW w:w="10239" w:type="dxa"/>
            <w:shd w:val="clear" w:color="auto" w:fill="auto"/>
            <w:noWrap/>
          </w:tcPr>
          <w:p w14:paraId="22A97B89" w14:textId="77777777" w:rsidR="00BC4F7D" w:rsidRPr="00C427A1" w:rsidRDefault="00BC4F7D" w:rsidP="003B7C69">
            <w:pPr>
              <w:overflowPunct w:val="0"/>
              <w:autoSpaceDE w:val="0"/>
              <w:autoSpaceDN w:val="0"/>
              <w:adjustRightInd w:val="0"/>
              <w:spacing w:before="0" w:after="0"/>
              <w:ind w:firstLine="0"/>
              <w:jc w:val="left"/>
              <w:textAlignment w:val="baseline"/>
            </w:pPr>
            <w:r w:rsidRPr="00C427A1">
              <w:t>ИНН ОФД</w:t>
            </w:r>
          </w:p>
        </w:tc>
        <w:tc>
          <w:tcPr>
            <w:tcW w:w="1172" w:type="dxa"/>
          </w:tcPr>
          <w:p w14:paraId="5AF4FA21" w14:textId="77777777" w:rsidR="00BC4F7D" w:rsidRPr="00C427A1" w:rsidRDefault="00BC4F7D" w:rsidP="003B7C69">
            <w:pPr>
              <w:overflowPunct w:val="0"/>
              <w:autoSpaceDE w:val="0"/>
              <w:autoSpaceDN w:val="0"/>
              <w:adjustRightInd w:val="0"/>
              <w:spacing w:before="0" w:after="0"/>
              <w:ind w:firstLine="0"/>
              <w:jc w:val="center"/>
              <w:textAlignment w:val="baseline"/>
            </w:pPr>
            <w:r w:rsidRPr="00C427A1">
              <w:t>1017</w:t>
            </w:r>
          </w:p>
        </w:tc>
        <w:tc>
          <w:tcPr>
            <w:tcW w:w="1684" w:type="dxa"/>
          </w:tcPr>
          <w:p w14:paraId="032CA925" w14:textId="77777777" w:rsidR="00BC4F7D" w:rsidRPr="00C427A1" w:rsidRDefault="00BC4F7D" w:rsidP="003B7C69">
            <w:pPr>
              <w:overflowPunct w:val="0"/>
              <w:autoSpaceDE w:val="0"/>
              <w:autoSpaceDN w:val="0"/>
              <w:adjustRightInd w:val="0"/>
              <w:spacing w:before="0" w:after="0"/>
              <w:ind w:firstLine="0"/>
              <w:jc w:val="center"/>
              <w:textAlignment w:val="baseline"/>
            </w:pPr>
            <w:r w:rsidRPr="00C427A1">
              <w:t>Нет</w:t>
            </w:r>
          </w:p>
        </w:tc>
        <w:tc>
          <w:tcPr>
            <w:tcW w:w="1187" w:type="dxa"/>
          </w:tcPr>
          <w:p w14:paraId="6361AC28" w14:textId="77777777" w:rsidR="00BC4F7D" w:rsidRPr="00C427A1" w:rsidRDefault="008F1B09" w:rsidP="003B7C69">
            <w:pPr>
              <w:overflowPunct w:val="0"/>
              <w:autoSpaceDE w:val="0"/>
              <w:autoSpaceDN w:val="0"/>
              <w:adjustRightInd w:val="0"/>
              <w:spacing w:before="0" w:after="0"/>
              <w:ind w:firstLine="0"/>
              <w:jc w:val="center"/>
              <w:textAlignment w:val="baseline"/>
            </w:pPr>
            <w:r w:rsidRPr="00C427A1">
              <w:t>2</w:t>
            </w:r>
          </w:p>
        </w:tc>
      </w:tr>
      <w:tr w:rsidR="00EA26AB" w:rsidRPr="00C427A1" w14:paraId="786ED177" w14:textId="77777777" w:rsidTr="008F1F59">
        <w:trPr>
          <w:cantSplit/>
          <w:trHeight w:val="302"/>
          <w:jc w:val="center"/>
        </w:trPr>
        <w:tc>
          <w:tcPr>
            <w:tcW w:w="10239" w:type="dxa"/>
            <w:shd w:val="clear" w:color="auto" w:fill="auto"/>
            <w:noWrap/>
          </w:tcPr>
          <w:p w14:paraId="3919565D" w14:textId="77777777" w:rsidR="00BC4F7D" w:rsidRPr="00C427A1" w:rsidRDefault="00BC4F7D" w:rsidP="003B7C69">
            <w:pPr>
              <w:overflowPunct w:val="0"/>
              <w:autoSpaceDE w:val="0"/>
              <w:autoSpaceDN w:val="0"/>
              <w:adjustRightInd w:val="0"/>
              <w:spacing w:before="0" w:after="0"/>
              <w:ind w:firstLine="0"/>
              <w:jc w:val="left"/>
              <w:textAlignment w:val="baseline"/>
            </w:pPr>
            <w:r w:rsidRPr="00C427A1">
              <w:t>дата, время приема документа оператором</w:t>
            </w:r>
          </w:p>
        </w:tc>
        <w:tc>
          <w:tcPr>
            <w:tcW w:w="1172" w:type="dxa"/>
          </w:tcPr>
          <w:p w14:paraId="1C12F5CB" w14:textId="77777777" w:rsidR="00BC4F7D" w:rsidRPr="00C427A1" w:rsidRDefault="00BC4F7D" w:rsidP="003B7C69">
            <w:pPr>
              <w:overflowPunct w:val="0"/>
              <w:autoSpaceDE w:val="0"/>
              <w:autoSpaceDN w:val="0"/>
              <w:adjustRightInd w:val="0"/>
              <w:spacing w:before="0" w:after="0"/>
              <w:ind w:firstLine="0"/>
              <w:jc w:val="center"/>
              <w:textAlignment w:val="baseline"/>
            </w:pPr>
            <w:r w:rsidRPr="00C427A1">
              <w:t>1012</w:t>
            </w:r>
          </w:p>
        </w:tc>
        <w:tc>
          <w:tcPr>
            <w:tcW w:w="1684" w:type="dxa"/>
          </w:tcPr>
          <w:p w14:paraId="1E6C3594" w14:textId="77777777" w:rsidR="00BC4F7D" w:rsidRPr="00C427A1" w:rsidRDefault="00BC4F7D" w:rsidP="003B7C69">
            <w:pPr>
              <w:overflowPunct w:val="0"/>
              <w:autoSpaceDE w:val="0"/>
              <w:autoSpaceDN w:val="0"/>
              <w:adjustRightInd w:val="0"/>
              <w:spacing w:before="0" w:after="0"/>
              <w:ind w:firstLine="0"/>
              <w:jc w:val="center"/>
              <w:textAlignment w:val="baseline"/>
            </w:pPr>
            <w:r w:rsidRPr="00C427A1">
              <w:t>Нет</w:t>
            </w:r>
          </w:p>
        </w:tc>
        <w:tc>
          <w:tcPr>
            <w:tcW w:w="1187" w:type="dxa"/>
          </w:tcPr>
          <w:p w14:paraId="38503786" w14:textId="77777777" w:rsidR="00BC4F7D" w:rsidRPr="00C427A1" w:rsidRDefault="008F1B09" w:rsidP="003B7C69">
            <w:pPr>
              <w:overflowPunct w:val="0"/>
              <w:autoSpaceDE w:val="0"/>
              <w:autoSpaceDN w:val="0"/>
              <w:adjustRightInd w:val="0"/>
              <w:spacing w:before="0" w:after="0"/>
              <w:ind w:firstLine="0"/>
              <w:jc w:val="center"/>
              <w:textAlignment w:val="baseline"/>
            </w:pPr>
            <w:r w:rsidRPr="00C427A1">
              <w:t>2</w:t>
            </w:r>
          </w:p>
        </w:tc>
      </w:tr>
      <w:tr w:rsidR="00EA26AB" w:rsidRPr="00C427A1" w14:paraId="08003C5F" w14:textId="77777777" w:rsidTr="008F1F59">
        <w:trPr>
          <w:cantSplit/>
          <w:trHeight w:val="302"/>
          <w:jc w:val="center"/>
        </w:trPr>
        <w:tc>
          <w:tcPr>
            <w:tcW w:w="10239" w:type="dxa"/>
            <w:shd w:val="clear" w:color="auto" w:fill="auto"/>
            <w:noWrap/>
          </w:tcPr>
          <w:p w14:paraId="4E66AE80" w14:textId="77777777" w:rsidR="004E1970" w:rsidRPr="00C427A1" w:rsidRDefault="004E1970" w:rsidP="003B7C69">
            <w:pPr>
              <w:overflowPunct w:val="0"/>
              <w:autoSpaceDE w:val="0"/>
              <w:autoSpaceDN w:val="0"/>
              <w:adjustRightInd w:val="0"/>
              <w:spacing w:before="0" w:after="0"/>
              <w:ind w:firstLine="0"/>
              <w:jc w:val="left"/>
              <w:textAlignment w:val="baseline"/>
            </w:pPr>
            <w:r w:rsidRPr="00C427A1">
              <w:t>ФПО</w:t>
            </w:r>
          </w:p>
        </w:tc>
        <w:tc>
          <w:tcPr>
            <w:tcW w:w="1172" w:type="dxa"/>
          </w:tcPr>
          <w:p w14:paraId="54415079" w14:textId="77777777" w:rsidR="004E1970" w:rsidRPr="00C427A1" w:rsidRDefault="004E1970" w:rsidP="003B7C69">
            <w:pPr>
              <w:overflowPunct w:val="0"/>
              <w:autoSpaceDE w:val="0"/>
              <w:autoSpaceDN w:val="0"/>
              <w:adjustRightInd w:val="0"/>
              <w:spacing w:before="0" w:after="0"/>
              <w:ind w:firstLine="0"/>
              <w:jc w:val="center"/>
              <w:textAlignment w:val="baseline"/>
            </w:pPr>
            <w:r w:rsidRPr="00C427A1">
              <w:t>1078</w:t>
            </w:r>
          </w:p>
        </w:tc>
        <w:tc>
          <w:tcPr>
            <w:tcW w:w="1684" w:type="dxa"/>
          </w:tcPr>
          <w:p w14:paraId="68B901FA" w14:textId="77777777" w:rsidR="004E1970" w:rsidRPr="00C427A1" w:rsidRDefault="004E1970" w:rsidP="003B7C69">
            <w:pPr>
              <w:overflowPunct w:val="0"/>
              <w:autoSpaceDE w:val="0"/>
              <w:autoSpaceDN w:val="0"/>
              <w:adjustRightInd w:val="0"/>
              <w:spacing w:before="0" w:after="0"/>
              <w:ind w:firstLine="0"/>
              <w:jc w:val="center"/>
              <w:textAlignment w:val="baseline"/>
            </w:pPr>
            <w:r w:rsidRPr="00C427A1">
              <w:t>Нет</w:t>
            </w:r>
          </w:p>
        </w:tc>
        <w:tc>
          <w:tcPr>
            <w:tcW w:w="1187" w:type="dxa"/>
          </w:tcPr>
          <w:p w14:paraId="1C8DD3BA" w14:textId="77777777" w:rsidR="004E1970" w:rsidRPr="00C427A1" w:rsidRDefault="004E1970" w:rsidP="003B7C69">
            <w:pPr>
              <w:overflowPunct w:val="0"/>
              <w:autoSpaceDE w:val="0"/>
              <w:autoSpaceDN w:val="0"/>
              <w:adjustRightInd w:val="0"/>
              <w:spacing w:before="0" w:after="0"/>
              <w:ind w:firstLine="0"/>
              <w:jc w:val="center"/>
              <w:textAlignment w:val="baseline"/>
            </w:pPr>
            <w:r w:rsidRPr="00C427A1">
              <w:t>–</w:t>
            </w:r>
          </w:p>
        </w:tc>
      </w:tr>
    </w:tbl>
    <w:p w14:paraId="0C18CC07" w14:textId="77777777" w:rsidR="004E1970" w:rsidRPr="00C427A1" w:rsidRDefault="004E1970" w:rsidP="003B7C69">
      <w:pPr>
        <w:spacing w:before="0" w:after="0"/>
      </w:pPr>
    </w:p>
    <w:p w14:paraId="2E57CEE8" w14:textId="65754E3C" w:rsidR="004E1970" w:rsidRPr="00C427A1" w:rsidRDefault="001768A7" w:rsidP="003B7C69">
      <w:pPr>
        <w:spacing w:before="0" w:after="0"/>
      </w:pPr>
      <w:r w:rsidRPr="00C427A1">
        <w:t>5</w:t>
      </w:r>
      <w:r w:rsidR="00590AE8" w:rsidRPr="00C427A1">
        <w:t>5</w:t>
      </w:r>
      <w:r w:rsidR="004E1970" w:rsidRPr="00C427A1">
        <w:t xml:space="preserve">. </w:t>
      </w:r>
      <w:r w:rsidR="00026043" w:rsidRPr="00C427A1">
        <w:t xml:space="preserve">Массив </w:t>
      </w:r>
      <w:proofErr w:type="spellStart"/>
      <w:r w:rsidR="005555AD" w:rsidRPr="00C427A1">
        <w:t>ФДн</w:t>
      </w:r>
      <w:proofErr w:type="spellEnd"/>
      <w:r w:rsidR="00026043" w:rsidRPr="00C427A1">
        <w:t xml:space="preserve"> Кассов</w:t>
      </w:r>
      <w:r w:rsidR="005555AD" w:rsidRPr="00C427A1">
        <w:t>ого</w:t>
      </w:r>
      <w:r w:rsidR="00026043" w:rsidRPr="00C427A1">
        <w:t xml:space="preserve"> чек</w:t>
      </w:r>
      <w:r w:rsidR="005555AD" w:rsidRPr="00C427A1">
        <w:t>а</w:t>
      </w:r>
      <w:r w:rsidR="00026043" w:rsidRPr="00C427A1">
        <w:t xml:space="preserve"> (БСО) включается в состав Отчета о считывании ФД с реквизитами</w:t>
      </w:r>
      <w:r w:rsidR="00F17642" w:rsidRPr="00C427A1">
        <w:t>,</w:t>
      </w:r>
      <w:r w:rsidR="004E1970" w:rsidRPr="00C427A1">
        <w:t xml:space="preserve"> указанны</w:t>
      </w:r>
      <w:r w:rsidR="00026043" w:rsidRPr="00C427A1">
        <w:t>ми</w:t>
      </w:r>
      <w:r w:rsidR="004E1970" w:rsidRPr="00C427A1">
        <w:t xml:space="preserve"> в </w:t>
      </w:r>
      <w:r w:rsidR="0067077A">
        <w:t>т</w:t>
      </w:r>
      <w:r w:rsidR="00E835C8" w:rsidRPr="00C427A1">
        <w:t xml:space="preserve">аблице </w:t>
      </w:r>
      <w:r w:rsidR="00580BB1" w:rsidRPr="00C427A1">
        <w:t>44</w:t>
      </w:r>
      <w:r w:rsidR="004E1970" w:rsidRPr="00C427A1">
        <w:t>.</w:t>
      </w:r>
    </w:p>
    <w:p w14:paraId="79A9741E" w14:textId="77777777" w:rsidR="00C10532" w:rsidRPr="00C427A1" w:rsidRDefault="00C10532" w:rsidP="003B7C69">
      <w:pPr>
        <w:keepNext/>
        <w:spacing w:before="0" w:after="0"/>
        <w:jc w:val="right"/>
      </w:pPr>
    </w:p>
    <w:p w14:paraId="74D89AEE" w14:textId="04C9A224" w:rsidR="004E1970" w:rsidRDefault="00E835C8" w:rsidP="003B7C69">
      <w:pPr>
        <w:keepNext/>
        <w:spacing w:before="0" w:after="0"/>
        <w:jc w:val="right"/>
      </w:pPr>
      <w:r w:rsidRPr="00C427A1">
        <w:t xml:space="preserve">Таблица </w:t>
      </w:r>
      <w:r w:rsidR="00580BB1" w:rsidRPr="00C427A1">
        <w:t>44</w:t>
      </w:r>
    </w:p>
    <w:p w14:paraId="66AA0469" w14:textId="1E49C254" w:rsidR="0067077A" w:rsidRDefault="0067077A" w:rsidP="0067077A">
      <w:pPr>
        <w:keepNext/>
        <w:spacing w:before="0" w:after="0"/>
        <w:jc w:val="center"/>
      </w:pPr>
      <w:r w:rsidRPr="00C427A1">
        <w:t xml:space="preserve">Массив </w:t>
      </w:r>
      <w:proofErr w:type="spellStart"/>
      <w:r w:rsidRPr="00C427A1">
        <w:t>ФДн</w:t>
      </w:r>
      <w:proofErr w:type="spellEnd"/>
      <w:r w:rsidRPr="00C427A1">
        <w:t xml:space="preserve"> Кассового чека (БСО)</w:t>
      </w:r>
      <w:r>
        <w:t>,</w:t>
      </w:r>
      <w:r w:rsidRPr="00C427A1">
        <w:t xml:space="preserve"> включае</w:t>
      </w:r>
      <w:r>
        <w:t>мый</w:t>
      </w:r>
      <w:r w:rsidRPr="00C427A1">
        <w:t xml:space="preserve"> в состав Отчета о считывании ФД</w:t>
      </w:r>
    </w:p>
    <w:p w14:paraId="53962701" w14:textId="77777777" w:rsidR="0067077A" w:rsidRPr="00C427A1" w:rsidRDefault="0067077A" w:rsidP="003B7C69">
      <w:pPr>
        <w:keepNext/>
        <w:spacing w:before="0" w:after="0"/>
        <w:jc w:val="right"/>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69"/>
        <w:gridCol w:w="1322"/>
        <w:gridCol w:w="1801"/>
        <w:gridCol w:w="1284"/>
      </w:tblGrid>
      <w:tr w:rsidR="00C7361C" w:rsidRPr="00C427A1" w14:paraId="54618E4A" w14:textId="77777777" w:rsidTr="0067077A">
        <w:trPr>
          <w:cantSplit/>
          <w:trHeight w:val="317"/>
          <w:jc w:val="center"/>
        </w:trPr>
        <w:tc>
          <w:tcPr>
            <w:tcW w:w="10032" w:type="dxa"/>
            <w:shd w:val="clear" w:color="auto" w:fill="auto"/>
            <w:hideMark/>
          </w:tcPr>
          <w:p w14:paraId="34BC9C5D" w14:textId="77777777" w:rsidR="004E1970" w:rsidRPr="00C427A1" w:rsidRDefault="004E1970" w:rsidP="00F17642">
            <w:pPr>
              <w:keepNext/>
              <w:overflowPunct w:val="0"/>
              <w:autoSpaceDE w:val="0"/>
              <w:autoSpaceDN w:val="0"/>
              <w:adjustRightInd w:val="0"/>
              <w:spacing w:before="0" w:after="0"/>
              <w:ind w:firstLine="0"/>
              <w:jc w:val="center"/>
              <w:textAlignment w:val="baseline"/>
              <w:rPr>
                <w:b/>
              </w:rPr>
            </w:pPr>
            <w:r w:rsidRPr="00C427A1">
              <w:rPr>
                <w:b/>
              </w:rPr>
              <w:t>Наименование реквизита</w:t>
            </w:r>
          </w:p>
        </w:tc>
        <w:tc>
          <w:tcPr>
            <w:tcW w:w="1340" w:type="dxa"/>
          </w:tcPr>
          <w:p w14:paraId="42C77806" w14:textId="77777777" w:rsidR="004E1970" w:rsidRPr="00C427A1" w:rsidRDefault="004E1970" w:rsidP="00F17642">
            <w:pPr>
              <w:keepNext/>
              <w:overflowPunct w:val="0"/>
              <w:autoSpaceDE w:val="0"/>
              <w:autoSpaceDN w:val="0"/>
              <w:adjustRightInd w:val="0"/>
              <w:spacing w:before="0" w:after="0"/>
              <w:ind w:firstLine="0"/>
              <w:jc w:val="center"/>
              <w:textAlignment w:val="baseline"/>
              <w:rPr>
                <w:b/>
              </w:rPr>
            </w:pPr>
            <w:r w:rsidRPr="00C427A1">
              <w:rPr>
                <w:b/>
              </w:rPr>
              <w:t>Тег</w:t>
            </w:r>
          </w:p>
        </w:tc>
        <w:tc>
          <w:tcPr>
            <w:tcW w:w="1828" w:type="dxa"/>
          </w:tcPr>
          <w:p w14:paraId="795448A8" w14:textId="77777777" w:rsidR="004E1970" w:rsidRPr="00C427A1" w:rsidRDefault="004E1970" w:rsidP="00F17642">
            <w:pPr>
              <w:keepNext/>
              <w:overflowPunct w:val="0"/>
              <w:autoSpaceDE w:val="0"/>
              <w:autoSpaceDN w:val="0"/>
              <w:adjustRightInd w:val="0"/>
              <w:spacing w:before="0" w:after="0"/>
              <w:ind w:firstLine="0"/>
              <w:jc w:val="center"/>
              <w:textAlignment w:val="baseline"/>
              <w:rPr>
                <w:b/>
              </w:rPr>
            </w:pPr>
            <w:r w:rsidRPr="00C427A1">
              <w:rPr>
                <w:b/>
              </w:rPr>
              <w:t>Повт.</w:t>
            </w:r>
          </w:p>
        </w:tc>
        <w:tc>
          <w:tcPr>
            <w:tcW w:w="1302" w:type="dxa"/>
          </w:tcPr>
          <w:p w14:paraId="31744400" w14:textId="77777777" w:rsidR="004E1970" w:rsidRPr="00C427A1" w:rsidRDefault="004E1970" w:rsidP="00F17642">
            <w:pPr>
              <w:keepNext/>
              <w:overflowPunct w:val="0"/>
              <w:autoSpaceDE w:val="0"/>
              <w:autoSpaceDN w:val="0"/>
              <w:adjustRightInd w:val="0"/>
              <w:spacing w:before="0" w:after="0"/>
              <w:ind w:firstLine="0"/>
              <w:jc w:val="center"/>
              <w:textAlignment w:val="baseline"/>
              <w:rPr>
                <w:b/>
              </w:rPr>
            </w:pPr>
            <w:r w:rsidRPr="00C427A1">
              <w:rPr>
                <w:b/>
              </w:rPr>
              <w:t>ФП</w:t>
            </w:r>
          </w:p>
        </w:tc>
      </w:tr>
      <w:tr w:rsidR="00C7361C" w:rsidRPr="00C427A1" w14:paraId="515DBA7C" w14:textId="77777777" w:rsidTr="00922C7A">
        <w:trPr>
          <w:cantSplit/>
          <w:trHeight w:val="302"/>
          <w:jc w:val="center"/>
        </w:trPr>
        <w:tc>
          <w:tcPr>
            <w:tcW w:w="10032" w:type="dxa"/>
            <w:shd w:val="clear" w:color="auto" w:fill="auto"/>
            <w:noWrap/>
          </w:tcPr>
          <w:p w14:paraId="3D9C8200" w14:textId="77777777" w:rsidR="004E1970" w:rsidRPr="00C427A1" w:rsidRDefault="004E1970" w:rsidP="003B7C69">
            <w:pPr>
              <w:overflowPunct w:val="0"/>
              <w:autoSpaceDE w:val="0"/>
              <w:autoSpaceDN w:val="0"/>
              <w:adjustRightInd w:val="0"/>
              <w:spacing w:before="0" w:after="0"/>
              <w:ind w:firstLine="0"/>
              <w:jc w:val="left"/>
              <w:textAlignment w:val="baseline"/>
            </w:pPr>
            <w:r w:rsidRPr="00C427A1">
              <w:t xml:space="preserve">код структуры </w:t>
            </w:r>
            <w:proofErr w:type="spellStart"/>
            <w:r w:rsidRPr="00C427A1">
              <w:t>ФДн</w:t>
            </w:r>
            <w:proofErr w:type="spellEnd"/>
          </w:p>
        </w:tc>
        <w:tc>
          <w:tcPr>
            <w:tcW w:w="1340" w:type="dxa"/>
          </w:tcPr>
          <w:p w14:paraId="38342107" w14:textId="77777777" w:rsidR="004E1970" w:rsidRPr="00C427A1" w:rsidRDefault="004E1970" w:rsidP="003B7C69">
            <w:pPr>
              <w:overflowPunct w:val="0"/>
              <w:autoSpaceDE w:val="0"/>
              <w:autoSpaceDN w:val="0"/>
              <w:adjustRightInd w:val="0"/>
              <w:spacing w:before="0" w:after="0"/>
              <w:ind w:firstLine="0"/>
              <w:jc w:val="center"/>
              <w:textAlignment w:val="baseline"/>
            </w:pPr>
            <w:r w:rsidRPr="00C427A1">
              <w:t>103 (104)</w:t>
            </w:r>
          </w:p>
        </w:tc>
        <w:tc>
          <w:tcPr>
            <w:tcW w:w="1828" w:type="dxa"/>
          </w:tcPr>
          <w:p w14:paraId="42E3DA04" w14:textId="77777777" w:rsidR="004E1970" w:rsidRPr="00C427A1" w:rsidRDefault="004E1970" w:rsidP="003B7C69">
            <w:pPr>
              <w:overflowPunct w:val="0"/>
              <w:autoSpaceDE w:val="0"/>
              <w:autoSpaceDN w:val="0"/>
              <w:adjustRightInd w:val="0"/>
              <w:spacing w:before="0" w:after="0"/>
              <w:ind w:firstLine="0"/>
              <w:jc w:val="center"/>
              <w:textAlignment w:val="baseline"/>
            </w:pPr>
            <w:r w:rsidRPr="00C427A1">
              <w:t>Нет</w:t>
            </w:r>
          </w:p>
        </w:tc>
        <w:tc>
          <w:tcPr>
            <w:tcW w:w="1302" w:type="dxa"/>
          </w:tcPr>
          <w:p w14:paraId="3A2FA871" w14:textId="77777777" w:rsidR="004E1970" w:rsidRPr="00C427A1" w:rsidRDefault="004E1970" w:rsidP="003B7C69">
            <w:pPr>
              <w:overflowPunct w:val="0"/>
              <w:autoSpaceDE w:val="0"/>
              <w:autoSpaceDN w:val="0"/>
              <w:adjustRightInd w:val="0"/>
              <w:spacing w:before="0" w:after="0"/>
              <w:ind w:firstLine="0"/>
              <w:jc w:val="center"/>
              <w:textAlignment w:val="baseline"/>
            </w:pPr>
            <w:r w:rsidRPr="00C427A1">
              <w:t>–</w:t>
            </w:r>
          </w:p>
        </w:tc>
      </w:tr>
      <w:tr w:rsidR="00C7361C" w:rsidRPr="00C427A1" w14:paraId="662882ED" w14:textId="77777777" w:rsidTr="00922C7A">
        <w:trPr>
          <w:cantSplit/>
          <w:trHeight w:val="302"/>
          <w:jc w:val="center"/>
        </w:trPr>
        <w:tc>
          <w:tcPr>
            <w:tcW w:w="10032" w:type="dxa"/>
            <w:shd w:val="clear" w:color="auto" w:fill="auto"/>
            <w:noWrap/>
          </w:tcPr>
          <w:p w14:paraId="13C8132C" w14:textId="77777777" w:rsidR="00751AA9" w:rsidRPr="00C427A1" w:rsidRDefault="00751AA9" w:rsidP="003B7C69">
            <w:pPr>
              <w:overflowPunct w:val="0"/>
              <w:autoSpaceDE w:val="0"/>
              <w:autoSpaceDN w:val="0"/>
              <w:adjustRightInd w:val="0"/>
              <w:spacing w:before="0" w:after="0"/>
              <w:ind w:firstLine="0"/>
              <w:jc w:val="left"/>
              <w:textAlignment w:val="baseline"/>
            </w:pPr>
            <w:r w:rsidRPr="00C427A1">
              <w:t xml:space="preserve">код формы </w:t>
            </w:r>
            <w:r w:rsidR="00D52D8B" w:rsidRPr="00C427A1">
              <w:t>ФД</w:t>
            </w:r>
          </w:p>
        </w:tc>
        <w:tc>
          <w:tcPr>
            <w:tcW w:w="1340" w:type="dxa"/>
            <w:vAlign w:val="center"/>
          </w:tcPr>
          <w:p w14:paraId="7D943694" w14:textId="77777777" w:rsidR="00751AA9" w:rsidRPr="00C427A1" w:rsidRDefault="00D52D8B" w:rsidP="003B7C69">
            <w:pPr>
              <w:overflowPunct w:val="0"/>
              <w:autoSpaceDE w:val="0"/>
              <w:autoSpaceDN w:val="0"/>
              <w:adjustRightInd w:val="0"/>
              <w:spacing w:before="0" w:after="0"/>
              <w:ind w:firstLine="0"/>
              <w:jc w:val="center"/>
              <w:textAlignment w:val="baseline"/>
            </w:pPr>
            <w:r w:rsidRPr="00C427A1">
              <w:t>–</w:t>
            </w:r>
          </w:p>
        </w:tc>
        <w:tc>
          <w:tcPr>
            <w:tcW w:w="1828" w:type="dxa"/>
          </w:tcPr>
          <w:p w14:paraId="39FEC36D" w14:textId="77777777" w:rsidR="00751AA9" w:rsidRPr="00C427A1" w:rsidRDefault="00751AA9" w:rsidP="003B7C69">
            <w:pPr>
              <w:overflowPunct w:val="0"/>
              <w:autoSpaceDE w:val="0"/>
              <w:autoSpaceDN w:val="0"/>
              <w:adjustRightInd w:val="0"/>
              <w:spacing w:before="0" w:after="0"/>
              <w:ind w:firstLine="0"/>
              <w:jc w:val="center"/>
              <w:textAlignment w:val="baseline"/>
            </w:pPr>
            <w:r w:rsidRPr="00C427A1">
              <w:t>Нет</w:t>
            </w:r>
          </w:p>
        </w:tc>
        <w:tc>
          <w:tcPr>
            <w:tcW w:w="1302" w:type="dxa"/>
          </w:tcPr>
          <w:p w14:paraId="7D9C0995" w14:textId="77777777" w:rsidR="00751AA9" w:rsidRPr="00C427A1" w:rsidRDefault="00830002" w:rsidP="003B7C69">
            <w:pPr>
              <w:overflowPunct w:val="0"/>
              <w:autoSpaceDE w:val="0"/>
              <w:autoSpaceDN w:val="0"/>
              <w:adjustRightInd w:val="0"/>
              <w:spacing w:before="0" w:after="0"/>
              <w:ind w:firstLine="0"/>
              <w:jc w:val="center"/>
              <w:textAlignment w:val="baseline"/>
            </w:pPr>
            <w:r w:rsidRPr="00C427A1">
              <w:t>1, 5</w:t>
            </w:r>
          </w:p>
        </w:tc>
      </w:tr>
      <w:tr w:rsidR="00C7361C" w:rsidRPr="00C427A1" w14:paraId="7EE22FAB" w14:textId="77777777" w:rsidTr="00922C7A">
        <w:trPr>
          <w:cantSplit/>
          <w:trHeight w:val="302"/>
          <w:jc w:val="center"/>
        </w:trPr>
        <w:tc>
          <w:tcPr>
            <w:tcW w:w="10032" w:type="dxa"/>
            <w:shd w:val="clear" w:color="auto" w:fill="auto"/>
            <w:noWrap/>
          </w:tcPr>
          <w:p w14:paraId="3B33AA38" w14:textId="77777777" w:rsidR="004E1970" w:rsidRPr="00C427A1" w:rsidRDefault="004E1970" w:rsidP="003B7C69">
            <w:pPr>
              <w:overflowPunct w:val="0"/>
              <w:autoSpaceDE w:val="0"/>
              <w:autoSpaceDN w:val="0"/>
              <w:adjustRightInd w:val="0"/>
              <w:spacing w:before="0" w:after="0"/>
              <w:ind w:firstLine="0"/>
              <w:jc w:val="left"/>
              <w:textAlignment w:val="baseline"/>
            </w:pPr>
            <w:r w:rsidRPr="00C427A1">
              <w:lastRenderedPageBreak/>
              <w:t>дата, время</w:t>
            </w:r>
          </w:p>
        </w:tc>
        <w:tc>
          <w:tcPr>
            <w:tcW w:w="1340" w:type="dxa"/>
          </w:tcPr>
          <w:p w14:paraId="4816044E" w14:textId="77777777" w:rsidR="004E1970" w:rsidRPr="00C427A1" w:rsidRDefault="004E1970" w:rsidP="003B7C69">
            <w:pPr>
              <w:overflowPunct w:val="0"/>
              <w:autoSpaceDE w:val="0"/>
              <w:autoSpaceDN w:val="0"/>
              <w:adjustRightInd w:val="0"/>
              <w:spacing w:before="0" w:after="0"/>
              <w:ind w:firstLine="0"/>
              <w:jc w:val="center"/>
              <w:textAlignment w:val="baseline"/>
            </w:pPr>
            <w:r w:rsidRPr="00C427A1">
              <w:t>1012</w:t>
            </w:r>
          </w:p>
        </w:tc>
        <w:tc>
          <w:tcPr>
            <w:tcW w:w="1828" w:type="dxa"/>
          </w:tcPr>
          <w:p w14:paraId="0FAFF5A3" w14:textId="77777777" w:rsidR="004E1970" w:rsidRPr="00C427A1" w:rsidRDefault="004E1970" w:rsidP="003B7C69">
            <w:pPr>
              <w:overflowPunct w:val="0"/>
              <w:autoSpaceDE w:val="0"/>
              <w:autoSpaceDN w:val="0"/>
              <w:adjustRightInd w:val="0"/>
              <w:spacing w:before="0" w:after="0"/>
              <w:ind w:firstLine="0"/>
              <w:jc w:val="center"/>
              <w:textAlignment w:val="baseline"/>
            </w:pPr>
            <w:r w:rsidRPr="00C427A1">
              <w:t>Нет</w:t>
            </w:r>
          </w:p>
        </w:tc>
        <w:tc>
          <w:tcPr>
            <w:tcW w:w="1302" w:type="dxa"/>
          </w:tcPr>
          <w:p w14:paraId="6C6F24C3" w14:textId="77777777" w:rsidR="004E1970" w:rsidRPr="00C427A1" w:rsidRDefault="006607ED" w:rsidP="003B7C69">
            <w:pPr>
              <w:overflowPunct w:val="0"/>
              <w:autoSpaceDE w:val="0"/>
              <w:autoSpaceDN w:val="0"/>
              <w:adjustRightInd w:val="0"/>
              <w:spacing w:before="0" w:after="0"/>
              <w:ind w:firstLine="0"/>
              <w:jc w:val="center"/>
              <w:textAlignment w:val="baseline"/>
            </w:pPr>
            <w:r w:rsidRPr="00C427A1">
              <w:t>1, 5</w:t>
            </w:r>
          </w:p>
        </w:tc>
      </w:tr>
      <w:tr w:rsidR="00C7361C" w:rsidRPr="00C427A1" w14:paraId="5B421070" w14:textId="77777777" w:rsidTr="00922C7A">
        <w:trPr>
          <w:cantSplit/>
          <w:trHeight w:val="302"/>
          <w:jc w:val="center"/>
        </w:trPr>
        <w:tc>
          <w:tcPr>
            <w:tcW w:w="10032" w:type="dxa"/>
            <w:shd w:val="clear" w:color="auto" w:fill="auto"/>
            <w:noWrap/>
          </w:tcPr>
          <w:p w14:paraId="464BA370" w14:textId="77777777" w:rsidR="006607ED" w:rsidRPr="00C427A1" w:rsidRDefault="006607ED" w:rsidP="003B7C69">
            <w:pPr>
              <w:overflowPunct w:val="0"/>
              <w:autoSpaceDE w:val="0"/>
              <w:autoSpaceDN w:val="0"/>
              <w:adjustRightInd w:val="0"/>
              <w:spacing w:before="0" w:after="0"/>
              <w:ind w:firstLine="0"/>
              <w:jc w:val="left"/>
              <w:textAlignment w:val="baseline"/>
            </w:pPr>
            <w:r w:rsidRPr="00C427A1">
              <w:t>признак расчета</w:t>
            </w:r>
          </w:p>
        </w:tc>
        <w:tc>
          <w:tcPr>
            <w:tcW w:w="1340" w:type="dxa"/>
          </w:tcPr>
          <w:p w14:paraId="5EC9E451" w14:textId="77777777" w:rsidR="006607ED" w:rsidRPr="00C427A1" w:rsidRDefault="006607ED" w:rsidP="003B7C69">
            <w:pPr>
              <w:overflowPunct w:val="0"/>
              <w:autoSpaceDE w:val="0"/>
              <w:autoSpaceDN w:val="0"/>
              <w:adjustRightInd w:val="0"/>
              <w:spacing w:before="0" w:after="0"/>
              <w:ind w:firstLine="0"/>
              <w:jc w:val="center"/>
              <w:textAlignment w:val="baseline"/>
            </w:pPr>
            <w:r w:rsidRPr="00C427A1">
              <w:t>1054</w:t>
            </w:r>
          </w:p>
        </w:tc>
        <w:tc>
          <w:tcPr>
            <w:tcW w:w="1828" w:type="dxa"/>
          </w:tcPr>
          <w:p w14:paraId="0248CF19" w14:textId="77777777" w:rsidR="006607ED" w:rsidRPr="00C427A1" w:rsidRDefault="006607ED" w:rsidP="003B7C69">
            <w:pPr>
              <w:overflowPunct w:val="0"/>
              <w:autoSpaceDE w:val="0"/>
              <w:autoSpaceDN w:val="0"/>
              <w:adjustRightInd w:val="0"/>
              <w:spacing w:before="0" w:after="0"/>
              <w:ind w:firstLine="0"/>
              <w:jc w:val="center"/>
              <w:textAlignment w:val="baseline"/>
            </w:pPr>
            <w:r w:rsidRPr="00C427A1">
              <w:t>Нет</w:t>
            </w:r>
          </w:p>
        </w:tc>
        <w:tc>
          <w:tcPr>
            <w:tcW w:w="1302" w:type="dxa"/>
          </w:tcPr>
          <w:p w14:paraId="3E3D9320" w14:textId="77777777" w:rsidR="006607ED" w:rsidRPr="00C427A1" w:rsidRDefault="006607ED" w:rsidP="003B7C69">
            <w:pPr>
              <w:overflowPunct w:val="0"/>
              <w:autoSpaceDE w:val="0"/>
              <w:autoSpaceDN w:val="0"/>
              <w:adjustRightInd w:val="0"/>
              <w:spacing w:before="0" w:after="0"/>
              <w:ind w:firstLine="0"/>
              <w:jc w:val="center"/>
              <w:textAlignment w:val="baseline"/>
            </w:pPr>
            <w:r w:rsidRPr="00C427A1">
              <w:t>1, 5</w:t>
            </w:r>
          </w:p>
        </w:tc>
      </w:tr>
      <w:tr w:rsidR="00C7361C" w:rsidRPr="00C427A1" w14:paraId="7A990391" w14:textId="77777777" w:rsidTr="00922C7A">
        <w:trPr>
          <w:cantSplit/>
          <w:trHeight w:val="302"/>
          <w:jc w:val="center"/>
        </w:trPr>
        <w:tc>
          <w:tcPr>
            <w:tcW w:w="10032" w:type="dxa"/>
            <w:shd w:val="clear" w:color="auto" w:fill="auto"/>
            <w:noWrap/>
          </w:tcPr>
          <w:p w14:paraId="107D730E" w14:textId="77777777" w:rsidR="006607ED" w:rsidRPr="00C427A1" w:rsidRDefault="00D52D8B" w:rsidP="003B7C69">
            <w:pPr>
              <w:overflowPunct w:val="0"/>
              <w:autoSpaceDE w:val="0"/>
              <w:autoSpaceDN w:val="0"/>
              <w:adjustRightInd w:val="0"/>
              <w:spacing w:before="0" w:after="0"/>
              <w:ind w:firstLine="0"/>
              <w:jc w:val="left"/>
              <w:textAlignment w:val="baseline"/>
            </w:pPr>
            <w:r w:rsidRPr="00C427A1">
              <w:t>сумма расчета, указанного в чеке (БСО)</w:t>
            </w:r>
          </w:p>
        </w:tc>
        <w:tc>
          <w:tcPr>
            <w:tcW w:w="1340" w:type="dxa"/>
          </w:tcPr>
          <w:p w14:paraId="37B395CF" w14:textId="77777777" w:rsidR="006607ED" w:rsidRPr="00C427A1" w:rsidRDefault="006607ED" w:rsidP="003B7C69">
            <w:pPr>
              <w:overflowPunct w:val="0"/>
              <w:autoSpaceDE w:val="0"/>
              <w:autoSpaceDN w:val="0"/>
              <w:adjustRightInd w:val="0"/>
              <w:spacing w:before="0" w:after="0"/>
              <w:ind w:firstLine="0"/>
              <w:jc w:val="center"/>
              <w:textAlignment w:val="baseline"/>
            </w:pPr>
            <w:r w:rsidRPr="00C427A1">
              <w:t>1020</w:t>
            </w:r>
          </w:p>
        </w:tc>
        <w:tc>
          <w:tcPr>
            <w:tcW w:w="1828" w:type="dxa"/>
          </w:tcPr>
          <w:p w14:paraId="7F87091A" w14:textId="77777777" w:rsidR="006607ED" w:rsidRPr="00C427A1" w:rsidRDefault="006607ED" w:rsidP="003B7C69">
            <w:pPr>
              <w:overflowPunct w:val="0"/>
              <w:autoSpaceDE w:val="0"/>
              <w:autoSpaceDN w:val="0"/>
              <w:adjustRightInd w:val="0"/>
              <w:spacing w:before="0" w:after="0"/>
              <w:ind w:firstLine="0"/>
              <w:jc w:val="center"/>
              <w:textAlignment w:val="baseline"/>
            </w:pPr>
            <w:r w:rsidRPr="00C427A1">
              <w:t>Нет</w:t>
            </w:r>
          </w:p>
        </w:tc>
        <w:tc>
          <w:tcPr>
            <w:tcW w:w="1302" w:type="dxa"/>
          </w:tcPr>
          <w:p w14:paraId="7A7521A7" w14:textId="77777777" w:rsidR="006607ED" w:rsidRPr="00C427A1" w:rsidRDefault="006607ED" w:rsidP="003B7C69">
            <w:pPr>
              <w:overflowPunct w:val="0"/>
              <w:autoSpaceDE w:val="0"/>
              <w:autoSpaceDN w:val="0"/>
              <w:adjustRightInd w:val="0"/>
              <w:spacing w:before="0" w:after="0"/>
              <w:ind w:firstLine="0"/>
              <w:jc w:val="center"/>
              <w:textAlignment w:val="baseline"/>
            </w:pPr>
            <w:r w:rsidRPr="00C427A1">
              <w:t>1, 5</w:t>
            </w:r>
          </w:p>
        </w:tc>
      </w:tr>
      <w:tr w:rsidR="0087094A" w:rsidRPr="00C427A1" w14:paraId="43CB18BB" w14:textId="77777777" w:rsidTr="00922C7A">
        <w:trPr>
          <w:cantSplit/>
          <w:trHeight w:val="302"/>
          <w:jc w:val="center"/>
        </w:trPr>
        <w:tc>
          <w:tcPr>
            <w:tcW w:w="10032" w:type="dxa"/>
            <w:shd w:val="clear" w:color="auto" w:fill="auto"/>
            <w:noWrap/>
          </w:tcPr>
          <w:p w14:paraId="4E3DA7EB" w14:textId="77777777" w:rsidR="00922C7A" w:rsidRPr="00C427A1" w:rsidRDefault="00922C7A" w:rsidP="00026043">
            <w:pPr>
              <w:overflowPunct w:val="0"/>
              <w:autoSpaceDE w:val="0"/>
              <w:autoSpaceDN w:val="0"/>
              <w:adjustRightInd w:val="0"/>
              <w:spacing w:before="0" w:after="0"/>
              <w:ind w:firstLine="0"/>
              <w:jc w:val="left"/>
              <w:textAlignment w:val="baseline"/>
            </w:pPr>
            <w:r w:rsidRPr="00C427A1">
              <w:t>сумма по чеку (БСО) наличными</w:t>
            </w:r>
          </w:p>
        </w:tc>
        <w:tc>
          <w:tcPr>
            <w:tcW w:w="1340" w:type="dxa"/>
          </w:tcPr>
          <w:p w14:paraId="2E5FD3E4" w14:textId="77777777" w:rsidR="00922C7A" w:rsidRPr="00C427A1" w:rsidRDefault="00922C7A" w:rsidP="00026043">
            <w:pPr>
              <w:overflowPunct w:val="0"/>
              <w:autoSpaceDE w:val="0"/>
              <w:autoSpaceDN w:val="0"/>
              <w:adjustRightInd w:val="0"/>
              <w:spacing w:before="0" w:after="0"/>
              <w:ind w:firstLine="0"/>
              <w:jc w:val="center"/>
              <w:textAlignment w:val="baseline"/>
            </w:pPr>
            <w:r w:rsidRPr="00C427A1">
              <w:t>1031</w:t>
            </w:r>
          </w:p>
        </w:tc>
        <w:tc>
          <w:tcPr>
            <w:tcW w:w="1828" w:type="dxa"/>
          </w:tcPr>
          <w:p w14:paraId="2D508C6C" w14:textId="77777777" w:rsidR="00922C7A" w:rsidRPr="00C427A1" w:rsidRDefault="00922C7A" w:rsidP="00026043">
            <w:pPr>
              <w:overflowPunct w:val="0"/>
              <w:autoSpaceDE w:val="0"/>
              <w:autoSpaceDN w:val="0"/>
              <w:adjustRightInd w:val="0"/>
              <w:spacing w:before="0" w:after="0"/>
              <w:ind w:firstLine="0"/>
              <w:jc w:val="center"/>
              <w:textAlignment w:val="baseline"/>
            </w:pPr>
            <w:r w:rsidRPr="00C427A1">
              <w:t>Нет</w:t>
            </w:r>
          </w:p>
        </w:tc>
        <w:tc>
          <w:tcPr>
            <w:tcW w:w="1302" w:type="dxa"/>
          </w:tcPr>
          <w:p w14:paraId="0627E6BA" w14:textId="77777777" w:rsidR="00922C7A" w:rsidRPr="00C427A1" w:rsidRDefault="00922C7A" w:rsidP="00026043">
            <w:pPr>
              <w:overflowPunct w:val="0"/>
              <w:autoSpaceDE w:val="0"/>
              <w:autoSpaceDN w:val="0"/>
              <w:adjustRightInd w:val="0"/>
              <w:spacing w:before="0" w:after="0"/>
              <w:ind w:firstLine="0"/>
              <w:jc w:val="center"/>
              <w:textAlignment w:val="baseline"/>
            </w:pPr>
            <w:r w:rsidRPr="00C427A1">
              <w:t>5</w:t>
            </w:r>
          </w:p>
        </w:tc>
      </w:tr>
      <w:tr w:rsidR="0087094A" w:rsidRPr="00C427A1" w14:paraId="6A7F5A7F" w14:textId="77777777" w:rsidTr="00922C7A">
        <w:trPr>
          <w:cantSplit/>
          <w:trHeight w:val="302"/>
          <w:jc w:val="center"/>
        </w:trPr>
        <w:tc>
          <w:tcPr>
            <w:tcW w:w="10032" w:type="dxa"/>
            <w:shd w:val="clear" w:color="auto" w:fill="auto"/>
            <w:noWrap/>
          </w:tcPr>
          <w:p w14:paraId="61808962" w14:textId="77777777" w:rsidR="00922C7A" w:rsidRPr="00C427A1" w:rsidRDefault="00922C7A" w:rsidP="00026043">
            <w:pPr>
              <w:overflowPunct w:val="0"/>
              <w:autoSpaceDE w:val="0"/>
              <w:autoSpaceDN w:val="0"/>
              <w:adjustRightInd w:val="0"/>
              <w:spacing w:before="0" w:after="0"/>
              <w:ind w:firstLine="0"/>
              <w:jc w:val="left"/>
              <w:textAlignment w:val="baseline"/>
            </w:pPr>
            <w:r w:rsidRPr="00C427A1">
              <w:t>сумма по чеку (БСО) электронными</w:t>
            </w:r>
          </w:p>
        </w:tc>
        <w:tc>
          <w:tcPr>
            <w:tcW w:w="1340" w:type="dxa"/>
          </w:tcPr>
          <w:p w14:paraId="1B23716F" w14:textId="77777777" w:rsidR="00922C7A" w:rsidRPr="00C427A1" w:rsidRDefault="00922C7A" w:rsidP="00026043">
            <w:pPr>
              <w:overflowPunct w:val="0"/>
              <w:autoSpaceDE w:val="0"/>
              <w:autoSpaceDN w:val="0"/>
              <w:adjustRightInd w:val="0"/>
              <w:spacing w:before="0" w:after="0"/>
              <w:ind w:firstLine="0"/>
              <w:jc w:val="center"/>
              <w:textAlignment w:val="baseline"/>
            </w:pPr>
            <w:r w:rsidRPr="00C427A1">
              <w:t>1081</w:t>
            </w:r>
          </w:p>
        </w:tc>
        <w:tc>
          <w:tcPr>
            <w:tcW w:w="1828" w:type="dxa"/>
          </w:tcPr>
          <w:p w14:paraId="39C37A54" w14:textId="77777777" w:rsidR="00922C7A" w:rsidRPr="00C427A1" w:rsidRDefault="00922C7A" w:rsidP="00026043">
            <w:pPr>
              <w:overflowPunct w:val="0"/>
              <w:autoSpaceDE w:val="0"/>
              <w:autoSpaceDN w:val="0"/>
              <w:adjustRightInd w:val="0"/>
              <w:spacing w:before="0" w:after="0"/>
              <w:ind w:firstLine="0"/>
              <w:jc w:val="center"/>
              <w:textAlignment w:val="baseline"/>
            </w:pPr>
            <w:r w:rsidRPr="00C427A1">
              <w:t>Нет</w:t>
            </w:r>
          </w:p>
        </w:tc>
        <w:tc>
          <w:tcPr>
            <w:tcW w:w="1302" w:type="dxa"/>
          </w:tcPr>
          <w:p w14:paraId="1B38BB8A" w14:textId="77777777" w:rsidR="00922C7A" w:rsidRPr="00C427A1" w:rsidRDefault="00922C7A" w:rsidP="00026043">
            <w:pPr>
              <w:overflowPunct w:val="0"/>
              <w:autoSpaceDE w:val="0"/>
              <w:autoSpaceDN w:val="0"/>
              <w:adjustRightInd w:val="0"/>
              <w:spacing w:before="0" w:after="0"/>
              <w:ind w:firstLine="0"/>
              <w:jc w:val="center"/>
              <w:textAlignment w:val="baseline"/>
            </w:pPr>
            <w:r w:rsidRPr="00C427A1">
              <w:t>5</w:t>
            </w:r>
          </w:p>
        </w:tc>
      </w:tr>
      <w:tr w:rsidR="0087094A" w:rsidRPr="00C427A1" w14:paraId="2F2EA514" w14:textId="77777777" w:rsidTr="00922C7A">
        <w:trPr>
          <w:cantSplit/>
          <w:trHeight w:val="302"/>
          <w:jc w:val="center"/>
        </w:trPr>
        <w:tc>
          <w:tcPr>
            <w:tcW w:w="10032" w:type="dxa"/>
            <w:shd w:val="clear" w:color="auto" w:fill="auto"/>
            <w:noWrap/>
          </w:tcPr>
          <w:p w14:paraId="32BFB146" w14:textId="77777777" w:rsidR="00922C7A" w:rsidRPr="00C427A1" w:rsidRDefault="00922C7A" w:rsidP="00026043">
            <w:pPr>
              <w:overflowPunct w:val="0"/>
              <w:autoSpaceDE w:val="0"/>
              <w:autoSpaceDN w:val="0"/>
              <w:adjustRightInd w:val="0"/>
              <w:spacing w:before="0" w:after="0"/>
              <w:ind w:firstLine="0"/>
              <w:jc w:val="left"/>
              <w:textAlignment w:val="baseline"/>
            </w:pPr>
            <w:r w:rsidRPr="00C427A1">
              <w:t>сумма по чеку (БСО) предоплатой (зачетом аванса)</w:t>
            </w:r>
          </w:p>
        </w:tc>
        <w:tc>
          <w:tcPr>
            <w:tcW w:w="1340" w:type="dxa"/>
          </w:tcPr>
          <w:p w14:paraId="7F009CEC" w14:textId="77777777" w:rsidR="00922C7A" w:rsidRPr="00C427A1" w:rsidRDefault="00922C7A" w:rsidP="00026043">
            <w:pPr>
              <w:overflowPunct w:val="0"/>
              <w:autoSpaceDE w:val="0"/>
              <w:autoSpaceDN w:val="0"/>
              <w:adjustRightInd w:val="0"/>
              <w:spacing w:before="0" w:after="0"/>
              <w:ind w:firstLine="0"/>
              <w:jc w:val="center"/>
              <w:textAlignment w:val="baseline"/>
            </w:pPr>
            <w:r w:rsidRPr="00C427A1">
              <w:t>1215</w:t>
            </w:r>
          </w:p>
        </w:tc>
        <w:tc>
          <w:tcPr>
            <w:tcW w:w="1828" w:type="dxa"/>
          </w:tcPr>
          <w:p w14:paraId="55910969" w14:textId="77777777" w:rsidR="00922C7A" w:rsidRPr="00C427A1" w:rsidRDefault="00922C7A" w:rsidP="00026043">
            <w:pPr>
              <w:overflowPunct w:val="0"/>
              <w:autoSpaceDE w:val="0"/>
              <w:autoSpaceDN w:val="0"/>
              <w:adjustRightInd w:val="0"/>
              <w:spacing w:before="0" w:after="0"/>
              <w:ind w:firstLine="0"/>
              <w:jc w:val="center"/>
              <w:textAlignment w:val="baseline"/>
            </w:pPr>
            <w:r w:rsidRPr="00C427A1">
              <w:t>Нет</w:t>
            </w:r>
          </w:p>
        </w:tc>
        <w:tc>
          <w:tcPr>
            <w:tcW w:w="1302" w:type="dxa"/>
          </w:tcPr>
          <w:p w14:paraId="3822EEC4" w14:textId="77777777" w:rsidR="00922C7A" w:rsidRPr="00C427A1" w:rsidRDefault="00922C7A" w:rsidP="00026043">
            <w:pPr>
              <w:overflowPunct w:val="0"/>
              <w:autoSpaceDE w:val="0"/>
              <w:autoSpaceDN w:val="0"/>
              <w:adjustRightInd w:val="0"/>
              <w:spacing w:before="0" w:after="0"/>
              <w:ind w:firstLine="0"/>
              <w:jc w:val="center"/>
              <w:textAlignment w:val="baseline"/>
            </w:pPr>
            <w:r w:rsidRPr="00C427A1">
              <w:t>5</w:t>
            </w:r>
          </w:p>
        </w:tc>
      </w:tr>
      <w:tr w:rsidR="0087094A" w:rsidRPr="00C427A1" w14:paraId="7B7953A1" w14:textId="77777777" w:rsidTr="00922C7A">
        <w:trPr>
          <w:cantSplit/>
          <w:trHeight w:val="302"/>
          <w:jc w:val="center"/>
        </w:trPr>
        <w:tc>
          <w:tcPr>
            <w:tcW w:w="10032" w:type="dxa"/>
            <w:shd w:val="clear" w:color="auto" w:fill="auto"/>
            <w:noWrap/>
          </w:tcPr>
          <w:p w14:paraId="2B7FBBDF" w14:textId="77777777" w:rsidR="00922C7A" w:rsidRPr="00C427A1" w:rsidRDefault="00922C7A" w:rsidP="00026043">
            <w:pPr>
              <w:overflowPunct w:val="0"/>
              <w:autoSpaceDE w:val="0"/>
              <w:autoSpaceDN w:val="0"/>
              <w:adjustRightInd w:val="0"/>
              <w:spacing w:before="0" w:after="0"/>
              <w:ind w:firstLine="0"/>
              <w:jc w:val="left"/>
              <w:textAlignment w:val="baseline"/>
            </w:pPr>
            <w:r w:rsidRPr="00C427A1">
              <w:t xml:space="preserve">сумма по чеку (БСО) </w:t>
            </w:r>
            <w:proofErr w:type="spellStart"/>
            <w:r w:rsidRPr="00C427A1">
              <w:t>постоплатой</w:t>
            </w:r>
            <w:proofErr w:type="spellEnd"/>
            <w:r w:rsidRPr="00C427A1">
              <w:t xml:space="preserve"> (в кредит)</w:t>
            </w:r>
          </w:p>
        </w:tc>
        <w:tc>
          <w:tcPr>
            <w:tcW w:w="1340" w:type="dxa"/>
          </w:tcPr>
          <w:p w14:paraId="5E57180D" w14:textId="77777777" w:rsidR="00922C7A" w:rsidRPr="00C427A1" w:rsidRDefault="00922C7A" w:rsidP="00026043">
            <w:pPr>
              <w:overflowPunct w:val="0"/>
              <w:autoSpaceDE w:val="0"/>
              <w:autoSpaceDN w:val="0"/>
              <w:adjustRightInd w:val="0"/>
              <w:spacing w:before="0" w:after="0"/>
              <w:ind w:firstLine="0"/>
              <w:jc w:val="center"/>
              <w:textAlignment w:val="baseline"/>
            </w:pPr>
            <w:r w:rsidRPr="00C427A1">
              <w:t>1216</w:t>
            </w:r>
          </w:p>
        </w:tc>
        <w:tc>
          <w:tcPr>
            <w:tcW w:w="1828" w:type="dxa"/>
          </w:tcPr>
          <w:p w14:paraId="4E4293D9" w14:textId="77777777" w:rsidR="00922C7A" w:rsidRPr="00C427A1" w:rsidRDefault="00922C7A" w:rsidP="00026043">
            <w:pPr>
              <w:overflowPunct w:val="0"/>
              <w:autoSpaceDE w:val="0"/>
              <w:autoSpaceDN w:val="0"/>
              <w:adjustRightInd w:val="0"/>
              <w:spacing w:before="0" w:after="0"/>
              <w:ind w:firstLine="0"/>
              <w:jc w:val="center"/>
              <w:textAlignment w:val="baseline"/>
            </w:pPr>
            <w:r w:rsidRPr="00C427A1">
              <w:t>Нет</w:t>
            </w:r>
          </w:p>
        </w:tc>
        <w:tc>
          <w:tcPr>
            <w:tcW w:w="1302" w:type="dxa"/>
          </w:tcPr>
          <w:p w14:paraId="6B2EBF99" w14:textId="77777777" w:rsidR="00922C7A" w:rsidRPr="00C427A1" w:rsidRDefault="00922C7A" w:rsidP="00026043">
            <w:pPr>
              <w:overflowPunct w:val="0"/>
              <w:autoSpaceDE w:val="0"/>
              <w:autoSpaceDN w:val="0"/>
              <w:adjustRightInd w:val="0"/>
              <w:spacing w:before="0" w:after="0"/>
              <w:ind w:firstLine="0"/>
              <w:jc w:val="center"/>
              <w:textAlignment w:val="baseline"/>
            </w:pPr>
            <w:r w:rsidRPr="00C427A1">
              <w:t>5</w:t>
            </w:r>
          </w:p>
        </w:tc>
      </w:tr>
      <w:tr w:rsidR="0087094A" w:rsidRPr="00C427A1" w14:paraId="6CFEDAFE" w14:textId="77777777" w:rsidTr="00922C7A">
        <w:trPr>
          <w:cantSplit/>
          <w:trHeight w:val="302"/>
          <w:jc w:val="center"/>
        </w:trPr>
        <w:tc>
          <w:tcPr>
            <w:tcW w:w="10032" w:type="dxa"/>
            <w:shd w:val="clear" w:color="auto" w:fill="auto"/>
            <w:noWrap/>
          </w:tcPr>
          <w:p w14:paraId="788A3BD9" w14:textId="77777777" w:rsidR="00922C7A" w:rsidRPr="00C427A1" w:rsidRDefault="00922C7A" w:rsidP="00026043">
            <w:pPr>
              <w:overflowPunct w:val="0"/>
              <w:autoSpaceDE w:val="0"/>
              <w:autoSpaceDN w:val="0"/>
              <w:adjustRightInd w:val="0"/>
              <w:spacing w:before="0" w:after="0"/>
              <w:ind w:firstLine="0"/>
              <w:jc w:val="left"/>
              <w:textAlignment w:val="baseline"/>
            </w:pPr>
            <w:r w:rsidRPr="00C427A1">
              <w:t>сумма по чеку (БСО) встречным предоставлением</w:t>
            </w:r>
          </w:p>
        </w:tc>
        <w:tc>
          <w:tcPr>
            <w:tcW w:w="1340" w:type="dxa"/>
          </w:tcPr>
          <w:p w14:paraId="6A26F77B" w14:textId="77777777" w:rsidR="00922C7A" w:rsidRPr="00C427A1" w:rsidRDefault="00922C7A" w:rsidP="00026043">
            <w:pPr>
              <w:overflowPunct w:val="0"/>
              <w:autoSpaceDE w:val="0"/>
              <w:autoSpaceDN w:val="0"/>
              <w:adjustRightInd w:val="0"/>
              <w:spacing w:before="0" w:after="0"/>
              <w:ind w:firstLine="0"/>
              <w:jc w:val="center"/>
              <w:textAlignment w:val="baseline"/>
            </w:pPr>
            <w:r w:rsidRPr="00C427A1">
              <w:t>1217</w:t>
            </w:r>
          </w:p>
        </w:tc>
        <w:tc>
          <w:tcPr>
            <w:tcW w:w="1828" w:type="dxa"/>
          </w:tcPr>
          <w:p w14:paraId="73F10911" w14:textId="77777777" w:rsidR="00922C7A" w:rsidRPr="00C427A1" w:rsidRDefault="00922C7A" w:rsidP="00026043">
            <w:pPr>
              <w:overflowPunct w:val="0"/>
              <w:autoSpaceDE w:val="0"/>
              <w:autoSpaceDN w:val="0"/>
              <w:adjustRightInd w:val="0"/>
              <w:spacing w:before="0" w:after="0"/>
              <w:ind w:firstLine="0"/>
              <w:jc w:val="center"/>
              <w:textAlignment w:val="baseline"/>
            </w:pPr>
            <w:r w:rsidRPr="00C427A1">
              <w:t>Нет</w:t>
            </w:r>
          </w:p>
        </w:tc>
        <w:tc>
          <w:tcPr>
            <w:tcW w:w="1302" w:type="dxa"/>
          </w:tcPr>
          <w:p w14:paraId="00F5B3C9" w14:textId="77777777" w:rsidR="00922C7A" w:rsidRPr="00C427A1" w:rsidRDefault="00922C7A" w:rsidP="00026043">
            <w:pPr>
              <w:overflowPunct w:val="0"/>
              <w:autoSpaceDE w:val="0"/>
              <w:autoSpaceDN w:val="0"/>
              <w:adjustRightInd w:val="0"/>
              <w:spacing w:before="0" w:after="0"/>
              <w:ind w:firstLine="0"/>
              <w:jc w:val="center"/>
              <w:textAlignment w:val="baseline"/>
            </w:pPr>
            <w:r w:rsidRPr="00C427A1">
              <w:t>5</w:t>
            </w:r>
          </w:p>
        </w:tc>
      </w:tr>
      <w:tr w:rsidR="0087094A" w:rsidRPr="00C427A1" w14:paraId="2441CCAD" w14:textId="77777777" w:rsidTr="00922C7A">
        <w:trPr>
          <w:cantSplit/>
          <w:trHeight w:val="302"/>
          <w:jc w:val="center"/>
        </w:trPr>
        <w:tc>
          <w:tcPr>
            <w:tcW w:w="10032" w:type="dxa"/>
            <w:shd w:val="clear" w:color="auto" w:fill="auto"/>
            <w:noWrap/>
          </w:tcPr>
          <w:p w14:paraId="08242C3A" w14:textId="77777777" w:rsidR="00922C7A" w:rsidRPr="00C427A1" w:rsidRDefault="00922C7A" w:rsidP="00026043">
            <w:pPr>
              <w:overflowPunct w:val="0"/>
              <w:autoSpaceDE w:val="0"/>
              <w:autoSpaceDN w:val="0"/>
              <w:adjustRightInd w:val="0"/>
              <w:spacing w:before="0" w:after="0"/>
              <w:ind w:firstLine="0"/>
              <w:jc w:val="left"/>
              <w:textAlignment w:val="baseline"/>
            </w:pPr>
            <w:r w:rsidRPr="00C427A1">
              <w:t>сумма НДС чека по ставке 18%</w:t>
            </w:r>
          </w:p>
        </w:tc>
        <w:tc>
          <w:tcPr>
            <w:tcW w:w="1340" w:type="dxa"/>
          </w:tcPr>
          <w:p w14:paraId="6EC165F0" w14:textId="77777777" w:rsidR="00922C7A" w:rsidRPr="00C427A1" w:rsidRDefault="00922C7A" w:rsidP="00026043">
            <w:pPr>
              <w:overflowPunct w:val="0"/>
              <w:autoSpaceDE w:val="0"/>
              <w:autoSpaceDN w:val="0"/>
              <w:adjustRightInd w:val="0"/>
              <w:spacing w:before="0" w:after="0"/>
              <w:ind w:firstLine="0"/>
              <w:jc w:val="center"/>
              <w:textAlignment w:val="baseline"/>
            </w:pPr>
            <w:r w:rsidRPr="00C427A1">
              <w:t>1102</w:t>
            </w:r>
          </w:p>
        </w:tc>
        <w:tc>
          <w:tcPr>
            <w:tcW w:w="1828" w:type="dxa"/>
          </w:tcPr>
          <w:p w14:paraId="0C70A339" w14:textId="77777777" w:rsidR="00922C7A" w:rsidRPr="00C427A1" w:rsidRDefault="00922C7A" w:rsidP="00026043">
            <w:pPr>
              <w:overflowPunct w:val="0"/>
              <w:autoSpaceDE w:val="0"/>
              <w:autoSpaceDN w:val="0"/>
              <w:adjustRightInd w:val="0"/>
              <w:spacing w:before="0" w:after="0"/>
              <w:ind w:firstLine="0"/>
              <w:jc w:val="center"/>
              <w:textAlignment w:val="baseline"/>
            </w:pPr>
            <w:r w:rsidRPr="00C427A1">
              <w:t>Нет</w:t>
            </w:r>
          </w:p>
        </w:tc>
        <w:tc>
          <w:tcPr>
            <w:tcW w:w="1302" w:type="dxa"/>
          </w:tcPr>
          <w:p w14:paraId="58327F12" w14:textId="77777777" w:rsidR="00922C7A" w:rsidRPr="00C427A1" w:rsidRDefault="00922C7A" w:rsidP="00026043">
            <w:pPr>
              <w:overflowPunct w:val="0"/>
              <w:autoSpaceDE w:val="0"/>
              <w:autoSpaceDN w:val="0"/>
              <w:adjustRightInd w:val="0"/>
              <w:spacing w:before="0" w:after="0"/>
              <w:ind w:firstLine="0"/>
              <w:jc w:val="center"/>
              <w:textAlignment w:val="baseline"/>
            </w:pPr>
            <w:r w:rsidRPr="00C427A1">
              <w:t>5</w:t>
            </w:r>
          </w:p>
        </w:tc>
      </w:tr>
      <w:tr w:rsidR="0087094A" w:rsidRPr="00C427A1" w14:paraId="14179E2C" w14:textId="77777777" w:rsidTr="00922C7A">
        <w:trPr>
          <w:cantSplit/>
          <w:trHeight w:val="302"/>
          <w:jc w:val="center"/>
        </w:trPr>
        <w:tc>
          <w:tcPr>
            <w:tcW w:w="10032" w:type="dxa"/>
            <w:shd w:val="clear" w:color="auto" w:fill="auto"/>
            <w:noWrap/>
          </w:tcPr>
          <w:p w14:paraId="0B55DB59" w14:textId="77777777" w:rsidR="00922C7A" w:rsidRPr="00C427A1" w:rsidRDefault="00922C7A" w:rsidP="00026043">
            <w:pPr>
              <w:overflowPunct w:val="0"/>
              <w:autoSpaceDE w:val="0"/>
              <w:autoSpaceDN w:val="0"/>
              <w:adjustRightInd w:val="0"/>
              <w:spacing w:before="0" w:after="0"/>
              <w:ind w:firstLine="0"/>
              <w:jc w:val="left"/>
              <w:textAlignment w:val="baseline"/>
            </w:pPr>
            <w:r w:rsidRPr="00C427A1">
              <w:t>сумма НДС чека по ставке 10%</w:t>
            </w:r>
          </w:p>
        </w:tc>
        <w:tc>
          <w:tcPr>
            <w:tcW w:w="1340" w:type="dxa"/>
          </w:tcPr>
          <w:p w14:paraId="77CC9848" w14:textId="77777777" w:rsidR="00922C7A" w:rsidRPr="00C427A1" w:rsidRDefault="00922C7A" w:rsidP="00026043">
            <w:pPr>
              <w:overflowPunct w:val="0"/>
              <w:autoSpaceDE w:val="0"/>
              <w:autoSpaceDN w:val="0"/>
              <w:adjustRightInd w:val="0"/>
              <w:spacing w:before="0" w:after="0"/>
              <w:ind w:firstLine="0"/>
              <w:jc w:val="center"/>
              <w:textAlignment w:val="baseline"/>
            </w:pPr>
            <w:r w:rsidRPr="00C427A1">
              <w:t>1103</w:t>
            </w:r>
          </w:p>
        </w:tc>
        <w:tc>
          <w:tcPr>
            <w:tcW w:w="1828" w:type="dxa"/>
          </w:tcPr>
          <w:p w14:paraId="7EFAEFC6" w14:textId="77777777" w:rsidR="00922C7A" w:rsidRPr="00C427A1" w:rsidRDefault="00922C7A" w:rsidP="00026043">
            <w:pPr>
              <w:overflowPunct w:val="0"/>
              <w:autoSpaceDE w:val="0"/>
              <w:autoSpaceDN w:val="0"/>
              <w:adjustRightInd w:val="0"/>
              <w:spacing w:before="0" w:after="0"/>
              <w:ind w:firstLine="0"/>
              <w:jc w:val="center"/>
              <w:textAlignment w:val="baseline"/>
            </w:pPr>
            <w:r w:rsidRPr="00C427A1">
              <w:t>Нет</w:t>
            </w:r>
          </w:p>
        </w:tc>
        <w:tc>
          <w:tcPr>
            <w:tcW w:w="1302" w:type="dxa"/>
          </w:tcPr>
          <w:p w14:paraId="7BCD753D" w14:textId="77777777" w:rsidR="00922C7A" w:rsidRPr="00C427A1" w:rsidRDefault="00922C7A" w:rsidP="00026043">
            <w:pPr>
              <w:overflowPunct w:val="0"/>
              <w:autoSpaceDE w:val="0"/>
              <w:autoSpaceDN w:val="0"/>
              <w:adjustRightInd w:val="0"/>
              <w:spacing w:before="0" w:after="0"/>
              <w:ind w:firstLine="0"/>
              <w:jc w:val="center"/>
              <w:textAlignment w:val="baseline"/>
            </w:pPr>
            <w:r w:rsidRPr="00C427A1">
              <w:t>5</w:t>
            </w:r>
          </w:p>
        </w:tc>
      </w:tr>
      <w:tr w:rsidR="0087094A" w:rsidRPr="00C427A1" w14:paraId="372E1874" w14:textId="77777777" w:rsidTr="00922C7A">
        <w:trPr>
          <w:cantSplit/>
          <w:trHeight w:val="302"/>
          <w:jc w:val="center"/>
        </w:trPr>
        <w:tc>
          <w:tcPr>
            <w:tcW w:w="10032" w:type="dxa"/>
            <w:shd w:val="clear" w:color="auto" w:fill="auto"/>
            <w:noWrap/>
          </w:tcPr>
          <w:p w14:paraId="691BBEF2" w14:textId="77777777" w:rsidR="00922C7A" w:rsidRPr="00C427A1" w:rsidRDefault="00922C7A" w:rsidP="00026043">
            <w:pPr>
              <w:overflowPunct w:val="0"/>
              <w:autoSpaceDE w:val="0"/>
              <w:autoSpaceDN w:val="0"/>
              <w:adjustRightInd w:val="0"/>
              <w:spacing w:before="0" w:after="0"/>
              <w:ind w:firstLine="0"/>
              <w:jc w:val="left"/>
              <w:textAlignment w:val="baseline"/>
            </w:pPr>
            <w:r w:rsidRPr="00C427A1">
              <w:t>сумма расчета по чеку с НДС по ставке 0%</w:t>
            </w:r>
          </w:p>
        </w:tc>
        <w:tc>
          <w:tcPr>
            <w:tcW w:w="1340" w:type="dxa"/>
          </w:tcPr>
          <w:p w14:paraId="68793642" w14:textId="77777777" w:rsidR="00922C7A" w:rsidRPr="00C427A1" w:rsidRDefault="00922C7A" w:rsidP="00026043">
            <w:pPr>
              <w:overflowPunct w:val="0"/>
              <w:autoSpaceDE w:val="0"/>
              <w:autoSpaceDN w:val="0"/>
              <w:adjustRightInd w:val="0"/>
              <w:spacing w:before="0" w:after="0"/>
              <w:ind w:firstLine="0"/>
              <w:jc w:val="center"/>
              <w:textAlignment w:val="baseline"/>
            </w:pPr>
            <w:r w:rsidRPr="00C427A1">
              <w:t>1104</w:t>
            </w:r>
          </w:p>
        </w:tc>
        <w:tc>
          <w:tcPr>
            <w:tcW w:w="1828" w:type="dxa"/>
          </w:tcPr>
          <w:p w14:paraId="0D2374D8" w14:textId="77777777" w:rsidR="00922C7A" w:rsidRPr="00C427A1" w:rsidRDefault="00922C7A" w:rsidP="00026043">
            <w:pPr>
              <w:overflowPunct w:val="0"/>
              <w:autoSpaceDE w:val="0"/>
              <w:autoSpaceDN w:val="0"/>
              <w:adjustRightInd w:val="0"/>
              <w:spacing w:before="0" w:after="0"/>
              <w:ind w:firstLine="0"/>
              <w:jc w:val="center"/>
              <w:textAlignment w:val="baseline"/>
            </w:pPr>
            <w:r w:rsidRPr="00C427A1">
              <w:t>Нет</w:t>
            </w:r>
          </w:p>
        </w:tc>
        <w:tc>
          <w:tcPr>
            <w:tcW w:w="1302" w:type="dxa"/>
          </w:tcPr>
          <w:p w14:paraId="24464768" w14:textId="77777777" w:rsidR="00922C7A" w:rsidRPr="00C427A1" w:rsidRDefault="00922C7A" w:rsidP="00026043">
            <w:pPr>
              <w:overflowPunct w:val="0"/>
              <w:autoSpaceDE w:val="0"/>
              <w:autoSpaceDN w:val="0"/>
              <w:adjustRightInd w:val="0"/>
              <w:spacing w:before="0" w:after="0"/>
              <w:ind w:firstLine="0"/>
              <w:jc w:val="center"/>
              <w:textAlignment w:val="baseline"/>
            </w:pPr>
            <w:r w:rsidRPr="00C427A1">
              <w:t>5</w:t>
            </w:r>
          </w:p>
        </w:tc>
      </w:tr>
      <w:tr w:rsidR="0087094A" w:rsidRPr="00C427A1" w14:paraId="15663AC3" w14:textId="77777777" w:rsidTr="00922C7A">
        <w:trPr>
          <w:cantSplit/>
          <w:trHeight w:val="302"/>
          <w:jc w:val="center"/>
        </w:trPr>
        <w:tc>
          <w:tcPr>
            <w:tcW w:w="10032" w:type="dxa"/>
            <w:shd w:val="clear" w:color="auto" w:fill="auto"/>
            <w:noWrap/>
          </w:tcPr>
          <w:p w14:paraId="7E6CF267" w14:textId="77777777" w:rsidR="00922C7A" w:rsidRPr="00C427A1" w:rsidRDefault="00922C7A" w:rsidP="00026043">
            <w:pPr>
              <w:overflowPunct w:val="0"/>
              <w:autoSpaceDE w:val="0"/>
              <w:autoSpaceDN w:val="0"/>
              <w:adjustRightInd w:val="0"/>
              <w:spacing w:before="0" w:after="0"/>
              <w:ind w:firstLine="0"/>
              <w:jc w:val="left"/>
              <w:textAlignment w:val="baseline"/>
            </w:pPr>
            <w:r w:rsidRPr="00C427A1">
              <w:t>сумма расчета по чеку без НДС</w:t>
            </w:r>
          </w:p>
        </w:tc>
        <w:tc>
          <w:tcPr>
            <w:tcW w:w="1340" w:type="dxa"/>
          </w:tcPr>
          <w:p w14:paraId="349C5893" w14:textId="77777777" w:rsidR="00922C7A" w:rsidRPr="00C427A1" w:rsidRDefault="00922C7A" w:rsidP="00026043">
            <w:pPr>
              <w:overflowPunct w:val="0"/>
              <w:autoSpaceDE w:val="0"/>
              <w:autoSpaceDN w:val="0"/>
              <w:adjustRightInd w:val="0"/>
              <w:spacing w:before="0" w:after="0"/>
              <w:ind w:firstLine="0"/>
              <w:jc w:val="center"/>
              <w:textAlignment w:val="baseline"/>
            </w:pPr>
            <w:r w:rsidRPr="00C427A1">
              <w:t>1105</w:t>
            </w:r>
          </w:p>
        </w:tc>
        <w:tc>
          <w:tcPr>
            <w:tcW w:w="1828" w:type="dxa"/>
          </w:tcPr>
          <w:p w14:paraId="6CFEBC51" w14:textId="77777777" w:rsidR="00922C7A" w:rsidRPr="00C427A1" w:rsidRDefault="00922C7A" w:rsidP="00026043">
            <w:pPr>
              <w:overflowPunct w:val="0"/>
              <w:autoSpaceDE w:val="0"/>
              <w:autoSpaceDN w:val="0"/>
              <w:adjustRightInd w:val="0"/>
              <w:spacing w:before="0" w:after="0"/>
              <w:ind w:firstLine="0"/>
              <w:jc w:val="center"/>
              <w:textAlignment w:val="baseline"/>
            </w:pPr>
            <w:r w:rsidRPr="00C427A1">
              <w:t>Нет</w:t>
            </w:r>
          </w:p>
        </w:tc>
        <w:tc>
          <w:tcPr>
            <w:tcW w:w="1302" w:type="dxa"/>
          </w:tcPr>
          <w:p w14:paraId="038B631E" w14:textId="77777777" w:rsidR="00922C7A" w:rsidRPr="00C427A1" w:rsidRDefault="00922C7A" w:rsidP="00026043">
            <w:pPr>
              <w:overflowPunct w:val="0"/>
              <w:autoSpaceDE w:val="0"/>
              <w:autoSpaceDN w:val="0"/>
              <w:adjustRightInd w:val="0"/>
              <w:spacing w:before="0" w:after="0"/>
              <w:ind w:firstLine="0"/>
              <w:jc w:val="center"/>
              <w:textAlignment w:val="baseline"/>
            </w:pPr>
            <w:r w:rsidRPr="00C427A1">
              <w:t>5</w:t>
            </w:r>
          </w:p>
        </w:tc>
      </w:tr>
      <w:tr w:rsidR="0087094A" w:rsidRPr="00C427A1" w14:paraId="4F3F652C" w14:textId="77777777" w:rsidTr="00922C7A">
        <w:trPr>
          <w:cantSplit/>
          <w:trHeight w:val="302"/>
          <w:jc w:val="center"/>
        </w:trPr>
        <w:tc>
          <w:tcPr>
            <w:tcW w:w="10032" w:type="dxa"/>
            <w:shd w:val="clear" w:color="auto" w:fill="auto"/>
            <w:noWrap/>
          </w:tcPr>
          <w:p w14:paraId="0DE8FB8C" w14:textId="77777777" w:rsidR="00922C7A" w:rsidRPr="00C427A1" w:rsidRDefault="00922C7A" w:rsidP="00026043">
            <w:pPr>
              <w:overflowPunct w:val="0"/>
              <w:autoSpaceDE w:val="0"/>
              <w:autoSpaceDN w:val="0"/>
              <w:adjustRightInd w:val="0"/>
              <w:spacing w:before="0" w:after="0"/>
              <w:ind w:firstLine="0"/>
              <w:jc w:val="left"/>
              <w:textAlignment w:val="baseline"/>
            </w:pPr>
            <w:r w:rsidRPr="00C427A1">
              <w:t xml:space="preserve">сумма НДС чека по </w:t>
            </w:r>
            <w:proofErr w:type="spellStart"/>
            <w:r w:rsidRPr="00C427A1">
              <w:t>расч</w:t>
            </w:r>
            <w:proofErr w:type="spellEnd"/>
            <w:r w:rsidRPr="00C427A1">
              <w:t>. ставке 18/118</w:t>
            </w:r>
          </w:p>
        </w:tc>
        <w:tc>
          <w:tcPr>
            <w:tcW w:w="1340" w:type="dxa"/>
          </w:tcPr>
          <w:p w14:paraId="3E06DFE2" w14:textId="77777777" w:rsidR="00922C7A" w:rsidRPr="00C427A1" w:rsidRDefault="00922C7A" w:rsidP="00026043">
            <w:pPr>
              <w:overflowPunct w:val="0"/>
              <w:autoSpaceDE w:val="0"/>
              <w:autoSpaceDN w:val="0"/>
              <w:adjustRightInd w:val="0"/>
              <w:spacing w:before="0" w:after="0"/>
              <w:ind w:firstLine="0"/>
              <w:jc w:val="center"/>
              <w:textAlignment w:val="baseline"/>
            </w:pPr>
            <w:r w:rsidRPr="00C427A1">
              <w:t>1106</w:t>
            </w:r>
          </w:p>
        </w:tc>
        <w:tc>
          <w:tcPr>
            <w:tcW w:w="1828" w:type="dxa"/>
          </w:tcPr>
          <w:p w14:paraId="28C7B985" w14:textId="77777777" w:rsidR="00922C7A" w:rsidRPr="00C427A1" w:rsidRDefault="00922C7A" w:rsidP="00026043">
            <w:pPr>
              <w:overflowPunct w:val="0"/>
              <w:autoSpaceDE w:val="0"/>
              <w:autoSpaceDN w:val="0"/>
              <w:adjustRightInd w:val="0"/>
              <w:spacing w:before="0" w:after="0"/>
              <w:ind w:firstLine="0"/>
              <w:jc w:val="center"/>
              <w:textAlignment w:val="baseline"/>
            </w:pPr>
            <w:r w:rsidRPr="00C427A1">
              <w:t>Нет</w:t>
            </w:r>
          </w:p>
        </w:tc>
        <w:tc>
          <w:tcPr>
            <w:tcW w:w="1302" w:type="dxa"/>
          </w:tcPr>
          <w:p w14:paraId="1124E3AF" w14:textId="77777777" w:rsidR="00922C7A" w:rsidRPr="00C427A1" w:rsidRDefault="00922C7A" w:rsidP="00026043">
            <w:pPr>
              <w:overflowPunct w:val="0"/>
              <w:autoSpaceDE w:val="0"/>
              <w:autoSpaceDN w:val="0"/>
              <w:adjustRightInd w:val="0"/>
              <w:spacing w:before="0" w:after="0"/>
              <w:ind w:firstLine="0"/>
              <w:jc w:val="center"/>
              <w:textAlignment w:val="baseline"/>
            </w:pPr>
            <w:r w:rsidRPr="00C427A1">
              <w:t>5</w:t>
            </w:r>
          </w:p>
        </w:tc>
      </w:tr>
      <w:tr w:rsidR="0087094A" w:rsidRPr="00C427A1" w14:paraId="54590CA3" w14:textId="77777777" w:rsidTr="00922C7A">
        <w:trPr>
          <w:cantSplit/>
          <w:trHeight w:val="302"/>
          <w:jc w:val="center"/>
        </w:trPr>
        <w:tc>
          <w:tcPr>
            <w:tcW w:w="10032" w:type="dxa"/>
            <w:shd w:val="clear" w:color="auto" w:fill="auto"/>
            <w:noWrap/>
          </w:tcPr>
          <w:p w14:paraId="4E193674" w14:textId="77777777" w:rsidR="00922C7A" w:rsidRPr="00C427A1" w:rsidRDefault="00922C7A" w:rsidP="00026043">
            <w:pPr>
              <w:overflowPunct w:val="0"/>
              <w:autoSpaceDE w:val="0"/>
              <w:autoSpaceDN w:val="0"/>
              <w:adjustRightInd w:val="0"/>
              <w:spacing w:before="0" w:after="0"/>
              <w:ind w:firstLine="0"/>
              <w:jc w:val="left"/>
              <w:textAlignment w:val="baseline"/>
            </w:pPr>
            <w:r w:rsidRPr="00C427A1">
              <w:t xml:space="preserve">сумма НДС чека по </w:t>
            </w:r>
            <w:proofErr w:type="spellStart"/>
            <w:r w:rsidRPr="00C427A1">
              <w:t>расч</w:t>
            </w:r>
            <w:proofErr w:type="spellEnd"/>
            <w:r w:rsidRPr="00C427A1">
              <w:t>. ставке 10/110</w:t>
            </w:r>
          </w:p>
        </w:tc>
        <w:tc>
          <w:tcPr>
            <w:tcW w:w="1340" w:type="dxa"/>
          </w:tcPr>
          <w:p w14:paraId="384AE871" w14:textId="77777777" w:rsidR="00922C7A" w:rsidRPr="00C427A1" w:rsidRDefault="00922C7A" w:rsidP="00026043">
            <w:pPr>
              <w:overflowPunct w:val="0"/>
              <w:autoSpaceDE w:val="0"/>
              <w:autoSpaceDN w:val="0"/>
              <w:adjustRightInd w:val="0"/>
              <w:spacing w:before="0" w:after="0"/>
              <w:ind w:firstLine="0"/>
              <w:jc w:val="center"/>
              <w:textAlignment w:val="baseline"/>
            </w:pPr>
            <w:r w:rsidRPr="00C427A1">
              <w:t>1107</w:t>
            </w:r>
          </w:p>
        </w:tc>
        <w:tc>
          <w:tcPr>
            <w:tcW w:w="1828" w:type="dxa"/>
          </w:tcPr>
          <w:p w14:paraId="2CC40AE6" w14:textId="77777777" w:rsidR="00922C7A" w:rsidRPr="00C427A1" w:rsidRDefault="00922C7A" w:rsidP="00026043">
            <w:pPr>
              <w:overflowPunct w:val="0"/>
              <w:autoSpaceDE w:val="0"/>
              <w:autoSpaceDN w:val="0"/>
              <w:adjustRightInd w:val="0"/>
              <w:spacing w:before="0" w:after="0"/>
              <w:ind w:firstLine="0"/>
              <w:jc w:val="center"/>
              <w:textAlignment w:val="baseline"/>
            </w:pPr>
            <w:r w:rsidRPr="00C427A1">
              <w:t>Нет</w:t>
            </w:r>
          </w:p>
        </w:tc>
        <w:tc>
          <w:tcPr>
            <w:tcW w:w="1302" w:type="dxa"/>
          </w:tcPr>
          <w:p w14:paraId="77E2D6D8" w14:textId="77777777" w:rsidR="00922C7A" w:rsidRPr="00C427A1" w:rsidRDefault="00922C7A" w:rsidP="00026043">
            <w:pPr>
              <w:overflowPunct w:val="0"/>
              <w:autoSpaceDE w:val="0"/>
              <w:autoSpaceDN w:val="0"/>
              <w:adjustRightInd w:val="0"/>
              <w:spacing w:before="0" w:after="0"/>
              <w:ind w:firstLine="0"/>
              <w:jc w:val="center"/>
              <w:textAlignment w:val="baseline"/>
            </w:pPr>
            <w:r w:rsidRPr="00C427A1">
              <w:t>5</w:t>
            </w:r>
          </w:p>
        </w:tc>
      </w:tr>
      <w:tr w:rsidR="00C7361C" w:rsidRPr="00C427A1" w14:paraId="64C26A66" w14:textId="77777777" w:rsidTr="00922C7A">
        <w:trPr>
          <w:cantSplit/>
          <w:trHeight w:val="302"/>
          <w:jc w:val="center"/>
        </w:trPr>
        <w:tc>
          <w:tcPr>
            <w:tcW w:w="10032" w:type="dxa"/>
            <w:shd w:val="clear" w:color="auto" w:fill="auto"/>
            <w:noWrap/>
          </w:tcPr>
          <w:p w14:paraId="5B2AD446" w14:textId="77777777" w:rsidR="006607ED" w:rsidRPr="00C427A1" w:rsidRDefault="006607ED" w:rsidP="003B7C69">
            <w:pPr>
              <w:overflowPunct w:val="0"/>
              <w:autoSpaceDE w:val="0"/>
              <w:autoSpaceDN w:val="0"/>
              <w:adjustRightInd w:val="0"/>
              <w:spacing w:before="0" w:after="0"/>
              <w:ind w:firstLine="0"/>
              <w:jc w:val="left"/>
              <w:textAlignment w:val="baseline"/>
            </w:pPr>
            <w:r w:rsidRPr="00C427A1">
              <w:t>номер ФД</w:t>
            </w:r>
          </w:p>
        </w:tc>
        <w:tc>
          <w:tcPr>
            <w:tcW w:w="1340" w:type="dxa"/>
          </w:tcPr>
          <w:p w14:paraId="151E7259" w14:textId="77777777" w:rsidR="006607ED" w:rsidRPr="00C427A1" w:rsidRDefault="006607ED" w:rsidP="003B7C69">
            <w:pPr>
              <w:overflowPunct w:val="0"/>
              <w:autoSpaceDE w:val="0"/>
              <w:autoSpaceDN w:val="0"/>
              <w:adjustRightInd w:val="0"/>
              <w:spacing w:before="0" w:after="0"/>
              <w:ind w:firstLine="0"/>
              <w:jc w:val="center"/>
              <w:textAlignment w:val="baseline"/>
            </w:pPr>
            <w:r w:rsidRPr="00C427A1">
              <w:t>1040</w:t>
            </w:r>
          </w:p>
        </w:tc>
        <w:tc>
          <w:tcPr>
            <w:tcW w:w="1828" w:type="dxa"/>
          </w:tcPr>
          <w:p w14:paraId="4C158FE8" w14:textId="77777777" w:rsidR="006607ED" w:rsidRPr="00C427A1" w:rsidRDefault="006607ED" w:rsidP="003B7C69">
            <w:pPr>
              <w:overflowPunct w:val="0"/>
              <w:autoSpaceDE w:val="0"/>
              <w:autoSpaceDN w:val="0"/>
              <w:adjustRightInd w:val="0"/>
              <w:spacing w:before="0" w:after="0"/>
              <w:ind w:firstLine="0"/>
              <w:jc w:val="center"/>
              <w:textAlignment w:val="baseline"/>
            </w:pPr>
            <w:r w:rsidRPr="00C427A1">
              <w:t>Нет</w:t>
            </w:r>
          </w:p>
        </w:tc>
        <w:tc>
          <w:tcPr>
            <w:tcW w:w="1302" w:type="dxa"/>
          </w:tcPr>
          <w:p w14:paraId="723E8D5F" w14:textId="77777777" w:rsidR="006607ED" w:rsidRPr="00C427A1" w:rsidRDefault="006607ED" w:rsidP="003B7C69">
            <w:pPr>
              <w:overflowPunct w:val="0"/>
              <w:autoSpaceDE w:val="0"/>
              <w:autoSpaceDN w:val="0"/>
              <w:adjustRightInd w:val="0"/>
              <w:spacing w:before="0" w:after="0"/>
              <w:ind w:firstLine="0"/>
              <w:jc w:val="center"/>
              <w:textAlignment w:val="baseline"/>
            </w:pPr>
            <w:r w:rsidRPr="00C427A1">
              <w:t>1, 5</w:t>
            </w:r>
          </w:p>
        </w:tc>
      </w:tr>
      <w:tr w:rsidR="00C7361C" w:rsidRPr="00C427A1" w14:paraId="38E5DC8D" w14:textId="77777777" w:rsidTr="00922C7A">
        <w:trPr>
          <w:cantSplit/>
          <w:trHeight w:val="302"/>
          <w:jc w:val="center"/>
        </w:trPr>
        <w:tc>
          <w:tcPr>
            <w:tcW w:w="10032" w:type="dxa"/>
            <w:shd w:val="clear" w:color="auto" w:fill="auto"/>
            <w:noWrap/>
          </w:tcPr>
          <w:p w14:paraId="1178B2AF" w14:textId="77777777" w:rsidR="006607ED" w:rsidRPr="00C427A1" w:rsidRDefault="006607ED" w:rsidP="003B7C69">
            <w:pPr>
              <w:overflowPunct w:val="0"/>
              <w:autoSpaceDE w:val="0"/>
              <w:autoSpaceDN w:val="0"/>
              <w:adjustRightInd w:val="0"/>
              <w:spacing w:before="0" w:after="0"/>
              <w:ind w:firstLine="0"/>
              <w:jc w:val="left"/>
              <w:textAlignment w:val="baseline"/>
            </w:pPr>
            <w:r w:rsidRPr="00C427A1">
              <w:t>номер ФН</w:t>
            </w:r>
          </w:p>
        </w:tc>
        <w:tc>
          <w:tcPr>
            <w:tcW w:w="1340" w:type="dxa"/>
          </w:tcPr>
          <w:p w14:paraId="5E6B9F11" w14:textId="77777777" w:rsidR="006607ED" w:rsidRPr="00C427A1" w:rsidRDefault="006607ED" w:rsidP="003B7C69">
            <w:pPr>
              <w:overflowPunct w:val="0"/>
              <w:autoSpaceDE w:val="0"/>
              <w:autoSpaceDN w:val="0"/>
              <w:adjustRightInd w:val="0"/>
              <w:spacing w:before="0" w:after="0"/>
              <w:ind w:firstLine="0"/>
              <w:jc w:val="center"/>
              <w:textAlignment w:val="baseline"/>
              <w:rPr>
                <w:lang w:val="en-US"/>
              </w:rPr>
            </w:pPr>
            <w:r w:rsidRPr="00C427A1">
              <w:t>1041</w:t>
            </w:r>
          </w:p>
        </w:tc>
        <w:tc>
          <w:tcPr>
            <w:tcW w:w="1828" w:type="dxa"/>
          </w:tcPr>
          <w:p w14:paraId="61C2318E" w14:textId="77777777" w:rsidR="006607ED" w:rsidRPr="00C427A1" w:rsidRDefault="006607ED" w:rsidP="003B7C69">
            <w:pPr>
              <w:overflowPunct w:val="0"/>
              <w:autoSpaceDE w:val="0"/>
              <w:autoSpaceDN w:val="0"/>
              <w:adjustRightInd w:val="0"/>
              <w:spacing w:before="0" w:after="0"/>
              <w:ind w:firstLine="0"/>
              <w:jc w:val="center"/>
              <w:textAlignment w:val="baseline"/>
            </w:pPr>
            <w:r w:rsidRPr="00C427A1">
              <w:t>Нет</w:t>
            </w:r>
          </w:p>
        </w:tc>
        <w:tc>
          <w:tcPr>
            <w:tcW w:w="1302" w:type="dxa"/>
          </w:tcPr>
          <w:p w14:paraId="71F40161" w14:textId="77777777" w:rsidR="006607ED" w:rsidRPr="00C427A1" w:rsidRDefault="006607ED" w:rsidP="003B7C69">
            <w:pPr>
              <w:overflowPunct w:val="0"/>
              <w:autoSpaceDE w:val="0"/>
              <w:autoSpaceDN w:val="0"/>
              <w:adjustRightInd w:val="0"/>
              <w:spacing w:before="0" w:after="0"/>
              <w:ind w:firstLine="0"/>
              <w:jc w:val="center"/>
              <w:textAlignment w:val="baseline"/>
            </w:pPr>
            <w:r w:rsidRPr="00C427A1">
              <w:t>1, 5</w:t>
            </w:r>
          </w:p>
        </w:tc>
      </w:tr>
      <w:tr w:rsidR="00C7361C" w:rsidRPr="00C427A1" w14:paraId="63219F56" w14:textId="77777777" w:rsidTr="00922C7A">
        <w:trPr>
          <w:cantSplit/>
          <w:trHeight w:val="302"/>
          <w:jc w:val="center"/>
        </w:trPr>
        <w:tc>
          <w:tcPr>
            <w:tcW w:w="10032" w:type="dxa"/>
            <w:tcBorders>
              <w:top w:val="single" w:sz="4" w:space="0" w:color="auto"/>
              <w:left w:val="single" w:sz="4" w:space="0" w:color="auto"/>
              <w:bottom w:val="single" w:sz="4" w:space="0" w:color="auto"/>
              <w:right w:val="single" w:sz="4" w:space="0" w:color="auto"/>
            </w:tcBorders>
            <w:shd w:val="clear" w:color="auto" w:fill="auto"/>
            <w:noWrap/>
          </w:tcPr>
          <w:p w14:paraId="654ADFDE" w14:textId="77777777" w:rsidR="004E1970" w:rsidRPr="00C427A1" w:rsidRDefault="004E1970" w:rsidP="003B7C69">
            <w:pPr>
              <w:overflowPunct w:val="0"/>
              <w:autoSpaceDE w:val="0"/>
              <w:autoSpaceDN w:val="0"/>
              <w:adjustRightInd w:val="0"/>
              <w:spacing w:before="0" w:after="0"/>
              <w:ind w:firstLine="0"/>
              <w:jc w:val="left"/>
              <w:textAlignment w:val="baseline"/>
            </w:pPr>
            <w:r w:rsidRPr="00C427A1">
              <w:t>ФПД</w:t>
            </w:r>
          </w:p>
        </w:tc>
        <w:tc>
          <w:tcPr>
            <w:tcW w:w="1340" w:type="dxa"/>
            <w:tcBorders>
              <w:top w:val="single" w:sz="4" w:space="0" w:color="auto"/>
              <w:left w:val="single" w:sz="4" w:space="0" w:color="auto"/>
              <w:bottom w:val="single" w:sz="4" w:space="0" w:color="auto"/>
              <w:right w:val="single" w:sz="4" w:space="0" w:color="auto"/>
            </w:tcBorders>
          </w:tcPr>
          <w:p w14:paraId="047B2EE7" w14:textId="233D1BC7" w:rsidR="004E1970" w:rsidRPr="00C427A1" w:rsidRDefault="002B3131" w:rsidP="002B3131">
            <w:pPr>
              <w:overflowPunct w:val="0"/>
              <w:autoSpaceDE w:val="0"/>
              <w:autoSpaceDN w:val="0"/>
              <w:adjustRightInd w:val="0"/>
              <w:spacing w:before="0" w:after="0"/>
              <w:ind w:firstLine="0"/>
              <w:jc w:val="center"/>
              <w:textAlignment w:val="baseline"/>
            </w:pPr>
            <w:r w:rsidRPr="00C427A1">
              <w:t>1077</w:t>
            </w:r>
          </w:p>
        </w:tc>
        <w:tc>
          <w:tcPr>
            <w:tcW w:w="1828" w:type="dxa"/>
            <w:tcBorders>
              <w:top w:val="single" w:sz="4" w:space="0" w:color="auto"/>
              <w:left w:val="single" w:sz="4" w:space="0" w:color="auto"/>
              <w:bottom w:val="single" w:sz="4" w:space="0" w:color="auto"/>
              <w:right w:val="single" w:sz="4" w:space="0" w:color="auto"/>
            </w:tcBorders>
          </w:tcPr>
          <w:p w14:paraId="04C312F0" w14:textId="77777777" w:rsidR="004E1970" w:rsidRPr="00C427A1" w:rsidRDefault="004E1970" w:rsidP="003B7C69">
            <w:pPr>
              <w:overflowPunct w:val="0"/>
              <w:autoSpaceDE w:val="0"/>
              <w:autoSpaceDN w:val="0"/>
              <w:adjustRightInd w:val="0"/>
              <w:spacing w:before="0" w:after="0"/>
              <w:ind w:firstLine="0"/>
              <w:jc w:val="center"/>
              <w:textAlignment w:val="baseline"/>
            </w:pPr>
            <w:r w:rsidRPr="00C427A1">
              <w:t>Нет</w:t>
            </w:r>
          </w:p>
        </w:tc>
        <w:tc>
          <w:tcPr>
            <w:tcW w:w="1302" w:type="dxa"/>
            <w:tcBorders>
              <w:top w:val="single" w:sz="4" w:space="0" w:color="auto"/>
              <w:left w:val="single" w:sz="4" w:space="0" w:color="auto"/>
              <w:bottom w:val="single" w:sz="4" w:space="0" w:color="auto"/>
              <w:right w:val="single" w:sz="4" w:space="0" w:color="auto"/>
            </w:tcBorders>
          </w:tcPr>
          <w:p w14:paraId="4ABA2B72" w14:textId="77777777" w:rsidR="004E1970" w:rsidRPr="00C427A1" w:rsidRDefault="006607ED" w:rsidP="003B7C69">
            <w:pPr>
              <w:overflowPunct w:val="0"/>
              <w:autoSpaceDE w:val="0"/>
              <w:autoSpaceDN w:val="0"/>
              <w:adjustRightInd w:val="0"/>
              <w:spacing w:before="0" w:after="0"/>
              <w:ind w:firstLine="0"/>
              <w:jc w:val="center"/>
              <w:textAlignment w:val="baseline"/>
            </w:pPr>
            <w:r w:rsidRPr="00C427A1">
              <w:t>5</w:t>
            </w:r>
          </w:p>
        </w:tc>
      </w:tr>
      <w:tr w:rsidR="002B3131" w:rsidRPr="00C427A1" w14:paraId="7425F9D9" w14:textId="77777777" w:rsidTr="00922C7A">
        <w:trPr>
          <w:cantSplit/>
          <w:trHeight w:val="302"/>
          <w:jc w:val="center"/>
        </w:trPr>
        <w:tc>
          <w:tcPr>
            <w:tcW w:w="10032" w:type="dxa"/>
            <w:shd w:val="clear" w:color="auto" w:fill="auto"/>
            <w:noWrap/>
          </w:tcPr>
          <w:p w14:paraId="1BEA87CD" w14:textId="7FC3F3B8" w:rsidR="00D5517D" w:rsidRPr="00C427A1" w:rsidRDefault="002B3131" w:rsidP="0040736C">
            <w:pPr>
              <w:overflowPunct w:val="0"/>
              <w:autoSpaceDE w:val="0"/>
              <w:autoSpaceDN w:val="0"/>
              <w:adjustRightInd w:val="0"/>
              <w:spacing w:before="0" w:after="0"/>
              <w:ind w:firstLine="0"/>
              <w:jc w:val="left"/>
              <w:textAlignment w:val="baseline"/>
              <w:rPr>
                <w:vertAlign w:val="superscript"/>
              </w:rPr>
            </w:pPr>
            <w:r w:rsidRPr="00C427A1">
              <w:t xml:space="preserve">предмет </w:t>
            </w:r>
            <w:r w:rsidR="00D5517D" w:rsidRPr="00C427A1">
              <w:t>расчета</w:t>
            </w:r>
          </w:p>
        </w:tc>
        <w:tc>
          <w:tcPr>
            <w:tcW w:w="1340" w:type="dxa"/>
          </w:tcPr>
          <w:p w14:paraId="0F6889FC" w14:textId="3AD006DD" w:rsidR="00D5517D" w:rsidRPr="00C427A1" w:rsidRDefault="002B3131" w:rsidP="003B7C69">
            <w:pPr>
              <w:overflowPunct w:val="0"/>
              <w:autoSpaceDE w:val="0"/>
              <w:autoSpaceDN w:val="0"/>
              <w:adjustRightInd w:val="0"/>
              <w:spacing w:before="0" w:after="0"/>
              <w:ind w:firstLine="0"/>
              <w:jc w:val="center"/>
              <w:textAlignment w:val="baseline"/>
            </w:pPr>
            <w:r w:rsidRPr="00C427A1">
              <w:t>1059</w:t>
            </w:r>
          </w:p>
        </w:tc>
        <w:tc>
          <w:tcPr>
            <w:tcW w:w="1828" w:type="dxa"/>
          </w:tcPr>
          <w:p w14:paraId="3882391A" w14:textId="77777777" w:rsidR="00D5517D" w:rsidRPr="00C427A1" w:rsidRDefault="00D5517D" w:rsidP="003B7C69">
            <w:pPr>
              <w:overflowPunct w:val="0"/>
              <w:autoSpaceDE w:val="0"/>
              <w:autoSpaceDN w:val="0"/>
              <w:adjustRightInd w:val="0"/>
              <w:spacing w:before="0" w:after="0"/>
              <w:ind w:firstLine="0"/>
              <w:jc w:val="center"/>
              <w:textAlignment w:val="baseline"/>
            </w:pPr>
            <w:r w:rsidRPr="00C427A1">
              <w:t>Да</w:t>
            </w:r>
          </w:p>
        </w:tc>
        <w:tc>
          <w:tcPr>
            <w:tcW w:w="1302" w:type="dxa"/>
          </w:tcPr>
          <w:p w14:paraId="76D568E4" w14:textId="77777777" w:rsidR="00D5517D" w:rsidRPr="00C427A1" w:rsidRDefault="00D5517D" w:rsidP="003B7C69">
            <w:pPr>
              <w:overflowPunct w:val="0"/>
              <w:autoSpaceDE w:val="0"/>
              <w:autoSpaceDN w:val="0"/>
              <w:adjustRightInd w:val="0"/>
              <w:spacing w:before="0" w:after="0"/>
              <w:ind w:firstLine="0"/>
              <w:jc w:val="center"/>
              <w:textAlignment w:val="baseline"/>
            </w:pPr>
            <w:r w:rsidRPr="00C427A1">
              <w:t>5</w:t>
            </w:r>
          </w:p>
        </w:tc>
      </w:tr>
      <w:tr w:rsidR="00C7361C" w:rsidRPr="00C427A1" w14:paraId="60C2D4CA" w14:textId="77777777" w:rsidTr="00922C7A">
        <w:trPr>
          <w:cantSplit/>
          <w:trHeight w:val="302"/>
          <w:jc w:val="center"/>
        </w:trPr>
        <w:tc>
          <w:tcPr>
            <w:tcW w:w="10032" w:type="dxa"/>
            <w:shd w:val="clear" w:color="auto" w:fill="auto"/>
            <w:noWrap/>
          </w:tcPr>
          <w:p w14:paraId="328F432C" w14:textId="77777777" w:rsidR="006607ED" w:rsidRPr="00C427A1" w:rsidRDefault="006607ED" w:rsidP="003B7C69">
            <w:pPr>
              <w:overflowPunct w:val="0"/>
              <w:autoSpaceDE w:val="0"/>
              <w:autoSpaceDN w:val="0"/>
              <w:adjustRightInd w:val="0"/>
              <w:spacing w:before="0" w:after="0"/>
              <w:ind w:firstLine="0"/>
              <w:jc w:val="left"/>
              <w:textAlignment w:val="baseline"/>
            </w:pPr>
            <w:r w:rsidRPr="00C427A1">
              <w:t>дополнительный реквизит чека (БСО)</w:t>
            </w:r>
          </w:p>
        </w:tc>
        <w:tc>
          <w:tcPr>
            <w:tcW w:w="1340" w:type="dxa"/>
          </w:tcPr>
          <w:p w14:paraId="3D10CAB2" w14:textId="77777777" w:rsidR="006607ED" w:rsidRPr="00C427A1" w:rsidRDefault="006607ED" w:rsidP="003B7C69">
            <w:pPr>
              <w:overflowPunct w:val="0"/>
              <w:autoSpaceDE w:val="0"/>
              <w:autoSpaceDN w:val="0"/>
              <w:adjustRightInd w:val="0"/>
              <w:spacing w:before="0" w:after="0"/>
              <w:ind w:firstLine="0"/>
              <w:jc w:val="center"/>
              <w:textAlignment w:val="baseline"/>
            </w:pPr>
            <w:r w:rsidRPr="00C427A1">
              <w:t>1192</w:t>
            </w:r>
          </w:p>
        </w:tc>
        <w:tc>
          <w:tcPr>
            <w:tcW w:w="1828" w:type="dxa"/>
          </w:tcPr>
          <w:p w14:paraId="483CF517" w14:textId="77777777" w:rsidR="006607ED" w:rsidRPr="00C427A1" w:rsidRDefault="006607ED" w:rsidP="003B7C69">
            <w:pPr>
              <w:overflowPunct w:val="0"/>
              <w:autoSpaceDE w:val="0"/>
              <w:autoSpaceDN w:val="0"/>
              <w:adjustRightInd w:val="0"/>
              <w:spacing w:before="0" w:after="0"/>
              <w:ind w:firstLine="0"/>
              <w:jc w:val="center"/>
              <w:textAlignment w:val="baseline"/>
            </w:pPr>
            <w:r w:rsidRPr="00C427A1">
              <w:t>Нет</w:t>
            </w:r>
          </w:p>
        </w:tc>
        <w:tc>
          <w:tcPr>
            <w:tcW w:w="1302" w:type="dxa"/>
          </w:tcPr>
          <w:p w14:paraId="659358CE" w14:textId="77777777" w:rsidR="006607ED" w:rsidRPr="00C427A1" w:rsidRDefault="006607ED" w:rsidP="003B7C69">
            <w:pPr>
              <w:overflowPunct w:val="0"/>
              <w:autoSpaceDE w:val="0"/>
              <w:autoSpaceDN w:val="0"/>
              <w:adjustRightInd w:val="0"/>
              <w:spacing w:before="0" w:after="0"/>
              <w:ind w:firstLine="0"/>
              <w:jc w:val="center"/>
              <w:textAlignment w:val="baseline"/>
            </w:pPr>
            <w:r w:rsidRPr="00C427A1">
              <w:t>5</w:t>
            </w:r>
          </w:p>
        </w:tc>
      </w:tr>
      <w:tr w:rsidR="00C7361C" w:rsidRPr="00C427A1" w14:paraId="3E788A12" w14:textId="77777777" w:rsidTr="00922C7A">
        <w:trPr>
          <w:cantSplit/>
          <w:trHeight w:val="302"/>
          <w:jc w:val="center"/>
        </w:trPr>
        <w:tc>
          <w:tcPr>
            <w:tcW w:w="10032" w:type="dxa"/>
            <w:tcBorders>
              <w:top w:val="single" w:sz="4" w:space="0" w:color="auto"/>
              <w:left w:val="single" w:sz="4" w:space="0" w:color="auto"/>
              <w:bottom w:val="single" w:sz="4" w:space="0" w:color="auto"/>
              <w:right w:val="single" w:sz="4" w:space="0" w:color="auto"/>
            </w:tcBorders>
            <w:shd w:val="clear" w:color="auto" w:fill="auto"/>
            <w:noWrap/>
          </w:tcPr>
          <w:p w14:paraId="2D6A3030" w14:textId="77777777" w:rsidR="004E1970" w:rsidRPr="00C427A1" w:rsidRDefault="004E1970" w:rsidP="003B7C69">
            <w:pPr>
              <w:overflowPunct w:val="0"/>
              <w:autoSpaceDE w:val="0"/>
              <w:autoSpaceDN w:val="0"/>
              <w:adjustRightInd w:val="0"/>
              <w:spacing w:before="0" w:after="0"/>
              <w:ind w:firstLine="0"/>
              <w:jc w:val="left"/>
              <w:textAlignment w:val="baseline"/>
            </w:pPr>
            <w:r w:rsidRPr="00C427A1">
              <w:t>ФПА</w:t>
            </w:r>
          </w:p>
        </w:tc>
        <w:tc>
          <w:tcPr>
            <w:tcW w:w="1340" w:type="dxa"/>
            <w:tcBorders>
              <w:top w:val="single" w:sz="4" w:space="0" w:color="auto"/>
              <w:left w:val="single" w:sz="4" w:space="0" w:color="auto"/>
              <w:bottom w:val="single" w:sz="4" w:space="0" w:color="auto"/>
              <w:right w:val="single" w:sz="4" w:space="0" w:color="auto"/>
            </w:tcBorders>
          </w:tcPr>
          <w:p w14:paraId="5DC75D01" w14:textId="4D75DC25" w:rsidR="004E1970" w:rsidRPr="00C427A1" w:rsidRDefault="00026043" w:rsidP="0072215D">
            <w:pPr>
              <w:overflowPunct w:val="0"/>
              <w:autoSpaceDE w:val="0"/>
              <w:autoSpaceDN w:val="0"/>
              <w:adjustRightInd w:val="0"/>
              <w:spacing w:before="0" w:after="0"/>
              <w:ind w:firstLine="0"/>
              <w:jc w:val="center"/>
              <w:textAlignment w:val="baseline"/>
            </w:pPr>
            <w:r w:rsidRPr="00C427A1">
              <w:t>301</w:t>
            </w:r>
          </w:p>
        </w:tc>
        <w:tc>
          <w:tcPr>
            <w:tcW w:w="1828" w:type="dxa"/>
            <w:tcBorders>
              <w:top w:val="single" w:sz="4" w:space="0" w:color="auto"/>
              <w:left w:val="single" w:sz="4" w:space="0" w:color="auto"/>
              <w:bottom w:val="single" w:sz="4" w:space="0" w:color="auto"/>
              <w:right w:val="single" w:sz="4" w:space="0" w:color="auto"/>
            </w:tcBorders>
          </w:tcPr>
          <w:p w14:paraId="4447D8B6" w14:textId="77777777" w:rsidR="004E1970" w:rsidRPr="00C427A1" w:rsidRDefault="004E1970" w:rsidP="003B7C69">
            <w:pPr>
              <w:overflowPunct w:val="0"/>
              <w:autoSpaceDE w:val="0"/>
              <w:autoSpaceDN w:val="0"/>
              <w:adjustRightInd w:val="0"/>
              <w:spacing w:before="0" w:after="0"/>
              <w:ind w:firstLine="0"/>
              <w:jc w:val="center"/>
              <w:textAlignment w:val="baseline"/>
            </w:pPr>
            <w:r w:rsidRPr="00C427A1">
              <w:t>Нет</w:t>
            </w:r>
          </w:p>
        </w:tc>
        <w:tc>
          <w:tcPr>
            <w:tcW w:w="1302" w:type="dxa"/>
            <w:tcBorders>
              <w:top w:val="single" w:sz="4" w:space="0" w:color="auto"/>
              <w:left w:val="single" w:sz="4" w:space="0" w:color="auto"/>
              <w:bottom w:val="single" w:sz="4" w:space="0" w:color="auto"/>
              <w:right w:val="single" w:sz="4" w:space="0" w:color="auto"/>
            </w:tcBorders>
          </w:tcPr>
          <w:p w14:paraId="1351A6CC" w14:textId="77777777" w:rsidR="004E1970" w:rsidRPr="00C427A1" w:rsidRDefault="00830002" w:rsidP="003B7C69">
            <w:pPr>
              <w:overflowPunct w:val="0"/>
              <w:autoSpaceDE w:val="0"/>
              <w:autoSpaceDN w:val="0"/>
              <w:adjustRightInd w:val="0"/>
              <w:spacing w:before="0" w:after="0"/>
              <w:ind w:firstLine="0"/>
              <w:jc w:val="center"/>
              <w:textAlignment w:val="baseline"/>
            </w:pPr>
            <w:r w:rsidRPr="00C427A1">
              <w:noBreakHyphen/>
            </w:r>
          </w:p>
        </w:tc>
      </w:tr>
      <w:tr w:rsidR="00C7361C" w:rsidRPr="00C427A1" w14:paraId="3D71A389" w14:textId="77777777" w:rsidTr="00922C7A">
        <w:trPr>
          <w:cantSplit/>
          <w:trHeight w:val="302"/>
          <w:jc w:val="center"/>
        </w:trPr>
        <w:tc>
          <w:tcPr>
            <w:tcW w:w="14502" w:type="dxa"/>
            <w:gridSpan w:val="4"/>
            <w:tcBorders>
              <w:top w:val="single" w:sz="4" w:space="0" w:color="auto"/>
              <w:left w:val="single" w:sz="4" w:space="0" w:color="auto"/>
              <w:bottom w:val="single" w:sz="4" w:space="0" w:color="auto"/>
              <w:right w:val="single" w:sz="4" w:space="0" w:color="auto"/>
            </w:tcBorders>
            <w:shd w:val="clear" w:color="auto" w:fill="auto"/>
            <w:noWrap/>
          </w:tcPr>
          <w:p w14:paraId="3155A397" w14:textId="113FBD09" w:rsidR="004E1970" w:rsidRPr="00C427A1" w:rsidRDefault="004E1970" w:rsidP="002E0A93">
            <w:pPr>
              <w:overflowPunct w:val="0"/>
              <w:autoSpaceDE w:val="0"/>
              <w:autoSpaceDN w:val="0"/>
              <w:adjustRightInd w:val="0"/>
              <w:spacing w:before="0" w:after="0"/>
              <w:ind w:firstLine="0"/>
              <w:jc w:val="left"/>
              <w:textAlignment w:val="baseline"/>
            </w:pPr>
            <w:r w:rsidRPr="00C427A1">
              <w:rPr>
                <w:b/>
              </w:rPr>
              <w:t xml:space="preserve">Реквизиты </w:t>
            </w:r>
            <w:r w:rsidR="002E0A93">
              <w:rPr>
                <w:b/>
              </w:rPr>
              <w:t>п</w:t>
            </w:r>
            <w:r w:rsidRPr="00C427A1">
              <w:rPr>
                <w:b/>
              </w:rPr>
              <w:t>одтверждения оператора</w:t>
            </w:r>
          </w:p>
        </w:tc>
      </w:tr>
      <w:tr w:rsidR="00C7361C" w:rsidRPr="00C427A1" w14:paraId="4398C97A" w14:textId="77777777" w:rsidTr="00922C7A">
        <w:trPr>
          <w:cantSplit/>
          <w:trHeight w:val="302"/>
          <w:jc w:val="center"/>
        </w:trPr>
        <w:tc>
          <w:tcPr>
            <w:tcW w:w="10032" w:type="dxa"/>
            <w:tcBorders>
              <w:top w:val="single" w:sz="4" w:space="0" w:color="auto"/>
              <w:left w:val="single" w:sz="4" w:space="0" w:color="auto"/>
              <w:bottom w:val="single" w:sz="4" w:space="0" w:color="auto"/>
              <w:right w:val="single" w:sz="4" w:space="0" w:color="auto"/>
            </w:tcBorders>
            <w:shd w:val="clear" w:color="auto" w:fill="auto"/>
            <w:noWrap/>
          </w:tcPr>
          <w:p w14:paraId="4B9B83C7" w14:textId="77777777" w:rsidR="004E1970" w:rsidRPr="00C427A1" w:rsidRDefault="004E1970" w:rsidP="003B7C69">
            <w:pPr>
              <w:overflowPunct w:val="0"/>
              <w:autoSpaceDE w:val="0"/>
              <w:autoSpaceDN w:val="0"/>
              <w:adjustRightInd w:val="0"/>
              <w:spacing w:before="0" w:after="0"/>
              <w:ind w:firstLine="0"/>
              <w:jc w:val="left"/>
              <w:textAlignment w:val="baseline"/>
            </w:pPr>
            <w:r w:rsidRPr="00C427A1">
              <w:t>ИНН ОФД</w:t>
            </w:r>
          </w:p>
        </w:tc>
        <w:tc>
          <w:tcPr>
            <w:tcW w:w="1340" w:type="dxa"/>
            <w:tcBorders>
              <w:top w:val="single" w:sz="4" w:space="0" w:color="auto"/>
              <w:left w:val="single" w:sz="4" w:space="0" w:color="auto"/>
              <w:bottom w:val="single" w:sz="4" w:space="0" w:color="auto"/>
              <w:right w:val="single" w:sz="4" w:space="0" w:color="auto"/>
            </w:tcBorders>
          </w:tcPr>
          <w:p w14:paraId="281B4E4C" w14:textId="77777777" w:rsidR="004E1970" w:rsidRPr="00C427A1" w:rsidRDefault="004E1970" w:rsidP="003B7C69">
            <w:pPr>
              <w:overflowPunct w:val="0"/>
              <w:autoSpaceDE w:val="0"/>
              <w:autoSpaceDN w:val="0"/>
              <w:adjustRightInd w:val="0"/>
              <w:spacing w:before="0" w:after="0"/>
              <w:ind w:firstLine="0"/>
              <w:jc w:val="center"/>
              <w:textAlignment w:val="baseline"/>
            </w:pPr>
            <w:r w:rsidRPr="00C427A1">
              <w:t>1017</w:t>
            </w:r>
          </w:p>
        </w:tc>
        <w:tc>
          <w:tcPr>
            <w:tcW w:w="1828" w:type="dxa"/>
            <w:tcBorders>
              <w:top w:val="single" w:sz="4" w:space="0" w:color="auto"/>
              <w:left w:val="single" w:sz="4" w:space="0" w:color="auto"/>
              <w:bottom w:val="single" w:sz="4" w:space="0" w:color="auto"/>
              <w:right w:val="single" w:sz="4" w:space="0" w:color="auto"/>
            </w:tcBorders>
          </w:tcPr>
          <w:p w14:paraId="3A978DC1" w14:textId="77777777" w:rsidR="004E1970" w:rsidRPr="00C427A1" w:rsidRDefault="004E1970" w:rsidP="003B7C69">
            <w:pPr>
              <w:overflowPunct w:val="0"/>
              <w:autoSpaceDE w:val="0"/>
              <w:autoSpaceDN w:val="0"/>
              <w:adjustRightInd w:val="0"/>
              <w:spacing w:before="0" w:after="0"/>
              <w:ind w:firstLine="0"/>
              <w:jc w:val="center"/>
              <w:textAlignment w:val="baseline"/>
            </w:pPr>
            <w:r w:rsidRPr="00C427A1">
              <w:t>Нет</w:t>
            </w:r>
          </w:p>
        </w:tc>
        <w:tc>
          <w:tcPr>
            <w:tcW w:w="1302" w:type="dxa"/>
            <w:tcBorders>
              <w:top w:val="single" w:sz="4" w:space="0" w:color="auto"/>
              <w:left w:val="single" w:sz="4" w:space="0" w:color="auto"/>
              <w:bottom w:val="single" w:sz="4" w:space="0" w:color="auto"/>
              <w:right w:val="single" w:sz="4" w:space="0" w:color="auto"/>
            </w:tcBorders>
          </w:tcPr>
          <w:p w14:paraId="6325FE47" w14:textId="77777777" w:rsidR="004E1970" w:rsidRPr="00C427A1" w:rsidRDefault="008F1B09" w:rsidP="003B7C69">
            <w:pPr>
              <w:overflowPunct w:val="0"/>
              <w:autoSpaceDE w:val="0"/>
              <w:autoSpaceDN w:val="0"/>
              <w:adjustRightInd w:val="0"/>
              <w:spacing w:before="0" w:after="0"/>
              <w:ind w:firstLine="0"/>
              <w:jc w:val="center"/>
              <w:textAlignment w:val="baseline"/>
            </w:pPr>
            <w:r w:rsidRPr="00C427A1">
              <w:t>2</w:t>
            </w:r>
          </w:p>
        </w:tc>
      </w:tr>
      <w:tr w:rsidR="00C7361C" w:rsidRPr="00C427A1" w14:paraId="4AB86CAF" w14:textId="77777777" w:rsidTr="00922C7A">
        <w:trPr>
          <w:cantSplit/>
          <w:trHeight w:val="302"/>
          <w:jc w:val="center"/>
        </w:trPr>
        <w:tc>
          <w:tcPr>
            <w:tcW w:w="10032" w:type="dxa"/>
            <w:tcBorders>
              <w:top w:val="single" w:sz="4" w:space="0" w:color="auto"/>
              <w:left w:val="single" w:sz="4" w:space="0" w:color="auto"/>
              <w:bottom w:val="single" w:sz="4" w:space="0" w:color="auto"/>
              <w:right w:val="single" w:sz="4" w:space="0" w:color="auto"/>
            </w:tcBorders>
            <w:shd w:val="clear" w:color="auto" w:fill="auto"/>
            <w:noWrap/>
          </w:tcPr>
          <w:p w14:paraId="5776256F" w14:textId="77777777" w:rsidR="006607ED" w:rsidRPr="00C427A1" w:rsidRDefault="006607ED" w:rsidP="003B7C69">
            <w:pPr>
              <w:overflowPunct w:val="0"/>
              <w:autoSpaceDE w:val="0"/>
              <w:autoSpaceDN w:val="0"/>
              <w:adjustRightInd w:val="0"/>
              <w:spacing w:before="0" w:after="0"/>
              <w:ind w:firstLine="0"/>
              <w:jc w:val="left"/>
              <w:textAlignment w:val="baseline"/>
            </w:pPr>
            <w:r w:rsidRPr="00C427A1">
              <w:t>дата, время приема документа оператором</w:t>
            </w:r>
          </w:p>
        </w:tc>
        <w:tc>
          <w:tcPr>
            <w:tcW w:w="1340" w:type="dxa"/>
            <w:tcBorders>
              <w:top w:val="single" w:sz="4" w:space="0" w:color="auto"/>
              <w:left w:val="single" w:sz="4" w:space="0" w:color="auto"/>
              <w:bottom w:val="single" w:sz="4" w:space="0" w:color="auto"/>
              <w:right w:val="single" w:sz="4" w:space="0" w:color="auto"/>
            </w:tcBorders>
          </w:tcPr>
          <w:p w14:paraId="6A87048A" w14:textId="77777777" w:rsidR="006607ED" w:rsidRPr="00C427A1" w:rsidRDefault="006607ED" w:rsidP="003B7C69">
            <w:pPr>
              <w:overflowPunct w:val="0"/>
              <w:autoSpaceDE w:val="0"/>
              <w:autoSpaceDN w:val="0"/>
              <w:adjustRightInd w:val="0"/>
              <w:spacing w:before="0" w:after="0"/>
              <w:ind w:firstLine="0"/>
              <w:jc w:val="center"/>
              <w:textAlignment w:val="baseline"/>
            </w:pPr>
            <w:r w:rsidRPr="00C427A1">
              <w:t>1012</w:t>
            </w:r>
          </w:p>
        </w:tc>
        <w:tc>
          <w:tcPr>
            <w:tcW w:w="1828" w:type="dxa"/>
            <w:tcBorders>
              <w:top w:val="single" w:sz="4" w:space="0" w:color="auto"/>
              <w:left w:val="single" w:sz="4" w:space="0" w:color="auto"/>
              <w:bottom w:val="single" w:sz="4" w:space="0" w:color="auto"/>
              <w:right w:val="single" w:sz="4" w:space="0" w:color="auto"/>
            </w:tcBorders>
          </w:tcPr>
          <w:p w14:paraId="58C60D94" w14:textId="77777777" w:rsidR="006607ED" w:rsidRPr="00C427A1" w:rsidRDefault="006607ED" w:rsidP="003B7C69">
            <w:pPr>
              <w:overflowPunct w:val="0"/>
              <w:autoSpaceDE w:val="0"/>
              <w:autoSpaceDN w:val="0"/>
              <w:adjustRightInd w:val="0"/>
              <w:spacing w:before="0" w:after="0"/>
              <w:ind w:firstLine="0"/>
              <w:jc w:val="center"/>
              <w:textAlignment w:val="baseline"/>
            </w:pPr>
            <w:r w:rsidRPr="00C427A1">
              <w:t>Нет</w:t>
            </w:r>
          </w:p>
        </w:tc>
        <w:tc>
          <w:tcPr>
            <w:tcW w:w="1302" w:type="dxa"/>
            <w:tcBorders>
              <w:top w:val="single" w:sz="4" w:space="0" w:color="auto"/>
              <w:left w:val="single" w:sz="4" w:space="0" w:color="auto"/>
              <w:bottom w:val="single" w:sz="4" w:space="0" w:color="auto"/>
              <w:right w:val="single" w:sz="4" w:space="0" w:color="auto"/>
            </w:tcBorders>
          </w:tcPr>
          <w:p w14:paraId="4103D2BD" w14:textId="77777777" w:rsidR="006607ED" w:rsidRPr="00C427A1" w:rsidRDefault="008F1B09" w:rsidP="003B7C69">
            <w:pPr>
              <w:overflowPunct w:val="0"/>
              <w:autoSpaceDE w:val="0"/>
              <w:autoSpaceDN w:val="0"/>
              <w:adjustRightInd w:val="0"/>
              <w:spacing w:before="0" w:after="0"/>
              <w:ind w:firstLine="0"/>
              <w:jc w:val="center"/>
              <w:textAlignment w:val="baseline"/>
            </w:pPr>
            <w:r w:rsidRPr="00C427A1">
              <w:t>2</w:t>
            </w:r>
          </w:p>
        </w:tc>
      </w:tr>
      <w:tr w:rsidR="00C51647" w:rsidRPr="00C427A1" w14:paraId="7FD36CC2" w14:textId="77777777" w:rsidTr="00922C7A">
        <w:trPr>
          <w:cantSplit/>
          <w:trHeight w:val="302"/>
          <w:jc w:val="center"/>
        </w:trPr>
        <w:tc>
          <w:tcPr>
            <w:tcW w:w="10032" w:type="dxa"/>
            <w:tcBorders>
              <w:top w:val="single" w:sz="4" w:space="0" w:color="auto"/>
              <w:left w:val="single" w:sz="4" w:space="0" w:color="auto"/>
              <w:bottom w:val="single" w:sz="4" w:space="0" w:color="auto"/>
              <w:right w:val="single" w:sz="4" w:space="0" w:color="auto"/>
            </w:tcBorders>
            <w:shd w:val="clear" w:color="auto" w:fill="auto"/>
            <w:noWrap/>
          </w:tcPr>
          <w:p w14:paraId="202E4F1E" w14:textId="77777777" w:rsidR="004E1970" w:rsidRPr="00C427A1" w:rsidRDefault="004E1970" w:rsidP="003B7C69">
            <w:pPr>
              <w:overflowPunct w:val="0"/>
              <w:autoSpaceDE w:val="0"/>
              <w:autoSpaceDN w:val="0"/>
              <w:adjustRightInd w:val="0"/>
              <w:spacing w:before="0" w:after="0"/>
              <w:ind w:firstLine="0"/>
              <w:jc w:val="left"/>
              <w:textAlignment w:val="baseline"/>
            </w:pPr>
            <w:r w:rsidRPr="00C427A1">
              <w:t>ФПО</w:t>
            </w:r>
          </w:p>
        </w:tc>
        <w:tc>
          <w:tcPr>
            <w:tcW w:w="1340" w:type="dxa"/>
            <w:tcBorders>
              <w:top w:val="single" w:sz="4" w:space="0" w:color="auto"/>
              <w:left w:val="single" w:sz="4" w:space="0" w:color="auto"/>
              <w:bottom w:val="single" w:sz="4" w:space="0" w:color="auto"/>
              <w:right w:val="single" w:sz="4" w:space="0" w:color="auto"/>
            </w:tcBorders>
          </w:tcPr>
          <w:p w14:paraId="2B9DE7B3" w14:textId="77777777" w:rsidR="004E1970" w:rsidRPr="00C427A1" w:rsidRDefault="004E1970" w:rsidP="003B7C69">
            <w:pPr>
              <w:overflowPunct w:val="0"/>
              <w:autoSpaceDE w:val="0"/>
              <w:autoSpaceDN w:val="0"/>
              <w:adjustRightInd w:val="0"/>
              <w:spacing w:before="0" w:after="0"/>
              <w:ind w:firstLine="0"/>
              <w:jc w:val="center"/>
              <w:textAlignment w:val="baseline"/>
            </w:pPr>
            <w:r w:rsidRPr="00C427A1">
              <w:t>1078</w:t>
            </w:r>
          </w:p>
        </w:tc>
        <w:tc>
          <w:tcPr>
            <w:tcW w:w="1828" w:type="dxa"/>
            <w:tcBorders>
              <w:top w:val="single" w:sz="4" w:space="0" w:color="auto"/>
              <w:left w:val="single" w:sz="4" w:space="0" w:color="auto"/>
              <w:bottom w:val="single" w:sz="4" w:space="0" w:color="auto"/>
              <w:right w:val="single" w:sz="4" w:space="0" w:color="auto"/>
            </w:tcBorders>
          </w:tcPr>
          <w:p w14:paraId="63CE8189" w14:textId="77777777" w:rsidR="004E1970" w:rsidRPr="00C427A1" w:rsidRDefault="004E1970" w:rsidP="003B7C69">
            <w:pPr>
              <w:overflowPunct w:val="0"/>
              <w:autoSpaceDE w:val="0"/>
              <w:autoSpaceDN w:val="0"/>
              <w:adjustRightInd w:val="0"/>
              <w:spacing w:before="0" w:after="0"/>
              <w:ind w:firstLine="0"/>
              <w:jc w:val="center"/>
              <w:textAlignment w:val="baseline"/>
            </w:pPr>
            <w:r w:rsidRPr="00C427A1">
              <w:t>Нет</w:t>
            </w:r>
          </w:p>
        </w:tc>
        <w:tc>
          <w:tcPr>
            <w:tcW w:w="1302" w:type="dxa"/>
            <w:tcBorders>
              <w:top w:val="single" w:sz="4" w:space="0" w:color="auto"/>
              <w:left w:val="single" w:sz="4" w:space="0" w:color="auto"/>
              <w:bottom w:val="single" w:sz="4" w:space="0" w:color="auto"/>
              <w:right w:val="single" w:sz="4" w:space="0" w:color="auto"/>
            </w:tcBorders>
          </w:tcPr>
          <w:p w14:paraId="044C57DD" w14:textId="77777777" w:rsidR="004E1970" w:rsidRPr="00C427A1" w:rsidRDefault="004E1970" w:rsidP="003B7C69">
            <w:pPr>
              <w:overflowPunct w:val="0"/>
              <w:autoSpaceDE w:val="0"/>
              <w:autoSpaceDN w:val="0"/>
              <w:adjustRightInd w:val="0"/>
              <w:spacing w:before="0" w:after="0"/>
              <w:ind w:firstLine="0"/>
              <w:jc w:val="center"/>
              <w:textAlignment w:val="baseline"/>
            </w:pPr>
            <w:r w:rsidRPr="00C427A1">
              <w:t>–</w:t>
            </w:r>
          </w:p>
        </w:tc>
      </w:tr>
    </w:tbl>
    <w:p w14:paraId="6D004682" w14:textId="77777777" w:rsidR="00D5517D" w:rsidRPr="00C427A1" w:rsidRDefault="00D5517D" w:rsidP="003B7C69">
      <w:pPr>
        <w:overflowPunct w:val="0"/>
        <w:autoSpaceDE w:val="0"/>
        <w:autoSpaceDN w:val="0"/>
        <w:adjustRightInd w:val="0"/>
        <w:spacing w:before="0" w:after="0"/>
        <w:ind w:firstLine="0"/>
        <w:textAlignment w:val="baseline"/>
      </w:pPr>
    </w:p>
    <w:tbl>
      <w:tblPr>
        <w:tblStyle w:val="af0"/>
        <w:tblW w:w="4888"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3"/>
        <w:gridCol w:w="13153"/>
      </w:tblGrid>
      <w:tr w:rsidR="00C427A1" w:rsidRPr="00C427A1" w14:paraId="4B05733A" w14:textId="77777777" w:rsidTr="002B3131">
        <w:tc>
          <w:tcPr>
            <w:tcW w:w="13966" w:type="dxa"/>
            <w:gridSpan w:val="2"/>
            <w:hideMark/>
          </w:tcPr>
          <w:p w14:paraId="3E9DE921" w14:textId="6566E3F9" w:rsidR="004E1970" w:rsidRPr="00C427A1" w:rsidRDefault="00E0059D" w:rsidP="003B7C69">
            <w:pPr>
              <w:overflowPunct w:val="0"/>
              <w:spacing w:before="0" w:after="0"/>
              <w:ind w:firstLine="0"/>
              <w:textAlignment w:val="baseline"/>
            </w:pPr>
            <w:r w:rsidRPr="00C427A1">
              <w:t>Примечания:</w:t>
            </w:r>
          </w:p>
        </w:tc>
      </w:tr>
      <w:tr w:rsidR="00C427A1" w:rsidRPr="00C427A1" w14:paraId="54D81FD9" w14:textId="77777777" w:rsidTr="002B3131">
        <w:tc>
          <w:tcPr>
            <w:tcW w:w="813" w:type="dxa"/>
          </w:tcPr>
          <w:p w14:paraId="3A68EC04" w14:textId="024AAC04" w:rsidR="00B90D7C" w:rsidRPr="00C427A1" w:rsidRDefault="00B90D7C" w:rsidP="003B7C69">
            <w:pPr>
              <w:overflowPunct w:val="0"/>
              <w:spacing w:before="0" w:after="0"/>
              <w:ind w:firstLine="0"/>
              <w:textAlignment w:val="baseline"/>
            </w:pPr>
            <w:r w:rsidRPr="00C427A1">
              <w:t>1.</w:t>
            </w:r>
          </w:p>
        </w:tc>
        <w:tc>
          <w:tcPr>
            <w:tcW w:w="13153" w:type="dxa"/>
          </w:tcPr>
          <w:p w14:paraId="6633307D" w14:textId="04166F0B" w:rsidR="00B90D7C" w:rsidRPr="00C427A1" w:rsidRDefault="00B90D7C" w:rsidP="000B6ABF">
            <w:pPr>
              <w:overflowPunct w:val="0"/>
              <w:spacing w:before="0" w:after="0"/>
              <w:ind w:firstLine="0"/>
              <w:textAlignment w:val="baseline"/>
            </w:pPr>
            <w:r w:rsidRPr="00C427A1">
              <w:t xml:space="preserve">В состав реквизита «предмет расчета» (тег 1059), указанного в </w:t>
            </w:r>
            <w:r w:rsidR="000B6ABF">
              <w:t>т</w:t>
            </w:r>
            <w:r w:rsidR="00E835C8" w:rsidRPr="00C427A1">
              <w:t xml:space="preserve">аблице </w:t>
            </w:r>
            <w:r w:rsidR="00580BB1" w:rsidRPr="00C427A1">
              <w:t>44</w:t>
            </w:r>
            <w:r w:rsidRPr="00C427A1">
              <w:t>, должны входить только те реквизиты, фискальные данные которых имеют срок хранения 5 лет (р</w:t>
            </w:r>
            <w:r w:rsidR="000B6ABF">
              <w:t>еквизиты длительного хранения).</w:t>
            </w:r>
          </w:p>
        </w:tc>
      </w:tr>
      <w:tr w:rsidR="00C427A1" w:rsidRPr="00C427A1" w14:paraId="65B4163A" w14:textId="77777777" w:rsidTr="002B3131">
        <w:tc>
          <w:tcPr>
            <w:tcW w:w="813" w:type="dxa"/>
          </w:tcPr>
          <w:p w14:paraId="2B22428D" w14:textId="3683FC7B" w:rsidR="004E1970" w:rsidRPr="00C427A1" w:rsidRDefault="00B90D7C" w:rsidP="003B7C69">
            <w:pPr>
              <w:overflowPunct w:val="0"/>
              <w:spacing w:before="0" w:after="0"/>
              <w:ind w:firstLine="0"/>
              <w:textAlignment w:val="baseline"/>
            </w:pPr>
            <w:r w:rsidRPr="00C427A1">
              <w:lastRenderedPageBreak/>
              <w:t>2</w:t>
            </w:r>
            <w:r w:rsidR="004E1970" w:rsidRPr="00C427A1">
              <w:t>.</w:t>
            </w:r>
          </w:p>
        </w:tc>
        <w:tc>
          <w:tcPr>
            <w:tcW w:w="13153" w:type="dxa"/>
            <w:hideMark/>
          </w:tcPr>
          <w:p w14:paraId="5C5FE3D4" w14:textId="34820C59" w:rsidR="00B90D7C" w:rsidRPr="00C427A1" w:rsidRDefault="00B90D7C" w:rsidP="000B6ABF">
            <w:pPr>
              <w:overflowPunct w:val="0"/>
              <w:spacing w:before="0" w:after="0"/>
              <w:ind w:firstLine="0"/>
              <w:textAlignment w:val="baseline"/>
            </w:pPr>
            <w:r w:rsidRPr="00C427A1">
              <w:t xml:space="preserve">Реквизиты длительного хранения, входящие в состав реквизита «предмет расчета» (тег 1059), указанные в </w:t>
            </w:r>
            <w:r w:rsidR="000B6ABF">
              <w:t>т</w:t>
            </w:r>
            <w:r w:rsidR="00E835C8" w:rsidRPr="00C427A1">
              <w:t xml:space="preserve">аблице </w:t>
            </w:r>
            <w:r w:rsidR="00580BB1" w:rsidRPr="00C427A1">
              <w:t>45</w:t>
            </w:r>
            <w:r w:rsidRPr="00C427A1">
              <w:t xml:space="preserve">, </w:t>
            </w:r>
            <w:r w:rsidR="009D2D0E" w:rsidRPr="00C427A1">
              <w:t xml:space="preserve">и </w:t>
            </w:r>
            <w:r w:rsidR="004E1970" w:rsidRPr="00C427A1">
              <w:t xml:space="preserve">«дополнительный реквизит чека (БСО)» (тег 1192) включаются в </w:t>
            </w:r>
            <w:r w:rsidR="006607ED" w:rsidRPr="00C427A1">
              <w:t xml:space="preserve">Отчет о считывании ФД </w:t>
            </w:r>
            <w:r w:rsidR="004E1970" w:rsidRPr="00C427A1">
              <w:t>только в случае, если реквизит «номер версии ФФД» (тег 1209) принимает значение «3» (</w:t>
            </w:r>
            <w:r w:rsidR="00AF3F31" w:rsidRPr="00C427A1">
              <w:t xml:space="preserve">номер </w:t>
            </w:r>
            <w:r w:rsidR="004E1970" w:rsidRPr="00C427A1">
              <w:t>верси</w:t>
            </w:r>
            <w:r w:rsidR="00AF3F31" w:rsidRPr="00C427A1">
              <w:t xml:space="preserve">и ФФД </w:t>
            </w:r>
            <w:r w:rsidR="007317BC" w:rsidRPr="00C427A1">
              <w:t>«</w:t>
            </w:r>
            <w:r w:rsidR="004E1970" w:rsidRPr="00C427A1">
              <w:t>1.1</w:t>
            </w:r>
            <w:r w:rsidR="007317BC" w:rsidRPr="00C427A1">
              <w:t>»</w:t>
            </w:r>
            <w:r w:rsidR="000B6ABF">
              <w:t>).</w:t>
            </w:r>
          </w:p>
        </w:tc>
      </w:tr>
      <w:tr w:rsidR="00C427A1" w:rsidRPr="00C427A1" w14:paraId="3259DB7B" w14:textId="77777777" w:rsidTr="002B3131">
        <w:tc>
          <w:tcPr>
            <w:tcW w:w="813" w:type="dxa"/>
          </w:tcPr>
          <w:p w14:paraId="6F297855" w14:textId="5D5C4488" w:rsidR="004E1970" w:rsidRPr="00C427A1" w:rsidRDefault="00B90D7C" w:rsidP="003B7C69">
            <w:pPr>
              <w:overflowPunct w:val="0"/>
              <w:spacing w:before="0" w:after="0"/>
              <w:ind w:firstLine="0"/>
              <w:textAlignment w:val="baseline"/>
            </w:pPr>
            <w:r w:rsidRPr="00C427A1">
              <w:t>3</w:t>
            </w:r>
            <w:r w:rsidR="004E1970" w:rsidRPr="00C427A1">
              <w:t>.</w:t>
            </w:r>
          </w:p>
        </w:tc>
        <w:tc>
          <w:tcPr>
            <w:tcW w:w="13153" w:type="dxa"/>
          </w:tcPr>
          <w:p w14:paraId="58D03568" w14:textId="083FAA62" w:rsidR="004E1970" w:rsidRPr="00C427A1" w:rsidRDefault="004E1970" w:rsidP="00F17642">
            <w:pPr>
              <w:overflowPunct w:val="0"/>
              <w:spacing w:before="0" w:after="0"/>
              <w:ind w:firstLine="0"/>
              <w:textAlignment w:val="baseline"/>
            </w:pPr>
            <w:r w:rsidRPr="00C427A1">
              <w:t xml:space="preserve">Реквизит «дополнительный реквизит чека (БСО)» (тег 1192) включается в состав фискальных данных </w:t>
            </w:r>
            <w:r w:rsidR="00F17642" w:rsidRPr="00C427A1">
              <w:t>длительного хранения</w:t>
            </w:r>
            <w:r w:rsidR="006607ED" w:rsidRPr="00C427A1">
              <w:t xml:space="preserve"> </w:t>
            </w:r>
            <w:r w:rsidRPr="00C427A1">
              <w:t>и включа</w:t>
            </w:r>
            <w:r w:rsidR="00F17642" w:rsidRPr="00C427A1">
              <w:t>ю</w:t>
            </w:r>
            <w:r w:rsidRPr="00C427A1">
              <w:t xml:space="preserve">тся в </w:t>
            </w:r>
            <w:r w:rsidR="006607ED" w:rsidRPr="00C427A1">
              <w:t>Отчет о считывании ФД</w:t>
            </w:r>
            <w:r w:rsidRPr="00C427A1">
              <w:t xml:space="preserve"> только в случае, если эти фискальные данные были указаны в исходном кассовом чеке (БСО).</w:t>
            </w:r>
          </w:p>
          <w:p w14:paraId="24FA5349" w14:textId="77777777" w:rsidR="002B3131" w:rsidRPr="00C427A1" w:rsidRDefault="002B3131" w:rsidP="00F17642">
            <w:pPr>
              <w:overflowPunct w:val="0"/>
              <w:spacing w:before="0" w:after="0"/>
              <w:ind w:firstLine="0"/>
              <w:textAlignment w:val="baseline"/>
            </w:pPr>
          </w:p>
        </w:tc>
      </w:tr>
    </w:tbl>
    <w:p w14:paraId="1B886977" w14:textId="32668A64" w:rsidR="007D7EA7" w:rsidRPr="00C427A1" w:rsidRDefault="00441827" w:rsidP="003B7C69">
      <w:pPr>
        <w:spacing w:before="0" w:after="0"/>
      </w:pPr>
      <w:r w:rsidRPr="00C427A1">
        <w:t>5</w:t>
      </w:r>
      <w:r w:rsidR="00590AE8" w:rsidRPr="00C427A1">
        <w:t>6</w:t>
      </w:r>
      <w:r w:rsidRPr="00C427A1">
        <w:t>.</w:t>
      </w:r>
      <w:r w:rsidR="004E1970" w:rsidRPr="00C427A1">
        <w:t xml:space="preserve"> </w:t>
      </w:r>
      <w:r w:rsidR="001F0BAC" w:rsidRPr="00C427A1">
        <w:t xml:space="preserve">Перечень реквизитов длительного хранения, которые могут входить в состав реквизита </w:t>
      </w:r>
      <w:r w:rsidR="007D7EA7" w:rsidRPr="00C427A1">
        <w:t xml:space="preserve">«предмет расчета» (тег 1059), </w:t>
      </w:r>
      <w:r w:rsidR="00B90D7C" w:rsidRPr="00C427A1">
        <w:t>включаемого</w:t>
      </w:r>
      <w:r w:rsidR="007D7EA7" w:rsidRPr="00C427A1">
        <w:t xml:space="preserve"> </w:t>
      </w:r>
      <w:r w:rsidR="00924A59" w:rsidRPr="00C427A1">
        <w:t xml:space="preserve">в состав Массива </w:t>
      </w:r>
      <w:proofErr w:type="spellStart"/>
      <w:r w:rsidR="00924A59" w:rsidRPr="00C427A1">
        <w:t>ФДн</w:t>
      </w:r>
      <w:proofErr w:type="spellEnd"/>
      <w:r w:rsidR="00924A59" w:rsidRPr="00C427A1">
        <w:t xml:space="preserve"> Кассового чека (БСО)</w:t>
      </w:r>
      <w:r w:rsidR="007D7EA7" w:rsidRPr="00C427A1">
        <w:t xml:space="preserve">, указан в </w:t>
      </w:r>
      <w:r w:rsidR="0067077A">
        <w:t>т</w:t>
      </w:r>
      <w:r w:rsidR="00E835C8" w:rsidRPr="00C427A1">
        <w:t xml:space="preserve">аблице </w:t>
      </w:r>
      <w:r w:rsidR="00580BB1" w:rsidRPr="00C427A1">
        <w:t>45</w:t>
      </w:r>
      <w:r w:rsidR="007D7EA7" w:rsidRPr="00C427A1">
        <w:t>.</w:t>
      </w:r>
    </w:p>
    <w:p w14:paraId="49C1D897" w14:textId="28BEB88A" w:rsidR="0045365D" w:rsidRDefault="00E835C8" w:rsidP="0045365D">
      <w:pPr>
        <w:pStyle w:val="af1"/>
        <w:jc w:val="right"/>
      </w:pPr>
      <w:r w:rsidRPr="00C427A1">
        <w:t xml:space="preserve">Таблица </w:t>
      </w:r>
      <w:r w:rsidR="00580BB1" w:rsidRPr="00C427A1">
        <w:t>45</w:t>
      </w:r>
    </w:p>
    <w:p w14:paraId="22D7DDF2" w14:textId="78857E62" w:rsidR="0067077A" w:rsidRDefault="0067077A" w:rsidP="0067077A">
      <w:pPr>
        <w:pStyle w:val="af1"/>
        <w:jc w:val="center"/>
      </w:pPr>
      <w:r w:rsidRPr="0067077A">
        <w:t xml:space="preserve">Перечень реквизитов длительного хранения, которые могут входить в состав реквизита «предмет расчета», включаемого в состав Массива </w:t>
      </w:r>
      <w:proofErr w:type="spellStart"/>
      <w:r w:rsidRPr="0067077A">
        <w:t>ФДн</w:t>
      </w:r>
      <w:proofErr w:type="spellEnd"/>
      <w:r w:rsidRPr="0067077A">
        <w:t xml:space="preserve"> Кассового чека (БСО)</w:t>
      </w:r>
    </w:p>
    <w:p w14:paraId="55F6CF8F" w14:textId="77777777" w:rsidR="0067077A" w:rsidRPr="00C427A1" w:rsidRDefault="0067077A" w:rsidP="0045365D">
      <w:pPr>
        <w:pStyle w:val="af1"/>
        <w:jc w:val="right"/>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75"/>
        <w:gridCol w:w="1319"/>
        <w:gridCol w:w="1800"/>
        <w:gridCol w:w="1282"/>
      </w:tblGrid>
      <w:tr w:rsidR="003B2073" w:rsidRPr="00C427A1" w14:paraId="50BD6168" w14:textId="77777777" w:rsidTr="0067077A">
        <w:trPr>
          <w:cantSplit/>
          <w:trHeight w:val="317"/>
          <w:jc w:val="center"/>
        </w:trPr>
        <w:tc>
          <w:tcPr>
            <w:tcW w:w="9875" w:type="dxa"/>
            <w:shd w:val="clear" w:color="auto" w:fill="auto"/>
            <w:hideMark/>
          </w:tcPr>
          <w:p w14:paraId="43E72C48" w14:textId="77777777" w:rsidR="007D7EA7" w:rsidRPr="00C427A1" w:rsidRDefault="007D7EA7" w:rsidP="004F796A">
            <w:pPr>
              <w:keepNext/>
              <w:overflowPunct w:val="0"/>
              <w:autoSpaceDE w:val="0"/>
              <w:autoSpaceDN w:val="0"/>
              <w:adjustRightInd w:val="0"/>
              <w:spacing w:before="0" w:after="0"/>
              <w:ind w:firstLine="0"/>
              <w:jc w:val="center"/>
              <w:textAlignment w:val="baseline"/>
              <w:rPr>
                <w:b/>
              </w:rPr>
            </w:pPr>
            <w:r w:rsidRPr="00C427A1">
              <w:rPr>
                <w:b/>
              </w:rPr>
              <w:t>Наименование реквизита</w:t>
            </w:r>
          </w:p>
        </w:tc>
        <w:tc>
          <w:tcPr>
            <w:tcW w:w="1319" w:type="dxa"/>
          </w:tcPr>
          <w:p w14:paraId="169AB0EF" w14:textId="77777777" w:rsidR="007D7EA7" w:rsidRPr="00C427A1" w:rsidRDefault="007D7EA7" w:rsidP="004F796A">
            <w:pPr>
              <w:keepNext/>
              <w:overflowPunct w:val="0"/>
              <w:autoSpaceDE w:val="0"/>
              <w:autoSpaceDN w:val="0"/>
              <w:adjustRightInd w:val="0"/>
              <w:spacing w:before="0" w:after="0"/>
              <w:ind w:firstLine="0"/>
              <w:jc w:val="center"/>
              <w:textAlignment w:val="baseline"/>
              <w:rPr>
                <w:b/>
              </w:rPr>
            </w:pPr>
            <w:r w:rsidRPr="00C427A1">
              <w:rPr>
                <w:b/>
              </w:rPr>
              <w:t>Тег</w:t>
            </w:r>
          </w:p>
        </w:tc>
        <w:tc>
          <w:tcPr>
            <w:tcW w:w="1800" w:type="dxa"/>
          </w:tcPr>
          <w:p w14:paraId="47826E15" w14:textId="77777777" w:rsidR="007D7EA7" w:rsidRPr="00C427A1" w:rsidRDefault="007D7EA7" w:rsidP="004F796A">
            <w:pPr>
              <w:keepNext/>
              <w:overflowPunct w:val="0"/>
              <w:autoSpaceDE w:val="0"/>
              <w:autoSpaceDN w:val="0"/>
              <w:adjustRightInd w:val="0"/>
              <w:spacing w:before="0" w:after="0"/>
              <w:ind w:firstLine="0"/>
              <w:jc w:val="center"/>
              <w:textAlignment w:val="baseline"/>
              <w:rPr>
                <w:b/>
              </w:rPr>
            </w:pPr>
            <w:r w:rsidRPr="00C427A1">
              <w:rPr>
                <w:b/>
              </w:rPr>
              <w:t>Повт.</w:t>
            </w:r>
          </w:p>
        </w:tc>
        <w:tc>
          <w:tcPr>
            <w:tcW w:w="1282" w:type="dxa"/>
          </w:tcPr>
          <w:p w14:paraId="71C5EA60" w14:textId="77777777" w:rsidR="007D7EA7" w:rsidRPr="00C427A1" w:rsidRDefault="007D7EA7" w:rsidP="004F796A">
            <w:pPr>
              <w:keepNext/>
              <w:overflowPunct w:val="0"/>
              <w:autoSpaceDE w:val="0"/>
              <w:autoSpaceDN w:val="0"/>
              <w:adjustRightInd w:val="0"/>
              <w:spacing w:before="0" w:after="0"/>
              <w:ind w:firstLine="0"/>
              <w:jc w:val="center"/>
              <w:textAlignment w:val="baseline"/>
              <w:rPr>
                <w:b/>
              </w:rPr>
            </w:pPr>
            <w:r w:rsidRPr="00C427A1">
              <w:rPr>
                <w:b/>
              </w:rPr>
              <w:t>ФП</w:t>
            </w:r>
          </w:p>
        </w:tc>
      </w:tr>
      <w:tr w:rsidR="003B2073" w:rsidRPr="00C427A1" w14:paraId="2C3418D8" w14:textId="77777777" w:rsidTr="004F796A">
        <w:trPr>
          <w:cantSplit/>
          <w:trHeight w:val="302"/>
          <w:jc w:val="center"/>
        </w:trPr>
        <w:tc>
          <w:tcPr>
            <w:tcW w:w="9875" w:type="dxa"/>
            <w:shd w:val="clear" w:color="auto" w:fill="auto"/>
            <w:noWrap/>
          </w:tcPr>
          <w:p w14:paraId="0C4EA86E" w14:textId="18A2004D" w:rsidR="0045365D" w:rsidRPr="00C427A1" w:rsidRDefault="0045365D" w:rsidP="0045365D">
            <w:pPr>
              <w:overflowPunct w:val="0"/>
              <w:autoSpaceDE w:val="0"/>
              <w:autoSpaceDN w:val="0"/>
              <w:adjustRightInd w:val="0"/>
              <w:spacing w:before="0" w:after="0"/>
              <w:ind w:firstLine="0"/>
              <w:jc w:val="left"/>
              <w:textAlignment w:val="baseline"/>
            </w:pPr>
            <w:r w:rsidRPr="00C427A1">
              <w:t>признак способа расчета</w:t>
            </w:r>
          </w:p>
        </w:tc>
        <w:tc>
          <w:tcPr>
            <w:tcW w:w="1319" w:type="dxa"/>
          </w:tcPr>
          <w:p w14:paraId="40A028AD" w14:textId="19F256ED" w:rsidR="0045365D" w:rsidRPr="00C427A1" w:rsidRDefault="0045365D" w:rsidP="0045365D">
            <w:pPr>
              <w:overflowPunct w:val="0"/>
              <w:autoSpaceDE w:val="0"/>
              <w:autoSpaceDN w:val="0"/>
              <w:adjustRightInd w:val="0"/>
              <w:spacing w:before="0" w:after="0"/>
              <w:ind w:firstLine="0"/>
              <w:jc w:val="center"/>
              <w:textAlignment w:val="baseline"/>
            </w:pPr>
            <w:r w:rsidRPr="00C427A1">
              <w:t>1214</w:t>
            </w:r>
          </w:p>
        </w:tc>
        <w:tc>
          <w:tcPr>
            <w:tcW w:w="1800" w:type="dxa"/>
          </w:tcPr>
          <w:p w14:paraId="5B454ED6" w14:textId="48ADE5B1" w:rsidR="0045365D" w:rsidRPr="00C427A1" w:rsidRDefault="0045365D" w:rsidP="0045365D">
            <w:pPr>
              <w:overflowPunct w:val="0"/>
              <w:autoSpaceDE w:val="0"/>
              <w:autoSpaceDN w:val="0"/>
              <w:adjustRightInd w:val="0"/>
              <w:spacing w:before="0" w:after="0"/>
              <w:ind w:firstLine="0"/>
              <w:jc w:val="center"/>
              <w:textAlignment w:val="baseline"/>
            </w:pPr>
            <w:r w:rsidRPr="00C427A1">
              <w:t>Нет</w:t>
            </w:r>
          </w:p>
        </w:tc>
        <w:tc>
          <w:tcPr>
            <w:tcW w:w="1282" w:type="dxa"/>
          </w:tcPr>
          <w:p w14:paraId="0CEE475B" w14:textId="5251A0E0" w:rsidR="0045365D" w:rsidRPr="00C427A1" w:rsidRDefault="0045365D" w:rsidP="0045365D">
            <w:pPr>
              <w:overflowPunct w:val="0"/>
              <w:autoSpaceDE w:val="0"/>
              <w:autoSpaceDN w:val="0"/>
              <w:adjustRightInd w:val="0"/>
              <w:spacing w:before="0" w:after="0"/>
              <w:ind w:firstLine="0"/>
              <w:jc w:val="center"/>
              <w:textAlignment w:val="baseline"/>
            </w:pPr>
            <w:r w:rsidRPr="00C427A1">
              <w:t>5</w:t>
            </w:r>
          </w:p>
        </w:tc>
      </w:tr>
      <w:tr w:rsidR="003B2073" w:rsidRPr="00C427A1" w14:paraId="3FF8E68D" w14:textId="77777777" w:rsidTr="004F796A">
        <w:trPr>
          <w:cantSplit/>
          <w:trHeight w:val="302"/>
          <w:jc w:val="center"/>
        </w:trPr>
        <w:tc>
          <w:tcPr>
            <w:tcW w:w="9875" w:type="dxa"/>
            <w:shd w:val="clear" w:color="auto" w:fill="auto"/>
            <w:noWrap/>
          </w:tcPr>
          <w:p w14:paraId="4B47C04D" w14:textId="00FD8A7C" w:rsidR="0045365D" w:rsidRPr="00C427A1" w:rsidRDefault="0045365D" w:rsidP="0045365D">
            <w:pPr>
              <w:overflowPunct w:val="0"/>
              <w:autoSpaceDE w:val="0"/>
              <w:autoSpaceDN w:val="0"/>
              <w:adjustRightInd w:val="0"/>
              <w:spacing w:before="0" w:after="0"/>
              <w:ind w:firstLine="0"/>
              <w:jc w:val="left"/>
              <w:textAlignment w:val="baseline"/>
            </w:pPr>
            <w:r w:rsidRPr="00C427A1">
              <w:t>признак предмета расчета</w:t>
            </w:r>
          </w:p>
        </w:tc>
        <w:tc>
          <w:tcPr>
            <w:tcW w:w="1319" w:type="dxa"/>
          </w:tcPr>
          <w:p w14:paraId="1AA920D1" w14:textId="19B655FF" w:rsidR="0045365D" w:rsidRPr="00C427A1" w:rsidRDefault="0045365D" w:rsidP="0045365D">
            <w:pPr>
              <w:overflowPunct w:val="0"/>
              <w:autoSpaceDE w:val="0"/>
              <w:autoSpaceDN w:val="0"/>
              <w:adjustRightInd w:val="0"/>
              <w:spacing w:before="0" w:after="0"/>
              <w:ind w:firstLine="0"/>
              <w:jc w:val="center"/>
              <w:textAlignment w:val="baseline"/>
            </w:pPr>
            <w:r w:rsidRPr="00C427A1">
              <w:t>1212</w:t>
            </w:r>
          </w:p>
        </w:tc>
        <w:tc>
          <w:tcPr>
            <w:tcW w:w="1800" w:type="dxa"/>
          </w:tcPr>
          <w:p w14:paraId="655CB968" w14:textId="53F94F17" w:rsidR="0045365D" w:rsidRPr="00C427A1" w:rsidRDefault="0045365D" w:rsidP="0045365D">
            <w:pPr>
              <w:overflowPunct w:val="0"/>
              <w:autoSpaceDE w:val="0"/>
              <w:autoSpaceDN w:val="0"/>
              <w:adjustRightInd w:val="0"/>
              <w:spacing w:before="0" w:after="0"/>
              <w:ind w:firstLine="0"/>
              <w:jc w:val="center"/>
              <w:textAlignment w:val="baseline"/>
            </w:pPr>
            <w:r w:rsidRPr="00C427A1">
              <w:t>Нет</w:t>
            </w:r>
          </w:p>
        </w:tc>
        <w:tc>
          <w:tcPr>
            <w:tcW w:w="1282" w:type="dxa"/>
          </w:tcPr>
          <w:p w14:paraId="3141AF90" w14:textId="1E5C01E5" w:rsidR="0045365D" w:rsidRPr="00C427A1" w:rsidRDefault="0045365D" w:rsidP="0045365D">
            <w:pPr>
              <w:overflowPunct w:val="0"/>
              <w:autoSpaceDE w:val="0"/>
              <w:autoSpaceDN w:val="0"/>
              <w:adjustRightInd w:val="0"/>
              <w:spacing w:before="0" w:after="0"/>
              <w:ind w:firstLine="0"/>
              <w:jc w:val="center"/>
              <w:textAlignment w:val="baseline"/>
            </w:pPr>
            <w:r w:rsidRPr="00C427A1">
              <w:t>5</w:t>
            </w:r>
          </w:p>
        </w:tc>
      </w:tr>
      <w:tr w:rsidR="003B2073" w:rsidRPr="00C427A1" w14:paraId="6BD69BBF" w14:textId="77777777" w:rsidTr="004F796A">
        <w:trPr>
          <w:cantSplit/>
          <w:trHeight w:val="302"/>
          <w:jc w:val="center"/>
        </w:trPr>
        <w:tc>
          <w:tcPr>
            <w:tcW w:w="9875" w:type="dxa"/>
            <w:shd w:val="clear" w:color="auto" w:fill="auto"/>
            <w:noWrap/>
          </w:tcPr>
          <w:p w14:paraId="43C2720C" w14:textId="030DCBCB" w:rsidR="0045365D" w:rsidRPr="00C427A1" w:rsidRDefault="0045365D" w:rsidP="0045365D">
            <w:pPr>
              <w:overflowPunct w:val="0"/>
              <w:autoSpaceDE w:val="0"/>
              <w:autoSpaceDN w:val="0"/>
              <w:adjustRightInd w:val="0"/>
              <w:spacing w:before="0" w:after="0"/>
              <w:ind w:firstLine="0"/>
              <w:jc w:val="left"/>
              <w:textAlignment w:val="baseline"/>
            </w:pPr>
            <w:r w:rsidRPr="00C427A1">
              <w:t>признак агента по предмету расчета</w:t>
            </w:r>
          </w:p>
        </w:tc>
        <w:tc>
          <w:tcPr>
            <w:tcW w:w="1319" w:type="dxa"/>
          </w:tcPr>
          <w:p w14:paraId="159E0CE8" w14:textId="434FD38B" w:rsidR="0045365D" w:rsidRPr="00C427A1" w:rsidRDefault="0045365D" w:rsidP="0045365D">
            <w:pPr>
              <w:overflowPunct w:val="0"/>
              <w:autoSpaceDE w:val="0"/>
              <w:autoSpaceDN w:val="0"/>
              <w:adjustRightInd w:val="0"/>
              <w:spacing w:before="0" w:after="0"/>
              <w:ind w:firstLine="0"/>
              <w:jc w:val="center"/>
              <w:textAlignment w:val="baseline"/>
            </w:pPr>
            <w:r w:rsidRPr="00C427A1">
              <w:t>1222</w:t>
            </w:r>
          </w:p>
        </w:tc>
        <w:tc>
          <w:tcPr>
            <w:tcW w:w="1800" w:type="dxa"/>
          </w:tcPr>
          <w:p w14:paraId="6B61CBE3" w14:textId="4AC16E2E" w:rsidR="0045365D" w:rsidRPr="00C427A1" w:rsidRDefault="0045365D" w:rsidP="0045365D">
            <w:pPr>
              <w:overflowPunct w:val="0"/>
              <w:autoSpaceDE w:val="0"/>
              <w:autoSpaceDN w:val="0"/>
              <w:adjustRightInd w:val="0"/>
              <w:spacing w:before="0" w:after="0"/>
              <w:ind w:firstLine="0"/>
              <w:jc w:val="center"/>
              <w:textAlignment w:val="baseline"/>
            </w:pPr>
            <w:r w:rsidRPr="00C427A1">
              <w:t>Нет</w:t>
            </w:r>
          </w:p>
        </w:tc>
        <w:tc>
          <w:tcPr>
            <w:tcW w:w="1282" w:type="dxa"/>
          </w:tcPr>
          <w:p w14:paraId="21D7B8BB" w14:textId="79ACB931" w:rsidR="0045365D" w:rsidRPr="00C427A1" w:rsidRDefault="0045365D" w:rsidP="0045365D">
            <w:pPr>
              <w:overflowPunct w:val="0"/>
              <w:autoSpaceDE w:val="0"/>
              <w:autoSpaceDN w:val="0"/>
              <w:adjustRightInd w:val="0"/>
              <w:spacing w:before="0" w:after="0"/>
              <w:ind w:firstLine="0"/>
              <w:jc w:val="center"/>
              <w:textAlignment w:val="baseline"/>
            </w:pPr>
            <w:r w:rsidRPr="00C427A1">
              <w:t>5</w:t>
            </w:r>
          </w:p>
        </w:tc>
      </w:tr>
      <w:tr w:rsidR="003B2073" w:rsidRPr="00C427A1" w14:paraId="58074BC3" w14:textId="77777777" w:rsidTr="004F796A">
        <w:trPr>
          <w:cantSplit/>
          <w:trHeight w:val="302"/>
          <w:jc w:val="center"/>
        </w:trPr>
        <w:tc>
          <w:tcPr>
            <w:tcW w:w="9875" w:type="dxa"/>
            <w:shd w:val="clear" w:color="auto" w:fill="auto"/>
            <w:noWrap/>
          </w:tcPr>
          <w:p w14:paraId="65A9E571" w14:textId="687364CF" w:rsidR="0045365D" w:rsidRPr="00C427A1" w:rsidRDefault="0045365D" w:rsidP="0045365D">
            <w:pPr>
              <w:overflowPunct w:val="0"/>
              <w:autoSpaceDE w:val="0"/>
              <w:autoSpaceDN w:val="0"/>
              <w:adjustRightInd w:val="0"/>
              <w:spacing w:before="0" w:after="0"/>
              <w:ind w:firstLine="0"/>
              <w:jc w:val="left"/>
              <w:textAlignment w:val="baseline"/>
            </w:pPr>
            <w:r w:rsidRPr="00C427A1">
              <w:t>ИНН поставщика</w:t>
            </w:r>
          </w:p>
        </w:tc>
        <w:tc>
          <w:tcPr>
            <w:tcW w:w="1319" w:type="dxa"/>
          </w:tcPr>
          <w:p w14:paraId="41D40B20" w14:textId="2DEF422D" w:rsidR="0045365D" w:rsidRPr="00C427A1" w:rsidRDefault="0045365D" w:rsidP="0045365D">
            <w:pPr>
              <w:overflowPunct w:val="0"/>
              <w:autoSpaceDE w:val="0"/>
              <w:autoSpaceDN w:val="0"/>
              <w:adjustRightInd w:val="0"/>
              <w:spacing w:before="0" w:after="0"/>
              <w:ind w:firstLine="0"/>
              <w:jc w:val="center"/>
              <w:textAlignment w:val="baseline"/>
            </w:pPr>
            <w:r w:rsidRPr="00C427A1">
              <w:t>1226</w:t>
            </w:r>
          </w:p>
        </w:tc>
        <w:tc>
          <w:tcPr>
            <w:tcW w:w="1800" w:type="dxa"/>
          </w:tcPr>
          <w:p w14:paraId="7EBB93C0" w14:textId="72498EE0" w:rsidR="0045365D" w:rsidRPr="00C427A1" w:rsidRDefault="0045365D" w:rsidP="0045365D">
            <w:pPr>
              <w:overflowPunct w:val="0"/>
              <w:autoSpaceDE w:val="0"/>
              <w:autoSpaceDN w:val="0"/>
              <w:adjustRightInd w:val="0"/>
              <w:spacing w:before="0" w:after="0"/>
              <w:ind w:firstLine="0"/>
              <w:jc w:val="center"/>
              <w:textAlignment w:val="baseline"/>
            </w:pPr>
            <w:r w:rsidRPr="00C427A1">
              <w:t>Нет</w:t>
            </w:r>
          </w:p>
        </w:tc>
        <w:tc>
          <w:tcPr>
            <w:tcW w:w="1282" w:type="dxa"/>
          </w:tcPr>
          <w:p w14:paraId="7D2037BD" w14:textId="0AFB0DCE" w:rsidR="0045365D" w:rsidRPr="00C427A1" w:rsidRDefault="0045365D" w:rsidP="0045365D">
            <w:pPr>
              <w:overflowPunct w:val="0"/>
              <w:autoSpaceDE w:val="0"/>
              <w:autoSpaceDN w:val="0"/>
              <w:adjustRightInd w:val="0"/>
              <w:spacing w:before="0" w:after="0"/>
              <w:ind w:firstLine="0"/>
              <w:jc w:val="center"/>
              <w:textAlignment w:val="baseline"/>
            </w:pPr>
            <w:r w:rsidRPr="00C427A1">
              <w:t>5</w:t>
            </w:r>
          </w:p>
        </w:tc>
      </w:tr>
      <w:tr w:rsidR="003B2073" w:rsidRPr="00C427A1" w14:paraId="5DF4DC97" w14:textId="77777777" w:rsidTr="004F796A">
        <w:trPr>
          <w:cantSplit/>
          <w:trHeight w:val="302"/>
          <w:jc w:val="center"/>
        </w:trPr>
        <w:tc>
          <w:tcPr>
            <w:tcW w:w="9875" w:type="dxa"/>
            <w:shd w:val="clear" w:color="auto" w:fill="auto"/>
            <w:noWrap/>
          </w:tcPr>
          <w:p w14:paraId="2AF26CA8" w14:textId="4ECA7E2E" w:rsidR="0045365D" w:rsidRPr="00C427A1" w:rsidRDefault="0045365D" w:rsidP="0045365D">
            <w:pPr>
              <w:overflowPunct w:val="0"/>
              <w:autoSpaceDE w:val="0"/>
              <w:autoSpaceDN w:val="0"/>
              <w:adjustRightInd w:val="0"/>
              <w:spacing w:before="0" w:after="0"/>
              <w:ind w:firstLine="0"/>
              <w:jc w:val="left"/>
              <w:textAlignment w:val="baseline"/>
            </w:pPr>
            <w:r w:rsidRPr="00C427A1">
              <w:t>код товарной номенклатуры</w:t>
            </w:r>
          </w:p>
        </w:tc>
        <w:tc>
          <w:tcPr>
            <w:tcW w:w="1319" w:type="dxa"/>
          </w:tcPr>
          <w:p w14:paraId="313F2354" w14:textId="49578FA4" w:rsidR="0045365D" w:rsidRPr="00C427A1" w:rsidRDefault="0045365D" w:rsidP="0045365D">
            <w:pPr>
              <w:overflowPunct w:val="0"/>
              <w:autoSpaceDE w:val="0"/>
              <w:autoSpaceDN w:val="0"/>
              <w:adjustRightInd w:val="0"/>
              <w:spacing w:before="0" w:after="0"/>
              <w:ind w:firstLine="0"/>
              <w:jc w:val="center"/>
              <w:textAlignment w:val="baseline"/>
            </w:pPr>
            <w:r w:rsidRPr="00C427A1">
              <w:t>1162</w:t>
            </w:r>
          </w:p>
        </w:tc>
        <w:tc>
          <w:tcPr>
            <w:tcW w:w="1800" w:type="dxa"/>
          </w:tcPr>
          <w:p w14:paraId="5E3B0D21" w14:textId="5C4D5700" w:rsidR="0045365D" w:rsidRPr="00C427A1" w:rsidRDefault="0045365D" w:rsidP="0045365D">
            <w:pPr>
              <w:overflowPunct w:val="0"/>
              <w:autoSpaceDE w:val="0"/>
              <w:autoSpaceDN w:val="0"/>
              <w:adjustRightInd w:val="0"/>
              <w:spacing w:before="0" w:after="0"/>
              <w:ind w:firstLine="0"/>
              <w:jc w:val="center"/>
              <w:textAlignment w:val="baseline"/>
            </w:pPr>
            <w:r w:rsidRPr="00C427A1">
              <w:t>Нет</w:t>
            </w:r>
          </w:p>
        </w:tc>
        <w:tc>
          <w:tcPr>
            <w:tcW w:w="1282" w:type="dxa"/>
          </w:tcPr>
          <w:p w14:paraId="1A738CFF" w14:textId="1E0F7990" w:rsidR="0045365D" w:rsidRPr="00C427A1" w:rsidRDefault="0045365D" w:rsidP="0045365D">
            <w:pPr>
              <w:overflowPunct w:val="0"/>
              <w:autoSpaceDE w:val="0"/>
              <w:autoSpaceDN w:val="0"/>
              <w:adjustRightInd w:val="0"/>
              <w:spacing w:before="0" w:after="0"/>
              <w:ind w:firstLine="0"/>
              <w:jc w:val="center"/>
              <w:textAlignment w:val="baseline"/>
            </w:pPr>
            <w:r w:rsidRPr="00C427A1">
              <w:t>5</w:t>
            </w:r>
          </w:p>
        </w:tc>
      </w:tr>
      <w:tr w:rsidR="003B2073" w:rsidRPr="00C427A1" w14:paraId="770111C8" w14:textId="77777777" w:rsidTr="004F796A">
        <w:trPr>
          <w:cantSplit/>
          <w:trHeight w:val="302"/>
          <w:jc w:val="center"/>
        </w:trPr>
        <w:tc>
          <w:tcPr>
            <w:tcW w:w="9875" w:type="dxa"/>
            <w:shd w:val="clear" w:color="auto" w:fill="auto"/>
            <w:noWrap/>
          </w:tcPr>
          <w:p w14:paraId="15BF716A" w14:textId="3F2E53C1" w:rsidR="0045365D" w:rsidRPr="00C427A1" w:rsidRDefault="0045365D" w:rsidP="0045365D">
            <w:pPr>
              <w:overflowPunct w:val="0"/>
              <w:autoSpaceDE w:val="0"/>
              <w:autoSpaceDN w:val="0"/>
              <w:adjustRightInd w:val="0"/>
              <w:spacing w:before="0" w:after="0"/>
              <w:ind w:firstLine="0"/>
              <w:jc w:val="left"/>
              <w:textAlignment w:val="baseline"/>
            </w:pPr>
            <w:r w:rsidRPr="00C427A1">
              <w:t>количество предмета расчета</w:t>
            </w:r>
          </w:p>
        </w:tc>
        <w:tc>
          <w:tcPr>
            <w:tcW w:w="1319" w:type="dxa"/>
          </w:tcPr>
          <w:p w14:paraId="6C6E99D7" w14:textId="6F4FF065" w:rsidR="0045365D" w:rsidRPr="00C427A1" w:rsidRDefault="0045365D" w:rsidP="0045365D">
            <w:pPr>
              <w:overflowPunct w:val="0"/>
              <w:autoSpaceDE w:val="0"/>
              <w:autoSpaceDN w:val="0"/>
              <w:adjustRightInd w:val="0"/>
              <w:spacing w:before="0" w:after="0"/>
              <w:ind w:firstLine="0"/>
              <w:jc w:val="center"/>
              <w:textAlignment w:val="baseline"/>
            </w:pPr>
            <w:r w:rsidRPr="00C427A1">
              <w:t>1023</w:t>
            </w:r>
          </w:p>
        </w:tc>
        <w:tc>
          <w:tcPr>
            <w:tcW w:w="1800" w:type="dxa"/>
          </w:tcPr>
          <w:p w14:paraId="6A10BEFF" w14:textId="52B745A1" w:rsidR="0045365D" w:rsidRPr="00C427A1" w:rsidRDefault="0045365D" w:rsidP="0045365D">
            <w:pPr>
              <w:overflowPunct w:val="0"/>
              <w:autoSpaceDE w:val="0"/>
              <w:autoSpaceDN w:val="0"/>
              <w:adjustRightInd w:val="0"/>
              <w:spacing w:before="0" w:after="0"/>
              <w:ind w:firstLine="0"/>
              <w:jc w:val="center"/>
              <w:textAlignment w:val="baseline"/>
            </w:pPr>
            <w:r w:rsidRPr="00C427A1">
              <w:t>Нет</w:t>
            </w:r>
          </w:p>
        </w:tc>
        <w:tc>
          <w:tcPr>
            <w:tcW w:w="1282" w:type="dxa"/>
          </w:tcPr>
          <w:p w14:paraId="1F7C1A13" w14:textId="5BF713CB" w:rsidR="0045365D" w:rsidRPr="00C427A1" w:rsidRDefault="0045365D" w:rsidP="0045365D">
            <w:pPr>
              <w:overflowPunct w:val="0"/>
              <w:autoSpaceDE w:val="0"/>
              <w:autoSpaceDN w:val="0"/>
              <w:adjustRightInd w:val="0"/>
              <w:spacing w:before="0" w:after="0"/>
              <w:ind w:firstLine="0"/>
              <w:jc w:val="center"/>
              <w:textAlignment w:val="baseline"/>
            </w:pPr>
            <w:r w:rsidRPr="00C427A1">
              <w:t>5</w:t>
            </w:r>
          </w:p>
        </w:tc>
      </w:tr>
      <w:tr w:rsidR="003B2073" w:rsidRPr="00C427A1" w14:paraId="7C0D1BAA" w14:textId="77777777" w:rsidTr="004F796A">
        <w:trPr>
          <w:cantSplit/>
          <w:trHeight w:val="302"/>
          <w:jc w:val="center"/>
        </w:trPr>
        <w:tc>
          <w:tcPr>
            <w:tcW w:w="9875" w:type="dxa"/>
            <w:shd w:val="clear" w:color="auto" w:fill="auto"/>
            <w:noWrap/>
          </w:tcPr>
          <w:p w14:paraId="7F141F69" w14:textId="68C6585C" w:rsidR="0045365D" w:rsidRPr="00C427A1" w:rsidRDefault="0045365D" w:rsidP="0045365D">
            <w:pPr>
              <w:overflowPunct w:val="0"/>
              <w:autoSpaceDE w:val="0"/>
              <w:autoSpaceDN w:val="0"/>
              <w:adjustRightInd w:val="0"/>
              <w:spacing w:before="0" w:after="0"/>
              <w:ind w:firstLine="0"/>
              <w:jc w:val="left"/>
              <w:textAlignment w:val="baseline"/>
            </w:pPr>
            <w:r w:rsidRPr="00C427A1">
              <w:t xml:space="preserve">стоимость предмета расчета </w:t>
            </w:r>
            <w:r w:rsidRPr="00C427A1">
              <w:rPr>
                <w:rFonts w:eastAsia="Times New Roman" w:cs="Times New Roman"/>
                <w:szCs w:val="28"/>
                <w:lang w:eastAsia="ru-RU"/>
              </w:rPr>
              <w:t>с учетом скидок и наценок</w:t>
            </w:r>
          </w:p>
        </w:tc>
        <w:tc>
          <w:tcPr>
            <w:tcW w:w="1319" w:type="dxa"/>
          </w:tcPr>
          <w:p w14:paraId="420605CA" w14:textId="1C38C36D" w:rsidR="0045365D" w:rsidRPr="00C427A1" w:rsidRDefault="0045365D" w:rsidP="0045365D">
            <w:pPr>
              <w:overflowPunct w:val="0"/>
              <w:autoSpaceDE w:val="0"/>
              <w:autoSpaceDN w:val="0"/>
              <w:adjustRightInd w:val="0"/>
              <w:spacing w:before="0" w:after="0"/>
              <w:ind w:firstLine="0"/>
              <w:jc w:val="center"/>
              <w:textAlignment w:val="baseline"/>
            </w:pPr>
            <w:r w:rsidRPr="00C427A1">
              <w:t>1043</w:t>
            </w:r>
          </w:p>
        </w:tc>
        <w:tc>
          <w:tcPr>
            <w:tcW w:w="1800" w:type="dxa"/>
          </w:tcPr>
          <w:p w14:paraId="7C18FFF4" w14:textId="30BF3893" w:rsidR="0045365D" w:rsidRPr="00C427A1" w:rsidRDefault="0045365D" w:rsidP="0045365D">
            <w:pPr>
              <w:overflowPunct w:val="0"/>
              <w:autoSpaceDE w:val="0"/>
              <w:autoSpaceDN w:val="0"/>
              <w:adjustRightInd w:val="0"/>
              <w:spacing w:before="0" w:after="0"/>
              <w:ind w:firstLine="0"/>
              <w:jc w:val="center"/>
              <w:textAlignment w:val="baseline"/>
            </w:pPr>
            <w:r w:rsidRPr="00C427A1">
              <w:t>Нет</w:t>
            </w:r>
          </w:p>
        </w:tc>
        <w:tc>
          <w:tcPr>
            <w:tcW w:w="1282" w:type="dxa"/>
          </w:tcPr>
          <w:p w14:paraId="66203138" w14:textId="32EA3379" w:rsidR="0045365D" w:rsidRPr="00C427A1" w:rsidRDefault="0045365D" w:rsidP="0045365D">
            <w:pPr>
              <w:overflowPunct w:val="0"/>
              <w:autoSpaceDE w:val="0"/>
              <w:autoSpaceDN w:val="0"/>
              <w:adjustRightInd w:val="0"/>
              <w:spacing w:before="0" w:after="0"/>
              <w:ind w:firstLine="0"/>
              <w:jc w:val="center"/>
              <w:textAlignment w:val="baseline"/>
            </w:pPr>
            <w:r w:rsidRPr="00C427A1">
              <w:t>5</w:t>
            </w:r>
          </w:p>
        </w:tc>
      </w:tr>
    </w:tbl>
    <w:p w14:paraId="2BE5DE33" w14:textId="77777777" w:rsidR="007D7EA7" w:rsidRPr="00C427A1" w:rsidRDefault="007D7EA7" w:rsidP="003B7C69">
      <w:pPr>
        <w:spacing w:before="0" w:after="0"/>
      </w:pPr>
    </w:p>
    <w:p w14:paraId="5CF73208" w14:textId="3E32F261" w:rsidR="004E1970" w:rsidRPr="00C427A1" w:rsidRDefault="007D7EA7" w:rsidP="003B7C69">
      <w:pPr>
        <w:spacing w:before="0" w:after="0"/>
      </w:pPr>
      <w:r w:rsidRPr="00C427A1">
        <w:t>5</w:t>
      </w:r>
      <w:r w:rsidR="00590AE8" w:rsidRPr="00C427A1">
        <w:t>7</w:t>
      </w:r>
      <w:r w:rsidRPr="00C427A1">
        <w:t xml:space="preserve">. </w:t>
      </w:r>
      <w:r w:rsidR="00026043" w:rsidRPr="00C427A1">
        <w:t xml:space="preserve">Массив </w:t>
      </w:r>
      <w:proofErr w:type="spellStart"/>
      <w:r w:rsidR="005555AD" w:rsidRPr="00C427A1">
        <w:t>ФДн</w:t>
      </w:r>
      <w:proofErr w:type="spellEnd"/>
      <w:r w:rsidR="00026043" w:rsidRPr="00C427A1">
        <w:t xml:space="preserve"> Кассов</w:t>
      </w:r>
      <w:r w:rsidR="005555AD" w:rsidRPr="00C427A1">
        <w:t>ого</w:t>
      </w:r>
      <w:r w:rsidR="00026043" w:rsidRPr="00C427A1">
        <w:t xml:space="preserve"> чек</w:t>
      </w:r>
      <w:r w:rsidR="005555AD" w:rsidRPr="00C427A1">
        <w:t>а</w:t>
      </w:r>
      <w:r w:rsidR="00026043" w:rsidRPr="00C427A1">
        <w:t xml:space="preserve"> коррекции (БСО коррекции) включается в состав Отчета о считывании ФД с реквизитами, указанными </w:t>
      </w:r>
      <w:r w:rsidR="004E1970" w:rsidRPr="00C427A1">
        <w:t xml:space="preserve">в </w:t>
      </w:r>
      <w:r w:rsidR="0067077A">
        <w:t>т</w:t>
      </w:r>
      <w:r w:rsidR="00E835C8" w:rsidRPr="00C427A1">
        <w:t xml:space="preserve">аблице </w:t>
      </w:r>
      <w:r w:rsidR="00580BB1" w:rsidRPr="00C427A1">
        <w:t>46</w:t>
      </w:r>
      <w:r w:rsidR="004E1970" w:rsidRPr="00C427A1">
        <w:t>.</w:t>
      </w:r>
    </w:p>
    <w:p w14:paraId="12475731" w14:textId="0442C229" w:rsidR="004E1970" w:rsidRDefault="00E835C8" w:rsidP="003B7C69">
      <w:pPr>
        <w:keepNext/>
        <w:spacing w:before="0" w:after="0"/>
        <w:jc w:val="right"/>
      </w:pPr>
      <w:r w:rsidRPr="00C427A1">
        <w:t xml:space="preserve">Таблица </w:t>
      </w:r>
      <w:r w:rsidR="00580BB1" w:rsidRPr="00C427A1">
        <w:t>46</w:t>
      </w:r>
    </w:p>
    <w:p w14:paraId="43893B05" w14:textId="268988FB" w:rsidR="0067077A" w:rsidRDefault="0067077A" w:rsidP="0067077A">
      <w:pPr>
        <w:keepNext/>
        <w:spacing w:before="0" w:after="0"/>
        <w:jc w:val="center"/>
      </w:pPr>
      <w:r w:rsidRPr="0067077A">
        <w:t xml:space="preserve">Массив </w:t>
      </w:r>
      <w:proofErr w:type="spellStart"/>
      <w:r w:rsidRPr="0067077A">
        <w:t>ФДн</w:t>
      </w:r>
      <w:proofErr w:type="spellEnd"/>
      <w:r w:rsidRPr="0067077A">
        <w:t xml:space="preserve"> Кассового чека коррекции (БСО коррекции)</w:t>
      </w:r>
      <w:r>
        <w:t>,</w:t>
      </w:r>
      <w:r w:rsidRPr="0067077A">
        <w:t xml:space="preserve"> включае</w:t>
      </w:r>
      <w:r>
        <w:t>мый</w:t>
      </w:r>
      <w:r w:rsidRPr="0067077A">
        <w:t xml:space="preserve"> в состав Отчета о считывании ФД</w:t>
      </w:r>
    </w:p>
    <w:p w14:paraId="2E27E669" w14:textId="77777777" w:rsidR="0067077A" w:rsidRPr="00C427A1" w:rsidRDefault="0067077A" w:rsidP="003B7C69">
      <w:pPr>
        <w:keepNext/>
        <w:spacing w:before="0" w:after="0"/>
        <w:jc w:val="right"/>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30"/>
        <w:gridCol w:w="877"/>
        <w:gridCol w:w="1022"/>
        <w:gridCol w:w="1147"/>
      </w:tblGrid>
      <w:tr w:rsidR="00C7361C" w:rsidRPr="00C427A1" w14:paraId="3F471251" w14:textId="77777777" w:rsidTr="0067077A">
        <w:trPr>
          <w:cantSplit/>
          <w:trHeight w:val="317"/>
          <w:jc w:val="center"/>
        </w:trPr>
        <w:tc>
          <w:tcPr>
            <w:tcW w:w="11417" w:type="dxa"/>
            <w:shd w:val="clear" w:color="auto" w:fill="auto"/>
            <w:hideMark/>
          </w:tcPr>
          <w:p w14:paraId="55E8B70F" w14:textId="77777777" w:rsidR="004E1970" w:rsidRPr="00C427A1" w:rsidRDefault="004E1970" w:rsidP="003B7C69">
            <w:pPr>
              <w:overflowPunct w:val="0"/>
              <w:autoSpaceDE w:val="0"/>
              <w:autoSpaceDN w:val="0"/>
              <w:adjustRightInd w:val="0"/>
              <w:spacing w:before="0" w:after="0"/>
              <w:ind w:firstLine="0"/>
              <w:jc w:val="center"/>
              <w:textAlignment w:val="baseline"/>
              <w:rPr>
                <w:b/>
              </w:rPr>
            </w:pPr>
            <w:r w:rsidRPr="00C427A1">
              <w:rPr>
                <w:b/>
              </w:rPr>
              <w:t>Наименование реквизита</w:t>
            </w:r>
          </w:p>
        </w:tc>
        <w:tc>
          <w:tcPr>
            <w:tcW w:w="888" w:type="dxa"/>
          </w:tcPr>
          <w:p w14:paraId="5BC3A67F" w14:textId="77777777" w:rsidR="004E1970" w:rsidRPr="00C427A1" w:rsidRDefault="004E1970" w:rsidP="003B7C69">
            <w:pPr>
              <w:overflowPunct w:val="0"/>
              <w:autoSpaceDE w:val="0"/>
              <w:autoSpaceDN w:val="0"/>
              <w:adjustRightInd w:val="0"/>
              <w:spacing w:before="0" w:after="0"/>
              <w:ind w:firstLine="0"/>
              <w:jc w:val="center"/>
              <w:textAlignment w:val="baseline"/>
              <w:rPr>
                <w:b/>
              </w:rPr>
            </w:pPr>
            <w:r w:rsidRPr="00C427A1">
              <w:rPr>
                <w:b/>
              </w:rPr>
              <w:t>Тег</w:t>
            </w:r>
          </w:p>
        </w:tc>
        <w:tc>
          <w:tcPr>
            <w:tcW w:w="1035" w:type="dxa"/>
          </w:tcPr>
          <w:p w14:paraId="7BD72D20" w14:textId="77777777" w:rsidR="004E1970" w:rsidRPr="00C427A1" w:rsidRDefault="004E1970" w:rsidP="003B7C69">
            <w:pPr>
              <w:overflowPunct w:val="0"/>
              <w:autoSpaceDE w:val="0"/>
              <w:autoSpaceDN w:val="0"/>
              <w:adjustRightInd w:val="0"/>
              <w:spacing w:before="0" w:after="0"/>
              <w:ind w:firstLine="0"/>
              <w:jc w:val="center"/>
              <w:textAlignment w:val="baseline"/>
              <w:rPr>
                <w:b/>
              </w:rPr>
            </w:pPr>
            <w:r w:rsidRPr="00C427A1">
              <w:rPr>
                <w:b/>
              </w:rPr>
              <w:t>Повт.</w:t>
            </w:r>
          </w:p>
        </w:tc>
        <w:tc>
          <w:tcPr>
            <w:tcW w:w="1162" w:type="dxa"/>
          </w:tcPr>
          <w:p w14:paraId="08EB2069" w14:textId="77777777" w:rsidR="004E1970" w:rsidRPr="00C427A1" w:rsidRDefault="004E1970" w:rsidP="003B7C69">
            <w:pPr>
              <w:overflowPunct w:val="0"/>
              <w:autoSpaceDE w:val="0"/>
              <w:autoSpaceDN w:val="0"/>
              <w:adjustRightInd w:val="0"/>
              <w:spacing w:before="0" w:after="0"/>
              <w:ind w:firstLine="0"/>
              <w:jc w:val="center"/>
              <w:textAlignment w:val="baseline"/>
              <w:rPr>
                <w:b/>
              </w:rPr>
            </w:pPr>
            <w:r w:rsidRPr="00C427A1">
              <w:rPr>
                <w:b/>
              </w:rPr>
              <w:t>ФП</w:t>
            </w:r>
          </w:p>
        </w:tc>
      </w:tr>
      <w:tr w:rsidR="00C7361C" w:rsidRPr="00C427A1" w14:paraId="4D1197D6" w14:textId="77777777" w:rsidTr="00410873">
        <w:trPr>
          <w:cantSplit/>
          <w:trHeight w:val="302"/>
          <w:jc w:val="center"/>
        </w:trPr>
        <w:tc>
          <w:tcPr>
            <w:tcW w:w="11417" w:type="dxa"/>
            <w:shd w:val="clear" w:color="auto" w:fill="auto"/>
            <w:noWrap/>
          </w:tcPr>
          <w:p w14:paraId="249693C8" w14:textId="77777777" w:rsidR="004E1970" w:rsidRPr="00C427A1" w:rsidRDefault="004E1970" w:rsidP="003B7C69">
            <w:pPr>
              <w:overflowPunct w:val="0"/>
              <w:autoSpaceDE w:val="0"/>
              <w:autoSpaceDN w:val="0"/>
              <w:adjustRightInd w:val="0"/>
              <w:spacing w:before="0" w:after="0"/>
              <w:ind w:firstLine="0"/>
              <w:jc w:val="left"/>
              <w:textAlignment w:val="baseline"/>
            </w:pPr>
            <w:r w:rsidRPr="00C427A1">
              <w:lastRenderedPageBreak/>
              <w:t xml:space="preserve">код структуры </w:t>
            </w:r>
            <w:proofErr w:type="spellStart"/>
            <w:r w:rsidRPr="00C427A1">
              <w:t>ФДн</w:t>
            </w:r>
            <w:proofErr w:type="spellEnd"/>
          </w:p>
        </w:tc>
        <w:tc>
          <w:tcPr>
            <w:tcW w:w="888" w:type="dxa"/>
          </w:tcPr>
          <w:p w14:paraId="3FB017C7" w14:textId="77777777" w:rsidR="004E1970" w:rsidRPr="00C427A1" w:rsidRDefault="004E1970" w:rsidP="003B7C69">
            <w:pPr>
              <w:overflowPunct w:val="0"/>
              <w:autoSpaceDE w:val="0"/>
              <w:autoSpaceDN w:val="0"/>
              <w:adjustRightInd w:val="0"/>
              <w:spacing w:before="0" w:after="0"/>
              <w:ind w:firstLine="0"/>
              <w:jc w:val="center"/>
              <w:textAlignment w:val="baseline"/>
            </w:pPr>
            <w:r w:rsidRPr="00C427A1">
              <w:t>131 (141)</w:t>
            </w:r>
          </w:p>
        </w:tc>
        <w:tc>
          <w:tcPr>
            <w:tcW w:w="1035" w:type="dxa"/>
          </w:tcPr>
          <w:p w14:paraId="618D0901" w14:textId="77777777" w:rsidR="004E1970" w:rsidRPr="00C427A1" w:rsidRDefault="004E1970" w:rsidP="003B7C69">
            <w:pPr>
              <w:overflowPunct w:val="0"/>
              <w:autoSpaceDE w:val="0"/>
              <w:autoSpaceDN w:val="0"/>
              <w:adjustRightInd w:val="0"/>
              <w:spacing w:before="0" w:after="0"/>
              <w:ind w:firstLine="0"/>
              <w:jc w:val="center"/>
              <w:textAlignment w:val="baseline"/>
            </w:pPr>
            <w:r w:rsidRPr="00C427A1">
              <w:t>Нет</w:t>
            </w:r>
          </w:p>
        </w:tc>
        <w:tc>
          <w:tcPr>
            <w:tcW w:w="1162" w:type="dxa"/>
          </w:tcPr>
          <w:p w14:paraId="7A9F51C9" w14:textId="77777777" w:rsidR="004E1970" w:rsidRPr="00C427A1" w:rsidRDefault="004E1970" w:rsidP="003B7C69">
            <w:pPr>
              <w:overflowPunct w:val="0"/>
              <w:autoSpaceDE w:val="0"/>
              <w:autoSpaceDN w:val="0"/>
              <w:adjustRightInd w:val="0"/>
              <w:spacing w:before="0" w:after="0"/>
              <w:ind w:firstLine="0"/>
              <w:jc w:val="center"/>
              <w:textAlignment w:val="baseline"/>
            </w:pPr>
            <w:r w:rsidRPr="00C427A1">
              <w:t>–</w:t>
            </w:r>
          </w:p>
        </w:tc>
      </w:tr>
      <w:tr w:rsidR="00C7361C" w:rsidRPr="00C427A1" w14:paraId="447ED303" w14:textId="77777777" w:rsidTr="00410873">
        <w:trPr>
          <w:cantSplit/>
          <w:trHeight w:val="302"/>
          <w:jc w:val="center"/>
        </w:trPr>
        <w:tc>
          <w:tcPr>
            <w:tcW w:w="11417" w:type="dxa"/>
            <w:shd w:val="clear" w:color="auto" w:fill="auto"/>
            <w:noWrap/>
          </w:tcPr>
          <w:p w14:paraId="36FAC47C" w14:textId="77777777" w:rsidR="00751AA9" w:rsidRPr="00C427A1" w:rsidRDefault="00751AA9" w:rsidP="003B7C69">
            <w:pPr>
              <w:overflowPunct w:val="0"/>
              <w:autoSpaceDE w:val="0"/>
              <w:autoSpaceDN w:val="0"/>
              <w:adjustRightInd w:val="0"/>
              <w:spacing w:before="0" w:after="0"/>
              <w:ind w:firstLine="0"/>
              <w:jc w:val="left"/>
              <w:textAlignment w:val="baseline"/>
            </w:pPr>
            <w:r w:rsidRPr="00C427A1">
              <w:t xml:space="preserve">код формы </w:t>
            </w:r>
            <w:r w:rsidR="00D52D8B" w:rsidRPr="00C427A1">
              <w:t>ФД</w:t>
            </w:r>
          </w:p>
        </w:tc>
        <w:tc>
          <w:tcPr>
            <w:tcW w:w="888" w:type="dxa"/>
            <w:vAlign w:val="center"/>
          </w:tcPr>
          <w:p w14:paraId="4D50976C" w14:textId="77777777" w:rsidR="00751AA9" w:rsidRPr="00C427A1" w:rsidRDefault="00D52D8B" w:rsidP="003B7C69">
            <w:pPr>
              <w:overflowPunct w:val="0"/>
              <w:autoSpaceDE w:val="0"/>
              <w:autoSpaceDN w:val="0"/>
              <w:adjustRightInd w:val="0"/>
              <w:spacing w:before="0" w:after="0"/>
              <w:ind w:firstLine="0"/>
              <w:jc w:val="center"/>
              <w:textAlignment w:val="baseline"/>
            </w:pPr>
            <w:r w:rsidRPr="00C427A1">
              <w:t>–</w:t>
            </w:r>
          </w:p>
        </w:tc>
        <w:tc>
          <w:tcPr>
            <w:tcW w:w="1035" w:type="dxa"/>
          </w:tcPr>
          <w:p w14:paraId="27CDE3ED" w14:textId="77777777" w:rsidR="00751AA9" w:rsidRPr="00C427A1" w:rsidRDefault="00751AA9" w:rsidP="003B7C69">
            <w:pPr>
              <w:overflowPunct w:val="0"/>
              <w:autoSpaceDE w:val="0"/>
              <w:autoSpaceDN w:val="0"/>
              <w:adjustRightInd w:val="0"/>
              <w:spacing w:before="0" w:after="0"/>
              <w:ind w:firstLine="0"/>
              <w:jc w:val="center"/>
              <w:textAlignment w:val="baseline"/>
            </w:pPr>
            <w:r w:rsidRPr="00C427A1">
              <w:t>Нет</w:t>
            </w:r>
          </w:p>
        </w:tc>
        <w:tc>
          <w:tcPr>
            <w:tcW w:w="1162" w:type="dxa"/>
          </w:tcPr>
          <w:p w14:paraId="20ADBED6" w14:textId="77777777" w:rsidR="00751AA9" w:rsidRPr="00C427A1" w:rsidRDefault="00830002" w:rsidP="003B7C69">
            <w:pPr>
              <w:overflowPunct w:val="0"/>
              <w:autoSpaceDE w:val="0"/>
              <w:autoSpaceDN w:val="0"/>
              <w:adjustRightInd w:val="0"/>
              <w:spacing w:before="0" w:after="0"/>
              <w:ind w:firstLine="0"/>
              <w:jc w:val="center"/>
              <w:textAlignment w:val="baseline"/>
            </w:pPr>
            <w:r w:rsidRPr="00C427A1">
              <w:t>1, 5</w:t>
            </w:r>
          </w:p>
        </w:tc>
      </w:tr>
      <w:tr w:rsidR="00C7361C" w:rsidRPr="00C427A1" w14:paraId="2596661F" w14:textId="77777777" w:rsidTr="00410873">
        <w:trPr>
          <w:cantSplit/>
          <w:trHeight w:val="302"/>
          <w:jc w:val="center"/>
        </w:trPr>
        <w:tc>
          <w:tcPr>
            <w:tcW w:w="11417" w:type="dxa"/>
            <w:shd w:val="clear" w:color="auto" w:fill="auto"/>
            <w:noWrap/>
          </w:tcPr>
          <w:p w14:paraId="5071E791" w14:textId="77777777" w:rsidR="004E1970" w:rsidRPr="00C427A1" w:rsidRDefault="004E1970" w:rsidP="003B7C69">
            <w:pPr>
              <w:overflowPunct w:val="0"/>
              <w:autoSpaceDE w:val="0"/>
              <w:autoSpaceDN w:val="0"/>
              <w:adjustRightInd w:val="0"/>
              <w:spacing w:before="0" w:after="0"/>
              <w:ind w:firstLine="0"/>
              <w:jc w:val="left"/>
              <w:textAlignment w:val="baseline"/>
            </w:pPr>
            <w:r w:rsidRPr="00C427A1">
              <w:t>дата, время</w:t>
            </w:r>
          </w:p>
        </w:tc>
        <w:tc>
          <w:tcPr>
            <w:tcW w:w="888" w:type="dxa"/>
          </w:tcPr>
          <w:p w14:paraId="3CCD7879" w14:textId="77777777" w:rsidR="004E1970" w:rsidRPr="00C427A1" w:rsidRDefault="004E1970" w:rsidP="003B7C69">
            <w:pPr>
              <w:overflowPunct w:val="0"/>
              <w:autoSpaceDE w:val="0"/>
              <w:autoSpaceDN w:val="0"/>
              <w:adjustRightInd w:val="0"/>
              <w:spacing w:before="0" w:after="0"/>
              <w:ind w:firstLine="0"/>
              <w:jc w:val="center"/>
              <w:textAlignment w:val="baseline"/>
            </w:pPr>
            <w:r w:rsidRPr="00C427A1">
              <w:t>1012</w:t>
            </w:r>
          </w:p>
        </w:tc>
        <w:tc>
          <w:tcPr>
            <w:tcW w:w="1035" w:type="dxa"/>
          </w:tcPr>
          <w:p w14:paraId="319388C8" w14:textId="77777777" w:rsidR="004E1970" w:rsidRPr="00C427A1" w:rsidRDefault="004E1970" w:rsidP="003B7C69">
            <w:pPr>
              <w:overflowPunct w:val="0"/>
              <w:autoSpaceDE w:val="0"/>
              <w:autoSpaceDN w:val="0"/>
              <w:adjustRightInd w:val="0"/>
              <w:spacing w:before="0" w:after="0"/>
              <w:ind w:firstLine="0"/>
              <w:jc w:val="center"/>
              <w:textAlignment w:val="baseline"/>
            </w:pPr>
            <w:r w:rsidRPr="00C427A1">
              <w:t>Нет</w:t>
            </w:r>
          </w:p>
        </w:tc>
        <w:tc>
          <w:tcPr>
            <w:tcW w:w="1162" w:type="dxa"/>
          </w:tcPr>
          <w:p w14:paraId="03F33DCC" w14:textId="77777777" w:rsidR="004E1970" w:rsidRPr="00C427A1" w:rsidRDefault="006607ED" w:rsidP="003B7C69">
            <w:pPr>
              <w:overflowPunct w:val="0"/>
              <w:autoSpaceDE w:val="0"/>
              <w:autoSpaceDN w:val="0"/>
              <w:adjustRightInd w:val="0"/>
              <w:spacing w:before="0" w:after="0"/>
              <w:ind w:firstLine="0"/>
              <w:jc w:val="center"/>
              <w:textAlignment w:val="baseline"/>
            </w:pPr>
            <w:r w:rsidRPr="00C427A1">
              <w:t>1</w:t>
            </w:r>
            <w:r w:rsidR="00751AA9" w:rsidRPr="00C427A1">
              <w:t>, 5</w:t>
            </w:r>
          </w:p>
        </w:tc>
      </w:tr>
      <w:tr w:rsidR="00C7361C" w:rsidRPr="00C427A1" w14:paraId="6DA6F571" w14:textId="77777777" w:rsidTr="00410873">
        <w:trPr>
          <w:cantSplit/>
          <w:trHeight w:val="302"/>
          <w:jc w:val="center"/>
        </w:trPr>
        <w:tc>
          <w:tcPr>
            <w:tcW w:w="11417" w:type="dxa"/>
            <w:shd w:val="clear" w:color="auto" w:fill="auto"/>
            <w:noWrap/>
          </w:tcPr>
          <w:p w14:paraId="15D870C8" w14:textId="77777777" w:rsidR="006607ED" w:rsidRPr="00C427A1" w:rsidRDefault="006607ED" w:rsidP="003B7C69">
            <w:pPr>
              <w:overflowPunct w:val="0"/>
              <w:autoSpaceDE w:val="0"/>
              <w:autoSpaceDN w:val="0"/>
              <w:adjustRightInd w:val="0"/>
              <w:spacing w:before="0" w:after="0"/>
              <w:ind w:firstLine="0"/>
              <w:jc w:val="left"/>
              <w:textAlignment w:val="baseline"/>
            </w:pPr>
            <w:r w:rsidRPr="00C427A1">
              <w:t>признак расчета</w:t>
            </w:r>
          </w:p>
        </w:tc>
        <w:tc>
          <w:tcPr>
            <w:tcW w:w="888" w:type="dxa"/>
          </w:tcPr>
          <w:p w14:paraId="2B6B6101" w14:textId="77777777" w:rsidR="006607ED" w:rsidRPr="00C427A1" w:rsidRDefault="006607ED" w:rsidP="003B7C69">
            <w:pPr>
              <w:overflowPunct w:val="0"/>
              <w:autoSpaceDE w:val="0"/>
              <w:autoSpaceDN w:val="0"/>
              <w:adjustRightInd w:val="0"/>
              <w:spacing w:before="0" w:after="0"/>
              <w:ind w:firstLine="0"/>
              <w:jc w:val="center"/>
              <w:textAlignment w:val="baseline"/>
            </w:pPr>
            <w:r w:rsidRPr="00C427A1">
              <w:t>1054</w:t>
            </w:r>
          </w:p>
        </w:tc>
        <w:tc>
          <w:tcPr>
            <w:tcW w:w="1035" w:type="dxa"/>
          </w:tcPr>
          <w:p w14:paraId="51752D9E" w14:textId="77777777" w:rsidR="006607ED" w:rsidRPr="00C427A1" w:rsidRDefault="006607ED" w:rsidP="003B7C69">
            <w:pPr>
              <w:overflowPunct w:val="0"/>
              <w:autoSpaceDE w:val="0"/>
              <w:autoSpaceDN w:val="0"/>
              <w:adjustRightInd w:val="0"/>
              <w:spacing w:before="0" w:after="0"/>
              <w:ind w:firstLine="0"/>
              <w:jc w:val="center"/>
              <w:textAlignment w:val="baseline"/>
            </w:pPr>
            <w:r w:rsidRPr="00C427A1">
              <w:t>Нет</w:t>
            </w:r>
          </w:p>
        </w:tc>
        <w:tc>
          <w:tcPr>
            <w:tcW w:w="1162" w:type="dxa"/>
          </w:tcPr>
          <w:p w14:paraId="1763E077" w14:textId="77777777" w:rsidR="006607ED" w:rsidRPr="00C427A1" w:rsidRDefault="006607ED" w:rsidP="003B7C69">
            <w:pPr>
              <w:overflowPunct w:val="0"/>
              <w:autoSpaceDE w:val="0"/>
              <w:autoSpaceDN w:val="0"/>
              <w:adjustRightInd w:val="0"/>
              <w:spacing w:before="0" w:after="0"/>
              <w:ind w:firstLine="0"/>
              <w:jc w:val="center"/>
              <w:textAlignment w:val="baseline"/>
            </w:pPr>
            <w:r w:rsidRPr="00C427A1">
              <w:t>1</w:t>
            </w:r>
            <w:r w:rsidR="00751AA9" w:rsidRPr="00C427A1">
              <w:t>, 5</w:t>
            </w:r>
          </w:p>
        </w:tc>
      </w:tr>
      <w:tr w:rsidR="00C7361C" w:rsidRPr="00C427A1" w14:paraId="27B4BEAB" w14:textId="77777777" w:rsidTr="00410873">
        <w:trPr>
          <w:cantSplit/>
          <w:trHeight w:val="302"/>
          <w:jc w:val="center"/>
        </w:trPr>
        <w:tc>
          <w:tcPr>
            <w:tcW w:w="11417" w:type="dxa"/>
            <w:shd w:val="clear" w:color="auto" w:fill="auto"/>
            <w:noWrap/>
          </w:tcPr>
          <w:p w14:paraId="3922E371" w14:textId="77777777" w:rsidR="006607ED" w:rsidRPr="00C427A1" w:rsidRDefault="00D52D8B" w:rsidP="003B7C69">
            <w:pPr>
              <w:overflowPunct w:val="0"/>
              <w:autoSpaceDE w:val="0"/>
              <w:autoSpaceDN w:val="0"/>
              <w:adjustRightInd w:val="0"/>
              <w:spacing w:before="0" w:after="0"/>
              <w:ind w:firstLine="0"/>
              <w:jc w:val="left"/>
              <w:textAlignment w:val="baseline"/>
            </w:pPr>
            <w:r w:rsidRPr="00C427A1">
              <w:t>сумма расчета, указанного в чеке (БСО)</w:t>
            </w:r>
          </w:p>
        </w:tc>
        <w:tc>
          <w:tcPr>
            <w:tcW w:w="888" w:type="dxa"/>
          </w:tcPr>
          <w:p w14:paraId="0A7C3567" w14:textId="77777777" w:rsidR="006607ED" w:rsidRPr="00C427A1" w:rsidRDefault="006607ED" w:rsidP="003B7C69">
            <w:pPr>
              <w:overflowPunct w:val="0"/>
              <w:autoSpaceDE w:val="0"/>
              <w:autoSpaceDN w:val="0"/>
              <w:adjustRightInd w:val="0"/>
              <w:spacing w:before="0" w:after="0"/>
              <w:ind w:firstLine="0"/>
              <w:jc w:val="center"/>
              <w:textAlignment w:val="baseline"/>
            </w:pPr>
            <w:r w:rsidRPr="00C427A1">
              <w:t>1020</w:t>
            </w:r>
          </w:p>
        </w:tc>
        <w:tc>
          <w:tcPr>
            <w:tcW w:w="1035" w:type="dxa"/>
          </w:tcPr>
          <w:p w14:paraId="5A19719B" w14:textId="77777777" w:rsidR="006607ED" w:rsidRPr="00C427A1" w:rsidRDefault="006607ED" w:rsidP="003B7C69">
            <w:pPr>
              <w:overflowPunct w:val="0"/>
              <w:autoSpaceDE w:val="0"/>
              <w:autoSpaceDN w:val="0"/>
              <w:adjustRightInd w:val="0"/>
              <w:spacing w:before="0" w:after="0"/>
              <w:ind w:firstLine="0"/>
              <w:jc w:val="center"/>
              <w:textAlignment w:val="baseline"/>
            </w:pPr>
            <w:r w:rsidRPr="00C427A1">
              <w:t>Нет</w:t>
            </w:r>
          </w:p>
        </w:tc>
        <w:tc>
          <w:tcPr>
            <w:tcW w:w="1162" w:type="dxa"/>
          </w:tcPr>
          <w:p w14:paraId="1D282233" w14:textId="77777777" w:rsidR="006607ED" w:rsidRPr="00C427A1" w:rsidRDefault="006607ED" w:rsidP="003B7C69">
            <w:pPr>
              <w:overflowPunct w:val="0"/>
              <w:autoSpaceDE w:val="0"/>
              <w:autoSpaceDN w:val="0"/>
              <w:adjustRightInd w:val="0"/>
              <w:spacing w:before="0" w:after="0"/>
              <w:ind w:firstLine="0"/>
              <w:jc w:val="center"/>
              <w:textAlignment w:val="baseline"/>
            </w:pPr>
            <w:r w:rsidRPr="00C427A1">
              <w:t>1</w:t>
            </w:r>
            <w:r w:rsidR="00751AA9" w:rsidRPr="00C427A1">
              <w:t>, 5</w:t>
            </w:r>
          </w:p>
        </w:tc>
      </w:tr>
      <w:tr w:rsidR="0087094A" w:rsidRPr="00C427A1" w14:paraId="3AF66AD1" w14:textId="77777777" w:rsidTr="00410873">
        <w:trPr>
          <w:cantSplit/>
          <w:trHeight w:val="302"/>
          <w:jc w:val="center"/>
        </w:trPr>
        <w:tc>
          <w:tcPr>
            <w:tcW w:w="11417" w:type="dxa"/>
            <w:shd w:val="clear" w:color="auto" w:fill="auto"/>
            <w:noWrap/>
          </w:tcPr>
          <w:p w14:paraId="2697E91E" w14:textId="52624808" w:rsidR="00410873" w:rsidRPr="00C427A1" w:rsidRDefault="00410873" w:rsidP="003B7C69">
            <w:pPr>
              <w:overflowPunct w:val="0"/>
              <w:autoSpaceDE w:val="0"/>
              <w:autoSpaceDN w:val="0"/>
              <w:adjustRightInd w:val="0"/>
              <w:spacing w:before="0" w:after="0"/>
              <w:ind w:firstLine="0"/>
              <w:jc w:val="left"/>
              <w:textAlignment w:val="baseline"/>
            </w:pPr>
            <w:r w:rsidRPr="00C427A1">
              <w:t>сумма по чеку (БСО) наличными</w:t>
            </w:r>
          </w:p>
        </w:tc>
        <w:tc>
          <w:tcPr>
            <w:tcW w:w="888" w:type="dxa"/>
          </w:tcPr>
          <w:p w14:paraId="2CD6DB32" w14:textId="1F724B73" w:rsidR="00410873" w:rsidRPr="00C427A1" w:rsidRDefault="00410873" w:rsidP="003B7C69">
            <w:pPr>
              <w:overflowPunct w:val="0"/>
              <w:autoSpaceDE w:val="0"/>
              <w:autoSpaceDN w:val="0"/>
              <w:adjustRightInd w:val="0"/>
              <w:spacing w:before="0" w:after="0"/>
              <w:ind w:firstLine="0"/>
              <w:jc w:val="center"/>
              <w:textAlignment w:val="baseline"/>
            </w:pPr>
            <w:r w:rsidRPr="00C427A1">
              <w:t>1031</w:t>
            </w:r>
          </w:p>
        </w:tc>
        <w:tc>
          <w:tcPr>
            <w:tcW w:w="1035" w:type="dxa"/>
          </w:tcPr>
          <w:p w14:paraId="49A3E8F3" w14:textId="7EC54DDF" w:rsidR="00410873" w:rsidRPr="00C427A1" w:rsidRDefault="00410873" w:rsidP="003B7C69">
            <w:pPr>
              <w:overflowPunct w:val="0"/>
              <w:autoSpaceDE w:val="0"/>
              <w:autoSpaceDN w:val="0"/>
              <w:adjustRightInd w:val="0"/>
              <w:spacing w:before="0" w:after="0"/>
              <w:ind w:firstLine="0"/>
              <w:jc w:val="center"/>
              <w:textAlignment w:val="baseline"/>
            </w:pPr>
            <w:r w:rsidRPr="00C427A1">
              <w:t>Нет</w:t>
            </w:r>
          </w:p>
        </w:tc>
        <w:tc>
          <w:tcPr>
            <w:tcW w:w="1162" w:type="dxa"/>
          </w:tcPr>
          <w:p w14:paraId="302C9FAD" w14:textId="72494EB5" w:rsidR="00410873" w:rsidRPr="00C427A1" w:rsidRDefault="00410873" w:rsidP="003B7C69">
            <w:pPr>
              <w:overflowPunct w:val="0"/>
              <w:autoSpaceDE w:val="0"/>
              <w:autoSpaceDN w:val="0"/>
              <w:adjustRightInd w:val="0"/>
              <w:spacing w:before="0" w:after="0"/>
              <w:ind w:firstLine="0"/>
              <w:jc w:val="center"/>
              <w:textAlignment w:val="baseline"/>
            </w:pPr>
            <w:r w:rsidRPr="00C427A1">
              <w:t xml:space="preserve">5 </w:t>
            </w:r>
          </w:p>
        </w:tc>
      </w:tr>
      <w:tr w:rsidR="0087094A" w:rsidRPr="00C427A1" w14:paraId="0312FBD3" w14:textId="77777777" w:rsidTr="00410873">
        <w:trPr>
          <w:cantSplit/>
          <w:trHeight w:val="302"/>
          <w:jc w:val="center"/>
        </w:trPr>
        <w:tc>
          <w:tcPr>
            <w:tcW w:w="11417" w:type="dxa"/>
            <w:shd w:val="clear" w:color="auto" w:fill="auto"/>
            <w:noWrap/>
          </w:tcPr>
          <w:p w14:paraId="41C2FF7D" w14:textId="015D68C6" w:rsidR="00410873" w:rsidRPr="00C427A1" w:rsidRDefault="00410873" w:rsidP="003B7C69">
            <w:pPr>
              <w:overflowPunct w:val="0"/>
              <w:autoSpaceDE w:val="0"/>
              <w:autoSpaceDN w:val="0"/>
              <w:adjustRightInd w:val="0"/>
              <w:spacing w:before="0" w:after="0"/>
              <w:ind w:firstLine="0"/>
              <w:jc w:val="left"/>
              <w:textAlignment w:val="baseline"/>
            </w:pPr>
            <w:r w:rsidRPr="00C427A1">
              <w:t>сумма по чеку (БСО) электронными</w:t>
            </w:r>
          </w:p>
        </w:tc>
        <w:tc>
          <w:tcPr>
            <w:tcW w:w="888" w:type="dxa"/>
          </w:tcPr>
          <w:p w14:paraId="70D03ACB" w14:textId="77892082" w:rsidR="00410873" w:rsidRPr="00C427A1" w:rsidRDefault="00410873" w:rsidP="003B7C69">
            <w:pPr>
              <w:overflowPunct w:val="0"/>
              <w:autoSpaceDE w:val="0"/>
              <w:autoSpaceDN w:val="0"/>
              <w:adjustRightInd w:val="0"/>
              <w:spacing w:before="0" w:after="0"/>
              <w:ind w:firstLine="0"/>
              <w:jc w:val="center"/>
              <w:textAlignment w:val="baseline"/>
            </w:pPr>
            <w:r w:rsidRPr="00C427A1">
              <w:t>1081</w:t>
            </w:r>
          </w:p>
        </w:tc>
        <w:tc>
          <w:tcPr>
            <w:tcW w:w="1035" w:type="dxa"/>
          </w:tcPr>
          <w:p w14:paraId="7F6C7C85" w14:textId="62B11E5A" w:rsidR="00410873" w:rsidRPr="00C427A1" w:rsidRDefault="00410873" w:rsidP="003B7C69">
            <w:pPr>
              <w:overflowPunct w:val="0"/>
              <w:autoSpaceDE w:val="0"/>
              <w:autoSpaceDN w:val="0"/>
              <w:adjustRightInd w:val="0"/>
              <w:spacing w:before="0" w:after="0"/>
              <w:ind w:firstLine="0"/>
              <w:jc w:val="center"/>
              <w:textAlignment w:val="baseline"/>
            </w:pPr>
            <w:r w:rsidRPr="00C427A1">
              <w:t>Нет</w:t>
            </w:r>
          </w:p>
        </w:tc>
        <w:tc>
          <w:tcPr>
            <w:tcW w:w="1162" w:type="dxa"/>
          </w:tcPr>
          <w:p w14:paraId="7FF20767" w14:textId="3FE64321" w:rsidR="00410873" w:rsidRPr="00C427A1" w:rsidRDefault="00410873" w:rsidP="003B7C69">
            <w:pPr>
              <w:overflowPunct w:val="0"/>
              <w:autoSpaceDE w:val="0"/>
              <w:autoSpaceDN w:val="0"/>
              <w:adjustRightInd w:val="0"/>
              <w:spacing w:before="0" w:after="0"/>
              <w:ind w:firstLine="0"/>
              <w:jc w:val="center"/>
              <w:textAlignment w:val="baseline"/>
            </w:pPr>
            <w:r w:rsidRPr="00C427A1">
              <w:t>5</w:t>
            </w:r>
          </w:p>
        </w:tc>
      </w:tr>
      <w:tr w:rsidR="0087094A" w:rsidRPr="00C427A1" w14:paraId="3BB94807" w14:textId="77777777" w:rsidTr="00410873">
        <w:trPr>
          <w:cantSplit/>
          <w:trHeight w:val="302"/>
          <w:jc w:val="center"/>
        </w:trPr>
        <w:tc>
          <w:tcPr>
            <w:tcW w:w="11417" w:type="dxa"/>
            <w:shd w:val="clear" w:color="auto" w:fill="auto"/>
            <w:noWrap/>
          </w:tcPr>
          <w:p w14:paraId="1AB8DF53" w14:textId="7FAA1A0F" w:rsidR="00410873" w:rsidRPr="00C427A1" w:rsidRDefault="00410873" w:rsidP="003B7C69">
            <w:pPr>
              <w:overflowPunct w:val="0"/>
              <w:autoSpaceDE w:val="0"/>
              <w:autoSpaceDN w:val="0"/>
              <w:adjustRightInd w:val="0"/>
              <w:spacing w:before="0" w:after="0"/>
              <w:ind w:firstLine="0"/>
              <w:jc w:val="left"/>
              <w:textAlignment w:val="baseline"/>
            </w:pPr>
            <w:r w:rsidRPr="00C427A1">
              <w:t>сумма по чеку (БСО) предоплатой (зачетом аванса)</w:t>
            </w:r>
          </w:p>
        </w:tc>
        <w:tc>
          <w:tcPr>
            <w:tcW w:w="888" w:type="dxa"/>
          </w:tcPr>
          <w:p w14:paraId="415C33AA" w14:textId="3BB69FD2" w:rsidR="00410873" w:rsidRPr="00C427A1" w:rsidRDefault="00410873" w:rsidP="003B7C69">
            <w:pPr>
              <w:overflowPunct w:val="0"/>
              <w:autoSpaceDE w:val="0"/>
              <w:autoSpaceDN w:val="0"/>
              <w:adjustRightInd w:val="0"/>
              <w:spacing w:before="0" w:after="0"/>
              <w:ind w:firstLine="0"/>
              <w:jc w:val="center"/>
              <w:textAlignment w:val="baseline"/>
            </w:pPr>
            <w:r w:rsidRPr="00C427A1">
              <w:t>1215</w:t>
            </w:r>
          </w:p>
        </w:tc>
        <w:tc>
          <w:tcPr>
            <w:tcW w:w="1035" w:type="dxa"/>
          </w:tcPr>
          <w:p w14:paraId="0936E9A9" w14:textId="681E0431" w:rsidR="00410873" w:rsidRPr="00C427A1" w:rsidRDefault="00410873" w:rsidP="003B7C69">
            <w:pPr>
              <w:overflowPunct w:val="0"/>
              <w:autoSpaceDE w:val="0"/>
              <w:autoSpaceDN w:val="0"/>
              <w:adjustRightInd w:val="0"/>
              <w:spacing w:before="0" w:after="0"/>
              <w:ind w:firstLine="0"/>
              <w:jc w:val="center"/>
              <w:textAlignment w:val="baseline"/>
            </w:pPr>
            <w:r w:rsidRPr="00C427A1">
              <w:t>Нет</w:t>
            </w:r>
          </w:p>
        </w:tc>
        <w:tc>
          <w:tcPr>
            <w:tcW w:w="1162" w:type="dxa"/>
          </w:tcPr>
          <w:p w14:paraId="1AAEB743" w14:textId="6293C1E3" w:rsidR="00410873" w:rsidRPr="00C427A1" w:rsidRDefault="00410873" w:rsidP="003B7C69">
            <w:pPr>
              <w:overflowPunct w:val="0"/>
              <w:autoSpaceDE w:val="0"/>
              <w:autoSpaceDN w:val="0"/>
              <w:adjustRightInd w:val="0"/>
              <w:spacing w:before="0" w:after="0"/>
              <w:ind w:firstLine="0"/>
              <w:jc w:val="center"/>
              <w:textAlignment w:val="baseline"/>
            </w:pPr>
            <w:r w:rsidRPr="00C427A1">
              <w:t>5</w:t>
            </w:r>
          </w:p>
        </w:tc>
      </w:tr>
      <w:tr w:rsidR="0087094A" w:rsidRPr="00C427A1" w14:paraId="6492FDF9" w14:textId="77777777" w:rsidTr="00410873">
        <w:trPr>
          <w:cantSplit/>
          <w:trHeight w:val="302"/>
          <w:jc w:val="center"/>
        </w:trPr>
        <w:tc>
          <w:tcPr>
            <w:tcW w:w="11417" w:type="dxa"/>
            <w:shd w:val="clear" w:color="auto" w:fill="auto"/>
            <w:noWrap/>
          </w:tcPr>
          <w:p w14:paraId="45B418A6" w14:textId="5982057E" w:rsidR="00410873" w:rsidRPr="00C427A1" w:rsidRDefault="00410873" w:rsidP="003B7C69">
            <w:pPr>
              <w:overflowPunct w:val="0"/>
              <w:autoSpaceDE w:val="0"/>
              <w:autoSpaceDN w:val="0"/>
              <w:adjustRightInd w:val="0"/>
              <w:spacing w:before="0" w:after="0"/>
              <w:ind w:firstLine="0"/>
              <w:jc w:val="left"/>
              <w:textAlignment w:val="baseline"/>
            </w:pPr>
            <w:r w:rsidRPr="00C427A1">
              <w:t xml:space="preserve">сумма по чеку (БСО) </w:t>
            </w:r>
            <w:proofErr w:type="spellStart"/>
            <w:r w:rsidRPr="00C427A1">
              <w:t>постоплатой</w:t>
            </w:r>
            <w:proofErr w:type="spellEnd"/>
            <w:r w:rsidRPr="00C427A1">
              <w:t xml:space="preserve"> (в кредит)</w:t>
            </w:r>
          </w:p>
        </w:tc>
        <w:tc>
          <w:tcPr>
            <w:tcW w:w="888" w:type="dxa"/>
          </w:tcPr>
          <w:p w14:paraId="292283C1" w14:textId="6C199F6B" w:rsidR="00410873" w:rsidRPr="00C427A1" w:rsidRDefault="00410873" w:rsidP="003B7C69">
            <w:pPr>
              <w:overflowPunct w:val="0"/>
              <w:autoSpaceDE w:val="0"/>
              <w:autoSpaceDN w:val="0"/>
              <w:adjustRightInd w:val="0"/>
              <w:spacing w:before="0" w:after="0"/>
              <w:ind w:firstLine="0"/>
              <w:jc w:val="center"/>
              <w:textAlignment w:val="baseline"/>
            </w:pPr>
            <w:r w:rsidRPr="00C427A1">
              <w:t>1216</w:t>
            </w:r>
          </w:p>
        </w:tc>
        <w:tc>
          <w:tcPr>
            <w:tcW w:w="1035" w:type="dxa"/>
          </w:tcPr>
          <w:p w14:paraId="2C2548B9" w14:textId="2E05B43F" w:rsidR="00410873" w:rsidRPr="00C427A1" w:rsidRDefault="00410873" w:rsidP="003B7C69">
            <w:pPr>
              <w:overflowPunct w:val="0"/>
              <w:autoSpaceDE w:val="0"/>
              <w:autoSpaceDN w:val="0"/>
              <w:adjustRightInd w:val="0"/>
              <w:spacing w:before="0" w:after="0"/>
              <w:ind w:firstLine="0"/>
              <w:jc w:val="center"/>
              <w:textAlignment w:val="baseline"/>
            </w:pPr>
            <w:r w:rsidRPr="00C427A1">
              <w:t>Нет</w:t>
            </w:r>
          </w:p>
        </w:tc>
        <w:tc>
          <w:tcPr>
            <w:tcW w:w="1162" w:type="dxa"/>
          </w:tcPr>
          <w:p w14:paraId="2D63B13B" w14:textId="2BE0AFC7" w:rsidR="00410873" w:rsidRPr="00C427A1" w:rsidRDefault="00410873" w:rsidP="003B7C69">
            <w:pPr>
              <w:overflowPunct w:val="0"/>
              <w:autoSpaceDE w:val="0"/>
              <w:autoSpaceDN w:val="0"/>
              <w:adjustRightInd w:val="0"/>
              <w:spacing w:before="0" w:after="0"/>
              <w:ind w:firstLine="0"/>
              <w:jc w:val="center"/>
              <w:textAlignment w:val="baseline"/>
            </w:pPr>
            <w:r w:rsidRPr="00C427A1">
              <w:t>5</w:t>
            </w:r>
          </w:p>
        </w:tc>
      </w:tr>
      <w:tr w:rsidR="0087094A" w:rsidRPr="00C427A1" w14:paraId="34059B1C" w14:textId="77777777" w:rsidTr="00410873">
        <w:trPr>
          <w:cantSplit/>
          <w:trHeight w:val="302"/>
          <w:jc w:val="center"/>
        </w:trPr>
        <w:tc>
          <w:tcPr>
            <w:tcW w:w="11417" w:type="dxa"/>
            <w:shd w:val="clear" w:color="auto" w:fill="auto"/>
            <w:noWrap/>
          </w:tcPr>
          <w:p w14:paraId="526E2213" w14:textId="65C4256E" w:rsidR="00410873" w:rsidRPr="00C427A1" w:rsidRDefault="00410873" w:rsidP="003B7C69">
            <w:pPr>
              <w:overflowPunct w:val="0"/>
              <w:autoSpaceDE w:val="0"/>
              <w:autoSpaceDN w:val="0"/>
              <w:adjustRightInd w:val="0"/>
              <w:spacing w:before="0" w:after="0"/>
              <w:ind w:firstLine="0"/>
              <w:jc w:val="left"/>
              <w:textAlignment w:val="baseline"/>
            </w:pPr>
            <w:r w:rsidRPr="00C427A1">
              <w:t>сумма по чеку (БСО) встречным предоставлением</w:t>
            </w:r>
          </w:p>
        </w:tc>
        <w:tc>
          <w:tcPr>
            <w:tcW w:w="888" w:type="dxa"/>
          </w:tcPr>
          <w:p w14:paraId="661E0CAA" w14:textId="30DCD962" w:rsidR="00410873" w:rsidRPr="00C427A1" w:rsidRDefault="00410873" w:rsidP="003B7C69">
            <w:pPr>
              <w:overflowPunct w:val="0"/>
              <w:autoSpaceDE w:val="0"/>
              <w:autoSpaceDN w:val="0"/>
              <w:adjustRightInd w:val="0"/>
              <w:spacing w:before="0" w:after="0"/>
              <w:ind w:firstLine="0"/>
              <w:jc w:val="center"/>
              <w:textAlignment w:val="baseline"/>
            </w:pPr>
            <w:r w:rsidRPr="00C427A1">
              <w:t>1217</w:t>
            </w:r>
          </w:p>
        </w:tc>
        <w:tc>
          <w:tcPr>
            <w:tcW w:w="1035" w:type="dxa"/>
          </w:tcPr>
          <w:p w14:paraId="29D8C6D4" w14:textId="238C5813" w:rsidR="00410873" w:rsidRPr="00C427A1" w:rsidRDefault="00410873" w:rsidP="003B7C69">
            <w:pPr>
              <w:overflowPunct w:val="0"/>
              <w:autoSpaceDE w:val="0"/>
              <w:autoSpaceDN w:val="0"/>
              <w:adjustRightInd w:val="0"/>
              <w:spacing w:before="0" w:after="0"/>
              <w:ind w:firstLine="0"/>
              <w:jc w:val="center"/>
              <w:textAlignment w:val="baseline"/>
            </w:pPr>
            <w:r w:rsidRPr="00C427A1">
              <w:t>Нет</w:t>
            </w:r>
          </w:p>
        </w:tc>
        <w:tc>
          <w:tcPr>
            <w:tcW w:w="1162" w:type="dxa"/>
          </w:tcPr>
          <w:p w14:paraId="7C506A29" w14:textId="5A1B91B7" w:rsidR="00410873" w:rsidRPr="00C427A1" w:rsidRDefault="00410873" w:rsidP="003B7C69">
            <w:pPr>
              <w:overflowPunct w:val="0"/>
              <w:autoSpaceDE w:val="0"/>
              <w:autoSpaceDN w:val="0"/>
              <w:adjustRightInd w:val="0"/>
              <w:spacing w:before="0" w:after="0"/>
              <w:ind w:firstLine="0"/>
              <w:jc w:val="center"/>
              <w:textAlignment w:val="baseline"/>
            </w:pPr>
            <w:r w:rsidRPr="00C427A1">
              <w:t>5</w:t>
            </w:r>
          </w:p>
        </w:tc>
      </w:tr>
      <w:tr w:rsidR="0087094A" w:rsidRPr="00C427A1" w14:paraId="30EABD90" w14:textId="77777777" w:rsidTr="00410873">
        <w:trPr>
          <w:cantSplit/>
          <w:trHeight w:val="302"/>
          <w:jc w:val="center"/>
        </w:trPr>
        <w:tc>
          <w:tcPr>
            <w:tcW w:w="11417" w:type="dxa"/>
            <w:shd w:val="clear" w:color="auto" w:fill="auto"/>
            <w:noWrap/>
          </w:tcPr>
          <w:p w14:paraId="6003097C" w14:textId="6EB1F7E3" w:rsidR="00410873" w:rsidRPr="00C427A1" w:rsidRDefault="00410873" w:rsidP="003B7C69">
            <w:pPr>
              <w:overflowPunct w:val="0"/>
              <w:autoSpaceDE w:val="0"/>
              <w:autoSpaceDN w:val="0"/>
              <w:adjustRightInd w:val="0"/>
              <w:spacing w:before="0" w:after="0"/>
              <w:ind w:firstLine="0"/>
              <w:jc w:val="left"/>
              <w:textAlignment w:val="baseline"/>
            </w:pPr>
            <w:r w:rsidRPr="00C427A1">
              <w:t>сумма НДС чека по ставке 18%</w:t>
            </w:r>
          </w:p>
        </w:tc>
        <w:tc>
          <w:tcPr>
            <w:tcW w:w="888" w:type="dxa"/>
          </w:tcPr>
          <w:p w14:paraId="6F8FD3E1" w14:textId="3C7FBA93" w:rsidR="00410873" w:rsidRPr="00C427A1" w:rsidRDefault="00410873" w:rsidP="003B7C69">
            <w:pPr>
              <w:overflowPunct w:val="0"/>
              <w:autoSpaceDE w:val="0"/>
              <w:autoSpaceDN w:val="0"/>
              <w:adjustRightInd w:val="0"/>
              <w:spacing w:before="0" w:after="0"/>
              <w:ind w:firstLine="0"/>
              <w:jc w:val="center"/>
              <w:textAlignment w:val="baseline"/>
            </w:pPr>
            <w:r w:rsidRPr="00C427A1">
              <w:t>1102</w:t>
            </w:r>
          </w:p>
        </w:tc>
        <w:tc>
          <w:tcPr>
            <w:tcW w:w="1035" w:type="dxa"/>
          </w:tcPr>
          <w:p w14:paraId="7BC045E9" w14:textId="0B255DAA" w:rsidR="00410873" w:rsidRPr="00C427A1" w:rsidRDefault="00410873" w:rsidP="003B7C69">
            <w:pPr>
              <w:overflowPunct w:val="0"/>
              <w:autoSpaceDE w:val="0"/>
              <w:autoSpaceDN w:val="0"/>
              <w:adjustRightInd w:val="0"/>
              <w:spacing w:before="0" w:after="0"/>
              <w:ind w:firstLine="0"/>
              <w:jc w:val="center"/>
              <w:textAlignment w:val="baseline"/>
            </w:pPr>
            <w:r w:rsidRPr="00C427A1">
              <w:t>Нет</w:t>
            </w:r>
          </w:p>
        </w:tc>
        <w:tc>
          <w:tcPr>
            <w:tcW w:w="1162" w:type="dxa"/>
          </w:tcPr>
          <w:p w14:paraId="1A47007F" w14:textId="33870871" w:rsidR="00410873" w:rsidRPr="00C427A1" w:rsidRDefault="00410873" w:rsidP="003B7C69">
            <w:pPr>
              <w:overflowPunct w:val="0"/>
              <w:autoSpaceDE w:val="0"/>
              <w:autoSpaceDN w:val="0"/>
              <w:adjustRightInd w:val="0"/>
              <w:spacing w:before="0" w:after="0"/>
              <w:ind w:firstLine="0"/>
              <w:jc w:val="center"/>
              <w:textAlignment w:val="baseline"/>
            </w:pPr>
            <w:r w:rsidRPr="00C427A1">
              <w:t>5</w:t>
            </w:r>
          </w:p>
        </w:tc>
      </w:tr>
      <w:tr w:rsidR="0087094A" w:rsidRPr="00C427A1" w14:paraId="405838C4" w14:textId="77777777" w:rsidTr="00410873">
        <w:trPr>
          <w:cantSplit/>
          <w:trHeight w:val="302"/>
          <w:jc w:val="center"/>
        </w:trPr>
        <w:tc>
          <w:tcPr>
            <w:tcW w:w="11417" w:type="dxa"/>
            <w:shd w:val="clear" w:color="auto" w:fill="auto"/>
            <w:noWrap/>
          </w:tcPr>
          <w:p w14:paraId="448BBCEC" w14:textId="5E5BAE0A" w:rsidR="00410873" w:rsidRPr="00C427A1" w:rsidRDefault="00410873" w:rsidP="003B7C69">
            <w:pPr>
              <w:overflowPunct w:val="0"/>
              <w:autoSpaceDE w:val="0"/>
              <w:autoSpaceDN w:val="0"/>
              <w:adjustRightInd w:val="0"/>
              <w:spacing w:before="0" w:after="0"/>
              <w:ind w:firstLine="0"/>
              <w:jc w:val="left"/>
              <w:textAlignment w:val="baseline"/>
            </w:pPr>
            <w:r w:rsidRPr="00C427A1">
              <w:t>сумма НДС чека по ставке 10%</w:t>
            </w:r>
          </w:p>
        </w:tc>
        <w:tc>
          <w:tcPr>
            <w:tcW w:w="888" w:type="dxa"/>
          </w:tcPr>
          <w:p w14:paraId="3FDB7A18" w14:textId="7E30B169" w:rsidR="00410873" w:rsidRPr="00C427A1" w:rsidRDefault="00410873" w:rsidP="003B7C69">
            <w:pPr>
              <w:overflowPunct w:val="0"/>
              <w:autoSpaceDE w:val="0"/>
              <w:autoSpaceDN w:val="0"/>
              <w:adjustRightInd w:val="0"/>
              <w:spacing w:before="0" w:after="0"/>
              <w:ind w:firstLine="0"/>
              <w:jc w:val="center"/>
              <w:textAlignment w:val="baseline"/>
            </w:pPr>
            <w:r w:rsidRPr="00C427A1">
              <w:t>1103</w:t>
            </w:r>
          </w:p>
        </w:tc>
        <w:tc>
          <w:tcPr>
            <w:tcW w:w="1035" w:type="dxa"/>
          </w:tcPr>
          <w:p w14:paraId="61E7D078" w14:textId="2D130C0C" w:rsidR="00410873" w:rsidRPr="00C427A1" w:rsidRDefault="00410873" w:rsidP="003B7C69">
            <w:pPr>
              <w:overflowPunct w:val="0"/>
              <w:autoSpaceDE w:val="0"/>
              <w:autoSpaceDN w:val="0"/>
              <w:adjustRightInd w:val="0"/>
              <w:spacing w:before="0" w:after="0"/>
              <w:ind w:firstLine="0"/>
              <w:jc w:val="center"/>
              <w:textAlignment w:val="baseline"/>
            </w:pPr>
            <w:r w:rsidRPr="00C427A1">
              <w:t>Нет</w:t>
            </w:r>
          </w:p>
        </w:tc>
        <w:tc>
          <w:tcPr>
            <w:tcW w:w="1162" w:type="dxa"/>
          </w:tcPr>
          <w:p w14:paraId="15357F10" w14:textId="4EC1E86C" w:rsidR="00410873" w:rsidRPr="00C427A1" w:rsidRDefault="00410873" w:rsidP="003B7C69">
            <w:pPr>
              <w:overflowPunct w:val="0"/>
              <w:autoSpaceDE w:val="0"/>
              <w:autoSpaceDN w:val="0"/>
              <w:adjustRightInd w:val="0"/>
              <w:spacing w:before="0" w:after="0"/>
              <w:ind w:firstLine="0"/>
              <w:jc w:val="center"/>
              <w:textAlignment w:val="baseline"/>
            </w:pPr>
            <w:r w:rsidRPr="00C427A1">
              <w:t>5</w:t>
            </w:r>
          </w:p>
        </w:tc>
      </w:tr>
      <w:tr w:rsidR="0087094A" w:rsidRPr="00C427A1" w14:paraId="30532A77" w14:textId="77777777" w:rsidTr="00410873">
        <w:trPr>
          <w:cantSplit/>
          <w:trHeight w:val="302"/>
          <w:jc w:val="center"/>
        </w:trPr>
        <w:tc>
          <w:tcPr>
            <w:tcW w:w="11417" w:type="dxa"/>
            <w:shd w:val="clear" w:color="auto" w:fill="auto"/>
            <w:noWrap/>
          </w:tcPr>
          <w:p w14:paraId="34D7D4E9" w14:textId="7FFE5CAF" w:rsidR="00410873" w:rsidRPr="00C427A1" w:rsidRDefault="00410873" w:rsidP="003B7C69">
            <w:pPr>
              <w:overflowPunct w:val="0"/>
              <w:autoSpaceDE w:val="0"/>
              <w:autoSpaceDN w:val="0"/>
              <w:adjustRightInd w:val="0"/>
              <w:spacing w:before="0" w:after="0"/>
              <w:ind w:firstLine="0"/>
              <w:jc w:val="left"/>
              <w:textAlignment w:val="baseline"/>
            </w:pPr>
            <w:r w:rsidRPr="00C427A1">
              <w:t>сумма расчета по чеку с НДС по ставке 0%</w:t>
            </w:r>
          </w:p>
        </w:tc>
        <w:tc>
          <w:tcPr>
            <w:tcW w:w="888" w:type="dxa"/>
          </w:tcPr>
          <w:p w14:paraId="570FC436" w14:textId="5C36A387" w:rsidR="00410873" w:rsidRPr="00C427A1" w:rsidRDefault="00410873" w:rsidP="003B7C69">
            <w:pPr>
              <w:overflowPunct w:val="0"/>
              <w:autoSpaceDE w:val="0"/>
              <w:autoSpaceDN w:val="0"/>
              <w:adjustRightInd w:val="0"/>
              <w:spacing w:before="0" w:after="0"/>
              <w:ind w:firstLine="0"/>
              <w:jc w:val="center"/>
              <w:textAlignment w:val="baseline"/>
            </w:pPr>
            <w:r w:rsidRPr="00C427A1">
              <w:t>1104</w:t>
            </w:r>
          </w:p>
        </w:tc>
        <w:tc>
          <w:tcPr>
            <w:tcW w:w="1035" w:type="dxa"/>
          </w:tcPr>
          <w:p w14:paraId="12E73618" w14:textId="372C58EC" w:rsidR="00410873" w:rsidRPr="00C427A1" w:rsidRDefault="00410873" w:rsidP="003B7C69">
            <w:pPr>
              <w:overflowPunct w:val="0"/>
              <w:autoSpaceDE w:val="0"/>
              <w:autoSpaceDN w:val="0"/>
              <w:adjustRightInd w:val="0"/>
              <w:spacing w:before="0" w:after="0"/>
              <w:ind w:firstLine="0"/>
              <w:jc w:val="center"/>
              <w:textAlignment w:val="baseline"/>
            </w:pPr>
            <w:r w:rsidRPr="00C427A1">
              <w:t>Нет</w:t>
            </w:r>
          </w:p>
        </w:tc>
        <w:tc>
          <w:tcPr>
            <w:tcW w:w="1162" w:type="dxa"/>
          </w:tcPr>
          <w:p w14:paraId="4B12EE77" w14:textId="3B5C1845" w:rsidR="00410873" w:rsidRPr="00C427A1" w:rsidRDefault="00410873" w:rsidP="003B7C69">
            <w:pPr>
              <w:overflowPunct w:val="0"/>
              <w:autoSpaceDE w:val="0"/>
              <w:autoSpaceDN w:val="0"/>
              <w:adjustRightInd w:val="0"/>
              <w:spacing w:before="0" w:after="0"/>
              <w:ind w:firstLine="0"/>
              <w:jc w:val="center"/>
              <w:textAlignment w:val="baseline"/>
            </w:pPr>
            <w:r w:rsidRPr="00C427A1">
              <w:t>5</w:t>
            </w:r>
          </w:p>
        </w:tc>
      </w:tr>
      <w:tr w:rsidR="0087094A" w:rsidRPr="00C427A1" w14:paraId="497C96BB" w14:textId="77777777" w:rsidTr="00410873">
        <w:trPr>
          <w:cantSplit/>
          <w:trHeight w:val="302"/>
          <w:jc w:val="center"/>
        </w:trPr>
        <w:tc>
          <w:tcPr>
            <w:tcW w:w="11417" w:type="dxa"/>
            <w:shd w:val="clear" w:color="auto" w:fill="auto"/>
            <w:noWrap/>
          </w:tcPr>
          <w:p w14:paraId="4C468C15" w14:textId="571BF44B" w:rsidR="00410873" w:rsidRPr="00C427A1" w:rsidRDefault="00410873" w:rsidP="003B7C69">
            <w:pPr>
              <w:overflowPunct w:val="0"/>
              <w:autoSpaceDE w:val="0"/>
              <w:autoSpaceDN w:val="0"/>
              <w:adjustRightInd w:val="0"/>
              <w:spacing w:before="0" w:after="0"/>
              <w:ind w:firstLine="0"/>
              <w:jc w:val="left"/>
              <w:textAlignment w:val="baseline"/>
            </w:pPr>
            <w:r w:rsidRPr="00C427A1">
              <w:t>сумма расчета по чеку без НДС</w:t>
            </w:r>
          </w:p>
        </w:tc>
        <w:tc>
          <w:tcPr>
            <w:tcW w:w="888" w:type="dxa"/>
          </w:tcPr>
          <w:p w14:paraId="4978D04E" w14:textId="6677CA4B" w:rsidR="00410873" w:rsidRPr="00C427A1" w:rsidRDefault="00410873" w:rsidP="003B7C69">
            <w:pPr>
              <w:overflowPunct w:val="0"/>
              <w:autoSpaceDE w:val="0"/>
              <w:autoSpaceDN w:val="0"/>
              <w:adjustRightInd w:val="0"/>
              <w:spacing w:before="0" w:after="0"/>
              <w:ind w:firstLine="0"/>
              <w:jc w:val="center"/>
              <w:textAlignment w:val="baseline"/>
            </w:pPr>
            <w:r w:rsidRPr="00C427A1">
              <w:t>1105</w:t>
            </w:r>
          </w:p>
        </w:tc>
        <w:tc>
          <w:tcPr>
            <w:tcW w:w="1035" w:type="dxa"/>
          </w:tcPr>
          <w:p w14:paraId="3ADC0F89" w14:textId="1C98926A" w:rsidR="00410873" w:rsidRPr="00C427A1" w:rsidRDefault="00410873" w:rsidP="003B7C69">
            <w:pPr>
              <w:overflowPunct w:val="0"/>
              <w:autoSpaceDE w:val="0"/>
              <w:autoSpaceDN w:val="0"/>
              <w:adjustRightInd w:val="0"/>
              <w:spacing w:before="0" w:after="0"/>
              <w:ind w:firstLine="0"/>
              <w:jc w:val="center"/>
              <w:textAlignment w:val="baseline"/>
            </w:pPr>
            <w:r w:rsidRPr="00C427A1">
              <w:t>Нет</w:t>
            </w:r>
          </w:p>
        </w:tc>
        <w:tc>
          <w:tcPr>
            <w:tcW w:w="1162" w:type="dxa"/>
          </w:tcPr>
          <w:p w14:paraId="274CD463" w14:textId="2435A6F4" w:rsidR="00410873" w:rsidRPr="00C427A1" w:rsidRDefault="00410873" w:rsidP="003B7C69">
            <w:pPr>
              <w:overflowPunct w:val="0"/>
              <w:autoSpaceDE w:val="0"/>
              <w:autoSpaceDN w:val="0"/>
              <w:adjustRightInd w:val="0"/>
              <w:spacing w:before="0" w:after="0"/>
              <w:ind w:firstLine="0"/>
              <w:jc w:val="center"/>
              <w:textAlignment w:val="baseline"/>
            </w:pPr>
            <w:r w:rsidRPr="00C427A1">
              <w:t>5</w:t>
            </w:r>
          </w:p>
        </w:tc>
      </w:tr>
      <w:tr w:rsidR="0087094A" w:rsidRPr="00C427A1" w14:paraId="3A952849" w14:textId="77777777" w:rsidTr="00410873">
        <w:trPr>
          <w:cantSplit/>
          <w:trHeight w:val="302"/>
          <w:jc w:val="center"/>
        </w:trPr>
        <w:tc>
          <w:tcPr>
            <w:tcW w:w="11417" w:type="dxa"/>
            <w:shd w:val="clear" w:color="auto" w:fill="auto"/>
            <w:noWrap/>
          </w:tcPr>
          <w:p w14:paraId="42E04B04" w14:textId="3952AC31" w:rsidR="00410873" w:rsidRPr="00C427A1" w:rsidRDefault="00410873" w:rsidP="003B7C69">
            <w:pPr>
              <w:overflowPunct w:val="0"/>
              <w:autoSpaceDE w:val="0"/>
              <w:autoSpaceDN w:val="0"/>
              <w:adjustRightInd w:val="0"/>
              <w:spacing w:before="0" w:after="0"/>
              <w:ind w:firstLine="0"/>
              <w:jc w:val="left"/>
              <w:textAlignment w:val="baseline"/>
            </w:pPr>
            <w:r w:rsidRPr="00C427A1">
              <w:t xml:space="preserve">сумма НДС чека по </w:t>
            </w:r>
            <w:proofErr w:type="spellStart"/>
            <w:r w:rsidRPr="00C427A1">
              <w:t>расч</w:t>
            </w:r>
            <w:proofErr w:type="spellEnd"/>
            <w:r w:rsidRPr="00C427A1">
              <w:t>. ставке 18/118</w:t>
            </w:r>
          </w:p>
        </w:tc>
        <w:tc>
          <w:tcPr>
            <w:tcW w:w="888" w:type="dxa"/>
          </w:tcPr>
          <w:p w14:paraId="31AABB96" w14:textId="33A4AD91" w:rsidR="00410873" w:rsidRPr="00C427A1" w:rsidRDefault="00410873" w:rsidP="003B7C69">
            <w:pPr>
              <w:overflowPunct w:val="0"/>
              <w:autoSpaceDE w:val="0"/>
              <w:autoSpaceDN w:val="0"/>
              <w:adjustRightInd w:val="0"/>
              <w:spacing w:before="0" w:after="0"/>
              <w:ind w:firstLine="0"/>
              <w:jc w:val="center"/>
              <w:textAlignment w:val="baseline"/>
            </w:pPr>
            <w:r w:rsidRPr="00C427A1">
              <w:t>1106</w:t>
            </w:r>
          </w:p>
        </w:tc>
        <w:tc>
          <w:tcPr>
            <w:tcW w:w="1035" w:type="dxa"/>
          </w:tcPr>
          <w:p w14:paraId="7DEB28E1" w14:textId="4FA35E61" w:rsidR="00410873" w:rsidRPr="00C427A1" w:rsidRDefault="00410873" w:rsidP="003B7C69">
            <w:pPr>
              <w:overflowPunct w:val="0"/>
              <w:autoSpaceDE w:val="0"/>
              <w:autoSpaceDN w:val="0"/>
              <w:adjustRightInd w:val="0"/>
              <w:spacing w:before="0" w:after="0"/>
              <w:ind w:firstLine="0"/>
              <w:jc w:val="center"/>
              <w:textAlignment w:val="baseline"/>
            </w:pPr>
            <w:r w:rsidRPr="00C427A1">
              <w:t>Нет</w:t>
            </w:r>
          </w:p>
        </w:tc>
        <w:tc>
          <w:tcPr>
            <w:tcW w:w="1162" w:type="dxa"/>
          </w:tcPr>
          <w:p w14:paraId="418C3334" w14:textId="49688CC0" w:rsidR="00410873" w:rsidRPr="00C427A1" w:rsidRDefault="00410873" w:rsidP="003B7C69">
            <w:pPr>
              <w:overflowPunct w:val="0"/>
              <w:autoSpaceDE w:val="0"/>
              <w:autoSpaceDN w:val="0"/>
              <w:adjustRightInd w:val="0"/>
              <w:spacing w:before="0" w:after="0"/>
              <w:ind w:firstLine="0"/>
              <w:jc w:val="center"/>
              <w:textAlignment w:val="baseline"/>
            </w:pPr>
            <w:r w:rsidRPr="00C427A1">
              <w:t>5</w:t>
            </w:r>
          </w:p>
        </w:tc>
      </w:tr>
      <w:tr w:rsidR="0087094A" w:rsidRPr="00C427A1" w14:paraId="4A827EEE" w14:textId="77777777" w:rsidTr="00410873">
        <w:trPr>
          <w:cantSplit/>
          <w:trHeight w:val="302"/>
          <w:jc w:val="center"/>
        </w:trPr>
        <w:tc>
          <w:tcPr>
            <w:tcW w:w="11417" w:type="dxa"/>
            <w:shd w:val="clear" w:color="auto" w:fill="auto"/>
            <w:noWrap/>
          </w:tcPr>
          <w:p w14:paraId="57527F2B" w14:textId="4AEC6F9A" w:rsidR="00410873" w:rsidRPr="00C427A1" w:rsidRDefault="00410873" w:rsidP="003B7C69">
            <w:pPr>
              <w:overflowPunct w:val="0"/>
              <w:autoSpaceDE w:val="0"/>
              <w:autoSpaceDN w:val="0"/>
              <w:adjustRightInd w:val="0"/>
              <w:spacing w:before="0" w:after="0"/>
              <w:ind w:firstLine="0"/>
              <w:jc w:val="left"/>
              <w:textAlignment w:val="baseline"/>
            </w:pPr>
            <w:r w:rsidRPr="00C427A1">
              <w:t xml:space="preserve">сумма НДС чека по </w:t>
            </w:r>
            <w:proofErr w:type="spellStart"/>
            <w:r w:rsidRPr="00C427A1">
              <w:t>расч</w:t>
            </w:r>
            <w:proofErr w:type="spellEnd"/>
            <w:r w:rsidRPr="00C427A1">
              <w:t>. ставке 10/110</w:t>
            </w:r>
          </w:p>
        </w:tc>
        <w:tc>
          <w:tcPr>
            <w:tcW w:w="888" w:type="dxa"/>
          </w:tcPr>
          <w:p w14:paraId="12E58A30" w14:textId="6B823638" w:rsidR="00410873" w:rsidRPr="00C427A1" w:rsidRDefault="00410873" w:rsidP="003B7C69">
            <w:pPr>
              <w:overflowPunct w:val="0"/>
              <w:autoSpaceDE w:val="0"/>
              <w:autoSpaceDN w:val="0"/>
              <w:adjustRightInd w:val="0"/>
              <w:spacing w:before="0" w:after="0"/>
              <w:ind w:firstLine="0"/>
              <w:jc w:val="center"/>
              <w:textAlignment w:val="baseline"/>
            </w:pPr>
            <w:r w:rsidRPr="00C427A1">
              <w:t>1107</w:t>
            </w:r>
          </w:p>
        </w:tc>
        <w:tc>
          <w:tcPr>
            <w:tcW w:w="1035" w:type="dxa"/>
          </w:tcPr>
          <w:p w14:paraId="0AF306B1" w14:textId="7D66E2EC" w:rsidR="00410873" w:rsidRPr="00C427A1" w:rsidRDefault="00410873" w:rsidP="003B7C69">
            <w:pPr>
              <w:overflowPunct w:val="0"/>
              <w:autoSpaceDE w:val="0"/>
              <w:autoSpaceDN w:val="0"/>
              <w:adjustRightInd w:val="0"/>
              <w:spacing w:before="0" w:after="0"/>
              <w:ind w:firstLine="0"/>
              <w:jc w:val="center"/>
              <w:textAlignment w:val="baseline"/>
            </w:pPr>
            <w:r w:rsidRPr="00C427A1">
              <w:t>Нет</w:t>
            </w:r>
          </w:p>
        </w:tc>
        <w:tc>
          <w:tcPr>
            <w:tcW w:w="1162" w:type="dxa"/>
          </w:tcPr>
          <w:p w14:paraId="28547112" w14:textId="6F1C7D2E" w:rsidR="00410873" w:rsidRPr="00C427A1" w:rsidRDefault="00410873" w:rsidP="003B7C69">
            <w:pPr>
              <w:overflowPunct w:val="0"/>
              <w:autoSpaceDE w:val="0"/>
              <w:autoSpaceDN w:val="0"/>
              <w:adjustRightInd w:val="0"/>
              <w:spacing w:before="0" w:after="0"/>
              <w:ind w:firstLine="0"/>
              <w:jc w:val="center"/>
              <w:textAlignment w:val="baseline"/>
            </w:pPr>
            <w:r w:rsidRPr="00C427A1">
              <w:t>5</w:t>
            </w:r>
          </w:p>
        </w:tc>
      </w:tr>
      <w:tr w:rsidR="00C7361C" w:rsidRPr="00C427A1" w14:paraId="5B8DA71E" w14:textId="77777777" w:rsidTr="00410873">
        <w:trPr>
          <w:cantSplit/>
          <w:trHeight w:val="302"/>
          <w:jc w:val="center"/>
        </w:trPr>
        <w:tc>
          <w:tcPr>
            <w:tcW w:w="11417" w:type="dxa"/>
            <w:shd w:val="clear" w:color="auto" w:fill="auto"/>
            <w:noWrap/>
          </w:tcPr>
          <w:p w14:paraId="5C036C2D" w14:textId="77777777" w:rsidR="006607ED" w:rsidRPr="00C427A1" w:rsidRDefault="006607ED" w:rsidP="003B7C69">
            <w:pPr>
              <w:overflowPunct w:val="0"/>
              <w:autoSpaceDE w:val="0"/>
              <w:autoSpaceDN w:val="0"/>
              <w:adjustRightInd w:val="0"/>
              <w:spacing w:before="0" w:after="0"/>
              <w:ind w:firstLine="0"/>
              <w:jc w:val="left"/>
              <w:textAlignment w:val="baseline"/>
              <w:rPr>
                <w:vertAlign w:val="superscript"/>
              </w:rPr>
            </w:pPr>
            <w:r w:rsidRPr="00C427A1">
              <w:t>номер ФД</w:t>
            </w:r>
          </w:p>
        </w:tc>
        <w:tc>
          <w:tcPr>
            <w:tcW w:w="888" w:type="dxa"/>
          </w:tcPr>
          <w:p w14:paraId="0A59F42F" w14:textId="77777777" w:rsidR="006607ED" w:rsidRPr="00C427A1" w:rsidRDefault="006607ED" w:rsidP="003B7C69">
            <w:pPr>
              <w:overflowPunct w:val="0"/>
              <w:autoSpaceDE w:val="0"/>
              <w:autoSpaceDN w:val="0"/>
              <w:adjustRightInd w:val="0"/>
              <w:spacing w:before="0" w:after="0"/>
              <w:ind w:firstLine="0"/>
              <w:jc w:val="center"/>
              <w:textAlignment w:val="baseline"/>
            </w:pPr>
            <w:r w:rsidRPr="00C427A1">
              <w:t>1040</w:t>
            </w:r>
          </w:p>
        </w:tc>
        <w:tc>
          <w:tcPr>
            <w:tcW w:w="1035" w:type="dxa"/>
          </w:tcPr>
          <w:p w14:paraId="37F96FE3" w14:textId="77777777" w:rsidR="006607ED" w:rsidRPr="00C427A1" w:rsidRDefault="006607ED" w:rsidP="003B7C69">
            <w:pPr>
              <w:overflowPunct w:val="0"/>
              <w:autoSpaceDE w:val="0"/>
              <w:autoSpaceDN w:val="0"/>
              <w:adjustRightInd w:val="0"/>
              <w:spacing w:before="0" w:after="0"/>
              <w:ind w:firstLine="0"/>
              <w:jc w:val="center"/>
              <w:textAlignment w:val="baseline"/>
            </w:pPr>
            <w:r w:rsidRPr="00C427A1">
              <w:t>Нет</w:t>
            </w:r>
          </w:p>
        </w:tc>
        <w:tc>
          <w:tcPr>
            <w:tcW w:w="1162" w:type="dxa"/>
          </w:tcPr>
          <w:p w14:paraId="774635DF" w14:textId="77777777" w:rsidR="006607ED" w:rsidRPr="00C427A1" w:rsidRDefault="006607ED" w:rsidP="003B7C69">
            <w:pPr>
              <w:overflowPunct w:val="0"/>
              <w:autoSpaceDE w:val="0"/>
              <w:autoSpaceDN w:val="0"/>
              <w:adjustRightInd w:val="0"/>
              <w:spacing w:before="0" w:after="0"/>
              <w:ind w:firstLine="0"/>
              <w:jc w:val="center"/>
              <w:textAlignment w:val="baseline"/>
            </w:pPr>
            <w:r w:rsidRPr="00C427A1">
              <w:t>1</w:t>
            </w:r>
            <w:r w:rsidR="00751AA9" w:rsidRPr="00C427A1">
              <w:t>, 5</w:t>
            </w:r>
          </w:p>
        </w:tc>
      </w:tr>
      <w:tr w:rsidR="00C7361C" w:rsidRPr="00C427A1" w14:paraId="79D5D9A7" w14:textId="77777777" w:rsidTr="00410873">
        <w:trPr>
          <w:cantSplit/>
          <w:trHeight w:val="302"/>
          <w:jc w:val="center"/>
        </w:trPr>
        <w:tc>
          <w:tcPr>
            <w:tcW w:w="11417" w:type="dxa"/>
            <w:shd w:val="clear" w:color="auto" w:fill="auto"/>
            <w:noWrap/>
          </w:tcPr>
          <w:p w14:paraId="64511485" w14:textId="77777777" w:rsidR="00830002" w:rsidRPr="00C427A1" w:rsidRDefault="00830002" w:rsidP="003B7C69">
            <w:pPr>
              <w:overflowPunct w:val="0"/>
              <w:autoSpaceDE w:val="0"/>
              <w:autoSpaceDN w:val="0"/>
              <w:adjustRightInd w:val="0"/>
              <w:spacing w:before="0" w:after="0"/>
              <w:ind w:firstLine="0"/>
              <w:jc w:val="left"/>
              <w:textAlignment w:val="baseline"/>
            </w:pPr>
            <w:r w:rsidRPr="00C427A1">
              <w:t>ФПД</w:t>
            </w:r>
          </w:p>
        </w:tc>
        <w:tc>
          <w:tcPr>
            <w:tcW w:w="888" w:type="dxa"/>
          </w:tcPr>
          <w:p w14:paraId="158D1E5E" w14:textId="77777777" w:rsidR="00830002" w:rsidRPr="00C427A1" w:rsidRDefault="00830002" w:rsidP="003B7C69">
            <w:pPr>
              <w:overflowPunct w:val="0"/>
              <w:autoSpaceDE w:val="0"/>
              <w:autoSpaceDN w:val="0"/>
              <w:adjustRightInd w:val="0"/>
              <w:spacing w:before="0" w:after="0"/>
              <w:ind w:firstLine="0"/>
              <w:jc w:val="center"/>
              <w:textAlignment w:val="baseline"/>
            </w:pPr>
            <w:r w:rsidRPr="00C427A1">
              <w:t>1077</w:t>
            </w:r>
          </w:p>
        </w:tc>
        <w:tc>
          <w:tcPr>
            <w:tcW w:w="1035" w:type="dxa"/>
          </w:tcPr>
          <w:p w14:paraId="61D2ACC6" w14:textId="77777777" w:rsidR="00830002" w:rsidRPr="00C427A1" w:rsidRDefault="00830002" w:rsidP="003B7C69">
            <w:pPr>
              <w:overflowPunct w:val="0"/>
              <w:autoSpaceDE w:val="0"/>
              <w:autoSpaceDN w:val="0"/>
              <w:adjustRightInd w:val="0"/>
              <w:spacing w:before="0" w:after="0"/>
              <w:ind w:firstLine="0"/>
              <w:jc w:val="center"/>
              <w:textAlignment w:val="baseline"/>
            </w:pPr>
            <w:r w:rsidRPr="00C427A1">
              <w:t>Нет</w:t>
            </w:r>
          </w:p>
        </w:tc>
        <w:tc>
          <w:tcPr>
            <w:tcW w:w="1162" w:type="dxa"/>
          </w:tcPr>
          <w:p w14:paraId="6A3B23B5" w14:textId="77777777" w:rsidR="00830002" w:rsidRPr="00C427A1" w:rsidRDefault="00830002" w:rsidP="003B7C69">
            <w:pPr>
              <w:overflowPunct w:val="0"/>
              <w:autoSpaceDE w:val="0"/>
              <w:autoSpaceDN w:val="0"/>
              <w:adjustRightInd w:val="0"/>
              <w:spacing w:before="0" w:after="0"/>
              <w:ind w:firstLine="0"/>
              <w:jc w:val="center"/>
              <w:textAlignment w:val="baseline"/>
            </w:pPr>
            <w:r w:rsidRPr="00C427A1">
              <w:t>5</w:t>
            </w:r>
          </w:p>
        </w:tc>
      </w:tr>
      <w:tr w:rsidR="00C7361C" w:rsidRPr="00C427A1" w14:paraId="36AFEADC" w14:textId="77777777" w:rsidTr="00410873">
        <w:trPr>
          <w:cantSplit/>
          <w:trHeight w:val="302"/>
          <w:jc w:val="center"/>
        </w:trPr>
        <w:tc>
          <w:tcPr>
            <w:tcW w:w="11417" w:type="dxa"/>
            <w:shd w:val="clear" w:color="auto" w:fill="auto"/>
            <w:noWrap/>
          </w:tcPr>
          <w:p w14:paraId="1C0BC206" w14:textId="77777777" w:rsidR="00830002" w:rsidRPr="00C427A1" w:rsidRDefault="00830002" w:rsidP="003B7C69">
            <w:pPr>
              <w:overflowPunct w:val="0"/>
              <w:autoSpaceDE w:val="0"/>
              <w:autoSpaceDN w:val="0"/>
              <w:adjustRightInd w:val="0"/>
              <w:spacing w:before="0" w:after="0"/>
              <w:ind w:firstLine="0"/>
              <w:jc w:val="left"/>
              <w:textAlignment w:val="baseline"/>
            </w:pPr>
            <w:r w:rsidRPr="00C427A1">
              <w:t>ФПА</w:t>
            </w:r>
          </w:p>
        </w:tc>
        <w:tc>
          <w:tcPr>
            <w:tcW w:w="888" w:type="dxa"/>
          </w:tcPr>
          <w:p w14:paraId="0A1F1874" w14:textId="77777777" w:rsidR="00830002" w:rsidRPr="00C427A1" w:rsidRDefault="00830002" w:rsidP="003B7C69">
            <w:pPr>
              <w:overflowPunct w:val="0"/>
              <w:autoSpaceDE w:val="0"/>
              <w:autoSpaceDN w:val="0"/>
              <w:adjustRightInd w:val="0"/>
              <w:spacing w:before="0" w:after="0"/>
              <w:ind w:firstLine="0"/>
              <w:jc w:val="center"/>
              <w:textAlignment w:val="baseline"/>
            </w:pPr>
            <w:r w:rsidRPr="00C427A1">
              <w:t>–</w:t>
            </w:r>
          </w:p>
        </w:tc>
        <w:tc>
          <w:tcPr>
            <w:tcW w:w="1035" w:type="dxa"/>
          </w:tcPr>
          <w:p w14:paraId="65F9DD6D" w14:textId="77777777" w:rsidR="00830002" w:rsidRPr="00C427A1" w:rsidRDefault="00830002" w:rsidP="003B7C69">
            <w:pPr>
              <w:overflowPunct w:val="0"/>
              <w:autoSpaceDE w:val="0"/>
              <w:autoSpaceDN w:val="0"/>
              <w:adjustRightInd w:val="0"/>
              <w:spacing w:before="0" w:after="0"/>
              <w:ind w:firstLine="0"/>
              <w:jc w:val="center"/>
              <w:textAlignment w:val="baseline"/>
            </w:pPr>
            <w:r w:rsidRPr="00C427A1">
              <w:t>Нет</w:t>
            </w:r>
          </w:p>
        </w:tc>
        <w:tc>
          <w:tcPr>
            <w:tcW w:w="1162" w:type="dxa"/>
          </w:tcPr>
          <w:p w14:paraId="3DB07CC8" w14:textId="77777777" w:rsidR="00830002" w:rsidRPr="00C427A1" w:rsidRDefault="00830002" w:rsidP="003B7C69">
            <w:pPr>
              <w:overflowPunct w:val="0"/>
              <w:autoSpaceDE w:val="0"/>
              <w:autoSpaceDN w:val="0"/>
              <w:adjustRightInd w:val="0"/>
              <w:spacing w:before="0" w:after="0"/>
              <w:ind w:firstLine="0"/>
              <w:jc w:val="center"/>
              <w:textAlignment w:val="baseline"/>
            </w:pPr>
            <w:r w:rsidRPr="00C427A1">
              <w:noBreakHyphen/>
            </w:r>
          </w:p>
        </w:tc>
      </w:tr>
      <w:tr w:rsidR="00C7361C" w:rsidRPr="00C427A1" w14:paraId="2C51418D" w14:textId="77777777" w:rsidTr="00410873">
        <w:trPr>
          <w:cantSplit/>
          <w:trHeight w:val="302"/>
          <w:jc w:val="center"/>
        </w:trPr>
        <w:tc>
          <w:tcPr>
            <w:tcW w:w="14502" w:type="dxa"/>
            <w:gridSpan w:val="4"/>
            <w:shd w:val="clear" w:color="auto" w:fill="auto"/>
            <w:noWrap/>
          </w:tcPr>
          <w:p w14:paraId="15D1CA79" w14:textId="75640F05" w:rsidR="004E1970" w:rsidRPr="00C427A1" w:rsidRDefault="004E1970" w:rsidP="00280BEC">
            <w:pPr>
              <w:overflowPunct w:val="0"/>
              <w:autoSpaceDE w:val="0"/>
              <w:autoSpaceDN w:val="0"/>
              <w:adjustRightInd w:val="0"/>
              <w:spacing w:before="0" w:after="0"/>
              <w:ind w:firstLine="0"/>
              <w:jc w:val="left"/>
              <w:textAlignment w:val="baseline"/>
            </w:pPr>
            <w:r w:rsidRPr="00C427A1">
              <w:rPr>
                <w:b/>
              </w:rPr>
              <w:t xml:space="preserve">Реквизиты </w:t>
            </w:r>
            <w:r w:rsidR="00280BEC">
              <w:rPr>
                <w:b/>
              </w:rPr>
              <w:t>п</w:t>
            </w:r>
            <w:r w:rsidRPr="00C427A1">
              <w:rPr>
                <w:b/>
              </w:rPr>
              <w:t>одтверждения оператора</w:t>
            </w:r>
          </w:p>
        </w:tc>
      </w:tr>
      <w:tr w:rsidR="00C7361C" w:rsidRPr="00C427A1" w14:paraId="13A11324" w14:textId="77777777" w:rsidTr="00410873">
        <w:trPr>
          <w:cantSplit/>
          <w:trHeight w:val="302"/>
          <w:jc w:val="center"/>
        </w:trPr>
        <w:tc>
          <w:tcPr>
            <w:tcW w:w="11417" w:type="dxa"/>
            <w:shd w:val="clear" w:color="auto" w:fill="auto"/>
            <w:noWrap/>
          </w:tcPr>
          <w:p w14:paraId="444C7D8A" w14:textId="77777777" w:rsidR="008F1B09" w:rsidRPr="00C427A1" w:rsidRDefault="008F1B09" w:rsidP="003B7C69">
            <w:pPr>
              <w:overflowPunct w:val="0"/>
              <w:autoSpaceDE w:val="0"/>
              <w:autoSpaceDN w:val="0"/>
              <w:adjustRightInd w:val="0"/>
              <w:spacing w:before="0" w:after="0"/>
              <w:ind w:firstLine="0"/>
              <w:jc w:val="left"/>
              <w:textAlignment w:val="baseline"/>
            </w:pPr>
            <w:r w:rsidRPr="00C427A1">
              <w:t>ИНН ОФД</w:t>
            </w:r>
          </w:p>
        </w:tc>
        <w:tc>
          <w:tcPr>
            <w:tcW w:w="888" w:type="dxa"/>
          </w:tcPr>
          <w:p w14:paraId="4578DD44" w14:textId="77777777" w:rsidR="008F1B09" w:rsidRPr="00C427A1" w:rsidRDefault="008F1B09" w:rsidP="003B7C69">
            <w:pPr>
              <w:overflowPunct w:val="0"/>
              <w:autoSpaceDE w:val="0"/>
              <w:autoSpaceDN w:val="0"/>
              <w:adjustRightInd w:val="0"/>
              <w:spacing w:before="0" w:after="0"/>
              <w:ind w:firstLine="0"/>
              <w:jc w:val="center"/>
              <w:textAlignment w:val="baseline"/>
            </w:pPr>
            <w:r w:rsidRPr="00C427A1">
              <w:t>1017</w:t>
            </w:r>
          </w:p>
        </w:tc>
        <w:tc>
          <w:tcPr>
            <w:tcW w:w="1035" w:type="dxa"/>
          </w:tcPr>
          <w:p w14:paraId="48CD5424" w14:textId="77777777" w:rsidR="008F1B09" w:rsidRPr="00C427A1" w:rsidRDefault="008F1B09" w:rsidP="003B7C69">
            <w:pPr>
              <w:overflowPunct w:val="0"/>
              <w:autoSpaceDE w:val="0"/>
              <w:autoSpaceDN w:val="0"/>
              <w:adjustRightInd w:val="0"/>
              <w:spacing w:before="0" w:after="0"/>
              <w:ind w:firstLine="0"/>
              <w:jc w:val="center"/>
              <w:textAlignment w:val="baseline"/>
            </w:pPr>
            <w:r w:rsidRPr="00C427A1">
              <w:t>Нет</w:t>
            </w:r>
          </w:p>
        </w:tc>
        <w:tc>
          <w:tcPr>
            <w:tcW w:w="1162" w:type="dxa"/>
          </w:tcPr>
          <w:p w14:paraId="0821CC23" w14:textId="77777777" w:rsidR="008F1B09" w:rsidRPr="00C427A1" w:rsidRDefault="008F1B09" w:rsidP="003B7C69">
            <w:pPr>
              <w:overflowPunct w:val="0"/>
              <w:autoSpaceDE w:val="0"/>
              <w:autoSpaceDN w:val="0"/>
              <w:adjustRightInd w:val="0"/>
              <w:spacing w:before="0" w:after="0"/>
              <w:ind w:firstLine="0"/>
              <w:jc w:val="center"/>
              <w:textAlignment w:val="baseline"/>
            </w:pPr>
            <w:r w:rsidRPr="00C427A1">
              <w:t>2</w:t>
            </w:r>
          </w:p>
        </w:tc>
      </w:tr>
      <w:tr w:rsidR="00C7361C" w:rsidRPr="00C427A1" w14:paraId="108D5432" w14:textId="77777777" w:rsidTr="00410873">
        <w:trPr>
          <w:cantSplit/>
          <w:trHeight w:val="302"/>
          <w:jc w:val="center"/>
        </w:trPr>
        <w:tc>
          <w:tcPr>
            <w:tcW w:w="11417" w:type="dxa"/>
            <w:shd w:val="clear" w:color="auto" w:fill="auto"/>
            <w:noWrap/>
          </w:tcPr>
          <w:p w14:paraId="2567F6F0" w14:textId="77777777" w:rsidR="008F1B09" w:rsidRPr="00C427A1" w:rsidRDefault="008F1B09" w:rsidP="003B7C69">
            <w:pPr>
              <w:overflowPunct w:val="0"/>
              <w:autoSpaceDE w:val="0"/>
              <w:autoSpaceDN w:val="0"/>
              <w:adjustRightInd w:val="0"/>
              <w:spacing w:before="0" w:after="0"/>
              <w:ind w:firstLine="0"/>
              <w:jc w:val="left"/>
              <w:textAlignment w:val="baseline"/>
            </w:pPr>
            <w:r w:rsidRPr="00C427A1">
              <w:t>дата, время приема документа оператором</w:t>
            </w:r>
          </w:p>
        </w:tc>
        <w:tc>
          <w:tcPr>
            <w:tcW w:w="888" w:type="dxa"/>
          </w:tcPr>
          <w:p w14:paraId="20792B22" w14:textId="77777777" w:rsidR="008F1B09" w:rsidRPr="00C427A1" w:rsidRDefault="008F1B09" w:rsidP="003B7C69">
            <w:pPr>
              <w:overflowPunct w:val="0"/>
              <w:autoSpaceDE w:val="0"/>
              <w:autoSpaceDN w:val="0"/>
              <w:adjustRightInd w:val="0"/>
              <w:spacing w:before="0" w:after="0"/>
              <w:ind w:firstLine="0"/>
              <w:jc w:val="center"/>
              <w:textAlignment w:val="baseline"/>
            </w:pPr>
            <w:r w:rsidRPr="00C427A1">
              <w:t>1012</w:t>
            </w:r>
          </w:p>
        </w:tc>
        <w:tc>
          <w:tcPr>
            <w:tcW w:w="1035" w:type="dxa"/>
          </w:tcPr>
          <w:p w14:paraId="637877F0" w14:textId="77777777" w:rsidR="008F1B09" w:rsidRPr="00C427A1" w:rsidRDefault="008F1B09" w:rsidP="003B7C69">
            <w:pPr>
              <w:overflowPunct w:val="0"/>
              <w:autoSpaceDE w:val="0"/>
              <w:autoSpaceDN w:val="0"/>
              <w:adjustRightInd w:val="0"/>
              <w:spacing w:before="0" w:after="0"/>
              <w:ind w:firstLine="0"/>
              <w:jc w:val="center"/>
              <w:textAlignment w:val="baseline"/>
            </w:pPr>
            <w:r w:rsidRPr="00C427A1">
              <w:t>Нет</w:t>
            </w:r>
          </w:p>
        </w:tc>
        <w:tc>
          <w:tcPr>
            <w:tcW w:w="1162" w:type="dxa"/>
          </w:tcPr>
          <w:p w14:paraId="1F9E220F" w14:textId="77777777" w:rsidR="008F1B09" w:rsidRPr="00C427A1" w:rsidRDefault="008F1B09" w:rsidP="003B7C69">
            <w:pPr>
              <w:overflowPunct w:val="0"/>
              <w:autoSpaceDE w:val="0"/>
              <w:autoSpaceDN w:val="0"/>
              <w:adjustRightInd w:val="0"/>
              <w:spacing w:before="0" w:after="0"/>
              <w:ind w:firstLine="0"/>
              <w:jc w:val="center"/>
              <w:textAlignment w:val="baseline"/>
            </w:pPr>
            <w:r w:rsidRPr="00C427A1">
              <w:t>2</w:t>
            </w:r>
          </w:p>
        </w:tc>
      </w:tr>
      <w:tr w:rsidR="00F90CC9" w:rsidRPr="00C427A1" w14:paraId="59827235" w14:textId="77777777" w:rsidTr="00410873">
        <w:trPr>
          <w:cantSplit/>
          <w:trHeight w:val="302"/>
          <w:jc w:val="center"/>
        </w:trPr>
        <w:tc>
          <w:tcPr>
            <w:tcW w:w="11417" w:type="dxa"/>
            <w:shd w:val="clear" w:color="auto" w:fill="auto"/>
            <w:noWrap/>
          </w:tcPr>
          <w:p w14:paraId="18E3C53A" w14:textId="77777777" w:rsidR="004E1970" w:rsidRPr="00C427A1" w:rsidRDefault="004E1970" w:rsidP="003B7C69">
            <w:pPr>
              <w:overflowPunct w:val="0"/>
              <w:autoSpaceDE w:val="0"/>
              <w:autoSpaceDN w:val="0"/>
              <w:adjustRightInd w:val="0"/>
              <w:spacing w:before="0" w:after="0"/>
              <w:ind w:firstLine="0"/>
              <w:jc w:val="left"/>
              <w:textAlignment w:val="baseline"/>
            </w:pPr>
            <w:r w:rsidRPr="00C427A1">
              <w:t>ФПО</w:t>
            </w:r>
          </w:p>
        </w:tc>
        <w:tc>
          <w:tcPr>
            <w:tcW w:w="888" w:type="dxa"/>
          </w:tcPr>
          <w:p w14:paraId="75120B59" w14:textId="77777777" w:rsidR="004E1970" w:rsidRPr="00C427A1" w:rsidRDefault="004E1970" w:rsidP="003B7C69">
            <w:pPr>
              <w:overflowPunct w:val="0"/>
              <w:autoSpaceDE w:val="0"/>
              <w:autoSpaceDN w:val="0"/>
              <w:adjustRightInd w:val="0"/>
              <w:spacing w:before="0" w:after="0"/>
              <w:ind w:firstLine="0"/>
              <w:jc w:val="center"/>
              <w:textAlignment w:val="baseline"/>
            </w:pPr>
            <w:r w:rsidRPr="00C427A1">
              <w:t>1078</w:t>
            </w:r>
          </w:p>
        </w:tc>
        <w:tc>
          <w:tcPr>
            <w:tcW w:w="1035" w:type="dxa"/>
          </w:tcPr>
          <w:p w14:paraId="504A47E6" w14:textId="77777777" w:rsidR="004E1970" w:rsidRPr="00C427A1" w:rsidRDefault="004E1970" w:rsidP="003B7C69">
            <w:pPr>
              <w:overflowPunct w:val="0"/>
              <w:autoSpaceDE w:val="0"/>
              <w:autoSpaceDN w:val="0"/>
              <w:adjustRightInd w:val="0"/>
              <w:spacing w:before="0" w:after="0"/>
              <w:ind w:firstLine="0"/>
              <w:jc w:val="center"/>
              <w:textAlignment w:val="baseline"/>
            </w:pPr>
            <w:r w:rsidRPr="00C427A1">
              <w:t>Нет</w:t>
            </w:r>
          </w:p>
        </w:tc>
        <w:tc>
          <w:tcPr>
            <w:tcW w:w="1162" w:type="dxa"/>
          </w:tcPr>
          <w:p w14:paraId="4CB5120E" w14:textId="77777777" w:rsidR="004E1970" w:rsidRPr="00C427A1" w:rsidRDefault="004E1970" w:rsidP="003B7C69">
            <w:pPr>
              <w:overflowPunct w:val="0"/>
              <w:autoSpaceDE w:val="0"/>
              <w:autoSpaceDN w:val="0"/>
              <w:adjustRightInd w:val="0"/>
              <w:spacing w:before="0" w:after="0"/>
              <w:ind w:firstLine="0"/>
              <w:jc w:val="center"/>
              <w:textAlignment w:val="baseline"/>
            </w:pPr>
            <w:r w:rsidRPr="00C427A1">
              <w:t>–</w:t>
            </w:r>
          </w:p>
        </w:tc>
      </w:tr>
    </w:tbl>
    <w:p w14:paraId="7C645442" w14:textId="77777777" w:rsidR="004E1970" w:rsidRPr="00C427A1" w:rsidRDefault="004E1970" w:rsidP="003B7C69">
      <w:pPr>
        <w:spacing w:before="0" w:after="0"/>
      </w:pPr>
    </w:p>
    <w:p w14:paraId="30017598" w14:textId="39910778" w:rsidR="004E1970" w:rsidRPr="00C427A1" w:rsidRDefault="00957343" w:rsidP="003B7C69">
      <w:pPr>
        <w:spacing w:before="0" w:after="0"/>
      </w:pPr>
      <w:r w:rsidRPr="00C427A1">
        <w:t>5</w:t>
      </w:r>
      <w:r w:rsidR="00590AE8" w:rsidRPr="00C427A1">
        <w:t>8</w:t>
      </w:r>
      <w:r w:rsidR="004E1970" w:rsidRPr="00C427A1">
        <w:t xml:space="preserve">. </w:t>
      </w:r>
      <w:r w:rsidR="00026043" w:rsidRPr="00C427A1">
        <w:t>М</w:t>
      </w:r>
      <w:r w:rsidR="0087094A" w:rsidRPr="00C427A1">
        <w:t xml:space="preserve">ассив </w:t>
      </w:r>
      <w:proofErr w:type="spellStart"/>
      <w:r w:rsidR="005555AD" w:rsidRPr="00C427A1">
        <w:t>ФДн</w:t>
      </w:r>
      <w:proofErr w:type="spellEnd"/>
      <w:r w:rsidR="001E4747" w:rsidRPr="00C427A1">
        <w:t xml:space="preserve"> </w:t>
      </w:r>
      <w:r w:rsidR="00026043" w:rsidRPr="00C427A1">
        <w:t>Отчет</w:t>
      </w:r>
      <w:r w:rsidR="005555AD" w:rsidRPr="00C427A1">
        <w:t>а</w:t>
      </w:r>
      <w:r w:rsidR="00026043" w:rsidRPr="00C427A1">
        <w:t xml:space="preserve"> о закрытии смены включается в состав Отчета о считывании ФД с реквизитами, указанными </w:t>
      </w:r>
      <w:r w:rsidR="004E1970" w:rsidRPr="00C427A1">
        <w:t xml:space="preserve">в </w:t>
      </w:r>
      <w:r w:rsidR="0067077A">
        <w:t>т</w:t>
      </w:r>
      <w:r w:rsidR="00E835C8" w:rsidRPr="00C427A1">
        <w:t xml:space="preserve">аблице </w:t>
      </w:r>
      <w:r w:rsidR="00580BB1" w:rsidRPr="00C427A1">
        <w:t>47</w:t>
      </w:r>
      <w:r w:rsidR="004E1970" w:rsidRPr="00C427A1">
        <w:t>.</w:t>
      </w:r>
    </w:p>
    <w:p w14:paraId="43090762" w14:textId="19E1D821" w:rsidR="004E1970" w:rsidRDefault="00E835C8" w:rsidP="003B7C69">
      <w:pPr>
        <w:keepNext/>
        <w:spacing w:before="0" w:after="0"/>
        <w:jc w:val="right"/>
      </w:pPr>
      <w:r w:rsidRPr="00C427A1">
        <w:lastRenderedPageBreak/>
        <w:t xml:space="preserve">Таблица </w:t>
      </w:r>
      <w:r w:rsidR="00580BB1" w:rsidRPr="00C427A1">
        <w:t>47</w:t>
      </w:r>
    </w:p>
    <w:p w14:paraId="449B8E4B" w14:textId="4B26832E" w:rsidR="0067077A" w:rsidRDefault="0067077A" w:rsidP="0067077A">
      <w:pPr>
        <w:keepNext/>
        <w:spacing w:before="0" w:after="0"/>
        <w:jc w:val="center"/>
      </w:pPr>
      <w:r w:rsidRPr="00C427A1">
        <w:t xml:space="preserve">Массив </w:t>
      </w:r>
      <w:proofErr w:type="spellStart"/>
      <w:r w:rsidRPr="00C427A1">
        <w:t>ФДн</w:t>
      </w:r>
      <w:proofErr w:type="spellEnd"/>
      <w:r w:rsidRPr="00C427A1">
        <w:t xml:space="preserve"> Отчета о закрытии смены</w:t>
      </w:r>
      <w:r>
        <w:t>,</w:t>
      </w:r>
      <w:r w:rsidRPr="00C427A1">
        <w:t xml:space="preserve"> включае</w:t>
      </w:r>
      <w:r>
        <w:t>мый</w:t>
      </w:r>
      <w:r w:rsidRPr="00C427A1">
        <w:t xml:space="preserve"> в состав Отчета о считывании ФД</w:t>
      </w:r>
    </w:p>
    <w:p w14:paraId="2DDCBA8C" w14:textId="77777777" w:rsidR="0067077A" w:rsidRPr="00C427A1" w:rsidRDefault="0067077A" w:rsidP="003B7C69">
      <w:pPr>
        <w:keepNext/>
        <w:spacing w:before="0" w:after="0"/>
        <w:jc w:val="right"/>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33"/>
        <w:gridCol w:w="874"/>
        <w:gridCol w:w="1019"/>
        <w:gridCol w:w="1150"/>
      </w:tblGrid>
      <w:tr w:rsidR="00C7361C" w:rsidRPr="00C427A1" w14:paraId="68D07645" w14:textId="77777777" w:rsidTr="0067077A">
        <w:trPr>
          <w:cantSplit/>
          <w:trHeight w:val="317"/>
          <w:jc w:val="center"/>
        </w:trPr>
        <w:tc>
          <w:tcPr>
            <w:tcW w:w="10935" w:type="dxa"/>
            <w:shd w:val="clear" w:color="auto" w:fill="auto"/>
            <w:hideMark/>
          </w:tcPr>
          <w:p w14:paraId="4C6D1929" w14:textId="77777777" w:rsidR="004E1970" w:rsidRPr="00C427A1" w:rsidRDefault="004E1970" w:rsidP="003B7C69">
            <w:pPr>
              <w:overflowPunct w:val="0"/>
              <w:autoSpaceDE w:val="0"/>
              <w:autoSpaceDN w:val="0"/>
              <w:adjustRightInd w:val="0"/>
              <w:spacing w:before="0" w:after="0"/>
              <w:ind w:firstLine="0"/>
              <w:jc w:val="center"/>
              <w:textAlignment w:val="baseline"/>
              <w:rPr>
                <w:b/>
              </w:rPr>
            </w:pPr>
            <w:r w:rsidRPr="00C427A1">
              <w:rPr>
                <w:b/>
              </w:rPr>
              <w:t>Наименование реквизита</w:t>
            </w:r>
          </w:p>
        </w:tc>
        <w:tc>
          <w:tcPr>
            <w:tcW w:w="851" w:type="dxa"/>
          </w:tcPr>
          <w:p w14:paraId="106B1C94" w14:textId="77777777" w:rsidR="004E1970" w:rsidRPr="00C427A1" w:rsidRDefault="004E1970" w:rsidP="003B7C69">
            <w:pPr>
              <w:overflowPunct w:val="0"/>
              <w:autoSpaceDE w:val="0"/>
              <w:autoSpaceDN w:val="0"/>
              <w:adjustRightInd w:val="0"/>
              <w:spacing w:before="0" w:after="0"/>
              <w:ind w:firstLine="0"/>
              <w:jc w:val="center"/>
              <w:textAlignment w:val="baseline"/>
              <w:rPr>
                <w:b/>
              </w:rPr>
            </w:pPr>
            <w:r w:rsidRPr="00C427A1">
              <w:rPr>
                <w:b/>
              </w:rPr>
              <w:t>Тег</w:t>
            </w:r>
          </w:p>
        </w:tc>
        <w:tc>
          <w:tcPr>
            <w:tcW w:w="992" w:type="dxa"/>
          </w:tcPr>
          <w:p w14:paraId="783415B5" w14:textId="77777777" w:rsidR="004E1970" w:rsidRPr="00C427A1" w:rsidRDefault="004E1970" w:rsidP="003B7C69">
            <w:pPr>
              <w:overflowPunct w:val="0"/>
              <w:autoSpaceDE w:val="0"/>
              <w:autoSpaceDN w:val="0"/>
              <w:adjustRightInd w:val="0"/>
              <w:spacing w:before="0" w:after="0"/>
              <w:ind w:firstLine="0"/>
              <w:jc w:val="center"/>
              <w:textAlignment w:val="baseline"/>
              <w:rPr>
                <w:b/>
              </w:rPr>
            </w:pPr>
            <w:r w:rsidRPr="00C427A1">
              <w:rPr>
                <w:b/>
              </w:rPr>
              <w:t>Повт.</w:t>
            </w:r>
          </w:p>
        </w:tc>
        <w:tc>
          <w:tcPr>
            <w:tcW w:w="1119" w:type="dxa"/>
          </w:tcPr>
          <w:p w14:paraId="0131A696" w14:textId="77777777" w:rsidR="004E1970" w:rsidRPr="00C427A1" w:rsidRDefault="004E1970" w:rsidP="003B7C69">
            <w:pPr>
              <w:overflowPunct w:val="0"/>
              <w:autoSpaceDE w:val="0"/>
              <w:autoSpaceDN w:val="0"/>
              <w:adjustRightInd w:val="0"/>
              <w:spacing w:before="0" w:after="0"/>
              <w:ind w:firstLine="0"/>
              <w:jc w:val="center"/>
              <w:textAlignment w:val="baseline"/>
              <w:rPr>
                <w:b/>
              </w:rPr>
            </w:pPr>
            <w:r w:rsidRPr="00C427A1">
              <w:rPr>
                <w:b/>
              </w:rPr>
              <w:t>ФП</w:t>
            </w:r>
          </w:p>
        </w:tc>
      </w:tr>
      <w:tr w:rsidR="00C7361C" w:rsidRPr="00C427A1" w14:paraId="3638EBBC" w14:textId="77777777" w:rsidTr="003B7C69">
        <w:trPr>
          <w:cantSplit/>
          <w:trHeight w:val="302"/>
          <w:jc w:val="center"/>
        </w:trPr>
        <w:tc>
          <w:tcPr>
            <w:tcW w:w="10935" w:type="dxa"/>
            <w:shd w:val="clear" w:color="auto" w:fill="auto"/>
            <w:noWrap/>
          </w:tcPr>
          <w:p w14:paraId="20563499" w14:textId="77777777" w:rsidR="004E1970" w:rsidRPr="00C427A1" w:rsidRDefault="004E1970" w:rsidP="003B7C69">
            <w:pPr>
              <w:overflowPunct w:val="0"/>
              <w:autoSpaceDE w:val="0"/>
              <w:autoSpaceDN w:val="0"/>
              <w:adjustRightInd w:val="0"/>
              <w:spacing w:before="0" w:after="0"/>
              <w:ind w:firstLine="0"/>
              <w:jc w:val="left"/>
              <w:textAlignment w:val="baseline"/>
            </w:pPr>
            <w:r w:rsidRPr="00C427A1">
              <w:t xml:space="preserve">код структуры </w:t>
            </w:r>
            <w:proofErr w:type="spellStart"/>
            <w:r w:rsidRPr="00C427A1">
              <w:t>ФДн</w:t>
            </w:r>
            <w:proofErr w:type="spellEnd"/>
          </w:p>
        </w:tc>
        <w:tc>
          <w:tcPr>
            <w:tcW w:w="851" w:type="dxa"/>
          </w:tcPr>
          <w:p w14:paraId="262C965E" w14:textId="77777777" w:rsidR="004E1970" w:rsidRPr="00C427A1" w:rsidRDefault="004E1970" w:rsidP="003B7C69">
            <w:pPr>
              <w:overflowPunct w:val="0"/>
              <w:autoSpaceDE w:val="0"/>
              <w:autoSpaceDN w:val="0"/>
              <w:adjustRightInd w:val="0"/>
              <w:spacing w:before="0" w:after="0"/>
              <w:ind w:firstLine="0"/>
              <w:jc w:val="center"/>
              <w:textAlignment w:val="baseline"/>
            </w:pPr>
            <w:r w:rsidRPr="00C427A1">
              <w:t>105</w:t>
            </w:r>
          </w:p>
        </w:tc>
        <w:tc>
          <w:tcPr>
            <w:tcW w:w="992" w:type="dxa"/>
          </w:tcPr>
          <w:p w14:paraId="17916440" w14:textId="77777777" w:rsidR="004E1970" w:rsidRPr="00C427A1" w:rsidRDefault="004E1970" w:rsidP="003B7C69">
            <w:pPr>
              <w:overflowPunct w:val="0"/>
              <w:autoSpaceDE w:val="0"/>
              <w:autoSpaceDN w:val="0"/>
              <w:adjustRightInd w:val="0"/>
              <w:spacing w:before="0" w:after="0"/>
              <w:ind w:firstLine="0"/>
              <w:jc w:val="center"/>
              <w:textAlignment w:val="baseline"/>
            </w:pPr>
            <w:r w:rsidRPr="00C427A1">
              <w:t>Нет</w:t>
            </w:r>
          </w:p>
        </w:tc>
        <w:tc>
          <w:tcPr>
            <w:tcW w:w="1119" w:type="dxa"/>
          </w:tcPr>
          <w:p w14:paraId="3FBFA565" w14:textId="77777777" w:rsidR="004E1970" w:rsidRPr="00C427A1" w:rsidRDefault="004E1970" w:rsidP="003B7C69">
            <w:pPr>
              <w:overflowPunct w:val="0"/>
              <w:autoSpaceDE w:val="0"/>
              <w:autoSpaceDN w:val="0"/>
              <w:adjustRightInd w:val="0"/>
              <w:spacing w:before="0" w:after="0"/>
              <w:ind w:firstLine="0"/>
              <w:jc w:val="center"/>
              <w:textAlignment w:val="baseline"/>
            </w:pPr>
            <w:r w:rsidRPr="00C427A1">
              <w:t>–</w:t>
            </w:r>
          </w:p>
        </w:tc>
      </w:tr>
      <w:tr w:rsidR="00C7361C" w:rsidRPr="00C427A1" w14:paraId="0F597629" w14:textId="77777777" w:rsidTr="003B7C69">
        <w:trPr>
          <w:cantSplit/>
          <w:trHeight w:val="302"/>
          <w:jc w:val="center"/>
        </w:trPr>
        <w:tc>
          <w:tcPr>
            <w:tcW w:w="10935" w:type="dxa"/>
            <w:shd w:val="clear" w:color="auto" w:fill="auto"/>
            <w:noWrap/>
          </w:tcPr>
          <w:p w14:paraId="40B84F2F" w14:textId="77777777" w:rsidR="00751AA9" w:rsidRPr="00C427A1" w:rsidRDefault="00751AA9" w:rsidP="003B7C69">
            <w:pPr>
              <w:overflowPunct w:val="0"/>
              <w:autoSpaceDE w:val="0"/>
              <w:autoSpaceDN w:val="0"/>
              <w:adjustRightInd w:val="0"/>
              <w:spacing w:before="0" w:after="0"/>
              <w:ind w:firstLine="0"/>
              <w:jc w:val="left"/>
              <w:textAlignment w:val="baseline"/>
            </w:pPr>
            <w:r w:rsidRPr="00C427A1">
              <w:t xml:space="preserve">код формы </w:t>
            </w:r>
            <w:r w:rsidR="00D52D8B" w:rsidRPr="00C427A1">
              <w:t>ФД</w:t>
            </w:r>
          </w:p>
        </w:tc>
        <w:tc>
          <w:tcPr>
            <w:tcW w:w="851" w:type="dxa"/>
            <w:vAlign w:val="center"/>
          </w:tcPr>
          <w:p w14:paraId="79C28747" w14:textId="77777777" w:rsidR="00751AA9" w:rsidRPr="00C427A1" w:rsidRDefault="00D52D8B" w:rsidP="003B7C69">
            <w:pPr>
              <w:overflowPunct w:val="0"/>
              <w:autoSpaceDE w:val="0"/>
              <w:autoSpaceDN w:val="0"/>
              <w:adjustRightInd w:val="0"/>
              <w:spacing w:before="0" w:after="0"/>
              <w:ind w:firstLine="0"/>
              <w:jc w:val="center"/>
              <w:textAlignment w:val="baseline"/>
            </w:pPr>
            <w:r w:rsidRPr="00C427A1">
              <w:t>–</w:t>
            </w:r>
          </w:p>
        </w:tc>
        <w:tc>
          <w:tcPr>
            <w:tcW w:w="992" w:type="dxa"/>
          </w:tcPr>
          <w:p w14:paraId="36CC9A64" w14:textId="77777777" w:rsidR="00751AA9" w:rsidRPr="00C427A1" w:rsidRDefault="00751AA9" w:rsidP="003B7C69">
            <w:pPr>
              <w:overflowPunct w:val="0"/>
              <w:autoSpaceDE w:val="0"/>
              <w:autoSpaceDN w:val="0"/>
              <w:adjustRightInd w:val="0"/>
              <w:spacing w:before="0" w:after="0"/>
              <w:ind w:firstLine="0"/>
              <w:jc w:val="center"/>
              <w:textAlignment w:val="baseline"/>
            </w:pPr>
            <w:r w:rsidRPr="00C427A1">
              <w:t>Нет</w:t>
            </w:r>
          </w:p>
        </w:tc>
        <w:tc>
          <w:tcPr>
            <w:tcW w:w="1119" w:type="dxa"/>
          </w:tcPr>
          <w:p w14:paraId="624BC1DF" w14:textId="77777777" w:rsidR="00751AA9" w:rsidRPr="00C427A1" w:rsidRDefault="00830002" w:rsidP="003B7C69">
            <w:pPr>
              <w:overflowPunct w:val="0"/>
              <w:autoSpaceDE w:val="0"/>
              <w:autoSpaceDN w:val="0"/>
              <w:adjustRightInd w:val="0"/>
              <w:spacing w:before="0" w:after="0"/>
              <w:ind w:firstLine="0"/>
              <w:jc w:val="center"/>
              <w:textAlignment w:val="baseline"/>
            </w:pPr>
            <w:r w:rsidRPr="00C427A1">
              <w:t>1</w:t>
            </w:r>
          </w:p>
        </w:tc>
      </w:tr>
      <w:tr w:rsidR="00C7361C" w:rsidRPr="00C427A1" w14:paraId="37647779" w14:textId="77777777" w:rsidTr="003B7C69">
        <w:trPr>
          <w:cantSplit/>
          <w:trHeight w:val="302"/>
          <w:jc w:val="center"/>
        </w:trPr>
        <w:tc>
          <w:tcPr>
            <w:tcW w:w="10935" w:type="dxa"/>
            <w:shd w:val="clear" w:color="auto" w:fill="auto"/>
            <w:noWrap/>
          </w:tcPr>
          <w:p w14:paraId="7616B6D1" w14:textId="77777777" w:rsidR="006607ED" w:rsidRPr="00C427A1" w:rsidRDefault="006607ED" w:rsidP="003B7C69">
            <w:pPr>
              <w:overflowPunct w:val="0"/>
              <w:autoSpaceDE w:val="0"/>
              <w:autoSpaceDN w:val="0"/>
              <w:adjustRightInd w:val="0"/>
              <w:spacing w:before="0" w:after="0"/>
              <w:ind w:firstLine="0"/>
              <w:jc w:val="left"/>
              <w:textAlignment w:val="baseline"/>
            </w:pPr>
            <w:r w:rsidRPr="00C427A1">
              <w:t>дата, время</w:t>
            </w:r>
          </w:p>
        </w:tc>
        <w:tc>
          <w:tcPr>
            <w:tcW w:w="851" w:type="dxa"/>
          </w:tcPr>
          <w:p w14:paraId="60706B68" w14:textId="77777777" w:rsidR="006607ED" w:rsidRPr="00C427A1" w:rsidRDefault="006607ED" w:rsidP="003B7C69">
            <w:pPr>
              <w:overflowPunct w:val="0"/>
              <w:autoSpaceDE w:val="0"/>
              <w:autoSpaceDN w:val="0"/>
              <w:adjustRightInd w:val="0"/>
              <w:spacing w:before="0" w:after="0"/>
              <w:ind w:firstLine="0"/>
              <w:jc w:val="center"/>
              <w:textAlignment w:val="baseline"/>
            </w:pPr>
            <w:r w:rsidRPr="00C427A1">
              <w:t>1012</w:t>
            </w:r>
          </w:p>
        </w:tc>
        <w:tc>
          <w:tcPr>
            <w:tcW w:w="992" w:type="dxa"/>
          </w:tcPr>
          <w:p w14:paraId="53D55BCF" w14:textId="77777777" w:rsidR="006607ED" w:rsidRPr="00C427A1" w:rsidRDefault="006607ED" w:rsidP="003B7C69">
            <w:pPr>
              <w:overflowPunct w:val="0"/>
              <w:autoSpaceDE w:val="0"/>
              <w:autoSpaceDN w:val="0"/>
              <w:adjustRightInd w:val="0"/>
              <w:spacing w:before="0" w:after="0"/>
              <w:ind w:firstLine="0"/>
              <w:jc w:val="center"/>
              <w:textAlignment w:val="baseline"/>
            </w:pPr>
            <w:r w:rsidRPr="00C427A1">
              <w:t>Нет</w:t>
            </w:r>
          </w:p>
        </w:tc>
        <w:tc>
          <w:tcPr>
            <w:tcW w:w="1119" w:type="dxa"/>
          </w:tcPr>
          <w:p w14:paraId="3B2FE4AC" w14:textId="77777777" w:rsidR="006607ED" w:rsidRPr="00C427A1" w:rsidRDefault="006607ED" w:rsidP="003B7C69">
            <w:pPr>
              <w:overflowPunct w:val="0"/>
              <w:autoSpaceDE w:val="0"/>
              <w:autoSpaceDN w:val="0"/>
              <w:adjustRightInd w:val="0"/>
              <w:spacing w:before="0" w:after="0"/>
              <w:ind w:firstLine="0"/>
              <w:jc w:val="center"/>
              <w:textAlignment w:val="baseline"/>
            </w:pPr>
            <w:r w:rsidRPr="00C427A1">
              <w:t>1</w:t>
            </w:r>
          </w:p>
        </w:tc>
      </w:tr>
      <w:tr w:rsidR="00C7361C" w:rsidRPr="00C427A1" w14:paraId="6EFF53A7" w14:textId="77777777" w:rsidTr="003B7C69">
        <w:trPr>
          <w:cantSplit/>
          <w:trHeight w:val="302"/>
          <w:jc w:val="center"/>
        </w:trPr>
        <w:tc>
          <w:tcPr>
            <w:tcW w:w="10935" w:type="dxa"/>
            <w:shd w:val="clear" w:color="auto" w:fill="auto"/>
            <w:noWrap/>
          </w:tcPr>
          <w:p w14:paraId="24482065" w14:textId="77777777" w:rsidR="006607ED" w:rsidRPr="00C427A1" w:rsidRDefault="006607ED" w:rsidP="003B7C69">
            <w:pPr>
              <w:overflowPunct w:val="0"/>
              <w:autoSpaceDE w:val="0"/>
              <w:autoSpaceDN w:val="0"/>
              <w:adjustRightInd w:val="0"/>
              <w:spacing w:before="0" w:after="0"/>
              <w:ind w:firstLine="0"/>
              <w:jc w:val="left"/>
              <w:textAlignment w:val="baseline"/>
            </w:pPr>
            <w:r w:rsidRPr="00C427A1">
              <w:t>номер смены</w:t>
            </w:r>
          </w:p>
        </w:tc>
        <w:tc>
          <w:tcPr>
            <w:tcW w:w="851" w:type="dxa"/>
          </w:tcPr>
          <w:p w14:paraId="7E0F8872" w14:textId="77777777" w:rsidR="006607ED" w:rsidRPr="00C427A1" w:rsidRDefault="006607ED" w:rsidP="003B7C69">
            <w:pPr>
              <w:overflowPunct w:val="0"/>
              <w:autoSpaceDE w:val="0"/>
              <w:autoSpaceDN w:val="0"/>
              <w:adjustRightInd w:val="0"/>
              <w:spacing w:before="0" w:after="0"/>
              <w:ind w:firstLine="0"/>
              <w:jc w:val="center"/>
              <w:textAlignment w:val="baseline"/>
            </w:pPr>
            <w:r w:rsidRPr="00C427A1">
              <w:t>1038</w:t>
            </w:r>
          </w:p>
        </w:tc>
        <w:tc>
          <w:tcPr>
            <w:tcW w:w="992" w:type="dxa"/>
          </w:tcPr>
          <w:p w14:paraId="34F281BD" w14:textId="77777777" w:rsidR="006607ED" w:rsidRPr="00C427A1" w:rsidRDefault="006607ED" w:rsidP="003B7C69">
            <w:pPr>
              <w:overflowPunct w:val="0"/>
              <w:autoSpaceDE w:val="0"/>
              <w:autoSpaceDN w:val="0"/>
              <w:adjustRightInd w:val="0"/>
              <w:spacing w:before="0" w:after="0"/>
              <w:ind w:firstLine="0"/>
              <w:jc w:val="center"/>
              <w:textAlignment w:val="baseline"/>
            </w:pPr>
            <w:r w:rsidRPr="00C427A1">
              <w:t>Нет</w:t>
            </w:r>
          </w:p>
        </w:tc>
        <w:tc>
          <w:tcPr>
            <w:tcW w:w="1119" w:type="dxa"/>
          </w:tcPr>
          <w:p w14:paraId="5668011B" w14:textId="77777777" w:rsidR="006607ED" w:rsidRPr="00C427A1" w:rsidRDefault="006607ED" w:rsidP="003B7C69">
            <w:pPr>
              <w:overflowPunct w:val="0"/>
              <w:autoSpaceDE w:val="0"/>
              <w:autoSpaceDN w:val="0"/>
              <w:adjustRightInd w:val="0"/>
              <w:spacing w:before="0" w:after="0"/>
              <w:ind w:firstLine="0"/>
              <w:jc w:val="center"/>
              <w:textAlignment w:val="baseline"/>
            </w:pPr>
            <w:r w:rsidRPr="00C427A1">
              <w:t>1</w:t>
            </w:r>
          </w:p>
        </w:tc>
      </w:tr>
      <w:tr w:rsidR="00C7361C" w:rsidRPr="00C427A1" w14:paraId="3D6C34A6" w14:textId="77777777" w:rsidTr="003B7C69">
        <w:trPr>
          <w:cantSplit/>
          <w:trHeight w:val="302"/>
          <w:jc w:val="center"/>
        </w:trPr>
        <w:tc>
          <w:tcPr>
            <w:tcW w:w="10935" w:type="dxa"/>
            <w:shd w:val="clear" w:color="auto" w:fill="auto"/>
            <w:noWrap/>
          </w:tcPr>
          <w:p w14:paraId="54392E9E" w14:textId="77777777" w:rsidR="006607ED" w:rsidRPr="00C427A1" w:rsidRDefault="006607ED" w:rsidP="003B7C69">
            <w:pPr>
              <w:overflowPunct w:val="0"/>
              <w:autoSpaceDE w:val="0"/>
              <w:autoSpaceDN w:val="0"/>
              <w:adjustRightInd w:val="0"/>
              <w:spacing w:before="0" w:after="0"/>
              <w:ind w:firstLine="0"/>
              <w:jc w:val="left"/>
              <w:textAlignment w:val="baseline"/>
            </w:pPr>
            <w:r w:rsidRPr="00C427A1">
              <w:t>номер ФД</w:t>
            </w:r>
          </w:p>
        </w:tc>
        <w:tc>
          <w:tcPr>
            <w:tcW w:w="851" w:type="dxa"/>
          </w:tcPr>
          <w:p w14:paraId="30BE5477" w14:textId="77777777" w:rsidR="006607ED" w:rsidRPr="00C427A1" w:rsidRDefault="006607ED" w:rsidP="003B7C69">
            <w:pPr>
              <w:overflowPunct w:val="0"/>
              <w:autoSpaceDE w:val="0"/>
              <w:autoSpaceDN w:val="0"/>
              <w:adjustRightInd w:val="0"/>
              <w:spacing w:before="0" w:after="0"/>
              <w:ind w:firstLine="0"/>
              <w:jc w:val="center"/>
              <w:textAlignment w:val="baseline"/>
            </w:pPr>
            <w:r w:rsidRPr="00C427A1">
              <w:t>1040</w:t>
            </w:r>
          </w:p>
        </w:tc>
        <w:tc>
          <w:tcPr>
            <w:tcW w:w="992" w:type="dxa"/>
          </w:tcPr>
          <w:p w14:paraId="10BB36BF" w14:textId="77777777" w:rsidR="006607ED" w:rsidRPr="00C427A1" w:rsidRDefault="006607ED" w:rsidP="003B7C69">
            <w:pPr>
              <w:overflowPunct w:val="0"/>
              <w:autoSpaceDE w:val="0"/>
              <w:autoSpaceDN w:val="0"/>
              <w:adjustRightInd w:val="0"/>
              <w:spacing w:before="0" w:after="0"/>
              <w:ind w:firstLine="0"/>
              <w:jc w:val="center"/>
              <w:textAlignment w:val="baseline"/>
            </w:pPr>
            <w:r w:rsidRPr="00C427A1">
              <w:t>Нет</w:t>
            </w:r>
          </w:p>
        </w:tc>
        <w:tc>
          <w:tcPr>
            <w:tcW w:w="1119" w:type="dxa"/>
          </w:tcPr>
          <w:p w14:paraId="792FE4DF" w14:textId="77777777" w:rsidR="006607ED" w:rsidRPr="00C427A1" w:rsidRDefault="006607ED" w:rsidP="003B7C69">
            <w:pPr>
              <w:overflowPunct w:val="0"/>
              <w:autoSpaceDE w:val="0"/>
              <w:autoSpaceDN w:val="0"/>
              <w:adjustRightInd w:val="0"/>
              <w:spacing w:before="0" w:after="0"/>
              <w:ind w:firstLine="0"/>
              <w:jc w:val="center"/>
              <w:textAlignment w:val="baseline"/>
            </w:pPr>
            <w:r w:rsidRPr="00C427A1">
              <w:t>1</w:t>
            </w:r>
          </w:p>
        </w:tc>
      </w:tr>
      <w:tr w:rsidR="00C7361C" w:rsidRPr="00C427A1" w14:paraId="30DF6781" w14:textId="77777777" w:rsidTr="003B7C69">
        <w:trPr>
          <w:cantSplit/>
          <w:trHeight w:val="302"/>
          <w:jc w:val="center"/>
        </w:trPr>
        <w:tc>
          <w:tcPr>
            <w:tcW w:w="10935" w:type="dxa"/>
            <w:shd w:val="clear" w:color="auto" w:fill="auto"/>
            <w:noWrap/>
          </w:tcPr>
          <w:p w14:paraId="7B2CA509" w14:textId="77777777" w:rsidR="006607ED" w:rsidRPr="00C427A1" w:rsidRDefault="006607ED" w:rsidP="003B7C69">
            <w:pPr>
              <w:overflowPunct w:val="0"/>
              <w:autoSpaceDE w:val="0"/>
              <w:autoSpaceDN w:val="0"/>
              <w:adjustRightInd w:val="0"/>
              <w:spacing w:before="0" w:after="0"/>
              <w:ind w:firstLine="0"/>
              <w:jc w:val="left"/>
              <w:textAlignment w:val="baseline"/>
              <w:rPr>
                <w:vertAlign w:val="superscript"/>
              </w:rPr>
            </w:pPr>
            <w:r w:rsidRPr="00C427A1">
              <w:t>номер ФН</w:t>
            </w:r>
          </w:p>
        </w:tc>
        <w:tc>
          <w:tcPr>
            <w:tcW w:w="851" w:type="dxa"/>
          </w:tcPr>
          <w:p w14:paraId="7AC43736" w14:textId="77777777" w:rsidR="006607ED" w:rsidRPr="00C427A1" w:rsidRDefault="006607ED" w:rsidP="003B7C69">
            <w:pPr>
              <w:overflowPunct w:val="0"/>
              <w:autoSpaceDE w:val="0"/>
              <w:autoSpaceDN w:val="0"/>
              <w:adjustRightInd w:val="0"/>
              <w:spacing w:before="0" w:after="0"/>
              <w:ind w:firstLine="0"/>
              <w:jc w:val="center"/>
              <w:textAlignment w:val="baseline"/>
            </w:pPr>
            <w:r w:rsidRPr="00C427A1">
              <w:t>1041</w:t>
            </w:r>
          </w:p>
        </w:tc>
        <w:tc>
          <w:tcPr>
            <w:tcW w:w="992" w:type="dxa"/>
          </w:tcPr>
          <w:p w14:paraId="54871704" w14:textId="77777777" w:rsidR="006607ED" w:rsidRPr="00C427A1" w:rsidRDefault="006607ED" w:rsidP="003B7C69">
            <w:pPr>
              <w:overflowPunct w:val="0"/>
              <w:autoSpaceDE w:val="0"/>
              <w:autoSpaceDN w:val="0"/>
              <w:adjustRightInd w:val="0"/>
              <w:spacing w:before="0" w:after="0"/>
              <w:ind w:firstLine="0"/>
              <w:jc w:val="center"/>
              <w:textAlignment w:val="baseline"/>
            </w:pPr>
            <w:r w:rsidRPr="00C427A1">
              <w:t>Нет</w:t>
            </w:r>
          </w:p>
        </w:tc>
        <w:tc>
          <w:tcPr>
            <w:tcW w:w="1119" w:type="dxa"/>
          </w:tcPr>
          <w:p w14:paraId="5D8ACCCB" w14:textId="77777777" w:rsidR="006607ED" w:rsidRPr="00C427A1" w:rsidRDefault="006607ED" w:rsidP="003B7C69">
            <w:pPr>
              <w:overflowPunct w:val="0"/>
              <w:autoSpaceDE w:val="0"/>
              <w:autoSpaceDN w:val="0"/>
              <w:adjustRightInd w:val="0"/>
              <w:spacing w:before="0" w:after="0"/>
              <w:ind w:firstLine="0"/>
              <w:jc w:val="center"/>
              <w:textAlignment w:val="baseline"/>
            </w:pPr>
            <w:r w:rsidRPr="00C427A1">
              <w:t>1</w:t>
            </w:r>
          </w:p>
        </w:tc>
      </w:tr>
      <w:tr w:rsidR="00C7361C" w:rsidRPr="00C427A1" w14:paraId="69561A7A" w14:textId="77777777" w:rsidTr="003B7C69">
        <w:trPr>
          <w:cantSplit/>
          <w:trHeight w:val="302"/>
          <w:jc w:val="center"/>
        </w:trPr>
        <w:tc>
          <w:tcPr>
            <w:tcW w:w="10935" w:type="dxa"/>
            <w:shd w:val="clear" w:color="auto" w:fill="auto"/>
            <w:noWrap/>
          </w:tcPr>
          <w:p w14:paraId="05929EF4" w14:textId="77777777" w:rsidR="004E1970" w:rsidRPr="00C427A1" w:rsidRDefault="004E1970" w:rsidP="003B7C69">
            <w:pPr>
              <w:overflowPunct w:val="0"/>
              <w:autoSpaceDE w:val="0"/>
              <w:autoSpaceDN w:val="0"/>
              <w:adjustRightInd w:val="0"/>
              <w:spacing w:before="0" w:after="0"/>
              <w:ind w:firstLine="0"/>
              <w:jc w:val="left"/>
              <w:textAlignment w:val="baseline"/>
            </w:pPr>
            <w:r w:rsidRPr="00C427A1">
              <w:t>ФПД</w:t>
            </w:r>
          </w:p>
        </w:tc>
        <w:tc>
          <w:tcPr>
            <w:tcW w:w="851" w:type="dxa"/>
          </w:tcPr>
          <w:p w14:paraId="64E89702" w14:textId="77777777" w:rsidR="004E1970" w:rsidRPr="00C427A1" w:rsidRDefault="004E1970" w:rsidP="003B7C69">
            <w:pPr>
              <w:overflowPunct w:val="0"/>
              <w:autoSpaceDE w:val="0"/>
              <w:autoSpaceDN w:val="0"/>
              <w:adjustRightInd w:val="0"/>
              <w:spacing w:before="0" w:after="0"/>
              <w:ind w:firstLine="0"/>
              <w:jc w:val="center"/>
              <w:textAlignment w:val="baseline"/>
            </w:pPr>
            <w:r w:rsidRPr="00C427A1">
              <w:t>1077</w:t>
            </w:r>
          </w:p>
        </w:tc>
        <w:tc>
          <w:tcPr>
            <w:tcW w:w="992" w:type="dxa"/>
          </w:tcPr>
          <w:p w14:paraId="49F6138C" w14:textId="77777777" w:rsidR="004E1970" w:rsidRPr="00C427A1" w:rsidRDefault="004E1970" w:rsidP="003B7C69">
            <w:pPr>
              <w:overflowPunct w:val="0"/>
              <w:autoSpaceDE w:val="0"/>
              <w:autoSpaceDN w:val="0"/>
              <w:adjustRightInd w:val="0"/>
              <w:spacing w:before="0" w:after="0"/>
              <w:ind w:firstLine="0"/>
              <w:jc w:val="center"/>
              <w:textAlignment w:val="baseline"/>
            </w:pPr>
            <w:r w:rsidRPr="00C427A1">
              <w:t>Нет</w:t>
            </w:r>
          </w:p>
        </w:tc>
        <w:tc>
          <w:tcPr>
            <w:tcW w:w="1119" w:type="dxa"/>
          </w:tcPr>
          <w:p w14:paraId="0058CA50" w14:textId="77777777" w:rsidR="004E1970" w:rsidRPr="00C427A1" w:rsidRDefault="00830002" w:rsidP="003B7C69">
            <w:pPr>
              <w:overflowPunct w:val="0"/>
              <w:autoSpaceDE w:val="0"/>
              <w:autoSpaceDN w:val="0"/>
              <w:adjustRightInd w:val="0"/>
              <w:spacing w:before="0" w:after="0"/>
              <w:ind w:firstLine="0"/>
              <w:jc w:val="center"/>
              <w:textAlignment w:val="baseline"/>
            </w:pPr>
            <w:r w:rsidRPr="00C427A1">
              <w:noBreakHyphen/>
            </w:r>
          </w:p>
        </w:tc>
      </w:tr>
      <w:tr w:rsidR="00C7361C" w:rsidRPr="00C427A1" w14:paraId="4636E406" w14:textId="77777777" w:rsidTr="003B7C69">
        <w:trPr>
          <w:cantSplit/>
          <w:trHeight w:val="302"/>
          <w:jc w:val="center"/>
        </w:trPr>
        <w:tc>
          <w:tcPr>
            <w:tcW w:w="13897" w:type="dxa"/>
            <w:gridSpan w:val="4"/>
            <w:shd w:val="clear" w:color="auto" w:fill="auto"/>
            <w:noWrap/>
          </w:tcPr>
          <w:p w14:paraId="2742BC19" w14:textId="6EF86614" w:rsidR="004E1970" w:rsidRPr="00C427A1" w:rsidRDefault="004E1970" w:rsidP="00A637F7">
            <w:pPr>
              <w:overflowPunct w:val="0"/>
              <w:autoSpaceDE w:val="0"/>
              <w:autoSpaceDN w:val="0"/>
              <w:adjustRightInd w:val="0"/>
              <w:spacing w:before="0" w:after="0"/>
              <w:ind w:firstLine="0"/>
              <w:jc w:val="left"/>
              <w:textAlignment w:val="baseline"/>
            </w:pPr>
            <w:r w:rsidRPr="00C427A1">
              <w:rPr>
                <w:b/>
              </w:rPr>
              <w:t xml:space="preserve">Реквизиты </w:t>
            </w:r>
            <w:r w:rsidR="00A637F7">
              <w:rPr>
                <w:b/>
              </w:rPr>
              <w:t>п</w:t>
            </w:r>
            <w:r w:rsidRPr="00C427A1">
              <w:rPr>
                <w:b/>
              </w:rPr>
              <w:t>одтверждения оператора</w:t>
            </w:r>
          </w:p>
        </w:tc>
      </w:tr>
      <w:tr w:rsidR="00C7361C" w:rsidRPr="00C427A1" w14:paraId="4DE8109C" w14:textId="77777777" w:rsidTr="003B7C69">
        <w:trPr>
          <w:cantSplit/>
          <w:trHeight w:val="302"/>
          <w:jc w:val="center"/>
        </w:trPr>
        <w:tc>
          <w:tcPr>
            <w:tcW w:w="10935" w:type="dxa"/>
            <w:shd w:val="clear" w:color="auto" w:fill="auto"/>
            <w:noWrap/>
          </w:tcPr>
          <w:p w14:paraId="42D684F5" w14:textId="77777777" w:rsidR="008F1B09" w:rsidRPr="00C427A1" w:rsidRDefault="008F1B09" w:rsidP="003B7C69">
            <w:pPr>
              <w:overflowPunct w:val="0"/>
              <w:autoSpaceDE w:val="0"/>
              <w:autoSpaceDN w:val="0"/>
              <w:adjustRightInd w:val="0"/>
              <w:spacing w:before="0" w:after="0"/>
              <w:ind w:firstLine="0"/>
              <w:jc w:val="left"/>
              <w:textAlignment w:val="baseline"/>
            </w:pPr>
            <w:r w:rsidRPr="00C427A1">
              <w:t>ИНН ОФД</w:t>
            </w:r>
          </w:p>
        </w:tc>
        <w:tc>
          <w:tcPr>
            <w:tcW w:w="851" w:type="dxa"/>
          </w:tcPr>
          <w:p w14:paraId="3AB78F7C" w14:textId="77777777" w:rsidR="008F1B09" w:rsidRPr="00C427A1" w:rsidRDefault="008F1B09" w:rsidP="003B7C69">
            <w:pPr>
              <w:overflowPunct w:val="0"/>
              <w:autoSpaceDE w:val="0"/>
              <w:autoSpaceDN w:val="0"/>
              <w:adjustRightInd w:val="0"/>
              <w:spacing w:before="0" w:after="0"/>
              <w:ind w:firstLine="0"/>
              <w:jc w:val="center"/>
              <w:textAlignment w:val="baseline"/>
            </w:pPr>
            <w:r w:rsidRPr="00C427A1">
              <w:t>1017</w:t>
            </w:r>
          </w:p>
        </w:tc>
        <w:tc>
          <w:tcPr>
            <w:tcW w:w="992" w:type="dxa"/>
          </w:tcPr>
          <w:p w14:paraId="2F0851C7" w14:textId="77777777" w:rsidR="008F1B09" w:rsidRPr="00C427A1" w:rsidRDefault="008F1B09" w:rsidP="003B7C69">
            <w:pPr>
              <w:overflowPunct w:val="0"/>
              <w:autoSpaceDE w:val="0"/>
              <w:autoSpaceDN w:val="0"/>
              <w:adjustRightInd w:val="0"/>
              <w:spacing w:before="0" w:after="0"/>
              <w:ind w:firstLine="0"/>
              <w:jc w:val="center"/>
              <w:textAlignment w:val="baseline"/>
            </w:pPr>
            <w:r w:rsidRPr="00C427A1">
              <w:t>Нет</w:t>
            </w:r>
          </w:p>
        </w:tc>
        <w:tc>
          <w:tcPr>
            <w:tcW w:w="1119" w:type="dxa"/>
          </w:tcPr>
          <w:p w14:paraId="6D360EF0" w14:textId="77777777" w:rsidR="008F1B09" w:rsidRPr="00C427A1" w:rsidRDefault="008F1B09" w:rsidP="003B7C69">
            <w:pPr>
              <w:overflowPunct w:val="0"/>
              <w:autoSpaceDE w:val="0"/>
              <w:autoSpaceDN w:val="0"/>
              <w:adjustRightInd w:val="0"/>
              <w:spacing w:before="0" w:after="0"/>
              <w:ind w:firstLine="0"/>
              <w:jc w:val="center"/>
              <w:textAlignment w:val="baseline"/>
            </w:pPr>
            <w:r w:rsidRPr="00C427A1">
              <w:t>2</w:t>
            </w:r>
          </w:p>
        </w:tc>
      </w:tr>
      <w:tr w:rsidR="00C7361C" w:rsidRPr="00C427A1" w14:paraId="1B6CB64D" w14:textId="77777777" w:rsidTr="003B7C69">
        <w:trPr>
          <w:cantSplit/>
          <w:trHeight w:val="302"/>
          <w:jc w:val="center"/>
        </w:trPr>
        <w:tc>
          <w:tcPr>
            <w:tcW w:w="10935" w:type="dxa"/>
            <w:shd w:val="clear" w:color="auto" w:fill="auto"/>
            <w:noWrap/>
          </w:tcPr>
          <w:p w14:paraId="5AD22196" w14:textId="77777777" w:rsidR="008F1B09" w:rsidRPr="00C427A1" w:rsidRDefault="008F1B09" w:rsidP="003B7C69">
            <w:pPr>
              <w:overflowPunct w:val="0"/>
              <w:autoSpaceDE w:val="0"/>
              <w:autoSpaceDN w:val="0"/>
              <w:adjustRightInd w:val="0"/>
              <w:spacing w:before="0" w:after="0"/>
              <w:ind w:firstLine="0"/>
              <w:jc w:val="left"/>
              <w:textAlignment w:val="baseline"/>
            </w:pPr>
            <w:r w:rsidRPr="00C427A1">
              <w:t>дата, время приема документа оператором</w:t>
            </w:r>
          </w:p>
        </w:tc>
        <w:tc>
          <w:tcPr>
            <w:tcW w:w="851" w:type="dxa"/>
          </w:tcPr>
          <w:p w14:paraId="4A5F6D6E" w14:textId="77777777" w:rsidR="008F1B09" w:rsidRPr="00C427A1" w:rsidRDefault="008F1B09" w:rsidP="003B7C69">
            <w:pPr>
              <w:overflowPunct w:val="0"/>
              <w:autoSpaceDE w:val="0"/>
              <w:autoSpaceDN w:val="0"/>
              <w:adjustRightInd w:val="0"/>
              <w:spacing w:before="0" w:after="0"/>
              <w:ind w:firstLine="0"/>
              <w:jc w:val="center"/>
              <w:textAlignment w:val="baseline"/>
            </w:pPr>
            <w:r w:rsidRPr="00C427A1">
              <w:t>1012</w:t>
            </w:r>
          </w:p>
        </w:tc>
        <w:tc>
          <w:tcPr>
            <w:tcW w:w="992" w:type="dxa"/>
          </w:tcPr>
          <w:p w14:paraId="49F5EB0E" w14:textId="77777777" w:rsidR="008F1B09" w:rsidRPr="00C427A1" w:rsidRDefault="008F1B09" w:rsidP="003B7C69">
            <w:pPr>
              <w:overflowPunct w:val="0"/>
              <w:autoSpaceDE w:val="0"/>
              <w:autoSpaceDN w:val="0"/>
              <w:adjustRightInd w:val="0"/>
              <w:spacing w:before="0" w:after="0"/>
              <w:ind w:firstLine="0"/>
              <w:jc w:val="center"/>
              <w:textAlignment w:val="baseline"/>
            </w:pPr>
            <w:r w:rsidRPr="00C427A1">
              <w:t>Нет</w:t>
            </w:r>
          </w:p>
        </w:tc>
        <w:tc>
          <w:tcPr>
            <w:tcW w:w="1119" w:type="dxa"/>
          </w:tcPr>
          <w:p w14:paraId="7A47469C" w14:textId="77777777" w:rsidR="008F1B09" w:rsidRPr="00C427A1" w:rsidRDefault="008F1B09" w:rsidP="003B7C69">
            <w:pPr>
              <w:overflowPunct w:val="0"/>
              <w:autoSpaceDE w:val="0"/>
              <w:autoSpaceDN w:val="0"/>
              <w:adjustRightInd w:val="0"/>
              <w:spacing w:before="0" w:after="0"/>
              <w:ind w:firstLine="0"/>
              <w:jc w:val="center"/>
              <w:textAlignment w:val="baseline"/>
            </w:pPr>
            <w:r w:rsidRPr="00C427A1">
              <w:t>2</w:t>
            </w:r>
          </w:p>
        </w:tc>
      </w:tr>
      <w:tr w:rsidR="00F90CC9" w:rsidRPr="00C427A1" w14:paraId="68DF186F" w14:textId="77777777" w:rsidTr="003B7C69">
        <w:trPr>
          <w:cantSplit/>
          <w:trHeight w:val="302"/>
          <w:jc w:val="center"/>
        </w:trPr>
        <w:tc>
          <w:tcPr>
            <w:tcW w:w="10935" w:type="dxa"/>
            <w:shd w:val="clear" w:color="auto" w:fill="auto"/>
            <w:noWrap/>
          </w:tcPr>
          <w:p w14:paraId="349A638B" w14:textId="77777777" w:rsidR="004E1970" w:rsidRPr="00C427A1" w:rsidRDefault="004E1970" w:rsidP="003B7C69">
            <w:pPr>
              <w:overflowPunct w:val="0"/>
              <w:autoSpaceDE w:val="0"/>
              <w:autoSpaceDN w:val="0"/>
              <w:adjustRightInd w:val="0"/>
              <w:spacing w:before="0" w:after="0"/>
              <w:ind w:firstLine="0"/>
              <w:jc w:val="left"/>
              <w:textAlignment w:val="baseline"/>
            </w:pPr>
            <w:r w:rsidRPr="00C427A1">
              <w:t>ФПО</w:t>
            </w:r>
          </w:p>
        </w:tc>
        <w:tc>
          <w:tcPr>
            <w:tcW w:w="851" w:type="dxa"/>
          </w:tcPr>
          <w:p w14:paraId="21E98E7C" w14:textId="77777777" w:rsidR="004E1970" w:rsidRPr="00C427A1" w:rsidRDefault="004E1970" w:rsidP="003B7C69">
            <w:pPr>
              <w:overflowPunct w:val="0"/>
              <w:autoSpaceDE w:val="0"/>
              <w:autoSpaceDN w:val="0"/>
              <w:adjustRightInd w:val="0"/>
              <w:spacing w:before="0" w:after="0"/>
              <w:ind w:firstLine="0"/>
              <w:jc w:val="center"/>
              <w:textAlignment w:val="baseline"/>
            </w:pPr>
            <w:r w:rsidRPr="00C427A1">
              <w:t>1078</w:t>
            </w:r>
          </w:p>
        </w:tc>
        <w:tc>
          <w:tcPr>
            <w:tcW w:w="992" w:type="dxa"/>
          </w:tcPr>
          <w:p w14:paraId="180BED5C" w14:textId="77777777" w:rsidR="004E1970" w:rsidRPr="00C427A1" w:rsidRDefault="004E1970" w:rsidP="003B7C69">
            <w:pPr>
              <w:overflowPunct w:val="0"/>
              <w:autoSpaceDE w:val="0"/>
              <w:autoSpaceDN w:val="0"/>
              <w:adjustRightInd w:val="0"/>
              <w:spacing w:before="0" w:after="0"/>
              <w:ind w:firstLine="0"/>
              <w:jc w:val="center"/>
              <w:textAlignment w:val="baseline"/>
            </w:pPr>
            <w:r w:rsidRPr="00C427A1">
              <w:t>Нет</w:t>
            </w:r>
          </w:p>
        </w:tc>
        <w:tc>
          <w:tcPr>
            <w:tcW w:w="1119" w:type="dxa"/>
          </w:tcPr>
          <w:p w14:paraId="1C9DB2BF" w14:textId="77777777" w:rsidR="004E1970" w:rsidRPr="00C427A1" w:rsidRDefault="004E1970" w:rsidP="003B7C69">
            <w:pPr>
              <w:overflowPunct w:val="0"/>
              <w:autoSpaceDE w:val="0"/>
              <w:autoSpaceDN w:val="0"/>
              <w:adjustRightInd w:val="0"/>
              <w:spacing w:before="0" w:after="0"/>
              <w:ind w:firstLine="0"/>
              <w:jc w:val="center"/>
              <w:textAlignment w:val="baseline"/>
            </w:pPr>
            <w:r w:rsidRPr="00C427A1">
              <w:t>–</w:t>
            </w:r>
          </w:p>
        </w:tc>
      </w:tr>
    </w:tbl>
    <w:p w14:paraId="51B94C5D" w14:textId="77777777" w:rsidR="001B5D5D" w:rsidRPr="00C427A1" w:rsidRDefault="001B5D5D" w:rsidP="003B7C69">
      <w:pPr>
        <w:spacing w:before="0" w:after="0"/>
        <w:rPr>
          <w:strike/>
        </w:rPr>
      </w:pPr>
    </w:p>
    <w:p w14:paraId="4CB37728" w14:textId="2937D751" w:rsidR="00371782" w:rsidRPr="00C427A1" w:rsidRDefault="00957343" w:rsidP="003B7C69">
      <w:pPr>
        <w:spacing w:before="0" w:after="0"/>
      </w:pPr>
      <w:bookmarkStart w:id="6" w:name="_Toc452736398"/>
      <w:r w:rsidRPr="00C427A1">
        <w:t>5</w:t>
      </w:r>
      <w:r w:rsidR="00590AE8" w:rsidRPr="00C427A1">
        <w:t>9</w:t>
      </w:r>
      <w:r w:rsidR="00371782" w:rsidRPr="00C427A1">
        <w:t>. Кассовый чек (</w:t>
      </w:r>
      <w:r w:rsidR="00D52D8B" w:rsidRPr="00C427A1">
        <w:t>БСО</w:t>
      </w:r>
      <w:r w:rsidR="00371782" w:rsidRPr="00C427A1">
        <w:t>)</w:t>
      </w:r>
      <w:r w:rsidR="00DA1D6A" w:rsidRPr="00C427A1">
        <w:t>,</w:t>
      </w:r>
      <w:r w:rsidR="00371782" w:rsidRPr="00C427A1">
        <w:t xml:space="preserve"> передаваемый покупателю (клиенту)</w:t>
      </w:r>
      <w:r w:rsidR="00210622" w:rsidRPr="00C427A1">
        <w:t xml:space="preserve"> </w:t>
      </w:r>
      <w:r w:rsidR="00371782" w:rsidRPr="00C427A1">
        <w:t>в электронной форме</w:t>
      </w:r>
      <w:r w:rsidR="00DA1D6A" w:rsidRPr="00C427A1">
        <w:t>,</w:t>
      </w:r>
      <w:r w:rsidR="00371782" w:rsidRPr="00C427A1">
        <w:t xml:space="preserve"> должен содержать реквизиты</w:t>
      </w:r>
      <w:r w:rsidR="009E0390" w:rsidRPr="00C427A1">
        <w:t xml:space="preserve"> в формате</w:t>
      </w:r>
      <w:r w:rsidR="00371782" w:rsidRPr="00C427A1">
        <w:t>, указанн</w:t>
      </w:r>
      <w:r w:rsidR="009E0390" w:rsidRPr="00C427A1">
        <w:t>ом</w:t>
      </w:r>
      <w:r w:rsidR="00371782" w:rsidRPr="00C427A1">
        <w:t xml:space="preserve"> в </w:t>
      </w:r>
      <w:r w:rsidR="000B6ABF">
        <w:t>т</w:t>
      </w:r>
      <w:r w:rsidR="00E835C8" w:rsidRPr="00C427A1">
        <w:t xml:space="preserve">аблице </w:t>
      </w:r>
      <w:r w:rsidR="00580BB1" w:rsidRPr="00C427A1">
        <w:t>48</w:t>
      </w:r>
      <w:r w:rsidR="00371782" w:rsidRPr="00C427A1">
        <w:t>.</w:t>
      </w:r>
    </w:p>
    <w:p w14:paraId="1BEF1E8A" w14:textId="0FCA8929" w:rsidR="005F36B5" w:rsidRPr="00C427A1" w:rsidRDefault="005F36B5" w:rsidP="003B7C69">
      <w:pPr>
        <w:spacing w:before="0" w:after="0"/>
      </w:pPr>
      <w:r w:rsidRPr="00C427A1">
        <w:t>Значения реквизитов кассового чека (БСО)</w:t>
      </w:r>
      <w:r w:rsidR="00DA1D6A" w:rsidRPr="00C427A1">
        <w:t>,</w:t>
      </w:r>
      <w:r w:rsidRPr="00C427A1">
        <w:t xml:space="preserve"> передаваемого покупателю (клиенту) в электронной форме</w:t>
      </w:r>
      <w:r w:rsidR="00DA1D6A" w:rsidRPr="00C427A1">
        <w:t>,</w:t>
      </w:r>
      <w:r w:rsidRPr="00C427A1">
        <w:t xml:space="preserve"> должны быть идентичны значениям реквизитов кассового чека (БСО) с этим же номером, которые были сформированы ККТ при формировании кассового чека (БСО) в электронной форме, а также соответствующим реквизитам отчета о регистрации и отчета об изменении параметров регистрации, сформированных ККТ в электронной форме.</w:t>
      </w:r>
    </w:p>
    <w:p w14:paraId="3F7341EA" w14:textId="77777777" w:rsidR="005F36B5" w:rsidRPr="00C427A1" w:rsidRDefault="005F36B5" w:rsidP="003B7C69">
      <w:pPr>
        <w:spacing w:before="0" w:after="0"/>
      </w:pPr>
    </w:p>
    <w:p w14:paraId="43B4872C" w14:textId="0BC06D11" w:rsidR="00371782" w:rsidRDefault="00E835C8" w:rsidP="003B7C69">
      <w:pPr>
        <w:keepNext/>
        <w:spacing w:before="0" w:after="0"/>
        <w:jc w:val="right"/>
      </w:pPr>
      <w:r w:rsidRPr="00C427A1">
        <w:t xml:space="preserve">Таблица </w:t>
      </w:r>
      <w:r w:rsidR="00580BB1" w:rsidRPr="00C427A1">
        <w:t>48</w:t>
      </w:r>
    </w:p>
    <w:p w14:paraId="21C5E3BD" w14:textId="03C3EDAF" w:rsidR="00177FF8" w:rsidRDefault="00177FF8" w:rsidP="00177FF8">
      <w:pPr>
        <w:keepNext/>
        <w:spacing w:before="0" w:after="0"/>
        <w:jc w:val="center"/>
      </w:pPr>
      <w:r>
        <w:t>Формат реквизита «Кассовый чек (БСО)», передаваемый покупателю (клиенту) в электронной форме</w:t>
      </w:r>
    </w:p>
    <w:p w14:paraId="7279BF1D" w14:textId="77777777" w:rsidR="00177FF8" w:rsidRPr="00C427A1" w:rsidRDefault="00177FF8" w:rsidP="003B7C69">
      <w:pPr>
        <w:keepNext/>
        <w:spacing w:before="0" w:after="0"/>
        <w:jc w:val="right"/>
      </w:pPr>
    </w:p>
    <w:tbl>
      <w:tblPr>
        <w:tblW w:w="498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22"/>
        <w:gridCol w:w="1076"/>
        <w:gridCol w:w="1076"/>
        <w:gridCol w:w="1075"/>
        <w:gridCol w:w="5981"/>
      </w:tblGrid>
      <w:tr w:rsidR="0045406E" w:rsidRPr="00C427A1" w14:paraId="111D44F1" w14:textId="77777777" w:rsidTr="00177FF8">
        <w:trPr>
          <w:cantSplit/>
          <w:trHeight w:val="317"/>
        </w:trPr>
        <w:tc>
          <w:tcPr>
            <w:tcW w:w="5022" w:type="dxa"/>
            <w:shd w:val="clear" w:color="auto" w:fill="auto"/>
            <w:hideMark/>
          </w:tcPr>
          <w:p w14:paraId="7FB282AA" w14:textId="77777777" w:rsidR="005F36B5" w:rsidRPr="00C427A1" w:rsidRDefault="005F36B5" w:rsidP="003B7C69">
            <w:pPr>
              <w:pStyle w:val="af1"/>
              <w:keepNext/>
              <w:jc w:val="center"/>
              <w:rPr>
                <w:b/>
              </w:rPr>
            </w:pPr>
            <w:r w:rsidRPr="00C427A1">
              <w:rPr>
                <w:b/>
              </w:rPr>
              <w:t>Наименование реквизита</w:t>
            </w:r>
          </w:p>
        </w:tc>
        <w:tc>
          <w:tcPr>
            <w:tcW w:w="1076" w:type="dxa"/>
          </w:tcPr>
          <w:p w14:paraId="7E4BB23C" w14:textId="77777777" w:rsidR="005F36B5" w:rsidRPr="00C427A1" w:rsidRDefault="005F36B5" w:rsidP="003B7C69">
            <w:pPr>
              <w:pStyle w:val="af1"/>
              <w:keepNext/>
              <w:jc w:val="center"/>
              <w:rPr>
                <w:b/>
              </w:rPr>
            </w:pPr>
            <w:r w:rsidRPr="00C427A1">
              <w:rPr>
                <w:b/>
              </w:rPr>
              <w:t>Тег</w:t>
            </w:r>
          </w:p>
        </w:tc>
        <w:tc>
          <w:tcPr>
            <w:tcW w:w="1076" w:type="dxa"/>
            <w:shd w:val="clear" w:color="auto" w:fill="auto"/>
          </w:tcPr>
          <w:p w14:paraId="39019904" w14:textId="77777777" w:rsidR="005F36B5" w:rsidRPr="00C427A1" w:rsidRDefault="005F36B5" w:rsidP="003B7C69">
            <w:pPr>
              <w:pStyle w:val="af1"/>
              <w:keepNext/>
              <w:jc w:val="center"/>
              <w:rPr>
                <w:b/>
              </w:rPr>
            </w:pPr>
            <w:r w:rsidRPr="00C427A1">
              <w:rPr>
                <w:b/>
              </w:rPr>
              <w:t>Обяз.</w:t>
            </w:r>
          </w:p>
        </w:tc>
        <w:tc>
          <w:tcPr>
            <w:tcW w:w="1075" w:type="dxa"/>
          </w:tcPr>
          <w:p w14:paraId="0D57F39E" w14:textId="77777777" w:rsidR="005F36B5" w:rsidRPr="00C427A1" w:rsidRDefault="005F36B5" w:rsidP="003B7C69">
            <w:pPr>
              <w:pStyle w:val="af1"/>
              <w:keepNext/>
              <w:jc w:val="center"/>
              <w:rPr>
                <w:b/>
              </w:rPr>
            </w:pPr>
            <w:r w:rsidRPr="00C427A1">
              <w:rPr>
                <w:b/>
              </w:rPr>
              <w:t>Повт.</w:t>
            </w:r>
          </w:p>
        </w:tc>
        <w:tc>
          <w:tcPr>
            <w:tcW w:w="5981" w:type="dxa"/>
          </w:tcPr>
          <w:p w14:paraId="02299A9E" w14:textId="77777777" w:rsidR="005F36B5" w:rsidRPr="00C427A1" w:rsidRDefault="005F36B5" w:rsidP="003B7C69">
            <w:pPr>
              <w:pStyle w:val="af1"/>
              <w:keepNext/>
              <w:jc w:val="center"/>
              <w:rPr>
                <w:b/>
              </w:rPr>
            </w:pPr>
            <w:r w:rsidRPr="00C427A1">
              <w:rPr>
                <w:b/>
              </w:rPr>
              <w:t>Формат реквизита ФД в ЭФ для передачи покупателю в ЭФ</w:t>
            </w:r>
          </w:p>
        </w:tc>
      </w:tr>
      <w:tr w:rsidR="0045406E" w:rsidRPr="00C427A1" w14:paraId="42A70876" w14:textId="77777777" w:rsidTr="008C26BD">
        <w:trPr>
          <w:cantSplit/>
          <w:trHeight w:val="302"/>
        </w:trPr>
        <w:tc>
          <w:tcPr>
            <w:tcW w:w="5022" w:type="dxa"/>
            <w:shd w:val="clear" w:color="auto" w:fill="auto"/>
            <w:noWrap/>
            <w:hideMark/>
          </w:tcPr>
          <w:p w14:paraId="2AEA851B" w14:textId="77777777" w:rsidR="005F36B5" w:rsidRPr="00C427A1" w:rsidRDefault="005F36B5" w:rsidP="003B7C69">
            <w:pPr>
              <w:pStyle w:val="af1"/>
            </w:pPr>
            <w:r w:rsidRPr="00C427A1">
              <w:t>наименование документа</w:t>
            </w:r>
          </w:p>
        </w:tc>
        <w:tc>
          <w:tcPr>
            <w:tcW w:w="1076" w:type="dxa"/>
          </w:tcPr>
          <w:p w14:paraId="02012618" w14:textId="77777777" w:rsidR="005F36B5" w:rsidRPr="00C427A1" w:rsidRDefault="005F36B5" w:rsidP="003B7C69">
            <w:pPr>
              <w:pStyle w:val="af1"/>
              <w:jc w:val="center"/>
            </w:pPr>
            <w:r w:rsidRPr="00C427A1">
              <w:t>1000</w:t>
            </w:r>
          </w:p>
        </w:tc>
        <w:tc>
          <w:tcPr>
            <w:tcW w:w="1076" w:type="dxa"/>
            <w:shd w:val="clear" w:color="auto" w:fill="auto"/>
            <w:noWrap/>
          </w:tcPr>
          <w:p w14:paraId="011F0C90" w14:textId="77777777" w:rsidR="005F36B5" w:rsidRPr="00C427A1" w:rsidRDefault="005F36B5" w:rsidP="003B7C69">
            <w:pPr>
              <w:pStyle w:val="af1"/>
              <w:jc w:val="center"/>
            </w:pPr>
            <w:r w:rsidRPr="00C427A1">
              <w:t>1</w:t>
            </w:r>
          </w:p>
        </w:tc>
        <w:tc>
          <w:tcPr>
            <w:tcW w:w="1075" w:type="dxa"/>
          </w:tcPr>
          <w:p w14:paraId="1F319961" w14:textId="77777777" w:rsidR="005F36B5" w:rsidRPr="00C427A1" w:rsidRDefault="005F36B5" w:rsidP="003B7C69">
            <w:pPr>
              <w:pStyle w:val="af1"/>
              <w:jc w:val="center"/>
            </w:pPr>
            <w:r w:rsidRPr="00C427A1">
              <w:t>Нет</w:t>
            </w:r>
          </w:p>
        </w:tc>
        <w:tc>
          <w:tcPr>
            <w:tcW w:w="5981" w:type="dxa"/>
          </w:tcPr>
          <w:p w14:paraId="4CD5D707" w14:textId="77777777" w:rsidR="005F36B5" w:rsidRPr="00C427A1" w:rsidRDefault="005F36B5" w:rsidP="003B37D6">
            <w:pPr>
              <w:pStyle w:val="af1"/>
              <w:jc w:val="left"/>
              <w:rPr>
                <w:lang w:val="en-US"/>
              </w:rPr>
            </w:pPr>
            <w:r w:rsidRPr="00C427A1">
              <w:t>&lt;КАССОВЫЙ ЧЕК&gt;</w:t>
            </w:r>
            <w:r w:rsidR="003B37D6" w:rsidRPr="00C427A1">
              <w:t xml:space="preserve"> </w:t>
            </w:r>
            <w:r w:rsidRPr="00C427A1">
              <w:t>или</w:t>
            </w:r>
            <w:r w:rsidR="003B37D6" w:rsidRPr="00C427A1">
              <w:t xml:space="preserve"> </w:t>
            </w:r>
            <w:r w:rsidRPr="00C427A1">
              <w:rPr>
                <w:lang w:val="en-US"/>
              </w:rPr>
              <w:t>&lt;</w:t>
            </w:r>
            <w:r w:rsidRPr="00C427A1">
              <w:t>БСО</w:t>
            </w:r>
            <w:r w:rsidRPr="00C427A1">
              <w:rPr>
                <w:lang w:val="en-US"/>
              </w:rPr>
              <w:t>&gt;</w:t>
            </w:r>
          </w:p>
        </w:tc>
      </w:tr>
      <w:tr w:rsidR="0045406E" w:rsidRPr="00C427A1" w14:paraId="7A21981B" w14:textId="77777777" w:rsidTr="008C26BD">
        <w:trPr>
          <w:cantSplit/>
          <w:trHeight w:val="302"/>
        </w:trPr>
        <w:tc>
          <w:tcPr>
            <w:tcW w:w="5022" w:type="dxa"/>
            <w:shd w:val="clear" w:color="auto" w:fill="auto"/>
            <w:noWrap/>
          </w:tcPr>
          <w:p w14:paraId="1CFC8204" w14:textId="77777777" w:rsidR="005F36B5" w:rsidRPr="00C427A1" w:rsidRDefault="005F36B5" w:rsidP="003B7C69">
            <w:pPr>
              <w:pStyle w:val="af1"/>
            </w:pPr>
            <w:r w:rsidRPr="00C427A1">
              <w:lastRenderedPageBreak/>
              <w:t>наименование пользователя</w:t>
            </w:r>
          </w:p>
        </w:tc>
        <w:tc>
          <w:tcPr>
            <w:tcW w:w="1076" w:type="dxa"/>
          </w:tcPr>
          <w:p w14:paraId="1E14A38E" w14:textId="77777777" w:rsidR="005F36B5" w:rsidRPr="00C427A1" w:rsidRDefault="005F36B5" w:rsidP="003B7C69">
            <w:pPr>
              <w:pStyle w:val="af1"/>
              <w:jc w:val="center"/>
            </w:pPr>
            <w:r w:rsidRPr="00C427A1">
              <w:t>1048</w:t>
            </w:r>
          </w:p>
        </w:tc>
        <w:tc>
          <w:tcPr>
            <w:tcW w:w="1076" w:type="dxa"/>
            <w:shd w:val="clear" w:color="auto" w:fill="auto"/>
            <w:noWrap/>
          </w:tcPr>
          <w:p w14:paraId="18D338BC" w14:textId="77777777" w:rsidR="005F36B5" w:rsidRPr="00C427A1" w:rsidRDefault="005F36B5" w:rsidP="003B7C69">
            <w:pPr>
              <w:pStyle w:val="af1"/>
              <w:jc w:val="center"/>
            </w:pPr>
            <w:r w:rsidRPr="00C427A1">
              <w:t>1</w:t>
            </w:r>
          </w:p>
        </w:tc>
        <w:tc>
          <w:tcPr>
            <w:tcW w:w="1075" w:type="dxa"/>
          </w:tcPr>
          <w:p w14:paraId="7A3435F9" w14:textId="77777777" w:rsidR="005F36B5" w:rsidRPr="00C427A1" w:rsidRDefault="005F36B5" w:rsidP="003B7C69">
            <w:pPr>
              <w:pStyle w:val="af1"/>
              <w:jc w:val="center"/>
            </w:pPr>
            <w:r w:rsidRPr="00C427A1">
              <w:t>Нет</w:t>
            </w:r>
          </w:p>
        </w:tc>
        <w:tc>
          <w:tcPr>
            <w:tcW w:w="5981" w:type="dxa"/>
          </w:tcPr>
          <w:p w14:paraId="40077BB5" w14:textId="77777777" w:rsidR="005F36B5" w:rsidRPr="00C427A1" w:rsidRDefault="005F36B5" w:rsidP="003B7C69">
            <w:pPr>
              <w:pStyle w:val="af1"/>
              <w:jc w:val="left"/>
            </w:pPr>
            <w:r w:rsidRPr="00C427A1">
              <w:t>{С}</w:t>
            </w:r>
          </w:p>
        </w:tc>
      </w:tr>
      <w:tr w:rsidR="0045406E" w:rsidRPr="00C427A1" w14:paraId="73C8DC0C" w14:textId="77777777" w:rsidTr="008C26BD">
        <w:trPr>
          <w:cantSplit/>
          <w:trHeight w:val="302"/>
        </w:trPr>
        <w:tc>
          <w:tcPr>
            <w:tcW w:w="5022" w:type="dxa"/>
            <w:shd w:val="clear" w:color="auto" w:fill="auto"/>
            <w:noWrap/>
          </w:tcPr>
          <w:p w14:paraId="75D53D57" w14:textId="77777777" w:rsidR="005F36B5" w:rsidRPr="00C427A1" w:rsidRDefault="005F36B5" w:rsidP="003B7C69">
            <w:pPr>
              <w:pStyle w:val="af1"/>
            </w:pPr>
            <w:r w:rsidRPr="00C427A1">
              <w:t>ИНН пользователя</w:t>
            </w:r>
          </w:p>
        </w:tc>
        <w:tc>
          <w:tcPr>
            <w:tcW w:w="1076" w:type="dxa"/>
          </w:tcPr>
          <w:p w14:paraId="109F246D" w14:textId="77777777" w:rsidR="005F36B5" w:rsidRPr="00C427A1" w:rsidRDefault="005F36B5" w:rsidP="003B7C69">
            <w:pPr>
              <w:pStyle w:val="af1"/>
              <w:jc w:val="center"/>
            </w:pPr>
            <w:r w:rsidRPr="00C427A1">
              <w:t>1018</w:t>
            </w:r>
          </w:p>
        </w:tc>
        <w:tc>
          <w:tcPr>
            <w:tcW w:w="1076" w:type="dxa"/>
            <w:shd w:val="clear" w:color="auto" w:fill="auto"/>
            <w:noWrap/>
          </w:tcPr>
          <w:p w14:paraId="444519C7" w14:textId="77777777" w:rsidR="005F36B5" w:rsidRPr="00C427A1" w:rsidRDefault="005F36B5" w:rsidP="003B7C69">
            <w:pPr>
              <w:pStyle w:val="af1"/>
              <w:jc w:val="center"/>
            </w:pPr>
            <w:r w:rsidRPr="00C427A1">
              <w:t>1</w:t>
            </w:r>
          </w:p>
        </w:tc>
        <w:tc>
          <w:tcPr>
            <w:tcW w:w="1075" w:type="dxa"/>
          </w:tcPr>
          <w:p w14:paraId="29FAB944" w14:textId="77777777" w:rsidR="005F36B5" w:rsidRPr="00C427A1" w:rsidRDefault="005F36B5" w:rsidP="003B7C69">
            <w:pPr>
              <w:pStyle w:val="af1"/>
              <w:jc w:val="center"/>
            </w:pPr>
            <w:r w:rsidRPr="00C427A1">
              <w:t>Нет</w:t>
            </w:r>
          </w:p>
        </w:tc>
        <w:tc>
          <w:tcPr>
            <w:tcW w:w="5981" w:type="dxa"/>
          </w:tcPr>
          <w:p w14:paraId="12A2349B" w14:textId="77777777" w:rsidR="005F36B5" w:rsidRPr="00C427A1" w:rsidRDefault="00D30FEA" w:rsidP="00D30FEA">
            <w:pPr>
              <w:pStyle w:val="af1"/>
              <w:jc w:val="left"/>
            </w:pPr>
            <w:r w:rsidRPr="00C427A1">
              <w:t xml:space="preserve">&lt;ИНН&gt; </w:t>
            </w:r>
            <w:r w:rsidR="005F36B5" w:rsidRPr="00C427A1">
              <w:t>ЦЦЦЦЦЦЦЦЦЦ или ЦЦЦЦЦЦЦЦЦЦЦЦ</w:t>
            </w:r>
          </w:p>
        </w:tc>
      </w:tr>
      <w:tr w:rsidR="0045406E" w:rsidRPr="00C427A1" w14:paraId="249E3B80" w14:textId="77777777" w:rsidTr="008C26BD">
        <w:trPr>
          <w:cantSplit/>
          <w:trHeight w:val="302"/>
        </w:trPr>
        <w:tc>
          <w:tcPr>
            <w:tcW w:w="5022" w:type="dxa"/>
            <w:shd w:val="clear" w:color="auto" w:fill="auto"/>
            <w:noWrap/>
          </w:tcPr>
          <w:p w14:paraId="7BAEABF8" w14:textId="77777777" w:rsidR="005F36B5" w:rsidRPr="00C427A1" w:rsidRDefault="005F36B5" w:rsidP="003B7C69">
            <w:pPr>
              <w:pStyle w:val="af1"/>
            </w:pPr>
            <w:r w:rsidRPr="00C427A1">
              <w:t>номер чека за смену</w:t>
            </w:r>
          </w:p>
        </w:tc>
        <w:tc>
          <w:tcPr>
            <w:tcW w:w="1076" w:type="dxa"/>
          </w:tcPr>
          <w:p w14:paraId="770853C8" w14:textId="77777777" w:rsidR="005F36B5" w:rsidRPr="00C427A1" w:rsidRDefault="005F36B5" w:rsidP="003B7C69">
            <w:pPr>
              <w:pStyle w:val="af1"/>
              <w:jc w:val="center"/>
            </w:pPr>
            <w:r w:rsidRPr="00C427A1">
              <w:t>1042</w:t>
            </w:r>
          </w:p>
        </w:tc>
        <w:tc>
          <w:tcPr>
            <w:tcW w:w="1076" w:type="dxa"/>
            <w:shd w:val="clear" w:color="auto" w:fill="auto"/>
            <w:noWrap/>
          </w:tcPr>
          <w:p w14:paraId="15832841" w14:textId="77777777" w:rsidR="005F36B5" w:rsidRPr="00C427A1" w:rsidRDefault="005F36B5" w:rsidP="003B7C69">
            <w:pPr>
              <w:pStyle w:val="af1"/>
              <w:jc w:val="center"/>
            </w:pPr>
            <w:r w:rsidRPr="00C427A1">
              <w:t>1</w:t>
            </w:r>
          </w:p>
        </w:tc>
        <w:tc>
          <w:tcPr>
            <w:tcW w:w="1075" w:type="dxa"/>
          </w:tcPr>
          <w:p w14:paraId="63ABFE2F" w14:textId="77777777" w:rsidR="005F36B5" w:rsidRPr="00C427A1" w:rsidRDefault="005F36B5" w:rsidP="003B7C69">
            <w:pPr>
              <w:pStyle w:val="af1"/>
              <w:jc w:val="center"/>
            </w:pPr>
            <w:r w:rsidRPr="00C427A1">
              <w:t>Нет</w:t>
            </w:r>
          </w:p>
        </w:tc>
        <w:tc>
          <w:tcPr>
            <w:tcW w:w="5981" w:type="dxa"/>
          </w:tcPr>
          <w:p w14:paraId="5843303B" w14:textId="77777777" w:rsidR="005F36B5" w:rsidRPr="00C427A1" w:rsidRDefault="000D3199" w:rsidP="000D3199">
            <w:pPr>
              <w:pStyle w:val="af1"/>
              <w:jc w:val="left"/>
            </w:pPr>
            <w:r w:rsidRPr="00C427A1">
              <w:t>&lt;</w:t>
            </w:r>
            <w:r w:rsidRPr="00C427A1">
              <w:rPr>
                <w:lang w:val="en-US"/>
              </w:rPr>
              <w:t>N</w:t>
            </w:r>
            <w:r w:rsidRPr="00C427A1">
              <w:t xml:space="preserve">:&gt; </w:t>
            </w:r>
            <w:r w:rsidR="005F36B5" w:rsidRPr="00C427A1">
              <w:t>{Ц}</w:t>
            </w:r>
          </w:p>
        </w:tc>
      </w:tr>
      <w:tr w:rsidR="0045406E" w:rsidRPr="00C427A1" w14:paraId="1209DE25" w14:textId="77777777" w:rsidTr="008C26BD">
        <w:trPr>
          <w:cantSplit/>
          <w:trHeight w:val="302"/>
        </w:trPr>
        <w:tc>
          <w:tcPr>
            <w:tcW w:w="5022" w:type="dxa"/>
            <w:shd w:val="clear" w:color="auto" w:fill="auto"/>
            <w:noWrap/>
          </w:tcPr>
          <w:p w14:paraId="655D5ED6" w14:textId="77777777" w:rsidR="005F36B5" w:rsidRPr="00C427A1" w:rsidRDefault="005F36B5" w:rsidP="003B7C69">
            <w:pPr>
              <w:pStyle w:val="af1"/>
            </w:pPr>
            <w:r w:rsidRPr="00C427A1">
              <w:t>дата, время</w:t>
            </w:r>
          </w:p>
        </w:tc>
        <w:tc>
          <w:tcPr>
            <w:tcW w:w="1076" w:type="dxa"/>
          </w:tcPr>
          <w:p w14:paraId="4A0C2091" w14:textId="77777777" w:rsidR="005F36B5" w:rsidRPr="00C427A1" w:rsidRDefault="005F36B5" w:rsidP="003B7C69">
            <w:pPr>
              <w:pStyle w:val="af1"/>
              <w:jc w:val="center"/>
            </w:pPr>
            <w:r w:rsidRPr="00C427A1">
              <w:t>1012</w:t>
            </w:r>
          </w:p>
        </w:tc>
        <w:tc>
          <w:tcPr>
            <w:tcW w:w="1076" w:type="dxa"/>
            <w:shd w:val="clear" w:color="auto" w:fill="auto"/>
            <w:noWrap/>
          </w:tcPr>
          <w:p w14:paraId="4E4A38EF" w14:textId="77777777" w:rsidR="005F36B5" w:rsidRPr="00C427A1" w:rsidRDefault="005F36B5" w:rsidP="003B7C69">
            <w:pPr>
              <w:pStyle w:val="af1"/>
              <w:jc w:val="center"/>
            </w:pPr>
            <w:r w:rsidRPr="00C427A1">
              <w:t>1</w:t>
            </w:r>
          </w:p>
        </w:tc>
        <w:tc>
          <w:tcPr>
            <w:tcW w:w="1075" w:type="dxa"/>
          </w:tcPr>
          <w:p w14:paraId="107715FF" w14:textId="77777777" w:rsidR="005F36B5" w:rsidRPr="00C427A1" w:rsidRDefault="005F36B5" w:rsidP="003B7C69">
            <w:pPr>
              <w:pStyle w:val="af1"/>
              <w:jc w:val="center"/>
            </w:pPr>
            <w:r w:rsidRPr="00C427A1">
              <w:t>Нет</w:t>
            </w:r>
          </w:p>
        </w:tc>
        <w:tc>
          <w:tcPr>
            <w:tcW w:w="5981" w:type="dxa"/>
          </w:tcPr>
          <w:p w14:paraId="4393A410" w14:textId="77777777" w:rsidR="005F36B5" w:rsidRPr="00C427A1" w:rsidRDefault="005F36B5" w:rsidP="003B7C69">
            <w:pPr>
              <w:pStyle w:val="af1"/>
              <w:jc w:val="left"/>
            </w:pPr>
            <w:r w:rsidRPr="00C427A1">
              <w:t xml:space="preserve">ДД.ММ.ГГ </w:t>
            </w:r>
            <w:proofErr w:type="gramStart"/>
            <w:r w:rsidRPr="00C427A1">
              <w:t>ЧЧ:ММ</w:t>
            </w:r>
            <w:proofErr w:type="gramEnd"/>
          </w:p>
        </w:tc>
      </w:tr>
      <w:tr w:rsidR="0045406E" w:rsidRPr="00C427A1" w14:paraId="43DF590D" w14:textId="77777777" w:rsidTr="008C26BD">
        <w:trPr>
          <w:cantSplit/>
          <w:trHeight w:val="302"/>
        </w:trPr>
        <w:tc>
          <w:tcPr>
            <w:tcW w:w="5022" w:type="dxa"/>
            <w:shd w:val="clear" w:color="auto" w:fill="auto"/>
            <w:noWrap/>
          </w:tcPr>
          <w:p w14:paraId="1F9BED3D" w14:textId="77777777" w:rsidR="005F36B5" w:rsidRPr="00C427A1" w:rsidRDefault="005F36B5" w:rsidP="003B7C69">
            <w:pPr>
              <w:pStyle w:val="af1"/>
            </w:pPr>
            <w:r w:rsidRPr="00C427A1">
              <w:t>номер смены</w:t>
            </w:r>
          </w:p>
        </w:tc>
        <w:tc>
          <w:tcPr>
            <w:tcW w:w="1076" w:type="dxa"/>
          </w:tcPr>
          <w:p w14:paraId="3BE8EEB0" w14:textId="77777777" w:rsidR="005F36B5" w:rsidRPr="00C427A1" w:rsidRDefault="005F36B5" w:rsidP="003B7C69">
            <w:pPr>
              <w:pStyle w:val="af1"/>
              <w:jc w:val="center"/>
            </w:pPr>
            <w:r w:rsidRPr="00C427A1">
              <w:t>1038</w:t>
            </w:r>
          </w:p>
        </w:tc>
        <w:tc>
          <w:tcPr>
            <w:tcW w:w="1076" w:type="dxa"/>
            <w:shd w:val="clear" w:color="auto" w:fill="auto"/>
            <w:noWrap/>
          </w:tcPr>
          <w:p w14:paraId="7219B23F" w14:textId="77777777" w:rsidR="005F36B5" w:rsidRPr="00C427A1" w:rsidRDefault="005F36B5" w:rsidP="003B7C69">
            <w:pPr>
              <w:pStyle w:val="af1"/>
              <w:jc w:val="center"/>
            </w:pPr>
            <w:r w:rsidRPr="00C427A1">
              <w:t>1</w:t>
            </w:r>
          </w:p>
        </w:tc>
        <w:tc>
          <w:tcPr>
            <w:tcW w:w="1075" w:type="dxa"/>
          </w:tcPr>
          <w:p w14:paraId="5ED812B2" w14:textId="77777777" w:rsidR="005F36B5" w:rsidRPr="00C427A1" w:rsidRDefault="005F36B5" w:rsidP="003B7C69">
            <w:pPr>
              <w:pStyle w:val="af1"/>
              <w:jc w:val="center"/>
            </w:pPr>
            <w:r w:rsidRPr="00C427A1">
              <w:t>Нет</w:t>
            </w:r>
          </w:p>
        </w:tc>
        <w:tc>
          <w:tcPr>
            <w:tcW w:w="5981" w:type="dxa"/>
          </w:tcPr>
          <w:p w14:paraId="22522197" w14:textId="77777777" w:rsidR="005F36B5" w:rsidRPr="00C427A1" w:rsidRDefault="000D3199" w:rsidP="000D3199">
            <w:pPr>
              <w:pStyle w:val="af1"/>
              <w:jc w:val="left"/>
            </w:pPr>
            <w:r w:rsidRPr="00C427A1">
              <w:t xml:space="preserve">&lt;СМЕНА:&gt; </w:t>
            </w:r>
            <w:r w:rsidR="005F36B5" w:rsidRPr="00C427A1">
              <w:t>{Ц}</w:t>
            </w:r>
          </w:p>
        </w:tc>
      </w:tr>
      <w:tr w:rsidR="0045406E" w:rsidRPr="00C427A1" w14:paraId="413F1932" w14:textId="77777777" w:rsidTr="008C26BD">
        <w:trPr>
          <w:cantSplit/>
          <w:trHeight w:val="302"/>
        </w:trPr>
        <w:tc>
          <w:tcPr>
            <w:tcW w:w="5022" w:type="dxa"/>
            <w:shd w:val="clear" w:color="auto" w:fill="auto"/>
            <w:noWrap/>
          </w:tcPr>
          <w:p w14:paraId="6A680E3A" w14:textId="77777777" w:rsidR="005F36B5" w:rsidRPr="00C427A1" w:rsidRDefault="005F36B5" w:rsidP="003B7C69">
            <w:pPr>
              <w:pStyle w:val="af1"/>
            </w:pPr>
            <w:r w:rsidRPr="00C427A1">
              <w:t>признак расчета</w:t>
            </w:r>
          </w:p>
        </w:tc>
        <w:tc>
          <w:tcPr>
            <w:tcW w:w="1076" w:type="dxa"/>
          </w:tcPr>
          <w:p w14:paraId="34F6C45A" w14:textId="77777777" w:rsidR="005F36B5" w:rsidRPr="00C427A1" w:rsidRDefault="005F36B5" w:rsidP="003B7C69">
            <w:pPr>
              <w:pStyle w:val="af1"/>
              <w:jc w:val="center"/>
            </w:pPr>
            <w:r w:rsidRPr="00C427A1">
              <w:t>1054</w:t>
            </w:r>
          </w:p>
        </w:tc>
        <w:tc>
          <w:tcPr>
            <w:tcW w:w="1076" w:type="dxa"/>
            <w:shd w:val="clear" w:color="auto" w:fill="auto"/>
            <w:noWrap/>
          </w:tcPr>
          <w:p w14:paraId="79D77F24" w14:textId="77777777" w:rsidR="005F36B5" w:rsidRPr="00C427A1" w:rsidRDefault="005F36B5" w:rsidP="003B7C69">
            <w:pPr>
              <w:pStyle w:val="af1"/>
              <w:jc w:val="center"/>
            </w:pPr>
            <w:r w:rsidRPr="00C427A1">
              <w:t>1</w:t>
            </w:r>
          </w:p>
        </w:tc>
        <w:tc>
          <w:tcPr>
            <w:tcW w:w="1075" w:type="dxa"/>
          </w:tcPr>
          <w:p w14:paraId="5B358F19" w14:textId="77777777" w:rsidR="005F36B5" w:rsidRPr="00C427A1" w:rsidRDefault="005F36B5" w:rsidP="003B7C69">
            <w:pPr>
              <w:pStyle w:val="af1"/>
              <w:jc w:val="center"/>
            </w:pPr>
            <w:r w:rsidRPr="00C427A1">
              <w:t>Нет</w:t>
            </w:r>
          </w:p>
        </w:tc>
        <w:tc>
          <w:tcPr>
            <w:tcW w:w="5981" w:type="dxa"/>
          </w:tcPr>
          <w:p w14:paraId="30BF9836" w14:textId="77777777" w:rsidR="005F36B5" w:rsidRPr="00C427A1" w:rsidRDefault="005F36B5" w:rsidP="003B7C69">
            <w:pPr>
              <w:pStyle w:val="af1"/>
              <w:jc w:val="left"/>
            </w:pPr>
            <w:r w:rsidRPr="00C427A1">
              <w:t>&lt;ПРИХОД&gt; или &lt;РАСХОД&gt; или &lt;ВОЗВРАТ ПРИХОДА&gt; или &lt;ВОЗВРАТ РАСХОДА&gt;</w:t>
            </w:r>
          </w:p>
        </w:tc>
      </w:tr>
      <w:tr w:rsidR="0045406E" w:rsidRPr="00C427A1" w14:paraId="3C25AD0C" w14:textId="77777777" w:rsidTr="008C26BD">
        <w:trPr>
          <w:cantSplit/>
          <w:trHeight w:val="302"/>
        </w:trPr>
        <w:tc>
          <w:tcPr>
            <w:tcW w:w="5022" w:type="dxa"/>
            <w:shd w:val="clear" w:color="auto" w:fill="auto"/>
            <w:noWrap/>
          </w:tcPr>
          <w:p w14:paraId="2CB67B3E" w14:textId="77777777" w:rsidR="005F36B5" w:rsidRPr="00C427A1" w:rsidRDefault="005F36B5" w:rsidP="003B7C69">
            <w:pPr>
              <w:pStyle w:val="af1"/>
            </w:pPr>
            <w:r w:rsidRPr="00C427A1">
              <w:t>применяемая система налогообложения</w:t>
            </w:r>
          </w:p>
        </w:tc>
        <w:tc>
          <w:tcPr>
            <w:tcW w:w="1076" w:type="dxa"/>
          </w:tcPr>
          <w:p w14:paraId="6FA2B876" w14:textId="77777777" w:rsidR="005F36B5" w:rsidRPr="00C427A1" w:rsidRDefault="005F36B5" w:rsidP="003B7C69">
            <w:pPr>
              <w:pStyle w:val="af1"/>
              <w:jc w:val="center"/>
            </w:pPr>
            <w:r w:rsidRPr="00C427A1">
              <w:t>1055</w:t>
            </w:r>
          </w:p>
        </w:tc>
        <w:tc>
          <w:tcPr>
            <w:tcW w:w="1076" w:type="dxa"/>
            <w:shd w:val="clear" w:color="auto" w:fill="auto"/>
            <w:noWrap/>
          </w:tcPr>
          <w:p w14:paraId="508B76E2" w14:textId="10181D9F" w:rsidR="005F36B5" w:rsidRPr="00C427A1" w:rsidRDefault="008E6462" w:rsidP="008E6462">
            <w:pPr>
              <w:pStyle w:val="af1"/>
              <w:jc w:val="center"/>
            </w:pPr>
            <w:r w:rsidRPr="00C427A1">
              <w:t>7</w:t>
            </w:r>
          </w:p>
        </w:tc>
        <w:tc>
          <w:tcPr>
            <w:tcW w:w="1075" w:type="dxa"/>
          </w:tcPr>
          <w:p w14:paraId="115CAB39" w14:textId="77777777" w:rsidR="005F36B5" w:rsidRPr="00C427A1" w:rsidRDefault="005F36B5" w:rsidP="003B7C69">
            <w:pPr>
              <w:pStyle w:val="af1"/>
              <w:jc w:val="center"/>
            </w:pPr>
            <w:r w:rsidRPr="00C427A1">
              <w:t>Нет</w:t>
            </w:r>
          </w:p>
        </w:tc>
        <w:tc>
          <w:tcPr>
            <w:tcW w:w="5981" w:type="dxa"/>
          </w:tcPr>
          <w:p w14:paraId="2B216B7F" w14:textId="77777777" w:rsidR="005F36B5" w:rsidRPr="00C427A1" w:rsidRDefault="005F36B5" w:rsidP="003B7C69">
            <w:pPr>
              <w:pStyle w:val="af1"/>
              <w:jc w:val="left"/>
            </w:pPr>
            <w:r w:rsidRPr="00C427A1">
              <w:t xml:space="preserve">&lt;ОСН&gt; или &lt;УСН ДОХОД&gt; </w:t>
            </w:r>
            <w:proofErr w:type="gramStart"/>
            <w:r w:rsidRPr="00C427A1">
              <w:t>или</w:t>
            </w:r>
            <w:r w:rsidRPr="00C427A1">
              <w:br/>
              <w:t>&lt;</w:t>
            </w:r>
            <w:proofErr w:type="gramEnd"/>
            <w:r w:rsidRPr="00C427A1">
              <w:t>УСН ДОХОД – РАСХОД&gt; или &lt;ЕНВД&gt; или &lt;ЕСН&gt; или &lt;ПАТЕНТ&gt;</w:t>
            </w:r>
          </w:p>
        </w:tc>
      </w:tr>
      <w:tr w:rsidR="0045406E" w:rsidRPr="00C427A1" w14:paraId="4EA05793" w14:textId="77777777" w:rsidTr="008C26BD">
        <w:trPr>
          <w:cantSplit/>
          <w:trHeight w:val="302"/>
        </w:trPr>
        <w:tc>
          <w:tcPr>
            <w:tcW w:w="5022" w:type="dxa"/>
            <w:shd w:val="clear" w:color="auto" w:fill="auto"/>
            <w:noWrap/>
          </w:tcPr>
          <w:p w14:paraId="0C6C6AE5" w14:textId="77777777" w:rsidR="005F36B5" w:rsidRPr="00C427A1" w:rsidRDefault="005F36B5" w:rsidP="003B7C69">
            <w:pPr>
              <w:pStyle w:val="af1"/>
            </w:pPr>
            <w:r w:rsidRPr="00C427A1">
              <w:t>кассир</w:t>
            </w:r>
          </w:p>
        </w:tc>
        <w:tc>
          <w:tcPr>
            <w:tcW w:w="1076" w:type="dxa"/>
          </w:tcPr>
          <w:p w14:paraId="364D9C3F" w14:textId="77777777" w:rsidR="005F36B5" w:rsidRPr="00C427A1" w:rsidRDefault="005F36B5" w:rsidP="003B7C69">
            <w:pPr>
              <w:pStyle w:val="af1"/>
              <w:jc w:val="center"/>
            </w:pPr>
            <w:r w:rsidRPr="00C427A1">
              <w:t>1021</w:t>
            </w:r>
          </w:p>
        </w:tc>
        <w:tc>
          <w:tcPr>
            <w:tcW w:w="1076" w:type="dxa"/>
            <w:shd w:val="clear" w:color="auto" w:fill="auto"/>
            <w:noWrap/>
          </w:tcPr>
          <w:p w14:paraId="5A6FFA8C" w14:textId="77777777" w:rsidR="005F36B5" w:rsidRPr="00C427A1" w:rsidRDefault="005F36B5" w:rsidP="003B7C69">
            <w:pPr>
              <w:pStyle w:val="af1"/>
              <w:jc w:val="center"/>
            </w:pPr>
            <w:r w:rsidRPr="00C427A1">
              <w:t>2</w:t>
            </w:r>
          </w:p>
        </w:tc>
        <w:tc>
          <w:tcPr>
            <w:tcW w:w="1075" w:type="dxa"/>
          </w:tcPr>
          <w:p w14:paraId="14EBA8A6" w14:textId="77777777" w:rsidR="005F36B5" w:rsidRPr="00C427A1" w:rsidRDefault="005F36B5" w:rsidP="003B7C69">
            <w:pPr>
              <w:pStyle w:val="af1"/>
              <w:jc w:val="center"/>
            </w:pPr>
            <w:r w:rsidRPr="00C427A1">
              <w:t>Нет</w:t>
            </w:r>
          </w:p>
        </w:tc>
        <w:tc>
          <w:tcPr>
            <w:tcW w:w="5981" w:type="dxa"/>
          </w:tcPr>
          <w:p w14:paraId="2FB1AF57" w14:textId="77777777" w:rsidR="005F36B5" w:rsidRPr="00C427A1" w:rsidRDefault="005F36B5" w:rsidP="003B7C69">
            <w:pPr>
              <w:pStyle w:val="af1"/>
              <w:jc w:val="left"/>
            </w:pPr>
            <w:r w:rsidRPr="00C427A1">
              <w:t>КАССИР {С}</w:t>
            </w:r>
          </w:p>
        </w:tc>
      </w:tr>
      <w:tr w:rsidR="0045406E" w:rsidRPr="00C427A1" w14:paraId="08DC4A06" w14:textId="77777777" w:rsidTr="008C26BD">
        <w:trPr>
          <w:cantSplit/>
          <w:trHeight w:val="302"/>
        </w:trPr>
        <w:tc>
          <w:tcPr>
            <w:tcW w:w="5022" w:type="dxa"/>
            <w:shd w:val="clear" w:color="auto" w:fill="auto"/>
            <w:noWrap/>
          </w:tcPr>
          <w:p w14:paraId="784C7A5D" w14:textId="77777777" w:rsidR="005F36B5" w:rsidRPr="00C427A1" w:rsidRDefault="005F36B5" w:rsidP="003B7C69">
            <w:pPr>
              <w:pStyle w:val="af1"/>
              <w:rPr>
                <w:vertAlign w:val="superscript"/>
              </w:rPr>
            </w:pPr>
            <w:r w:rsidRPr="00C427A1">
              <w:t>регистрационный номер ККТ</w:t>
            </w:r>
          </w:p>
        </w:tc>
        <w:tc>
          <w:tcPr>
            <w:tcW w:w="1076" w:type="dxa"/>
          </w:tcPr>
          <w:p w14:paraId="28FF4B6E" w14:textId="77777777" w:rsidR="005F36B5" w:rsidRPr="00C427A1" w:rsidRDefault="005F36B5" w:rsidP="003B7C69">
            <w:pPr>
              <w:pStyle w:val="af1"/>
              <w:jc w:val="center"/>
            </w:pPr>
            <w:r w:rsidRPr="00C427A1">
              <w:t>1037</w:t>
            </w:r>
          </w:p>
        </w:tc>
        <w:tc>
          <w:tcPr>
            <w:tcW w:w="1076" w:type="dxa"/>
            <w:shd w:val="clear" w:color="auto" w:fill="auto"/>
            <w:noWrap/>
          </w:tcPr>
          <w:p w14:paraId="64FD885C" w14:textId="77777777" w:rsidR="005F36B5" w:rsidRPr="00C427A1" w:rsidRDefault="005F36B5" w:rsidP="003B7C69">
            <w:pPr>
              <w:pStyle w:val="af1"/>
              <w:jc w:val="center"/>
            </w:pPr>
            <w:r w:rsidRPr="00C427A1">
              <w:t>1</w:t>
            </w:r>
          </w:p>
        </w:tc>
        <w:tc>
          <w:tcPr>
            <w:tcW w:w="1075" w:type="dxa"/>
          </w:tcPr>
          <w:p w14:paraId="6D65239C" w14:textId="77777777" w:rsidR="005F36B5" w:rsidRPr="00C427A1" w:rsidRDefault="005F36B5" w:rsidP="003B7C69">
            <w:pPr>
              <w:pStyle w:val="af1"/>
              <w:jc w:val="center"/>
            </w:pPr>
            <w:r w:rsidRPr="00C427A1">
              <w:t>Нет</w:t>
            </w:r>
          </w:p>
        </w:tc>
        <w:tc>
          <w:tcPr>
            <w:tcW w:w="5981" w:type="dxa"/>
          </w:tcPr>
          <w:p w14:paraId="5C1410FB" w14:textId="77777777" w:rsidR="005F36B5" w:rsidRPr="00C427A1" w:rsidRDefault="000D3199" w:rsidP="003B7C69">
            <w:pPr>
              <w:pStyle w:val="af1"/>
              <w:jc w:val="left"/>
            </w:pPr>
            <w:r w:rsidRPr="00C427A1">
              <w:t>&lt;</w:t>
            </w:r>
            <w:r w:rsidRPr="00C427A1">
              <w:rPr>
                <w:lang w:val="en-US"/>
              </w:rPr>
              <w:t>N</w:t>
            </w:r>
            <w:r w:rsidRPr="00C427A1">
              <w:t xml:space="preserve"> ККТ:&gt; </w:t>
            </w:r>
            <w:r w:rsidR="005F36B5" w:rsidRPr="00C427A1">
              <w:t>ЦЦЦЦЦЦЦЦЦЦЦЦЦЦЦЦ</w:t>
            </w:r>
          </w:p>
        </w:tc>
      </w:tr>
      <w:tr w:rsidR="0045406E" w:rsidRPr="00C427A1" w14:paraId="6C69BDF4" w14:textId="77777777" w:rsidTr="008C26BD">
        <w:trPr>
          <w:cantSplit/>
          <w:trHeight w:val="302"/>
        </w:trPr>
        <w:tc>
          <w:tcPr>
            <w:tcW w:w="5022" w:type="dxa"/>
            <w:tcBorders>
              <w:top w:val="single" w:sz="4" w:space="0" w:color="auto"/>
              <w:left w:val="single" w:sz="4" w:space="0" w:color="auto"/>
              <w:bottom w:val="single" w:sz="4" w:space="0" w:color="auto"/>
              <w:right w:val="single" w:sz="4" w:space="0" w:color="auto"/>
            </w:tcBorders>
            <w:shd w:val="clear" w:color="auto" w:fill="auto"/>
            <w:noWrap/>
          </w:tcPr>
          <w:p w14:paraId="06107DAF" w14:textId="77777777" w:rsidR="005F36B5" w:rsidRPr="00C427A1" w:rsidRDefault="005F36B5" w:rsidP="003B7C69">
            <w:pPr>
              <w:pStyle w:val="af1"/>
            </w:pPr>
            <w:r w:rsidRPr="00C427A1">
              <w:t>номер автомата</w:t>
            </w:r>
          </w:p>
        </w:tc>
        <w:tc>
          <w:tcPr>
            <w:tcW w:w="1076" w:type="dxa"/>
            <w:tcBorders>
              <w:top w:val="single" w:sz="4" w:space="0" w:color="auto"/>
              <w:left w:val="single" w:sz="4" w:space="0" w:color="auto"/>
              <w:bottom w:val="single" w:sz="4" w:space="0" w:color="auto"/>
              <w:right w:val="single" w:sz="4" w:space="0" w:color="auto"/>
            </w:tcBorders>
          </w:tcPr>
          <w:p w14:paraId="41B24A36" w14:textId="77777777" w:rsidR="005F36B5" w:rsidRPr="00C427A1" w:rsidRDefault="005F36B5" w:rsidP="003B7C69">
            <w:pPr>
              <w:pStyle w:val="af1"/>
              <w:jc w:val="center"/>
            </w:pPr>
            <w:r w:rsidRPr="00C427A1">
              <w:t>1036</w:t>
            </w:r>
          </w:p>
        </w:tc>
        <w:tc>
          <w:tcPr>
            <w:tcW w:w="1076" w:type="dxa"/>
            <w:tcBorders>
              <w:top w:val="single" w:sz="4" w:space="0" w:color="auto"/>
              <w:left w:val="single" w:sz="4" w:space="0" w:color="auto"/>
              <w:bottom w:val="single" w:sz="4" w:space="0" w:color="auto"/>
              <w:right w:val="single" w:sz="4" w:space="0" w:color="auto"/>
            </w:tcBorders>
            <w:shd w:val="clear" w:color="auto" w:fill="auto"/>
            <w:noWrap/>
          </w:tcPr>
          <w:p w14:paraId="6FD5D6D3" w14:textId="77777777" w:rsidR="005F36B5" w:rsidRPr="00C427A1" w:rsidRDefault="005F36B5" w:rsidP="003B7C69">
            <w:pPr>
              <w:pStyle w:val="af1"/>
              <w:jc w:val="center"/>
            </w:pPr>
            <w:r w:rsidRPr="00C427A1">
              <w:t>2</w:t>
            </w:r>
          </w:p>
        </w:tc>
        <w:tc>
          <w:tcPr>
            <w:tcW w:w="1075" w:type="dxa"/>
            <w:tcBorders>
              <w:top w:val="single" w:sz="4" w:space="0" w:color="auto"/>
              <w:left w:val="single" w:sz="4" w:space="0" w:color="auto"/>
              <w:bottom w:val="single" w:sz="4" w:space="0" w:color="auto"/>
              <w:right w:val="single" w:sz="4" w:space="0" w:color="auto"/>
            </w:tcBorders>
          </w:tcPr>
          <w:p w14:paraId="799F5B5A" w14:textId="77777777" w:rsidR="005F36B5" w:rsidRPr="00C427A1" w:rsidRDefault="005F36B5" w:rsidP="003B7C69">
            <w:pPr>
              <w:pStyle w:val="af1"/>
              <w:jc w:val="center"/>
            </w:pPr>
            <w:r w:rsidRPr="00C427A1">
              <w:t>Нет</w:t>
            </w:r>
          </w:p>
        </w:tc>
        <w:tc>
          <w:tcPr>
            <w:tcW w:w="5981" w:type="dxa"/>
            <w:tcBorders>
              <w:top w:val="single" w:sz="4" w:space="0" w:color="auto"/>
              <w:left w:val="single" w:sz="4" w:space="0" w:color="auto"/>
              <w:bottom w:val="single" w:sz="4" w:space="0" w:color="auto"/>
              <w:right w:val="single" w:sz="4" w:space="0" w:color="auto"/>
            </w:tcBorders>
          </w:tcPr>
          <w:p w14:paraId="718091E4" w14:textId="77777777" w:rsidR="005F36B5" w:rsidRPr="00C427A1" w:rsidRDefault="000D3199" w:rsidP="003B7C69">
            <w:pPr>
              <w:pStyle w:val="af1"/>
              <w:jc w:val="left"/>
            </w:pPr>
            <w:r w:rsidRPr="00C427A1">
              <w:t>&lt;</w:t>
            </w:r>
            <w:r w:rsidRPr="00C427A1">
              <w:rPr>
                <w:lang w:val="en-US"/>
              </w:rPr>
              <w:t>N</w:t>
            </w:r>
            <w:r w:rsidRPr="00C427A1">
              <w:t xml:space="preserve"> АВТ.:&gt; </w:t>
            </w:r>
            <w:r w:rsidR="005F36B5" w:rsidRPr="00C427A1">
              <w:t>{С}</w:t>
            </w:r>
          </w:p>
        </w:tc>
      </w:tr>
      <w:tr w:rsidR="0045406E" w:rsidRPr="00C427A1" w14:paraId="5CA9858D" w14:textId="77777777" w:rsidTr="008C26BD">
        <w:trPr>
          <w:cantSplit/>
          <w:trHeight w:val="302"/>
        </w:trPr>
        <w:tc>
          <w:tcPr>
            <w:tcW w:w="5022" w:type="dxa"/>
            <w:shd w:val="clear" w:color="auto" w:fill="auto"/>
            <w:noWrap/>
          </w:tcPr>
          <w:p w14:paraId="2FA929A9" w14:textId="77777777" w:rsidR="005F36B5" w:rsidRPr="00C427A1" w:rsidRDefault="005F36B5" w:rsidP="003B7C69">
            <w:pPr>
              <w:pStyle w:val="af1"/>
            </w:pPr>
            <w:r w:rsidRPr="00C427A1">
              <w:t>адрес расчетов</w:t>
            </w:r>
          </w:p>
        </w:tc>
        <w:tc>
          <w:tcPr>
            <w:tcW w:w="1076" w:type="dxa"/>
          </w:tcPr>
          <w:p w14:paraId="07B00127" w14:textId="77777777" w:rsidR="005F36B5" w:rsidRPr="00C427A1" w:rsidRDefault="005F36B5" w:rsidP="003B7C69">
            <w:pPr>
              <w:pStyle w:val="af1"/>
              <w:jc w:val="center"/>
            </w:pPr>
            <w:r w:rsidRPr="00C427A1">
              <w:t>1009</w:t>
            </w:r>
          </w:p>
        </w:tc>
        <w:tc>
          <w:tcPr>
            <w:tcW w:w="1076" w:type="dxa"/>
            <w:shd w:val="clear" w:color="auto" w:fill="auto"/>
            <w:noWrap/>
            <w:vAlign w:val="center"/>
          </w:tcPr>
          <w:p w14:paraId="0628F6F5" w14:textId="77777777" w:rsidR="005F36B5" w:rsidRPr="00C427A1" w:rsidRDefault="005F36B5" w:rsidP="003B7C69">
            <w:pPr>
              <w:pStyle w:val="af1"/>
              <w:jc w:val="center"/>
            </w:pPr>
            <w:r w:rsidRPr="00C427A1">
              <w:t>1</w:t>
            </w:r>
          </w:p>
        </w:tc>
        <w:tc>
          <w:tcPr>
            <w:tcW w:w="1075" w:type="dxa"/>
          </w:tcPr>
          <w:p w14:paraId="6C96DAE9" w14:textId="77777777" w:rsidR="005F36B5" w:rsidRPr="00C427A1" w:rsidRDefault="005F36B5" w:rsidP="003B7C69">
            <w:pPr>
              <w:pStyle w:val="af1"/>
              <w:jc w:val="center"/>
            </w:pPr>
            <w:r w:rsidRPr="00C427A1">
              <w:t>Нет</w:t>
            </w:r>
          </w:p>
        </w:tc>
        <w:tc>
          <w:tcPr>
            <w:tcW w:w="5981" w:type="dxa"/>
          </w:tcPr>
          <w:p w14:paraId="7259088A" w14:textId="77777777" w:rsidR="005F36B5" w:rsidRPr="00C427A1" w:rsidRDefault="005F36B5" w:rsidP="003B7C69">
            <w:pPr>
              <w:pStyle w:val="af1"/>
              <w:jc w:val="left"/>
            </w:pPr>
            <w:r w:rsidRPr="00C427A1">
              <w:t>{С}</w:t>
            </w:r>
          </w:p>
        </w:tc>
      </w:tr>
      <w:tr w:rsidR="0045406E" w:rsidRPr="00C427A1" w14:paraId="420D575C" w14:textId="77777777" w:rsidTr="008C26BD">
        <w:trPr>
          <w:cantSplit/>
          <w:trHeight w:val="302"/>
        </w:trPr>
        <w:tc>
          <w:tcPr>
            <w:tcW w:w="5022" w:type="dxa"/>
            <w:shd w:val="clear" w:color="auto" w:fill="auto"/>
            <w:noWrap/>
          </w:tcPr>
          <w:p w14:paraId="6E754FF5" w14:textId="77777777" w:rsidR="005F36B5" w:rsidRPr="00C427A1" w:rsidRDefault="005F36B5" w:rsidP="003B7C69">
            <w:pPr>
              <w:pStyle w:val="af1"/>
            </w:pPr>
            <w:r w:rsidRPr="00C427A1">
              <w:t>место расчетов</w:t>
            </w:r>
          </w:p>
        </w:tc>
        <w:tc>
          <w:tcPr>
            <w:tcW w:w="1076" w:type="dxa"/>
          </w:tcPr>
          <w:p w14:paraId="25894CC3" w14:textId="77777777" w:rsidR="005F36B5" w:rsidRPr="00C427A1" w:rsidRDefault="005F36B5" w:rsidP="003B7C69">
            <w:pPr>
              <w:pStyle w:val="af1"/>
              <w:jc w:val="center"/>
            </w:pPr>
            <w:r w:rsidRPr="00C427A1">
              <w:t>1187</w:t>
            </w:r>
          </w:p>
        </w:tc>
        <w:tc>
          <w:tcPr>
            <w:tcW w:w="1076" w:type="dxa"/>
            <w:shd w:val="clear" w:color="auto" w:fill="auto"/>
            <w:noWrap/>
            <w:vAlign w:val="center"/>
          </w:tcPr>
          <w:p w14:paraId="1F5297E7" w14:textId="77777777" w:rsidR="005F36B5" w:rsidRPr="00C427A1" w:rsidRDefault="005F36B5" w:rsidP="003B7C69">
            <w:pPr>
              <w:pStyle w:val="af1"/>
              <w:jc w:val="center"/>
            </w:pPr>
            <w:r w:rsidRPr="00C427A1">
              <w:t>3</w:t>
            </w:r>
          </w:p>
        </w:tc>
        <w:tc>
          <w:tcPr>
            <w:tcW w:w="1075" w:type="dxa"/>
          </w:tcPr>
          <w:p w14:paraId="3E9A4233" w14:textId="77777777" w:rsidR="005F36B5" w:rsidRPr="00C427A1" w:rsidRDefault="005F36B5" w:rsidP="003B7C69">
            <w:pPr>
              <w:pStyle w:val="af1"/>
              <w:jc w:val="center"/>
            </w:pPr>
            <w:r w:rsidRPr="00C427A1">
              <w:t>Нет</w:t>
            </w:r>
          </w:p>
        </w:tc>
        <w:tc>
          <w:tcPr>
            <w:tcW w:w="5981" w:type="dxa"/>
          </w:tcPr>
          <w:p w14:paraId="3EEA6ABB" w14:textId="77777777" w:rsidR="005F36B5" w:rsidRPr="00C427A1" w:rsidRDefault="005F36B5" w:rsidP="003B7C69">
            <w:pPr>
              <w:pStyle w:val="af1"/>
              <w:jc w:val="left"/>
            </w:pPr>
            <w:r w:rsidRPr="00C427A1">
              <w:t>{С}</w:t>
            </w:r>
          </w:p>
        </w:tc>
      </w:tr>
      <w:tr w:rsidR="0045406E" w:rsidRPr="00C427A1" w14:paraId="3E2C1F1D" w14:textId="77777777" w:rsidTr="008C26BD">
        <w:trPr>
          <w:cantSplit/>
          <w:trHeight w:val="302"/>
        </w:trPr>
        <w:tc>
          <w:tcPr>
            <w:tcW w:w="5022" w:type="dxa"/>
            <w:shd w:val="clear" w:color="auto" w:fill="auto"/>
            <w:noWrap/>
          </w:tcPr>
          <w:p w14:paraId="14DD2C95" w14:textId="77777777" w:rsidR="005F36B5" w:rsidRPr="00C427A1" w:rsidRDefault="005F36B5" w:rsidP="003B7C69">
            <w:pPr>
              <w:pStyle w:val="af1"/>
            </w:pPr>
            <w:r w:rsidRPr="00C427A1">
              <w:t>телефон или электронный адрес покупателя</w:t>
            </w:r>
          </w:p>
        </w:tc>
        <w:tc>
          <w:tcPr>
            <w:tcW w:w="1076" w:type="dxa"/>
          </w:tcPr>
          <w:p w14:paraId="04040089" w14:textId="77777777" w:rsidR="005F36B5" w:rsidRPr="00C427A1" w:rsidRDefault="005F36B5" w:rsidP="003B7C69">
            <w:pPr>
              <w:pStyle w:val="af1"/>
              <w:jc w:val="center"/>
            </w:pPr>
            <w:r w:rsidRPr="00C427A1">
              <w:t>1008</w:t>
            </w:r>
          </w:p>
        </w:tc>
        <w:tc>
          <w:tcPr>
            <w:tcW w:w="1076" w:type="dxa"/>
            <w:shd w:val="clear" w:color="auto" w:fill="auto"/>
            <w:noWrap/>
          </w:tcPr>
          <w:p w14:paraId="28954849" w14:textId="77777777" w:rsidR="005F36B5" w:rsidRPr="00C427A1" w:rsidRDefault="005F36B5" w:rsidP="003B7C69">
            <w:pPr>
              <w:pStyle w:val="af1"/>
              <w:jc w:val="center"/>
            </w:pPr>
            <w:r w:rsidRPr="00C427A1">
              <w:t>4</w:t>
            </w:r>
          </w:p>
        </w:tc>
        <w:tc>
          <w:tcPr>
            <w:tcW w:w="1075" w:type="dxa"/>
          </w:tcPr>
          <w:p w14:paraId="0202DB0F" w14:textId="77777777" w:rsidR="005F36B5" w:rsidRPr="00C427A1" w:rsidRDefault="005F36B5" w:rsidP="003B7C69">
            <w:pPr>
              <w:pStyle w:val="af1"/>
              <w:jc w:val="center"/>
            </w:pPr>
            <w:r w:rsidRPr="00C427A1">
              <w:t>Нет</w:t>
            </w:r>
          </w:p>
        </w:tc>
        <w:tc>
          <w:tcPr>
            <w:tcW w:w="5981" w:type="dxa"/>
          </w:tcPr>
          <w:p w14:paraId="429A8D50" w14:textId="77777777" w:rsidR="005F36B5" w:rsidRPr="00C427A1" w:rsidRDefault="005F36B5" w:rsidP="003B37D6">
            <w:pPr>
              <w:pStyle w:val="af1"/>
              <w:jc w:val="left"/>
            </w:pPr>
            <w:r w:rsidRPr="00C427A1">
              <w:t>&lt;ТЕЛ. ПОКУПАТЕЛЯ: +{Ц}&gt;</w:t>
            </w:r>
            <w:r w:rsidR="003B37D6" w:rsidRPr="00C427A1">
              <w:t xml:space="preserve"> </w:t>
            </w:r>
            <w:proofErr w:type="gramStart"/>
            <w:r w:rsidRPr="00C427A1">
              <w:t>или</w:t>
            </w:r>
            <w:r w:rsidRPr="00C427A1">
              <w:br/>
              <w:t>&lt;</w:t>
            </w:r>
            <w:proofErr w:type="gramEnd"/>
            <w:r w:rsidRPr="00C427A1">
              <w:t>ЭЛ.АДР.ПОКУПАТЕЛЯ {С}@{</w:t>
            </w:r>
            <w:r w:rsidRPr="00C427A1">
              <w:rPr>
                <w:lang w:val="en-US"/>
              </w:rPr>
              <w:t>C</w:t>
            </w:r>
            <w:r w:rsidRPr="00C427A1">
              <w:t>}&gt;</w:t>
            </w:r>
          </w:p>
        </w:tc>
      </w:tr>
      <w:tr w:rsidR="0045406E" w:rsidRPr="00C427A1" w14:paraId="4E25E170" w14:textId="77777777" w:rsidTr="008C26BD">
        <w:trPr>
          <w:cantSplit/>
          <w:trHeight w:val="302"/>
        </w:trPr>
        <w:tc>
          <w:tcPr>
            <w:tcW w:w="5022" w:type="dxa"/>
            <w:shd w:val="clear" w:color="auto" w:fill="auto"/>
            <w:noWrap/>
          </w:tcPr>
          <w:p w14:paraId="3DB27F57" w14:textId="77777777" w:rsidR="005F36B5" w:rsidRPr="00C427A1" w:rsidRDefault="005F36B5" w:rsidP="003B7C69">
            <w:pPr>
              <w:pStyle w:val="af1"/>
            </w:pPr>
            <w:r w:rsidRPr="00C427A1">
              <w:t>признак предмета расчета</w:t>
            </w:r>
          </w:p>
        </w:tc>
        <w:tc>
          <w:tcPr>
            <w:tcW w:w="1076" w:type="dxa"/>
          </w:tcPr>
          <w:p w14:paraId="03CC045A" w14:textId="77777777" w:rsidR="005F36B5" w:rsidRPr="00C427A1" w:rsidRDefault="005F36B5" w:rsidP="003B7C69">
            <w:pPr>
              <w:pStyle w:val="af1"/>
              <w:jc w:val="center"/>
            </w:pPr>
            <w:r w:rsidRPr="00C427A1">
              <w:t>1212</w:t>
            </w:r>
          </w:p>
        </w:tc>
        <w:tc>
          <w:tcPr>
            <w:tcW w:w="1076" w:type="dxa"/>
            <w:shd w:val="clear" w:color="auto" w:fill="auto"/>
            <w:noWrap/>
          </w:tcPr>
          <w:p w14:paraId="44CF98B5" w14:textId="77777777" w:rsidR="005F36B5" w:rsidRPr="00C427A1" w:rsidRDefault="005F36B5" w:rsidP="003B7C69">
            <w:pPr>
              <w:pStyle w:val="af1"/>
              <w:jc w:val="center"/>
            </w:pPr>
            <w:r w:rsidRPr="00C427A1">
              <w:t>4</w:t>
            </w:r>
          </w:p>
        </w:tc>
        <w:tc>
          <w:tcPr>
            <w:tcW w:w="1075" w:type="dxa"/>
          </w:tcPr>
          <w:p w14:paraId="6B223171" w14:textId="77777777" w:rsidR="005F36B5" w:rsidRPr="00C427A1" w:rsidRDefault="005F36B5" w:rsidP="003B7C69">
            <w:pPr>
              <w:pStyle w:val="af1"/>
              <w:jc w:val="center"/>
            </w:pPr>
            <w:r w:rsidRPr="00C427A1">
              <w:t>Да</w:t>
            </w:r>
          </w:p>
        </w:tc>
        <w:tc>
          <w:tcPr>
            <w:tcW w:w="5981" w:type="dxa"/>
          </w:tcPr>
          <w:p w14:paraId="19CFA627" w14:textId="7024DD5F" w:rsidR="005F36B5" w:rsidRPr="00C427A1" w:rsidRDefault="005F36B5" w:rsidP="003B7C69">
            <w:pPr>
              <w:spacing w:before="0" w:after="0"/>
              <w:ind w:firstLine="20"/>
            </w:pPr>
            <w:r w:rsidRPr="00C427A1">
              <w:t xml:space="preserve">В соответствии с </w:t>
            </w:r>
            <w:r w:rsidR="00E835C8" w:rsidRPr="00C427A1">
              <w:t xml:space="preserve">Таблицей </w:t>
            </w:r>
            <w:r w:rsidR="004F5D61" w:rsidRPr="00C427A1">
              <w:rPr>
                <w:lang w:val="en-US"/>
              </w:rPr>
              <w:t>29</w:t>
            </w:r>
          </w:p>
        </w:tc>
      </w:tr>
      <w:tr w:rsidR="0045406E" w:rsidRPr="00C427A1" w14:paraId="1D82696D" w14:textId="77777777" w:rsidTr="008C26BD">
        <w:trPr>
          <w:cantSplit/>
          <w:trHeight w:val="302"/>
        </w:trPr>
        <w:tc>
          <w:tcPr>
            <w:tcW w:w="5022" w:type="dxa"/>
            <w:shd w:val="clear" w:color="auto" w:fill="auto"/>
            <w:noWrap/>
          </w:tcPr>
          <w:p w14:paraId="1E46532A" w14:textId="77777777" w:rsidR="005F36B5" w:rsidRPr="00C427A1" w:rsidRDefault="005F36B5" w:rsidP="003B7C69">
            <w:pPr>
              <w:pStyle w:val="af1"/>
            </w:pPr>
            <w:r w:rsidRPr="00C427A1">
              <w:t>признак способа расчета</w:t>
            </w:r>
          </w:p>
        </w:tc>
        <w:tc>
          <w:tcPr>
            <w:tcW w:w="1076" w:type="dxa"/>
          </w:tcPr>
          <w:p w14:paraId="0AF1450F" w14:textId="77777777" w:rsidR="005F36B5" w:rsidRPr="00C427A1" w:rsidRDefault="005F36B5" w:rsidP="003B7C69">
            <w:pPr>
              <w:pStyle w:val="af1"/>
              <w:jc w:val="center"/>
            </w:pPr>
            <w:r w:rsidRPr="00C427A1">
              <w:t>1214</w:t>
            </w:r>
          </w:p>
        </w:tc>
        <w:tc>
          <w:tcPr>
            <w:tcW w:w="1076" w:type="dxa"/>
            <w:shd w:val="clear" w:color="auto" w:fill="auto"/>
            <w:noWrap/>
          </w:tcPr>
          <w:p w14:paraId="64F2F8E9" w14:textId="7EF5F7D7" w:rsidR="005F36B5" w:rsidRPr="00C427A1" w:rsidRDefault="00250535" w:rsidP="00250535">
            <w:pPr>
              <w:pStyle w:val="af1"/>
              <w:jc w:val="center"/>
            </w:pPr>
            <w:r w:rsidRPr="00C427A1">
              <w:t>4</w:t>
            </w:r>
          </w:p>
        </w:tc>
        <w:tc>
          <w:tcPr>
            <w:tcW w:w="1075" w:type="dxa"/>
          </w:tcPr>
          <w:p w14:paraId="5843DFC7" w14:textId="77777777" w:rsidR="005F36B5" w:rsidRPr="00C427A1" w:rsidRDefault="005F36B5" w:rsidP="003B7C69">
            <w:pPr>
              <w:pStyle w:val="af1"/>
              <w:jc w:val="center"/>
            </w:pPr>
            <w:r w:rsidRPr="00C427A1">
              <w:t>Да</w:t>
            </w:r>
          </w:p>
        </w:tc>
        <w:tc>
          <w:tcPr>
            <w:tcW w:w="5981" w:type="dxa"/>
          </w:tcPr>
          <w:p w14:paraId="3EECCD07" w14:textId="514D6831" w:rsidR="005F36B5" w:rsidRPr="00C427A1" w:rsidRDefault="005F36B5" w:rsidP="003B7C69">
            <w:pPr>
              <w:pStyle w:val="af1"/>
              <w:jc w:val="left"/>
            </w:pPr>
            <w:r w:rsidRPr="00C427A1">
              <w:t xml:space="preserve">В соответствии с </w:t>
            </w:r>
            <w:r w:rsidR="00E835C8" w:rsidRPr="00C427A1">
              <w:t xml:space="preserve">Таблицей </w:t>
            </w:r>
            <w:r w:rsidR="004F5D61" w:rsidRPr="00C427A1">
              <w:rPr>
                <w:lang w:val="en-US"/>
              </w:rPr>
              <w:t>28</w:t>
            </w:r>
          </w:p>
        </w:tc>
      </w:tr>
      <w:tr w:rsidR="0045406E" w:rsidRPr="00C427A1" w14:paraId="2C9ED1B0" w14:textId="77777777" w:rsidTr="008C26BD">
        <w:trPr>
          <w:cantSplit/>
          <w:trHeight w:val="302"/>
        </w:trPr>
        <w:tc>
          <w:tcPr>
            <w:tcW w:w="5022" w:type="dxa"/>
            <w:shd w:val="clear" w:color="auto" w:fill="auto"/>
            <w:noWrap/>
          </w:tcPr>
          <w:p w14:paraId="25B459C0" w14:textId="77777777" w:rsidR="001B7967" w:rsidRPr="00C427A1" w:rsidRDefault="001B7967" w:rsidP="00057EEB">
            <w:pPr>
              <w:pStyle w:val="af1"/>
            </w:pPr>
            <w:r w:rsidRPr="00C427A1">
              <w:t>наименование предмета расчета</w:t>
            </w:r>
          </w:p>
        </w:tc>
        <w:tc>
          <w:tcPr>
            <w:tcW w:w="1076" w:type="dxa"/>
          </w:tcPr>
          <w:p w14:paraId="12E3D5DF" w14:textId="77777777" w:rsidR="001B7967" w:rsidRPr="00C427A1" w:rsidRDefault="001B7967" w:rsidP="00057EEB">
            <w:pPr>
              <w:pStyle w:val="af1"/>
              <w:jc w:val="center"/>
            </w:pPr>
            <w:r w:rsidRPr="00C427A1">
              <w:t>1030</w:t>
            </w:r>
          </w:p>
        </w:tc>
        <w:tc>
          <w:tcPr>
            <w:tcW w:w="1076" w:type="dxa"/>
            <w:shd w:val="clear" w:color="auto" w:fill="auto"/>
            <w:noWrap/>
          </w:tcPr>
          <w:p w14:paraId="49908B8D" w14:textId="77777777" w:rsidR="001B7967" w:rsidRPr="00C427A1" w:rsidRDefault="001B7967" w:rsidP="00057EEB">
            <w:pPr>
              <w:pStyle w:val="af1"/>
              <w:jc w:val="center"/>
            </w:pPr>
            <w:r w:rsidRPr="00C427A1">
              <w:t>2</w:t>
            </w:r>
          </w:p>
        </w:tc>
        <w:tc>
          <w:tcPr>
            <w:tcW w:w="1075" w:type="dxa"/>
          </w:tcPr>
          <w:p w14:paraId="49467B43" w14:textId="77777777" w:rsidR="001B7967" w:rsidRPr="00C427A1" w:rsidRDefault="001B7967" w:rsidP="00057EEB">
            <w:pPr>
              <w:pStyle w:val="af1"/>
              <w:jc w:val="center"/>
            </w:pPr>
            <w:r w:rsidRPr="00C427A1">
              <w:t>Да</w:t>
            </w:r>
          </w:p>
        </w:tc>
        <w:tc>
          <w:tcPr>
            <w:tcW w:w="5981" w:type="dxa"/>
          </w:tcPr>
          <w:p w14:paraId="2FF3876B" w14:textId="77777777" w:rsidR="001B7967" w:rsidRPr="00C427A1" w:rsidRDefault="001B7967" w:rsidP="00057EEB">
            <w:pPr>
              <w:pStyle w:val="af1"/>
              <w:jc w:val="left"/>
            </w:pPr>
            <w:r w:rsidRPr="00C427A1">
              <w:rPr>
                <w:lang w:val="en-US"/>
              </w:rPr>
              <w:t>{</w:t>
            </w:r>
            <w:r w:rsidRPr="00C427A1">
              <w:t>С</w:t>
            </w:r>
            <w:r w:rsidRPr="00C427A1">
              <w:rPr>
                <w:lang w:val="en-US"/>
              </w:rPr>
              <w:t>}</w:t>
            </w:r>
          </w:p>
        </w:tc>
      </w:tr>
      <w:tr w:rsidR="0045406E" w:rsidRPr="00C427A1" w14:paraId="632BAF9E" w14:textId="77777777" w:rsidTr="008C26BD">
        <w:trPr>
          <w:cantSplit/>
          <w:trHeight w:val="302"/>
        </w:trPr>
        <w:tc>
          <w:tcPr>
            <w:tcW w:w="5022" w:type="dxa"/>
            <w:shd w:val="clear" w:color="auto" w:fill="auto"/>
            <w:noWrap/>
          </w:tcPr>
          <w:p w14:paraId="63DF2128" w14:textId="3D8B7518" w:rsidR="001B7967" w:rsidRPr="00C427A1" w:rsidRDefault="001B7967" w:rsidP="00057EEB">
            <w:pPr>
              <w:pStyle w:val="af1"/>
            </w:pPr>
            <w:r w:rsidRPr="00C427A1">
              <w:t>признак агента по предмету расчета</w:t>
            </w:r>
          </w:p>
        </w:tc>
        <w:tc>
          <w:tcPr>
            <w:tcW w:w="1076" w:type="dxa"/>
          </w:tcPr>
          <w:p w14:paraId="0207DBAB" w14:textId="2A17F535" w:rsidR="001B7967" w:rsidRPr="00C427A1" w:rsidRDefault="001B7967" w:rsidP="00057EEB">
            <w:pPr>
              <w:pStyle w:val="af1"/>
              <w:jc w:val="center"/>
            </w:pPr>
            <w:r w:rsidRPr="00C427A1">
              <w:t>1222</w:t>
            </w:r>
          </w:p>
        </w:tc>
        <w:tc>
          <w:tcPr>
            <w:tcW w:w="1076" w:type="dxa"/>
            <w:shd w:val="clear" w:color="auto" w:fill="auto"/>
            <w:noWrap/>
          </w:tcPr>
          <w:p w14:paraId="0282E453" w14:textId="6551D432" w:rsidR="001B7967" w:rsidRPr="00C427A1" w:rsidRDefault="00410873" w:rsidP="00057EEB">
            <w:pPr>
              <w:pStyle w:val="af1"/>
              <w:jc w:val="center"/>
            </w:pPr>
            <w:r w:rsidRPr="00C427A1">
              <w:t>6</w:t>
            </w:r>
          </w:p>
        </w:tc>
        <w:tc>
          <w:tcPr>
            <w:tcW w:w="1075" w:type="dxa"/>
          </w:tcPr>
          <w:p w14:paraId="727DF647" w14:textId="69C25FCF" w:rsidR="001B7967" w:rsidRPr="00C427A1" w:rsidRDefault="00BE3BB9" w:rsidP="00057EEB">
            <w:pPr>
              <w:pStyle w:val="af1"/>
              <w:jc w:val="center"/>
            </w:pPr>
            <w:r w:rsidRPr="00C427A1">
              <w:t>Да</w:t>
            </w:r>
          </w:p>
        </w:tc>
        <w:tc>
          <w:tcPr>
            <w:tcW w:w="5981" w:type="dxa"/>
          </w:tcPr>
          <w:p w14:paraId="74AEFBC3" w14:textId="77777777" w:rsidR="00BE3BB9" w:rsidRPr="00C427A1" w:rsidRDefault="00BE3BB9" w:rsidP="00BE3BB9">
            <w:pPr>
              <w:pStyle w:val="af1"/>
              <w:jc w:val="left"/>
            </w:pPr>
            <w:r w:rsidRPr="00C427A1">
              <w:t>&lt;БАНК. ПЛ. АГЕНТ&gt; или</w:t>
            </w:r>
          </w:p>
          <w:p w14:paraId="02B0283B" w14:textId="77777777" w:rsidR="00BE3BB9" w:rsidRPr="00C427A1" w:rsidRDefault="00BE3BB9" w:rsidP="00BE3BB9">
            <w:pPr>
              <w:pStyle w:val="af1"/>
              <w:jc w:val="left"/>
            </w:pPr>
            <w:r w:rsidRPr="00C427A1">
              <w:t xml:space="preserve">&lt;БАНК. ПЛ. СУБАГЕНТ&gt; или </w:t>
            </w:r>
          </w:p>
          <w:p w14:paraId="655E067C" w14:textId="3B0408A5" w:rsidR="001B7967" w:rsidRPr="00C427A1" w:rsidRDefault="00BE3BB9" w:rsidP="00BE3BB9">
            <w:pPr>
              <w:pStyle w:val="af1"/>
              <w:jc w:val="left"/>
            </w:pPr>
            <w:r w:rsidRPr="00C427A1">
              <w:t>&lt;ПЛ. АГЕНТ&gt; или &lt;ПЛ. СУБАГЕНТ&gt; или &lt;ПОВЕРЕННЫЙ&gt; или &lt;КОМИССИОНЕР&gt; или &lt;АГЕНТ&gt;</w:t>
            </w:r>
          </w:p>
        </w:tc>
      </w:tr>
      <w:tr w:rsidR="0045406E" w:rsidRPr="00C427A1" w14:paraId="39CCC639" w14:textId="77777777" w:rsidTr="002442A3">
        <w:trPr>
          <w:cantSplit/>
          <w:trHeight w:val="418"/>
        </w:trPr>
        <w:tc>
          <w:tcPr>
            <w:tcW w:w="5022" w:type="dxa"/>
            <w:tcBorders>
              <w:top w:val="single" w:sz="4" w:space="0" w:color="auto"/>
              <w:left w:val="single" w:sz="4" w:space="0" w:color="auto"/>
              <w:bottom w:val="single" w:sz="4" w:space="0" w:color="auto"/>
              <w:right w:val="single" w:sz="4" w:space="0" w:color="auto"/>
            </w:tcBorders>
            <w:shd w:val="clear" w:color="auto" w:fill="auto"/>
            <w:noWrap/>
          </w:tcPr>
          <w:p w14:paraId="4407C83E" w14:textId="77777777" w:rsidR="00A65FB0" w:rsidRPr="00C427A1" w:rsidRDefault="00A65FB0" w:rsidP="002442A3">
            <w:pPr>
              <w:pStyle w:val="af1"/>
            </w:pPr>
            <w:r w:rsidRPr="00C427A1">
              <w:t>телефон оператора перевода</w:t>
            </w:r>
          </w:p>
        </w:tc>
        <w:tc>
          <w:tcPr>
            <w:tcW w:w="1076" w:type="dxa"/>
            <w:tcBorders>
              <w:top w:val="single" w:sz="4" w:space="0" w:color="auto"/>
              <w:left w:val="single" w:sz="4" w:space="0" w:color="auto"/>
              <w:bottom w:val="single" w:sz="4" w:space="0" w:color="auto"/>
              <w:right w:val="single" w:sz="4" w:space="0" w:color="auto"/>
            </w:tcBorders>
          </w:tcPr>
          <w:p w14:paraId="7999C803" w14:textId="77777777" w:rsidR="00A65FB0" w:rsidRPr="00C427A1" w:rsidRDefault="00A65FB0" w:rsidP="002442A3">
            <w:pPr>
              <w:pStyle w:val="af1"/>
              <w:jc w:val="center"/>
            </w:pPr>
            <w:r w:rsidRPr="00C427A1">
              <w:t>1075</w:t>
            </w:r>
          </w:p>
        </w:tc>
        <w:tc>
          <w:tcPr>
            <w:tcW w:w="1076" w:type="dxa"/>
            <w:tcBorders>
              <w:top w:val="single" w:sz="4" w:space="0" w:color="auto"/>
              <w:left w:val="single" w:sz="4" w:space="0" w:color="auto"/>
              <w:bottom w:val="single" w:sz="4" w:space="0" w:color="auto"/>
              <w:right w:val="single" w:sz="4" w:space="0" w:color="auto"/>
            </w:tcBorders>
            <w:shd w:val="clear" w:color="auto" w:fill="auto"/>
            <w:noWrap/>
          </w:tcPr>
          <w:p w14:paraId="1B9B24F6" w14:textId="7F88D886" w:rsidR="00A65FB0" w:rsidRPr="00C427A1" w:rsidRDefault="00A65FB0" w:rsidP="00A65FB0">
            <w:pPr>
              <w:pStyle w:val="af1"/>
              <w:jc w:val="center"/>
            </w:pPr>
            <w:r w:rsidRPr="00C427A1">
              <w:t>6</w:t>
            </w:r>
          </w:p>
        </w:tc>
        <w:tc>
          <w:tcPr>
            <w:tcW w:w="1075" w:type="dxa"/>
            <w:tcBorders>
              <w:top w:val="single" w:sz="4" w:space="0" w:color="auto"/>
              <w:left w:val="single" w:sz="4" w:space="0" w:color="auto"/>
              <w:bottom w:val="single" w:sz="4" w:space="0" w:color="auto"/>
              <w:right w:val="single" w:sz="4" w:space="0" w:color="auto"/>
            </w:tcBorders>
          </w:tcPr>
          <w:p w14:paraId="29E5AD3D" w14:textId="77777777" w:rsidR="00A65FB0" w:rsidRPr="00C427A1" w:rsidRDefault="00A65FB0" w:rsidP="002442A3">
            <w:pPr>
              <w:pStyle w:val="af1"/>
              <w:jc w:val="center"/>
            </w:pPr>
            <w:r w:rsidRPr="00C427A1">
              <w:t>Да</w:t>
            </w:r>
          </w:p>
        </w:tc>
        <w:tc>
          <w:tcPr>
            <w:tcW w:w="5981" w:type="dxa"/>
            <w:tcBorders>
              <w:top w:val="single" w:sz="4" w:space="0" w:color="auto"/>
              <w:left w:val="single" w:sz="4" w:space="0" w:color="auto"/>
              <w:bottom w:val="single" w:sz="4" w:space="0" w:color="auto"/>
              <w:right w:val="single" w:sz="4" w:space="0" w:color="auto"/>
            </w:tcBorders>
          </w:tcPr>
          <w:p w14:paraId="6B33B5A7" w14:textId="77777777" w:rsidR="00A65FB0" w:rsidRPr="00C427A1" w:rsidRDefault="00A65FB0" w:rsidP="002442A3">
            <w:pPr>
              <w:pStyle w:val="af1"/>
              <w:jc w:val="left"/>
            </w:pPr>
            <w:r w:rsidRPr="00C427A1">
              <w:t>&lt;ТЛФ.ОП.ПЕРЕВОДА:&gt; +{Ц}</w:t>
            </w:r>
          </w:p>
        </w:tc>
      </w:tr>
      <w:tr w:rsidR="0045406E" w:rsidRPr="00C427A1" w14:paraId="72B07C9A" w14:textId="77777777" w:rsidTr="002442A3">
        <w:trPr>
          <w:cantSplit/>
          <w:trHeight w:val="418"/>
        </w:trPr>
        <w:tc>
          <w:tcPr>
            <w:tcW w:w="5022" w:type="dxa"/>
            <w:tcBorders>
              <w:top w:val="single" w:sz="4" w:space="0" w:color="auto"/>
              <w:left w:val="single" w:sz="4" w:space="0" w:color="auto"/>
              <w:bottom w:val="single" w:sz="4" w:space="0" w:color="auto"/>
              <w:right w:val="single" w:sz="4" w:space="0" w:color="auto"/>
            </w:tcBorders>
            <w:shd w:val="clear" w:color="auto" w:fill="auto"/>
            <w:noWrap/>
          </w:tcPr>
          <w:p w14:paraId="7FDD4A9A" w14:textId="77777777" w:rsidR="00A65FB0" w:rsidRPr="00C427A1" w:rsidRDefault="00A65FB0" w:rsidP="00A65FB0">
            <w:pPr>
              <w:pStyle w:val="af1"/>
            </w:pPr>
            <w:r w:rsidRPr="00C427A1">
              <w:t>операция платежного агента</w:t>
            </w:r>
          </w:p>
        </w:tc>
        <w:tc>
          <w:tcPr>
            <w:tcW w:w="1076" w:type="dxa"/>
            <w:tcBorders>
              <w:top w:val="single" w:sz="4" w:space="0" w:color="auto"/>
              <w:left w:val="single" w:sz="4" w:space="0" w:color="auto"/>
              <w:bottom w:val="single" w:sz="4" w:space="0" w:color="auto"/>
              <w:right w:val="single" w:sz="4" w:space="0" w:color="auto"/>
            </w:tcBorders>
          </w:tcPr>
          <w:p w14:paraId="6783E43D" w14:textId="77777777" w:rsidR="00A65FB0" w:rsidRPr="00C427A1" w:rsidRDefault="00A65FB0" w:rsidP="00A65FB0">
            <w:pPr>
              <w:pStyle w:val="af1"/>
              <w:jc w:val="center"/>
            </w:pPr>
            <w:r w:rsidRPr="00C427A1">
              <w:t>1044</w:t>
            </w:r>
          </w:p>
        </w:tc>
        <w:tc>
          <w:tcPr>
            <w:tcW w:w="1076" w:type="dxa"/>
            <w:tcBorders>
              <w:top w:val="single" w:sz="4" w:space="0" w:color="auto"/>
              <w:left w:val="single" w:sz="4" w:space="0" w:color="auto"/>
              <w:bottom w:val="single" w:sz="4" w:space="0" w:color="auto"/>
              <w:right w:val="single" w:sz="4" w:space="0" w:color="auto"/>
            </w:tcBorders>
            <w:shd w:val="clear" w:color="auto" w:fill="auto"/>
            <w:noWrap/>
          </w:tcPr>
          <w:p w14:paraId="49D7E063" w14:textId="7B88C40D" w:rsidR="00A65FB0" w:rsidRPr="00C427A1" w:rsidRDefault="00A65FB0" w:rsidP="00A65FB0">
            <w:pPr>
              <w:pStyle w:val="af1"/>
              <w:jc w:val="center"/>
            </w:pPr>
            <w:r w:rsidRPr="00C427A1">
              <w:t>6</w:t>
            </w:r>
          </w:p>
        </w:tc>
        <w:tc>
          <w:tcPr>
            <w:tcW w:w="1075" w:type="dxa"/>
            <w:tcBorders>
              <w:top w:val="single" w:sz="4" w:space="0" w:color="auto"/>
              <w:left w:val="single" w:sz="4" w:space="0" w:color="auto"/>
              <w:bottom w:val="single" w:sz="4" w:space="0" w:color="auto"/>
              <w:right w:val="single" w:sz="4" w:space="0" w:color="auto"/>
            </w:tcBorders>
          </w:tcPr>
          <w:p w14:paraId="79C802D7" w14:textId="77777777" w:rsidR="00A65FB0" w:rsidRPr="00C427A1" w:rsidRDefault="00A65FB0" w:rsidP="00A65FB0">
            <w:pPr>
              <w:pStyle w:val="af1"/>
              <w:jc w:val="center"/>
            </w:pPr>
            <w:r w:rsidRPr="00C427A1">
              <w:t>Да</w:t>
            </w:r>
          </w:p>
        </w:tc>
        <w:tc>
          <w:tcPr>
            <w:tcW w:w="5981" w:type="dxa"/>
            <w:tcBorders>
              <w:top w:val="single" w:sz="4" w:space="0" w:color="auto"/>
              <w:left w:val="single" w:sz="4" w:space="0" w:color="auto"/>
              <w:bottom w:val="single" w:sz="4" w:space="0" w:color="auto"/>
              <w:right w:val="single" w:sz="4" w:space="0" w:color="auto"/>
            </w:tcBorders>
          </w:tcPr>
          <w:p w14:paraId="0921D9E3" w14:textId="77777777" w:rsidR="00A65FB0" w:rsidRPr="00C427A1" w:rsidRDefault="00A65FB0" w:rsidP="00A65FB0">
            <w:pPr>
              <w:pStyle w:val="af1"/>
              <w:jc w:val="left"/>
            </w:pPr>
            <w:r w:rsidRPr="00C427A1">
              <w:t>&lt;ОП.БАНК.АГЕНТА:&gt;</w:t>
            </w:r>
            <w:r w:rsidRPr="00C427A1">
              <w:rPr>
                <w:lang w:val="en-US"/>
              </w:rPr>
              <w:t xml:space="preserve"> {</w:t>
            </w:r>
            <w:r w:rsidRPr="00C427A1">
              <w:t>С</w:t>
            </w:r>
            <w:r w:rsidRPr="00C427A1">
              <w:rPr>
                <w:lang w:val="en-US"/>
              </w:rPr>
              <w:t>}</w:t>
            </w:r>
          </w:p>
        </w:tc>
      </w:tr>
      <w:tr w:rsidR="0045406E" w:rsidRPr="00C427A1" w14:paraId="4A6A4A50" w14:textId="77777777" w:rsidTr="002442A3">
        <w:trPr>
          <w:cantSplit/>
          <w:trHeight w:val="418"/>
        </w:trPr>
        <w:tc>
          <w:tcPr>
            <w:tcW w:w="5022" w:type="dxa"/>
            <w:tcBorders>
              <w:top w:val="single" w:sz="4" w:space="0" w:color="auto"/>
              <w:left w:val="single" w:sz="4" w:space="0" w:color="auto"/>
              <w:bottom w:val="single" w:sz="4" w:space="0" w:color="auto"/>
              <w:right w:val="single" w:sz="4" w:space="0" w:color="auto"/>
            </w:tcBorders>
            <w:shd w:val="clear" w:color="auto" w:fill="auto"/>
            <w:noWrap/>
          </w:tcPr>
          <w:p w14:paraId="77A9276A" w14:textId="77777777" w:rsidR="00A65FB0" w:rsidRPr="00C427A1" w:rsidRDefault="00A65FB0" w:rsidP="00A65FB0">
            <w:pPr>
              <w:pStyle w:val="af1"/>
            </w:pPr>
            <w:r w:rsidRPr="00C427A1">
              <w:lastRenderedPageBreak/>
              <w:t>телефон платежного агента</w:t>
            </w:r>
          </w:p>
        </w:tc>
        <w:tc>
          <w:tcPr>
            <w:tcW w:w="1076" w:type="dxa"/>
            <w:tcBorders>
              <w:top w:val="single" w:sz="4" w:space="0" w:color="auto"/>
              <w:left w:val="single" w:sz="4" w:space="0" w:color="auto"/>
              <w:bottom w:val="single" w:sz="4" w:space="0" w:color="auto"/>
              <w:right w:val="single" w:sz="4" w:space="0" w:color="auto"/>
            </w:tcBorders>
          </w:tcPr>
          <w:p w14:paraId="2F59F6EF" w14:textId="77777777" w:rsidR="00A65FB0" w:rsidRPr="00C427A1" w:rsidRDefault="00A65FB0" w:rsidP="00A65FB0">
            <w:pPr>
              <w:pStyle w:val="af1"/>
              <w:jc w:val="center"/>
            </w:pPr>
            <w:r w:rsidRPr="00C427A1">
              <w:t>1073</w:t>
            </w:r>
          </w:p>
        </w:tc>
        <w:tc>
          <w:tcPr>
            <w:tcW w:w="1076" w:type="dxa"/>
            <w:tcBorders>
              <w:top w:val="single" w:sz="4" w:space="0" w:color="auto"/>
              <w:left w:val="single" w:sz="4" w:space="0" w:color="auto"/>
              <w:bottom w:val="single" w:sz="4" w:space="0" w:color="auto"/>
              <w:right w:val="single" w:sz="4" w:space="0" w:color="auto"/>
            </w:tcBorders>
            <w:shd w:val="clear" w:color="auto" w:fill="auto"/>
            <w:noWrap/>
          </w:tcPr>
          <w:p w14:paraId="2962F82E" w14:textId="5B553BC5" w:rsidR="00A65FB0" w:rsidRPr="00C427A1" w:rsidRDefault="00A65FB0" w:rsidP="00A65FB0">
            <w:pPr>
              <w:pStyle w:val="af1"/>
              <w:jc w:val="center"/>
            </w:pPr>
            <w:r w:rsidRPr="00C427A1">
              <w:t>6</w:t>
            </w:r>
          </w:p>
        </w:tc>
        <w:tc>
          <w:tcPr>
            <w:tcW w:w="1075" w:type="dxa"/>
            <w:tcBorders>
              <w:top w:val="single" w:sz="4" w:space="0" w:color="auto"/>
              <w:left w:val="single" w:sz="4" w:space="0" w:color="auto"/>
              <w:bottom w:val="single" w:sz="4" w:space="0" w:color="auto"/>
              <w:right w:val="single" w:sz="4" w:space="0" w:color="auto"/>
            </w:tcBorders>
          </w:tcPr>
          <w:p w14:paraId="54D7CFE1" w14:textId="77777777" w:rsidR="00A65FB0" w:rsidRPr="00C427A1" w:rsidRDefault="00A65FB0" w:rsidP="00A65FB0">
            <w:pPr>
              <w:pStyle w:val="af1"/>
              <w:jc w:val="center"/>
            </w:pPr>
            <w:r w:rsidRPr="00C427A1">
              <w:t>Да</w:t>
            </w:r>
          </w:p>
        </w:tc>
        <w:tc>
          <w:tcPr>
            <w:tcW w:w="5981" w:type="dxa"/>
            <w:tcBorders>
              <w:top w:val="single" w:sz="4" w:space="0" w:color="auto"/>
              <w:left w:val="single" w:sz="4" w:space="0" w:color="auto"/>
              <w:bottom w:val="single" w:sz="4" w:space="0" w:color="auto"/>
              <w:right w:val="single" w:sz="4" w:space="0" w:color="auto"/>
            </w:tcBorders>
          </w:tcPr>
          <w:p w14:paraId="764EDC67" w14:textId="77777777" w:rsidR="00A65FB0" w:rsidRPr="00C427A1" w:rsidRDefault="00A65FB0" w:rsidP="00A65FB0">
            <w:pPr>
              <w:pStyle w:val="af1"/>
              <w:jc w:val="left"/>
            </w:pPr>
            <w:r w:rsidRPr="00C427A1">
              <w:t>&lt;ТЛФ.ПЛ.АГЕНТА:&gt; +{Ц}</w:t>
            </w:r>
          </w:p>
        </w:tc>
      </w:tr>
      <w:tr w:rsidR="0045406E" w:rsidRPr="00C427A1" w14:paraId="1888C719" w14:textId="77777777" w:rsidTr="002442A3">
        <w:trPr>
          <w:cantSplit/>
          <w:trHeight w:val="418"/>
        </w:trPr>
        <w:tc>
          <w:tcPr>
            <w:tcW w:w="5022" w:type="dxa"/>
            <w:tcBorders>
              <w:top w:val="single" w:sz="4" w:space="0" w:color="auto"/>
              <w:left w:val="single" w:sz="4" w:space="0" w:color="auto"/>
              <w:bottom w:val="single" w:sz="4" w:space="0" w:color="auto"/>
              <w:right w:val="single" w:sz="4" w:space="0" w:color="auto"/>
            </w:tcBorders>
            <w:shd w:val="clear" w:color="auto" w:fill="auto"/>
            <w:noWrap/>
          </w:tcPr>
          <w:p w14:paraId="6AB1B24E" w14:textId="77777777" w:rsidR="00A65FB0" w:rsidRPr="00C427A1" w:rsidRDefault="00A65FB0" w:rsidP="00A65FB0">
            <w:pPr>
              <w:pStyle w:val="af1"/>
            </w:pPr>
            <w:r w:rsidRPr="00C427A1">
              <w:t>телефон оператора по приему платежей</w:t>
            </w:r>
          </w:p>
        </w:tc>
        <w:tc>
          <w:tcPr>
            <w:tcW w:w="1076" w:type="dxa"/>
            <w:tcBorders>
              <w:top w:val="single" w:sz="4" w:space="0" w:color="auto"/>
              <w:left w:val="single" w:sz="4" w:space="0" w:color="auto"/>
              <w:bottom w:val="single" w:sz="4" w:space="0" w:color="auto"/>
              <w:right w:val="single" w:sz="4" w:space="0" w:color="auto"/>
            </w:tcBorders>
          </w:tcPr>
          <w:p w14:paraId="3E1252F9" w14:textId="77777777" w:rsidR="00A65FB0" w:rsidRPr="00C427A1" w:rsidRDefault="00A65FB0" w:rsidP="00A65FB0">
            <w:pPr>
              <w:pStyle w:val="af1"/>
              <w:jc w:val="center"/>
            </w:pPr>
            <w:r w:rsidRPr="00C427A1">
              <w:t>1074</w:t>
            </w:r>
          </w:p>
        </w:tc>
        <w:tc>
          <w:tcPr>
            <w:tcW w:w="1076" w:type="dxa"/>
            <w:tcBorders>
              <w:top w:val="single" w:sz="4" w:space="0" w:color="auto"/>
              <w:left w:val="single" w:sz="4" w:space="0" w:color="auto"/>
              <w:bottom w:val="single" w:sz="4" w:space="0" w:color="auto"/>
              <w:right w:val="single" w:sz="4" w:space="0" w:color="auto"/>
            </w:tcBorders>
            <w:shd w:val="clear" w:color="auto" w:fill="auto"/>
            <w:noWrap/>
          </w:tcPr>
          <w:p w14:paraId="6005DEDD" w14:textId="6E70B6C8" w:rsidR="00A65FB0" w:rsidRPr="00C427A1" w:rsidRDefault="00A65FB0" w:rsidP="00A65FB0">
            <w:pPr>
              <w:pStyle w:val="af1"/>
              <w:jc w:val="center"/>
            </w:pPr>
            <w:r w:rsidRPr="00C427A1">
              <w:t>6</w:t>
            </w:r>
          </w:p>
        </w:tc>
        <w:tc>
          <w:tcPr>
            <w:tcW w:w="1075" w:type="dxa"/>
            <w:tcBorders>
              <w:top w:val="single" w:sz="4" w:space="0" w:color="auto"/>
              <w:left w:val="single" w:sz="4" w:space="0" w:color="auto"/>
              <w:bottom w:val="single" w:sz="4" w:space="0" w:color="auto"/>
              <w:right w:val="single" w:sz="4" w:space="0" w:color="auto"/>
            </w:tcBorders>
          </w:tcPr>
          <w:p w14:paraId="5C43BE44" w14:textId="77777777" w:rsidR="00A65FB0" w:rsidRPr="00C427A1" w:rsidRDefault="00A65FB0" w:rsidP="00A65FB0">
            <w:pPr>
              <w:pStyle w:val="af1"/>
              <w:jc w:val="center"/>
            </w:pPr>
            <w:r w:rsidRPr="00C427A1">
              <w:t>Да</w:t>
            </w:r>
          </w:p>
        </w:tc>
        <w:tc>
          <w:tcPr>
            <w:tcW w:w="5981" w:type="dxa"/>
            <w:tcBorders>
              <w:top w:val="single" w:sz="4" w:space="0" w:color="auto"/>
              <w:left w:val="single" w:sz="4" w:space="0" w:color="auto"/>
              <w:bottom w:val="single" w:sz="4" w:space="0" w:color="auto"/>
              <w:right w:val="single" w:sz="4" w:space="0" w:color="auto"/>
            </w:tcBorders>
          </w:tcPr>
          <w:p w14:paraId="2DE72BD1" w14:textId="77777777" w:rsidR="00A65FB0" w:rsidRPr="00C427A1" w:rsidRDefault="00A65FB0" w:rsidP="00A65FB0">
            <w:pPr>
              <w:pStyle w:val="af1"/>
              <w:jc w:val="left"/>
            </w:pPr>
            <w:r w:rsidRPr="00C427A1">
              <w:t>&lt;ТЛФ.ОП.ПР.ПЛАТЕЖА:&gt; +{Ц}</w:t>
            </w:r>
          </w:p>
        </w:tc>
      </w:tr>
      <w:tr w:rsidR="0045406E" w:rsidRPr="00C427A1" w14:paraId="2EC94DD2" w14:textId="77777777" w:rsidTr="002442A3">
        <w:trPr>
          <w:cantSplit/>
          <w:trHeight w:val="418"/>
        </w:trPr>
        <w:tc>
          <w:tcPr>
            <w:tcW w:w="5022" w:type="dxa"/>
            <w:tcBorders>
              <w:top w:val="single" w:sz="4" w:space="0" w:color="auto"/>
              <w:left w:val="single" w:sz="4" w:space="0" w:color="auto"/>
              <w:bottom w:val="single" w:sz="4" w:space="0" w:color="auto"/>
              <w:right w:val="single" w:sz="4" w:space="0" w:color="auto"/>
            </w:tcBorders>
            <w:shd w:val="clear" w:color="auto" w:fill="auto"/>
            <w:noWrap/>
          </w:tcPr>
          <w:p w14:paraId="524AB936" w14:textId="77777777" w:rsidR="00A65FB0" w:rsidRPr="00C427A1" w:rsidRDefault="00A65FB0" w:rsidP="00A65FB0">
            <w:pPr>
              <w:pStyle w:val="af1"/>
            </w:pPr>
            <w:r w:rsidRPr="00C427A1">
              <w:t>наименование оператора перевода</w:t>
            </w:r>
          </w:p>
        </w:tc>
        <w:tc>
          <w:tcPr>
            <w:tcW w:w="1076" w:type="dxa"/>
            <w:tcBorders>
              <w:top w:val="single" w:sz="4" w:space="0" w:color="auto"/>
              <w:left w:val="single" w:sz="4" w:space="0" w:color="auto"/>
              <w:bottom w:val="single" w:sz="4" w:space="0" w:color="auto"/>
              <w:right w:val="single" w:sz="4" w:space="0" w:color="auto"/>
            </w:tcBorders>
          </w:tcPr>
          <w:p w14:paraId="17B03020" w14:textId="77777777" w:rsidR="00A65FB0" w:rsidRPr="00C427A1" w:rsidRDefault="00A65FB0" w:rsidP="00A65FB0">
            <w:pPr>
              <w:pStyle w:val="af1"/>
              <w:jc w:val="center"/>
            </w:pPr>
            <w:r w:rsidRPr="00C427A1">
              <w:t>1026</w:t>
            </w:r>
          </w:p>
        </w:tc>
        <w:tc>
          <w:tcPr>
            <w:tcW w:w="1076" w:type="dxa"/>
            <w:tcBorders>
              <w:top w:val="single" w:sz="4" w:space="0" w:color="auto"/>
              <w:left w:val="single" w:sz="4" w:space="0" w:color="auto"/>
              <w:bottom w:val="single" w:sz="4" w:space="0" w:color="auto"/>
              <w:right w:val="single" w:sz="4" w:space="0" w:color="auto"/>
            </w:tcBorders>
            <w:shd w:val="clear" w:color="auto" w:fill="auto"/>
            <w:noWrap/>
          </w:tcPr>
          <w:p w14:paraId="5D32F77E" w14:textId="10B91035" w:rsidR="00A65FB0" w:rsidRPr="00C427A1" w:rsidRDefault="00A65FB0" w:rsidP="00A65FB0">
            <w:pPr>
              <w:pStyle w:val="af1"/>
              <w:jc w:val="center"/>
            </w:pPr>
            <w:r w:rsidRPr="00C427A1">
              <w:t>6</w:t>
            </w:r>
          </w:p>
        </w:tc>
        <w:tc>
          <w:tcPr>
            <w:tcW w:w="1075" w:type="dxa"/>
            <w:tcBorders>
              <w:top w:val="single" w:sz="4" w:space="0" w:color="auto"/>
              <w:left w:val="single" w:sz="4" w:space="0" w:color="auto"/>
              <w:bottom w:val="single" w:sz="4" w:space="0" w:color="auto"/>
              <w:right w:val="single" w:sz="4" w:space="0" w:color="auto"/>
            </w:tcBorders>
          </w:tcPr>
          <w:p w14:paraId="074D7BA3" w14:textId="77777777" w:rsidR="00A65FB0" w:rsidRPr="00C427A1" w:rsidRDefault="00A65FB0" w:rsidP="00A65FB0">
            <w:pPr>
              <w:pStyle w:val="af1"/>
              <w:jc w:val="center"/>
            </w:pPr>
            <w:r w:rsidRPr="00C427A1">
              <w:t>Да</w:t>
            </w:r>
          </w:p>
        </w:tc>
        <w:tc>
          <w:tcPr>
            <w:tcW w:w="5981" w:type="dxa"/>
            <w:tcBorders>
              <w:top w:val="single" w:sz="4" w:space="0" w:color="auto"/>
              <w:left w:val="single" w:sz="4" w:space="0" w:color="auto"/>
              <w:bottom w:val="single" w:sz="4" w:space="0" w:color="auto"/>
              <w:right w:val="single" w:sz="4" w:space="0" w:color="auto"/>
            </w:tcBorders>
          </w:tcPr>
          <w:p w14:paraId="428CCE0B" w14:textId="77777777" w:rsidR="00A65FB0" w:rsidRPr="00C427A1" w:rsidRDefault="00A65FB0" w:rsidP="00A65FB0">
            <w:pPr>
              <w:pStyle w:val="af1"/>
              <w:jc w:val="left"/>
            </w:pPr>
            <w:r w:rsidRPr="00C427A1">
              <w:t>&lt;ОПЕРАТОР:&gt;</w:t>
            </w:r>
            <w:r w:rsidRPr="00C427A1">
              <w:rPr>
                <w:lang w:val="en-US"/>
              </w:rPr>
              <w:t xml:space="preserve"> {</w:t>
            </w:r>
            <w:r w:rsidRPr="00C427A1">
              <w:t>С</w:t>
            </w:r>
            <w:r w:rsidRPr="00C427A1">
              <w:rPr>
                <w:lang w:val="en-US"/>
              </w:rPr>
              <w:t>}</w:t>
            </w:r>
          </w:p>
        </w:tc>
      </w:tr>
      <w:tr w:rsidR="0045406E" w:rsidRPr="00C427A1" w14:paraId="085A59C5" w14:textId="77777777" w:rsidTr="002442A3">
        <w:trPr>
          <w:cantSplit/>
          <w:trHeight w:val="418"/>
        </w:trPr>
        <w:tc>
          <w:tcPr>
            <w:tcW w:w="5022" w:type="dxa"/>
            <w:tcBorders>
              <w:top w:val="single" w:sz="4" w:space="0" w:color="auto"/>
              <w:left w:val="single" w:sz="4" w:space="0" w:color="auto"/>
              <w:bottom w:val="single" w:sz="4" w:space="0" w:color="auto"/>
              <w:right w:val="single" w:sz="4" w:space="0" w:color="auto"/>
            </w:tcBorders>
            <w:shd w:val="clear" w:color="auto" w:fill="auto"/>
            <w:noWrap/>
          </w:tcPr>
          <w:p w14:paraId="7BBB3240" w14:textId="77777777" w:rsidR="00A65FB0" w:rsidRPr="00C427A1" w:rsidRDefault="00A65FB0" w:rsidP="00A65FB0">
            <w:pPr>
              <w:pStyle w:val="af1"/>
            </w:pPr>
            <w:r w:rsidRPr="00C427A1">
              <w:t>адрес оператора перевода</w:t>
            </w:r>
          </w:p>
        </w:tc>
        <w:tc>
          <w:tcPr>
            <w:tcW w:w="1076" w:type="dxa"/>
            <w:tcBorders>
              <w:top w:val="single" w:sz="4" w:space="0" w:color="auto"/>
              <w:left w:val="single" w:sz="4" w:space="0" w:color="auto"/>
              <w:bottom w:val="single" w:sz="4" w:space="0" w:color="auto"/>
              <w:right w:val="single" w:sz="4" w:space="0" w:color="auto"/>
            </w:tcBorders>
          </w:tcPr>
          <w:p w14:paraId="5783AD98" w14:textId="77777777" w:rsidR="00A65FB0" w:rsidRPr="00C427A1" w:rsidRDefault="00A65FB0" w:rsidP="00A65FB0">
            <w:pPr>
              <w:pStyle w:val="af1"/>
              <w:jc w:val="center"/>
            </w:pPr>
            <w:r w:rsidRPr="00C427A1">
              <w:t>1005</w:t>
            </w:r>
          </w:p>
        </w:tc>
        <w:tc>
          <w:tcPr>
            <w:tcW w:w="1076" w:type="dxa"/>
            <w:tcBorders>
              <w:top w:val="single" w:sz="4" w:space="0" w:color="auto"/>
              <w:left w:val="single" w:sz="4" w:space="0" w:color="auto"/>
              <w:bottom w:val="single" w:sz="4" w:space="0" w:color="auto"/>
              <w:right w:val="single" w:sz="4" w:space="0" w:color="auto"/>
            </w:tcBorders>
            <w:shd w:val="clear" w:color="auto" w:fill="auto"/>
            <w:noWrap/>
          </w:tcPr>
          <w:p w14:paraId="71A7933B" w14:textId="359F2A47" w:rsidR="00A65FB0" w:rsidRPr="00C427A1" w:rsidRDefault="00A65FB0" w:rsidP="00A65FB0">
            <w:pPr>
              <w:pStyle w:val="af1"/>
              <w:jc w:val="center"/>
            </w:pPr>
            <w:r w:rsidRPr="00C427A1">
              <w:t>6</w:t>
            </w:r>
          </w:p>
        </w:tc>
        <w:tc>
          <w:tcPr>
            <w:tcW w:w="1075" w:type="dxa"/>
            <w:tcBorders>
              <w:top w:val="single" w:sz="4" w:space="0" w:color="auto"/>
              <w:left w:val="single" w:sz="4" w:space="0" w:color="auto"/>
              <w:bottom w:val="single" w:sz="4" w:space="0" w:color="auto"/>
              <w:right w:val="single" w:sz="4" w:space="0" w:color="auto"/>
            </w:tcBorders>
          </w:tcPr>
          <w:p w14:paraId="44C837AB" w14:textId="77777777" w:rsidR="00A65FB0" w:rsidRPr="00C427A1" w:rsidRDefault="00A65FB0" w:rsidP="00A65FB0">
            <w:pPr>
              <w:pStyle w:val="af1"/>
              <w:jc w:val="center"/>
            </w:pPr>
            <w:r w:rsidRPr="00C427A1">
              <w:t>Да</w:t>
            </w:r>
          </w:p>
        </w:tc>
        <w:tc>
          <w:tcPr>
            <w:tcW w:w="5981" w:type="dxa"/>
            <w:tcBorders>
              <w:top w:val="single" w:sz="4" w:space="0" w:color="auto"/>
              <w:left w:val="single" w:sz="4" w:space="0" w:color="auto"/>
              <w:bottom w:val="single" w:sz="4" w:space="0" w:color="auto"/>
              <w:right w:val="single" w:sz="4" w:space="0" w:color="auto"/>
            </w:tcBorders>
          </w:tcPr>
          <w:p w14:paraId="500C7110" w14:textId="77777777" w:rsidR="00A65FB0" w:rsidRPr="00C427A1" w:rsidRDefault="00A65FB0" w:rsidP="00A65FB0">
            <w:pPr>
              <w:pStyle w:val="af1"/>
              <w:jc w:val="left"/>
            </w:pPr>
            <w:r w:rsidRPr="00C427A1">
              <w:t>&lt;АДР. ОПЕРАТОРА:&gt; {С}</w:t>
            </w:r>
          </w:p>
        </w:tc>
      </w:tr>
      <w:tr w:rsidR="0045406E" w:rsidRPr="00C427A1" w14:paraId="64DE8F95" w14:textId="77777777" w:rsidTr="002442A3">
        <w:trPr>
          <w:cantSplit/>
          <w:trHeight w:val="418"/>
        </w:trPr>
        <w:tc>
          <w:tcPr>
            <w:tcW w:w="5022" w:type="dxa"/>
            <w:tcBorders>
              <w:top w:val="single" w:sz="4" w:space="0" w:color="auto"/>
              <w:left w:val="single" w:sz="4" w:space="0" w:color="auto"/>
              <w:bottom w:val="single" w:sz="4" w:space="0" w:color="auto"/>
              <w:right w:val="single" w:sz="4" w:space="0" w:color="auto"/>
            </w:tcBorders>
            <w:shd w:val="clear" w:color="auto" w:fill="auto"/>
            <w:noWrap/>
          </w:tcPr>
          <w:p w14:paraId="0D327DB6" w14:textId="77777777" w:rsidR="00A65FB0" w:rsidRPr="00C427A1" w:rsidRDefault="00A65FB0" w:rsidP="00A65FB0">
            <w:pPr>
              <w:pStyle w:val="af1"/>
            </w:pPr>
            <w:r w:rsidRPr="00C427A1">
              <w:t>ИНН оператора перевода</w:t>
            </w:r>
          </w:p>
        </w:tc>
        <w:tc>
          <w:tcPr>
            <w:tcW w:w="1076" w:type="dxa"/>
            <w:tcBorders>
              <w:top w:val="single" w:sz="4" w:space="0" w:color="auto"/>
              <w:left w:val="single" w:sz="4" w:space="0" w:color="auto"/>
              <w:bottom w:val="single" w:sz="4" w:space="0" w:color="auto"/>
              <w:right w:val="single" w:sz="4" w:space="0" w:color="auto"/>
            </w:tcBorders>
          </w:tcPr>
          <w:p w14:paraId="650D69DC" w14:textId="77777777" w:rsidR="00A65FB0" w:rsidRPr="00C427A1" w:rsidRDefault="00A65FB0" w:rsidP="00A65FB0">
            <w:pPr>
              <w:pStyle w:val="af1"/>
              <w:jc w:val="center"/>
            </w:pPr>
            <w:r w:rsidRPr="00C427A1">
              <w:t>1016</w:t>
            </w:r>
          </w:p>
        </w:tc>
        <w:tc>
          <w:tcPr>
            <w:tcW w:w="1076" w:type="dxa"/>
            <w:tcBorders>
              <w:top w:val="single" w:sz="4" w:space="0" w:color="auto"/>
              <w:left w:val="single" w:sz="4" w:space="0" w:color="auto"/>
              <w:bottom w:val="single" w:sz="4" w:space="0" w:color="auto"/>
              <w:right w:val="single" w:sz="4" w:space="0" w:color="auto"/>
            </w:tcBorders>
            <w:shd w:val="clear" w:color="auto" w:fill="auto"/>
            <w:noWrap/>
          </w:tcPr>
          <w:p w14:paraId="4EA30658" w14:textId="5EDF966C" w:rsidR="00A65FB0" w:rsidRPr="00C427A1" w:rsidRDefault="00A65FB0" w:rsidP="00A65FB0">
            <w:pPr>
              <w:pStyle w:val="af1"/>
              <w:jc w:val="center"/>
            </w:pPr>
            <w:r w:rsidRPr="00C427A1">
              <w:t>6</w:t>
            </w:r>
          </w:p>
        </w:tc>
        <w:tc>
          <w:tcPr>
            <w:tcW w:w="1075" w:type="dxa"/>
            <w:tcBorders>
              <w:top w:val="single" w:sz="4" w:space="0" w:color="auto"/>
              <w:left w:val="single" w:sz="4" w:space="0" w:color="auto"/>
              <w:bottom w:val="single" w:sz="4" w:space="0" w:color="auto"/>
              <w:right w:val="single" w:sz="4" w:space="0" w:color="auto"/>
            </w:tcBorders>
          </w:tcPr>
          <w:p w14:paraId="5F374D9C" w14:textId="77777777" w:rsidR="00A65FB0" w:rsidRPr="00C427A1" w:rsidRDefault="00A65FB0" w:rsidP="00A65FB0">
            <w:pPr>
              <w:pStyle w:val="af1"/>
              <w:jc w:val="center"/>
            </w:pPr>
            <w:r w:rsidRPr="00C427A1">
              <w:t>Да</w:t>
            </w:r>
          </w:p>
        </w:tc>
        <w:tc>
          <w:tcPr>
            <w:tcW w:w="5981" w:type="dxa"/>
            <w:tcBorders>
              <w:top w:val="single" w:sz="4" w:space="0" w:color="auto"/>
              <w:left w:val="single" w:sz="4" w:space="0" w:color="auto"/>
              <w:bottom w:val="single" w:sz="4" w:space="0" w:color="auto"/>
              <w:right w:val="single" w:sz="4" w:space="0" w:color="auto"/>
            </w:tcBorders>
          </w:tcPr>
          <w:p w14:paraId="67A94C3C" w14:textId="77777777" w:rsidR="00A65FB0" w:rsidRPr="00C427A1" w:rsidRDefault="00A65FB0" w:rsidP="00A65FB0">
            <w:pPr>
              <w:pStyle w:val="af1"/>
              <w:jc w:val="left"/>
            </w:pPr>
            <w:r w:rsidRPr="00C427A1">
              <w:t>&lt;ИНН ОП. ПЕРЕВОДА:&gt; ЦЦЦЦЦЦЦЦЦЦ</w:t>
            </w:r>
          </w:p>
        </w:tc>
      </w:tr>
      <w:tr w:rsidR="0045406E" w:rsidRPr="00C427A1" w14:paraId="106BBCC7" w14:textId="77777777" w:rsidTr="002442A3">
        <w:trPr>
          <w:cantSplit/>
          <w:trHeight w:val="418"/>
        </w:trPr>
        <w:tc>
          <w:tcPr>
            <w:tcW w:w="5022" w:type="dxa"/>
            <w:tcBorders>
              <w:top w:val="single" w:sz="4" w:space="0" w:color="auto"/>
              <w:left w:val="single" w:sz="4" w:space="0" w:color="auto"/>
              <w:bottom w:val="single" w:sz="4" w:space="0" w:color="auto"/>
              <w:right w:val="single" w:sz="4" w:space="0" w:color="auto"/>
            </w:tcBorders>
            <w:shd w:val="clear" w:color="auto" w:fill="auto"/>
            <w:noWrap/>
          </w:tcPr>
          <w:p w14:paraId="493735A6" w14:textId="77777777" w:rsidR="00A65FB0" w:rsidRPr="00C427A1" w:rsidRDefault="00A65FB0" w:rsidP="00A65FB0">
            <w:pPr>
              <w:pStyle w:val="af1"/>
            </w:pPr>
            <w:r w:rsidRPr="00C427A1">
              <w:t>телефон поставщика</w:t>
            </w:r>
          </w:p>
        </w:tc>
        <w:tc>
          <w:tcPr>
            <w:tcW w:w="1076" w:type="dxa"/>
            <w:tcBorders>
              <w:top w:val="single" w:sz="4" w:space="0" w:color="auto"/>
              <w:left w:val="single" w:sz="4" w:space="0" w:color="auto"/>
              <w:bottom w:val="single" w:sz="4" w:space="0" w:color="auto"/>
              <w:right w:val="single" w:sz="4" w:space="0" w:color="auto"/>
            </w:tcBorders>
          </w:tcPr>
          <w:p w14:paraId="6611F812" w14:textId="77777777" w:rsidR="00A65FB0" w:rsidRPr="00C427A1" w:rsidRDefault="00A65FB0" w:rsidP="00A65FB0">
            <w:pPr>
              <w:pStyle w:val="af1"/>
              <w:jc w:val="center"/>
            </w:pPr>
            <w:r w:rsidRPr="00C427A1">
              <w:t>1171</w:t>
            </w:r>
          </w:p>
        </w:tc>
        <w:tc>
          <w:tcPr>
            <w:tcW w:w="1076" w:type="dxa"/>
            <w:tcBorders>
              <w:top w:val="single" w:sz="4" w:space="0" w:color="auto"/>
              <w:left w:val="single" w:sz="4" w:space="0" w:color="auto"/>
              <w:bottom w:val="single" w:sz="4" w:space="0" w:color="auto"/>
              <w:right w:val="single" w:sz="4" w:space="0" w:color="auto"/>
            </w:tcBorders>
            <w:shd w:val="clear" w:color="auto" w:fill="auto"/>
            <w:noWrap/>
          </w:tcPr>
          <w:p w14:paraId="5A66B16A" w14:textId="3F255F97" w:rsidR="00A65FB0" w:rsidRPr="00C427A1" w:rsidRDefault="00A65FB0" w:rsidP="00A65FB0">
            <w:pPr>
              <w:pStyle w:val="af1"/>
              <w:jc w:val="center"/>
            </w:pPr>
            <w:r w:rsidRPr="00C427A1">
              <w:t>6</w:t>
            </w:r>
          </w:p>
        </w:tc>
        <w:tc>
          <w:tcPr>
            <w:tcW w:w="1075" w:type="dxa"/>
            <w:tcBorders>
              <w:top w:val="single" w:sz="4" w:space="0" w:color="auto"/>
              <w:left w:val="single" w:sz="4" w:space="0" w:color="auto"/>
              <w:bottom w:val="single" w:sz="4" w:space="0" w:color="auto"/>
              <w:right w:val="single" w:sz="4" w:space="0" w:color="auto"/>
            </w:tcBorders>
          </w:tcPr>
          <w:p w14:paraId="30B11869" w14:textId="77777777" w:rsidR="00A65FB0" w:rsidRPr="00C427A1" w:rsidRDefault="00A65FB0" w:rsidP="00A65FB0">
            <w:pPr>
              <w:pStyle w:val="af1"/>
              <w:jc w:val="center"/>
            </w:pPr>
            <w:r w:rsidRPr="00C427A1">
              <w:t>Да</w:t>
            </w:r>
          </w:p>
        </w:tc>
        <w:tc>
          <w:tcPr>
            <w:tcW w:w="5981" w:type="dxa"/>
            <w:tcBorders>
              <w:top w:val="single" w:sz="4" w:space="0" w:color="auto"/>
              <w:left w:val="single" w:sz="4" w:space="0" w:color="auto"/>
              <w:bottom w:val="single" w:sz="4" w:space="0" w:color="auto"/>
              <w:right w:val="single" w:sz="4" w:space="0" w:color="auto"/>
            </w:tcBorders>
          </w:tcPr>
          <w:p w14:paraId="15023303" w14:textId="77777777" w:rsidR="00A65FB0" w:rsidRPr="00C427A1" w:rsidRDefault="00A65FB0" w:rsidP="00A65FB0">
            <w:pPr>
              <w:pStyle w:val="af1"/>
              <w:jc w:val="left"/>
            </w:pPr>
            <w:r w:rsidRPr="00C427A1">
              <w:t xml:space="preserve">&lt;ТЛФ. </w:t>
            </w:r>
            <w:proofErr w:type="gramStart"/>
            <w:r w:rsidRPr="00C427A1">
              <w:t>ПОСТ.:&gt;</w:t>
            </w:r>
            <w:proofErr w:type="gramEnd"/>
            <w:r w:rsidRPr="00C427A1">
              <w:t xml:space="preserve"> +{Ц}</w:t>
            </w:r>
          </w:p>
        </w:tc>
      </w:tr>
      <w:tr w:rsidR="0045406E" w:rsidRPr="00C427A1" w14:paraId="3DCD38E7" w14:textId="77777777" w:rsidTr="008C26BD">
        <w:trPr>
          <w:cantSplit/>
          <w:trHeight w:val="302"/>
        </w:trPr>
        <w:tc>
          <w:tcPr>
            <w:tcW w:w="5022" w:type="dxa"/>
            <w:shd w:val="clear" w:color="auto" w:fill="auto"/>
            <w:noWrap/>
          </w:tcPr>
          <w:p w14:paraId="34D8DC5C" w14:textId="390AB1F5" w:rsidR="001B7967" w:rsidRPr="00C427A1" w:rsidRDefault="001B7967" w:rsidP="00057EEB">
            <w:pPr>
              <w:pStyle w:val="af1"/>
            </w:pPr>
            <w:r w:rsidRPr="00C427A1">
              <w:t>наименование поставщика</w:t>
            </w:r>
          </w:p>
        </w:tc>
        <w:tc>
          <w:tcPr>
            <w:tcW w:w="1076" w:type="dxa"/>
          </w:tcPr>
          <w:p w14:paraId="7E8A85D1" w14:textId="6A59DCCB" w:rsidR="001B7967" w:rsidRPr="00C427A1" w:rsidRDefault="001B7967" w:rsidP="00057EEB">
            <w:pPr>
              <w:pStyle w:val="af1"/>
              <w:jc w:val="center"/>
            </w:pPr>
            <w:r w:rsidRPr="00C427A1">
              <w:t>1225</w:t>
            </w:r>
          </w:p>
        </w:tc>
        <w:tc>
          <w:tcPr>
            <w:tcW w:w="1076" w:type="dxa"/>
            <w:shd w:val="clear" w:color="auto" w:fill="auto"/>
            <w:noWrap/>
          </w:tcPr>
          <w:p w14:paraId="233C9F4F" w14:textId="14783AF4" w:rsidR="001B7967" w:rsidRPr="00C427A1" w:rsidRDefault="001B7967" w:rsidP="00057EEB">
            <w:pPr>
              <w:pStyle w:val="af1"/>
              <w:jc w:val="center"/>
            </w:pPr>
            <w:r w:rsidRPr="00C427A1">
              <w:t>7</w:t>
            </w:r>
          </w:p>
        </w:tc>
        <w:tc>
          <w:tcPr>
            <w:tcW w:w="1075" w:type="dxa"/>
          </w:tcPr>
          <w:p w14:paraId="67B86141" w14:textId="3FA0665B" w:rsidR="001B7967" w:rsidRPr="00C427A1" w:rsidRDefault="00BE3BB9" w:rsidP="00057EEB">
            <w:pPr>
              <w:pStyle w:val="af1"/>
              <w:jc w:val="center"/>
            </w:pPr>
            <w:r w:rsidRPr="00C427A1">
              <w:t>Да</w:t>
            </w:r>
          </w:p>
        </w:tc>
        <w:tc>
          <w:tcPr>
            <w:tcW w:w="5981" w:type="dxa"/>
          </w:tcPr>
          <w:p w14:paraId="2777E65D" w14:textId="4A457C00" w:rsidR="001B7967" w:rsidRPr="00C427A1" w:rsidRDefault="00871DF1" w:rsidP="00057EEB">
            <w:pPr>
              <w:pStyle w:val="af1"/>
              <w:jc w:val="left"/>
            </w:pPr>
            <w:r w:rsidRPr="00C427A1">
              <w:t>{С}</w:t>
            </w:r>
          </w:p>
        </w:tc>
      </w:tr>
      <w:tr w:rsidR="0045406E" w:rsidRPr="00C427A1" w14:paraId="0DD48D84" w14:textId="77777777" w:rsidTr="008C26BD">
        <w:trPr>
          <w:cantSplit/>
          <w:trHeight w:val="302"/>
        </w:trPr>
        <w:tc>
          <w:tcPr>
            <w:tcW w:w="5022" w:type="dxa"/>
            <w:shd w:val="clear" w:color="auto" w:fill="auto"/>
            <w:noWrap/>
          </w:tcPr>
          <w:p w14:paraId="2F1332F2" w14:textId="637A68FF" w:rsidR="001B7967" w:rsidRPr="00C427A1" w:rsidRDefault="001B7967" w:rsidP="003B7C69">
            <w:pPr>
              <w:pStyle w:val="af1"/>
            </w:pPr>
            <w:r w:rsidRPr="00C427A1">
              <w:t>ИНН поставщика</w:t>
            </w:r>
          </w:p>
        </w:tc>
        <w:tc>
          <w:tcPr>
            <w:tcW w:w="1076" w:type="dxa"/>
          </w:tcPr>
          <w:p w14:paraId="0E96382C" w14:textId="6A1AEDFA" w:rsidR="001B7967" w:rsidRPr="00C427A1" w:rsidRDefault="001B7967" w:rsidP="003B7C69">
            <w:pPr>
              <w:pStyle w:val="af1"/>
              <w:jc w:val="center"/>
            </w:pPr>
            <w:r w:rsidRPr="00C427A1">
              <w:t>1226</w:t>
            </w:r>
          </w:p>
        </w:tc>
        <w:tc>
          <w:tcPr>
            <w:tcW w:w="1076" w:type="dxa"/>
            <w:shd w:val="clear" w:color="auto" w:fill="auto"/>
            <w:noWrap/>
          </w:tcPr>
          <w:p w14:paraId="33F5A3B0" w14:textId="489DCB72" w:rsidR="001B7967" w:rsidRPr="00C427A1" w:rsidRDefault="00410873" w:rsidP="003B7C69">
            <w:pPr>
              <w:pStyle w:val="af1"/>
              <w:jc w:val="center"/>
            </w:pPr>
            <w:r w:rsidRPr="00C427A1">
              <w:t>6</w:t>
            </w:r>
          </w:p>
        </w:tc>
        <w:tc>
          <w:tcPr>
            <w:tcW w:w="1075" w:type="dxa"/>
          </w:tcPr>
          <w:p w14:paraId="71955726" w14:textId="078397DD" w:rsidR="001B7967" w:rsidRPr="00C427A1" w:rsidRDefault="00BE3BB9" w:rsidP="003B7C69">
            <w:pPr>
              <w:pStyle w:val="af1"/>
              <w:jc w:val="center"/>
            </w:pPr>
            <w:r w:rsidRPr="00C427A1">
              <w:t>Да</w:t>
            </w:r>
          </w:p>
        </w:tc>
        <w:tc>
          <w:tcPr>
            <w:tcW w:w="5981" w:type="dxa"/>
          </w:tcPr>
          <w:p w14:paraId="093D4033" w14:textId="06C52EF7" w:rsidR="001B7967" w:rsidRPr="00C427A1" w:rsidRDefault="00871DF1" w:rsidP="00871DF1">
            <w:pPr>
              <w:pStyle w:val="af1"/>
              <w:jc w:val="left"/>
            </w:pPr>
            <w:r w:rsidRPr="00C427A1">
              <w:t>&lt;ИНН ПОСТАВЩИКА&gt; ЦЦЦЦЦЦЦЦЦЦ или ЦЦЦЦЦЦЦЦЦЦЦЦ</w:t>
            </w:r>
          </w:p>
        </w:tc>
      </w:tr>
      <w:tr w:rsidR="0045406E" w:rsidRPr="00C427A1" w14:paraId="36429ADF" w14:textId="77777777" w:rsidTr="008C26BD">
        <w:trPr>
          <w:cantSplit/>
          <w:trHeight w:val="302"/>
        </w:trPr>
        <w:tc>
          <w:tcPr>
            <w:tcW w:w="5022" w:type="dxa"/>
            <w:shd w:val="clear" w:color="auto" w:fill="auto"/>
            <w:noWrap/>
          </w:tcPr>
          <w:p w14:paraId="2E45C224" w14:textId="77777777" w:rsidR="005F36B5" w:rsidRPr="00C427A1" w:rsidRDefault="005F36B5" w:rsidP="003B7C69">
            <w:pPr>
              <w:pStyle w:val="af1"/>
            </w:pPr>
            <w:r w:rsidRPr="00C427A1">
              <w:t>единица измерения предмета расчета</w:t>
            </w:r>
          </w:p>
        </w:tc>
        <w:tc>
          <w:tcPr>
            <w:tcW w:w="1076" w:type="dxa"/>
          </w:tcPr>
          <w:p w14:paraId="4535B9F7" w14:textId="77777777" w:rsidR="005F36B5" w:rsidRPr="00C427A1" w:rsidRDefault="005F36B5" w:rsidP="003B7C69">
            <w:pPr>
              <w:pStyle w:val="af1"/>
              <w:jc w:val="center"/>
            </w:pPr>
            <w:r w:rsidRPr="00C427A1">
              <w:t>1197</w:t>
            </w:r>
          </w:p>
        </w:tc>
        <w:tc>
          <w:tcPr>
            <w:tcW w:w="1076" w:type="dxa"/>
            <w:shd w:val="clear" w:color="auto" w:fill="auto"/>
            <w:noWrap/>
          </w:tcPr>
          <w:p w14:paraId="392C1F3C" w14:textId="77777777" w:rsidR="005F36B5" w:rsidRPr="00C427A1" w:rsidRDefault="005F36B5" w:rsidP="003B7C69">
            <w:pPr>
              <w:pStyle w:val="af1"/>
              <w:jc w:val="center"/>
            </w:pPr>
            <w:r w:rsidRPr="00C427A1">
              <w:t>7</w:t>
            </w:r>
          </w:p>
        </w:tc>
        <w:tc>
          <w:tcPr>
            <w:tcW w:w="1075" w:type="dxa"/>
          </w:tcPr>
          <w:p w14:paraId="6CB706DA" w14:textId="77777777" w:rsidR="005F36B5" w:rsidRPr="00C427A1" w:rsidRDefault="005F36B5" w:rsidP="003B7C69">
            <w:pPr>
              <w:pStyle w:val="af1"/>
              <w:jc w:val="center"/>
            </w:pPr>
            <w:r w:rsidRPr="00C427A1">
              <w:t>Да</w:t>
            </w:r>
          </w:p>
        </w:tc>
        <w:tc>
          <w:tcPr>
            <w:tcW w:w="5981" w:type="dxa"/>
          </w:tcPr>
          <w:p w14:paraId="448ED307" w14:textId="77777777" w:rsidR="005F36B5" w:rsidRPr="00C427A1" w:rsidRDefault="005F36B5" w:rsidP="003B7C69">
            <w:pPr>
              <w:pStyle w:val="af1"/>
              <w:jc w:val="left"/>
            </w:pPr>
            <w:r w:rsidRPr="00C427A1">
              <w:rPr>
                <w:lang w:val="en-US"/>
              </w:rPr>
              <w:t>{</w:t>
            </w:r>
            <w:r w:rsidRPr="00C427A1">
              <w:t>С</w:t>
            </w:r>
            <w:r w:rsidRPr="00C427A1">
              <w:rPr>
                <w:lang w:val="en-US"/>
              </w:rPr>
              <w:t>}</w:t>
            </w:r>
          </w:p>
        </w:tc>
      </w:tr>
      <w:tr w:rsidR="0045406E" w:rsidRPr="00C427A1" w14:paraId="25260AEB" w14:textId="77777777" w:rsidTr="008C26BD">
        <w:trPr>
          <w:cantSplit/>
          <w:trHeight w:val="302"/>
        </w:trPr>
        <w:tc>
          <w:tcPr>
            <w:tcW w:w="5022" w:type="dxa"/>
            <w:shd w:val="clear" w:color="auto" w:fill="auto"/>
            <w:noWrap/>
          </w:tcPr>
          <w:p w14:paraId="343C22FF" w14:textId="77777777" w:rsidR="005F36B5" w:rsidRPr="00C427A1" w:rsidRDefault="005F36B5" w:rsidP="003B7C69">
            <w:pPr>
              <w:pStyle w:val="af1"/>
            </w:pPr>
            <w:r w:rsidRPr="00C427A1">
              <w:t>код товарной номенклатуры</w:t>
            </w:r>
          </w:p>
        </w:tc>
        <w:tc>
          <w:tcPr>
            <w:tcW w:w="1076" w:type="dxa"/>
          </w:tcPr>
          <w:p w14:paraId="02175D25" w14:textId="77777777" w:rsidR="005F36B5" w:rsidRPr="00C427A1" w:rsidRDefault="005F36B5" w:rsidP="003B7C69">
            <w:pPr>
              <w:pStyle w:val="af1"/>
              <w:jc w:val="center"/>
            </w:pPr>
            <w:r w:rsidRPr="00C427A1">
              <w:t>1162</w:t>
            </w:r>
          </w:p>
        </w:tc>
        <w:tc>
          <w:tcPr>
            <w:tcW w:w="1076" w:type="dxa"/>
            <w:shd w:val="clear" w:color="auto" w:fill="auto"/>
            <w:noWrap/>
          </w:tcPr>
          <w:p w14:paraId="555CF303" w14:textId="77777777" w:rsidR="005F36B5" w:rsidRPr="00C427A1" w:rsidRDefault="005F36B5" w:rsidP="003B7C69">
            <w:pPr>
              <w:pStyle w:val="af1"/>
              <w:jc w:val="center"/>
            </w:pPr>
            <w:r w:rsidRPr="00C427A1">
              <w:t>7</w:t>
            </w:r>
          </w:p>
        </w:tc>
        <w:tc>
          <w:tcPr>
            <w:tcW w:w="1075" w:type="dxa"/>
          </w:tcPr>
          <w:p w14:paraId="69E39820" w14:textId="77777777" w:rsidR="005F36B5" w:rsidRPr="00C427A1" w:rsidRDefault="005F36B5" w:rsidP="003B7C69">
            <w:pPr>
              <w:pStyle w:val="af1"/>
              <w:jc w:val="center"/>
            </w:pPr>
            <w:r w:rsidRPr="00C427A1">
              <w:t>Да</w:t>
            </w:r>
          </w:p>
        </w:tc>
        <w:tc>
          <w:tcPr>
            <w:tcW w:w="5981" w:type="dxa"/>
          </w:tcPr>
          <w:p w14:paraId="5B4FF2E4" w14:textId="77777777" w:rsidR="005F36B5" w:rsidRPr="00C427A1" w:rsidRDefault="000D3199" w:rsidP="000D3199">
            <w:pPr>
              <w:pStyle w:val="af1"/>
              <w:jc w:val="left"/>
            </w:pPr>
            <w:r w:rsidRPr="00C427A1">
              <w:t>&lt;</w:t>
            </w:r>
            <w:r w:rsidR="005F36B5" w:rsidRPr="00C427A1">
              <w:t>КТН:</w:t>
            </w:r>
            <w:r w:rsidRPr="00C427A1">
              <w:t>&gt;</w:t>
            </w:r>
            <w:r w:rsidR="005F36B5" w:rsidRPr="00C427A1">
              <w:t xml:space="preserve"> {Ц}</w:t>
            </w:r>
          </w:p>
        </w:tc>
      </w:tr>
      <w:tr w:rsidR="0045406E" w:rsidRPr="00C427A1" w14:paraId="22D8412D" w14:textId="77777777" w:rsidTr="008C26BD">
        <w:trPr>
          <w:cantSplit/>
          <w:trHeight w:val="302"/>
        </w:trPr>
        <w:tc>
          <w:tcPr>
            <w:tcW w:w="5022" w:type="dxa"/>
            <w:shd w:val="clear" w:color="auto" w:fill="auto"/>
            <w:noWrap/>
          </w:tcPr>
          <w:p w14:paraId="3F7D970A" w14:textId="6A07CA80" w:rsidR="005F36B5" w:rsidRPr="00C427A1" w:rsidRDefault="00244C89" w:rsidP="003B7C69">
            <w:pPr>
              <w:pStyle w:val="af1"/>
            </w:pPr>
            <w:r w:rsidRPr="00C427A1">
              <w:rPr>
                <w:szCs w:val="28"/>
                <w:lang w:eastAsia="ru-RU"/>
              </w:rPr>
              <w:t>цена за единицу предмета расчета с учетом скидок и наценок</w:t>
            </w:r>
          </w:p>
        </w:tc>
        <w:tc>
          <w:tcPr>
            <w:tcW w:w="1076" w:type="dxa"/>
          </w:tcPr>
          <w:p w14:paraId="501820EA" w14:textId="77777777" w:rsidR="005F36B5" w:rsidRPr="00C427A1" w:rsidRDefault="005F36B5" w:rsidP="003B7C69">
            <w:pPr>
              <w:pStyle w:val="af1"/>
              <w:jc w:val="center"/>
            </w:pPr>
            <w:r w:rsidRPr="00C427A1">
              <w:t>1079</w:t>
            </w:r>
          </w:p>
        </w:tc>
        <w:tc>
          <w:tcPr>
            <w:tcW w:w="1076" w:type="dxa"/>
            <w:shd w:val="clear" w:color="auto" w:fill="auto"/>
            <w:noWrap/>
          </w:tcPr>
          <w:p w14:paraId="48B39962" w14:textId="77777777" w:rsidR="005F36B5" w:rsidRPr="00C427A1" w:rsidRDefault="005F36B5" w:rsidP="003B7C69">
            <w:pPr>
              <w:pStyle w:val="af1"/>
              <w:jc w:val="center"/>
            </w:pPr>
            <w:r w:rsidRPr="00C427A1">
              <w:t>1</w:t>
            </w:r>
          </w:p>
        </w:tc>
        <w:tc>
          <w:tcPr>
            <w:tcW w:w="1075" w:type="dxa"/>
          </w:tcPr>
          <w:p w14:paraId="2D101F6B" w14:textId="77777777" w:rsidR="005F36B5" w:rsidRPr="00C427A1" w:rsidRDefault="005F36B5" w:rsidP="003B7C69">
            <w:pPr>
              <w:pStyle w:val="af1"/>
              <w:jc w:val="center"/>
            </w:pPr>
            <w:r w:rsidRPr="00C427A1">
              <w:t>Да</w:t>
            </w:r>
          </w:p>
        </w:tc>
        <w:tc>
          <w:tcPr>
            <w:tcW w:w="5981" w:type="dxa"/>
          </w:tcPr>
          <w:p w14:paraId="5E92050A" w14:textId="77777777" w:rsidR="005F36B5" w:rsidRPr="00C427A1" w:rsidRDefault="000D3199" w:rsidP="000D3199">
            <w:pPr>
              <w:pStyle w:val="af1"/>
              <w:jc w:val="left"/>
            </w:pPr>
            <w:r w:rsidRPr="00C427A1">
              <w:t xml:space="preserve">&lt;Ц. </w:t>
            </w:r>
            <w:r w:rsidR="00075DEF" w:rsidRPr="00C427A1">
              <w:t xml:space="preserve">ЗА. </w:t>
            </w:r>
            <w:r w:rsidRPr="00C427A1">
              <w:t xml:space="preserve">ЕД. ПР:&gt; </w:t>
            </w:r>
            <w:r w:rsidR="005F36B5" w:rsidRPr="00C427A1">
              <w:t>{Ц</w:t>
            </w:r>
            <w:proofErr w:type="gramStart"/>
            <w:r w:rsidR="005F36B5" w:rsidRPr="00C427A1">
              <w:t>}.ЦЦ</w:t>
            </w:r>
            <w:proofErr w:type="gramEnd"/>
          </w:p>
        </w:tc>
      </w:tr>
      <w:tr w:rsidR="0045406E" w:rsidRPr="00C427A1" w14:paraId="5FE3AC9A" w14:textId="77777777" w:rsidTr="008C26BD">
        <w:trPr>
          <w:cantSplit/>
          <w:trHeight w:val="302"/>
        </w:trPr>
        <w:tc>
          <w:tcPr>
            <w:tcW w:w="5022" w:type="dxa"/>
            <w:shd w:val="clear" w:color="auto" w:fill="auto"/>
            <w:noWrap/>
          </w:tcPr>
          <w:p w14:paraId="5D492E71" w14:textId="77777777" w:rsidR="005F36B5" w:rsidRPr="00C427A1" w:rsidRDefault="005F36B5" w:rsidP="003B7C69">
            <w:pPr>
              <w:pStyle w:val="af1"/>
            </w:pPr>
            <w:r w:rsidRPr="00C427A1">
              <w:t>размер НДС за единицу предмета расчета</w:t>
            </w:r>
          </w:p>
        </w:tc>
        <w:tc>
          <w:tcPr>
            <w:tcW w:w="1076" w:type="dxa"/>
          </w:tcPr>
          <w:p w14:paraId="5B878FBF" w14:textId="77777777" w:rsidR="005F36B5" w:rsidRPr="00C427A1" w:rsidRDefault="005F36B5" w:rsidP="003B7C69">
            <w:pPr>
              <w:pStyle w:val="af1"/>
              <w:jc w:val="center"/>
            </w:pPr>
            <w:r w:rsidRPr="00C427A1">
              <w:t>1198</w:t>
            </w:r>
          </w:p>
        </w:tc>
        <w:tc>
          <w:tcPr>
            <w:tcW w:w="1076" w:type="dxa"/>
            <w:shd w:val="clear" w:color="auto" w:fill="auto"/>
            <w:noWrap/>
          </w:tcPr>
          <w:p w14:paraId="7AA28566" w14:textId="77777777" w:rsidR="005F36B5" w:rsidRPr="00C427A1" w:rsidRDefault="005F36B5" w:rsidP="003B7C69">
            <w:pPr>
              <w:pStyle w:val="af1"/>
              <w:jc w:val="center"/>
            </w:pPr>
            <w:r w:rsidRPr="00C427A1">
              <w:t>7</w:t>
            </w:r>
          </w:p>
        </w:tc>
        <w:tc>
          <w:tcPr>
            <w:tcW w:w="1075" w:type="dxa"/>
          </w:tcPr>
          <w:p w14:paraId="47E4934A" w14:textId="77777777" w:rsidR="005F36B5" w:rsidRPr="00C427A1" w:rsidRDefault="005F36B5" w:rsidP="003B7C69">
            <w:pPr>
              <w:pStyle w:val="af1"/>
              <w:jc w:val="center"/>
            </w:pPr>
            <w:r w:rsidRPr="00C427A1">
              <w:t>Да</w:t>
            </w:r>
          </w:p>
        </w:tc>
        <w:tc>
          <w:tcPr>
            <w:tcW w:w="5981" w:type="dxa"/>
          </w:tcPr>
          <w:p w14:paraId="26F353D4" w14:textId="77777777" w:rsidR="005F36B5" w:rsidRPr="00C427A1" w:rsidRDefault="000D3199" w:rsidP="000D3199">
            <w:pPr>
              <w:pStyle w:val="af1"/>
              <w:jc w:val="left"/>
            </w:pPr>
            <w:r w:rsidRPr="00C427A1">
              <w:t xml:space="preserve">&lt;НДС ЗА. ЕД. ПР:&gt; </w:t>
            </w:r>
            <w:r w:rsidR="005F36B5" w:rsidRPr="00C427A1">
              <w:t>{Ц</w:t>
            </w:r>
            <w:proofErr w:type="gramStart"/>
            <w:r w:rsidR="005F36B5" w:rsidRPr="00C427A1">
              <w:t>}.ЦЦ</w:t>
            </w:r>
            <w:proofErr w:type="gramEnd"/>
          </w:p>
        </w:tc>
      </w:tr>
      <w:tr w:rsidR="0045406E" w:rsidRPr="00C427A1" w14:paraId="62495694" w14:textId="77777777" w:rsidTr="008C26BD">
        <w:trPr>
          <w:cantSplit/>
          <w:trHeight w:val="302"/>
        </w:trPr>
        <w:tc>
          <w:tcPr>
            <w:tcW w:w="5022" w:type="dxa"/>
            <w:shd w:val="clear" w:color="auto" w:fill="auto"/>
            <w:noWrap/>
          </w:tcPr>
          <w:p w14:paraId="3C617FD0" w14:textId="77777777" w:rsidR="005F36B5" w:rsidRPr="00C427A1" w:rsidRDefault="005F36B5" w:rsidP="003B7C69">
            <w:pPr>
              <w:pStyle w:val="af1"/>
            </w:pPr>
            <w:r w:rsidRPr="00C427A1">
              <w:t>количество предмета расчета</w:t>
            </w:r>
          </w:p>
        </w:tc>
        <w:tc>
          <w:tcPr>
            <w:tcW w:w="1076" w:type="dxa"/>
          </w:tcPr>
          <w:p w14:paraId="03712FAC" w14:textId="77777777" w:rsidR="005F36B5" w:rsidRPr="00C427A1" w:rsidRDefault="005F36B5" w:rsidP="003B7C69">
            <w:pPr>
              <w:pStyle w:val="af1"/>
              <w:jc w:val="center"/>
            </w:pPr>
            <w:r w:rsidRPr="00C427A1">
              <w:t>1023</w:t>
            </w:r>
          </w:p>
        </w:tc>
        <w:tc>
          <w:tcPr>
            <w:tcW w:w="1076" w:type="dxa"/>
            <w:shd w:val="clear" w:color="auto" w:fill="auto"/>
            <w:noWrap/>
          </w:tcPr>
          <w:p w14:paraId="283E9C8C" w14:textId="77777777" w:rsidR="005F36B5" w:rsidRPr="00C427A1" w:rsidRDefault="005F36B5" w:rsidP="003B7C69">
            <w:pPr>
              <w:pStyle w:val="af1"/>
              <w:jc w:val="center"/>
            </w:pPr>
            <w:r w:rsidRPr="00C427A1">
              <w:t>2</w:t>
            </w:r>
          </w:p>
        </w:tc>
        <w:tc>
          <w:tcPr>
            <w:tcW w:w="1075" w:type="dxa"/>
          </w:tcPr>
          <w:p w14:paraId="05087025" w14:textId="77777777" w:rsidR="005F36B5" w:rsidRPr="00C427A1" w:rsidRDefault="005F36B5" w:rsidP="003B7C69">
            <w:pPr>
              <w:pStyle w:val="af1"/>
              <w:jc w:val="center"/>
            </w:pPr>
            <w:r w:rsidRPr="00C427A1">
              <w:t>Да</w:t>
            </w:r>
          </w:p>
        </w:tc>
        <w:tc>
          <w:tcPr>
            <w:tcW w:w="5981" w:type="dxa"/>
          </w:tcPr>
          <w:p w14:paraId="2FC2E148" w14:textId="77777777" w:rsidR="005F36B5" w:rsidRPr="00C427A1" w:rsidRDefault="000D3199" w:rsidP="000D3199">
            <w:pPr>
              <w:pStyle w:val="af1"/>
              <w:jc w:val="left"/>
            </w:pPr>
            <w:r w:rsidRPr="00C427A1">
              <w:t xml:space="preserve">&lt;КОЛИЧ. ПР:&gt; </w:t>
            </w:r>
            <w:r w:rsidR="005F36B5" w:rsidRPr="00C427A1">
              <w:t>{Ц</w:t>
            </w:r>
            <w:proofErr w:type="gramStart"/>
            <w:r w:rsidR="005F36B5" w:rsidRPr="00C427A1">
              <w:t>}.{</w:t>
            </w:r>
            <w:proofErr w:type="gramEnd"/>
            <w:r w:rsidR="005F36B5" w:rsidRPr="00C427A1">
              <w:t>Ц}</w:t>
            </w:r>
          </w:p>
        </w:tc>
      </w:tr>
      <w:tr w:rsidR="0045406E" w:rsidRPr="00C427A1" w14:paraId="28035BAE" w14:textId="77777777" w:rsidTr="008C26BD">
        <w:trPr>
          <w:cantSplit/>
          <w:trHeight w:val="302"/>
        </w:trPr>
        <w:tc>
          <w:tcPr>
            <w:tcW w:w="5022" w:type="dxa"/>
            <w:shd w:val="clear" w:color="auto" w:fill="auto"/>
            <w:noWrap/>
          </w:tcPr>
          <w:p w14:paraId="328B5A49" w14:textId="77777777" w:rsidR="005F36B5" w:rsidRPr="00C427A1" w:rsidRDefault="005F36B5" w:rsidP="003B7C69">
            <w:pPr>
              <w:pStyle w:val="af1"/>
            </w:pPr>
            <w:r w:rsidRPr="00C427A1">
              <w:t>ставка НДС</w:t>
            </w:r>
          </w:p>
        </w:tc>
        <w:tc>
          <w:tcPr>
            <w:tcW w:w="1076" w:type="dxa"/>
          </w:tcPr>
          <w:p w14:paraId="2713794A" w14:textId="77777777" w:rsidR="005F36B5" w:rsidRPr="00C427A1" w:rsidRDefault="005F36B5" w:rsidP="003B7C69">
            <w:pPr>
              <w:pStyle w:val="af1"/>
              <w:jc w:val="center"/>
            </w:pPr>
            <w:r w:rsidRPr="00C427A1">
              <w:t>1199</w:t>
            </w:r>
          </w:p>
        </w:tc>
        <w:tc>
          <w:tcPr>
            <w:tcW w:w="1076" w:type="dxa"/>
            <w:shd w:val="clear" w:color="auto" w:fill="auto"/>
            <w:noWrap/>
          </w:tcPr>
          <w:p w14:paraId="3120CC66" w14:textId="1B735431" w:rsidR="005F36B5" w:rsidRPr="00C427A1" w:rsidRDefault="00105C4A" w:rsidP="003B7C69">
            <w:pPr>
              <w:pStyle w:val="af1"/>
              <w:jc w:val="center"/>
            </w:pPr>
            <w:r>
              <w:t>4</w:t>
            </w:r>
          </w:p>
        </w:tc>
        <w:tc>
          <w:tcPr>
            <w:tcW w:w="1075" w:type="dxa"/>
          </w:tcPr>
          <w:p w14:paraId="524E2797" w14:textId="77777777" w:rsidR="005F36B5" w:rsidRPr="00C427A1" w:rsidRDefault="005F36B5" w:rsidP="003B7C69">
            <w:pPr>
              <w:pStyle w:val="af1"/>
              <w:jc w:val="center"/>
            </w:pPr>
            <w:r w:rsidRPr="00C427A1">
              <w:t>Да</w:t>
            </w:r>
          </w:p>
        </w:tc>
        <w:tc>
          <w:tcPr>
            <w:tcW w:w="5981" w:type="dxa"/>
          </w:tcPr>
          <w:p w14:paraId="1B51B116" w14:textId="2CDAAB5F" w:rsidR="005F36B5" w:rsidRPr="00C427A1" w:rsidRDefault="005F36B5" w:rsidP="00BE3BB9">
            <w:pPr>
              <w:pStyle w:val="af1"/>
              <w:jc w:val="left"/>
            </w:pPr>
            <w:r w:rsidRPr="00C427A1">
              <w:t xml:space="preserve">&lt;НДС18%&gt; или &lt;НДС10%&gt; </w:t>
            </w:r>
            <w:proofErr w:type="gramStart"/>
            <w:r w:rsidRPr="00C427A1">
              <w:t>или</w:t>
            </w:r>
            <w:r w:rsidRPr="00C427A1">
              <w:br/>
              <w:t>&lt;</w:t>
            </w:r>
            <w:proofErr w:type="gramEnd"/>
            <w:r w:rsidRPr="00C427A1">
              <w:t>НДС РАСЧ. 18/118&gt; или &lt;НДС РАСЧ. 10/110&gt; или &lt;НДС0%&gt;</w:t>
            </w:r>
          </w:p>
        </w:tc>
      </w:tr>
      <w:tr w:rsidR="0045406E" w:rsidRPr="00C427A1" w14:paraId="36191F23" w14:textId="77777777" w:rsidTr="008C26BD">
        <w:trPr>
          <w:cantSplit/>
          <w:trHeight w:val="302"/>
        </w:trPr>
        <w:tc>
          <w:tcPr>
            <w:tcW w:w="5022" w:type="dxa"/>
            <w:shd w:val="clear" w:color="auto" w:fill="auto"/>
            <w:noWrap/>
          </w:tcPr>
          <w:p w14:paraId="23E0EF04" w14:textId="77777777" w:rsidR="005F36B5" w:rsidRPr="00C427A1" w:rsidRDefault="005F36B5" w:rsidP="003B7C69">
            <w:pPr>
              <w:pStyle w:val="af1"/>
            </w:pPr>
            <w:r w:rsidRPr="00C427A1">
              <w:t>сумма НДС за предмет расчета</w:t>
            </w:r>
          </w:p>
        </w:tc>
        <w:tc>
          <w:tcPr>
            <w:tcW w:w="1076" w:type="dxa"/>
          </w:tcPr>
          <w:p w14:paraId="073E26E7" w14:textId="77777777" w:rsidR="005F36B5" w:rsidRPr="00C427A1" w:rsidRDefault="005F36B5" w:rsidP="003B7C69">
            <w:pPr>
              <w:pStyle w:val="af1"/>
              <w:jc w:val="center"/>
            </w:pPr>
            <w:r w:rsidRPr="00C427A1">
              <w:t>1200</w:t>
            </w:r>
          </w:p>
        </w:tc>
        <w:tc>
          <w:tcPr>
            <w:tcW w:w="1076" w:type="dxa"/>
            <w:shd w:val="clear" w:color="auto" w:fill="auto"/>
            <w:noWrap/>
          </w:tcPr>
          <w:p w14:paraId="7667131A" w14:textId="77777777" w:rsidR="005F36B5" w:rsidRPr="00C427A1" w:rsidRDefault="005F36B5" w:rsidP="003B7C69">
            <w:pPr>
              <w:pStyle w:val="af1"/>
              <w:jc w:val="center"/>
            </w:pPr>
            <w:r w:rsidRPr="00C427A1">
              <w:t>7</w:t>
            </w:r>
          </w:p>
        </w:tc>
        <w:tc>
          <w:tcPr>
            <w:tcW w:w="1075" w:type="dxa"/>
          </w:tcPr>
          <w:p w14:paraId="6B54CC92" w14:textId="77777777" w:rsidR="005F36B5" w:rsidRPr="00C427A1" w:rsidRDefault="005F36B5" w:rsidP="003B7C69">
            <w:pPr>
              <w:pStyle w:val="af1"/>
              <w:jc w:val="center"/>
            </w:pPr>
            <w:r w:rsidRPr="00C427A1">
              <w:t>Да</w:t>
            </w:r>
          </w:p>
        </w:tc>
        <w:tc>
          <w:tcPr>
            <w:tcW w:w="5981" w:type="dxa"/>
          </w:tcPr>
          <w:p w14:paraId="2F38EE42" w14:textId="77777777" w:rsidR="005F36B5" w:rsidRPr="00C427A1" w:rsidRDefault="000D3199" w:rsidP="000D3199">
            <w:pPr>
              <w:pStyle w:val="af1"/>
              <w:jc w:val="left"/>
            </w:pPr>
            <w:r w:rsidRPr="00C427A1">
              <w:t xml:space="preserve">&lt;НДС ПР:&gt; </w:t>
            </w:r>
            <w:r w:rsidR="005F36B5" w:rsidRPr="00C427A1">
              <w:t>{Ц</w:t>
            </w:r>
            <w:proofErr w:type="gramStart"/>
            <w:r w:rsidR="005F36B5" w:rsidRPr="00C427A1">
              <w:t>}.ЦЦ</w:t>
            </w:r>
            <w:proofErr w:type="gramEnd"/>
          </w:p>
        </w:tc>
      </w:tr>
      <w:tr w:rsidR="0045406E" w:rsidRPr="00C427A1" w14:paraId="36E50D3B" w14:textId="77777777" w:rsidTr="008C26BD">
        <w:trPr>
          <w:cantSplit/>
          <w:trHeight w:val="302"/>
        </w:trPr>
        <w:tc>
          <w:tcPr>
            <w:tcW w:w="5022" w:type="dxa"/>
            <w:shd w:val="clear" w:color="auto" w:fill="auto"/>
            <w:noWrap/>
          </w:tcPr>
          <w:p w14:paraId="7CCC4E4A" w14:textId="304388B3" w:rsidR="005F36B5" w:rsidRPr="00C427A1" w:rsidRDefault="00244C89" w:rsidP="003B7C69">
            <w:pPr>
              <w:pStyle w:val="af1"/>
            </w:pPr>
            <w:r w:rsidRPr="00C427A1">
              <w:t>стоимость предмета расчета с учетом скидок и наценок</w:t>
            </w:r>
          </w:p>
        </w:tc>
        <w:tc>
          <w:tcPr>
            <w:tcW w:w="1076" w:type="dxa"/>
          </w:tcPr>
          <w:p w14:paraId="44E45F26" w14:textId="77777777" w:rsidR="005F36B5" w:rsidRPr="00C427A1" w:rsidRDefault="005F36B5" w:rsidP="003B7C69">
            <w:pPr>
              <w:pStyle w:val="af1"/>
              <w:jc w:val="center"/>
            </w:pPr>
            <w:r w:rsidRPr="00C427A1">
              <w:t>1043</w:t>
            </w:r>
          </w:p>
        </w:tc>
        <w:tc>
          <w:tcPr>
            <w:tcW w:w="1076" w:type="dxa"/>
            <w:shd w:val="clear" w:color="auto" w:fill="auto"/>
            <w:noWrap/>
          </w:tcPr>
          <w:p w14:paraId="08230ECC" w14:textId="77777777" w:rsidR="005F36B5" w:rsidRPr="00C427A1" w:rsidRDefault="005F36B5" w:rsidP="003B7C69">
            <w:pPr>
              <w:pStyle w:val="af1"/>
              <w:jc w:val="center"/>
            </w:pPr>
            <w:r w:rsidRPr="00C427A1">
              <w:t>1</w:t>
            </w:r>
          </w:p>
        </w:tc>
        <w:tc>
          <w:tcPr>
            <w:tcW w:w="1075" w:type="dxa"/>
          </w:tcPr>
          <w:p w14:paraId="43FB615B" w14:textId="77777777" w:rsidR="005F36B5" w:rsidRPr="00C427A1" w:rsidRDefault="005F36B5" w:rsidP="003B7C69">
            <w:pPr>
              <w:pStyle w:val="af1"/>
              <w:jc w:val="center"/>
            </w:pPr>
            <w:r w:rsidRPr="00C427A1">
              <w:t>Да</w:t>
            </w:r>
          </w:p>
        </w:tc>
        <w:tc>
          <w:tcPr>
            <w:tcW w:w="5981" w:type="dxa"/>
          </w:tcPr>
          <w:p w14:paraId="1DD2B135" w14:textId="77777777" w:rsidR="005F36B5" w:rsidRPr="00C427A1" w:rsidRDefault="000D3199" w:rsidP="00075DEF">
            <w:pPr>
              <w:pStyle w:val="af1"/>
              <w:jc w:val="left"/>
            </w:pPr>
            <w:r w:rsidRPr="00C427A1">
              <w:t>&lt;С</w:t>
            </w:r>
            <w:r w:rsidR="00075DEF" w:rsidRPr="00C427A1">
              <w:t>УМ.</w:t>
            </w:r>
            <w:r w:rsidRPr="00C427A1">
              <w:t xml:space="preserve"> ПР:&gt; </w:t>
            </w:r>
            <w:r w:rsidR="005F36B5" w:rsidRPr="00C427A1">
              <w:t>{Ц</w:t>
            </w:r>
            <w:proofErr w:type="gramStart"/>
            <w:r w:rsidR="005F36B5" w:rsidRPr="00C427A1">
              <w:t>}.ЦЦ</w:t>
            </w:r>
            <w:proofErr w:type="gramEnd"/>
          </w:p>
        </w:tc>
      </w:tr>
      <w:tr w:rsidR="0045406E" w:rsidRPr="00C427A1" w14:paraId="197D17B2" w14:textId="77777777" w:rsidTr="008C26BD">
        <w:trPr>
          <w:cantSplit/>
          <w:trHeight w:val="302"/>
        </w:trPr>
        <w:tc>
          <w:tcPr>
            <w:tcW w:w="5022" w:type="dxa"/>
            <w:shd w:val="clear" w:color="auto" w:fill="auto"/>
            <w:noWrap/>
          </w:tcPr>
          <w:p w14:paraId="0C395525" w14:textId="77777777" w:rsidR="005F36B5" w:rsidRPr="00C427A1" w:rsidRDefault="005F36B5" w:rsidP="003B7C69">
            <w:pPr>
              <w:pStyle w:val="af1"/>
            </w:pPr>
            <w:r w:rsidRPr="00C427A1">
              <w:t>дополнительный реквизит предмет расчета</w:t>
            </w:r>
          </w:p>
        </w:tc>
        <w:tc>
          <w:tcPr>
            <w:tcW w:w="1076" w:type="dxa"/>
          </w:tcPr>
          <w:p w14:paraId="0E843593" w14:textId="77777777" w:rsidR="005F36B5" w:rsidRPr="00C427A1" w:rsidRDefault="005F36B5" w:rsidP="003B7C69">
            <w:pPr>
              <w:pStyle w:val="af1"/>
              <w:jc w:val="center"/>
            </w:pPr>
            <w:r w:rsidRPr="00C427A1">
              <w:t>1191</w:t>
            </w:r>
          </w:p>
        </w:tc>
        <w:tc>
          <w:tcPr>
            <w:tcW w:w="1076" w:type="dxa"/>
            <w:shd w:val="clear" w:color="auto" w:fill="auto"/>
            <w:noWrap/>
          </w:tcPr>
          <w:p w14:paraId="010806AC" w14:textId="77777777" w:rsidR="005F36B5" w:rsidRPr="00C427A1" w:rsidRDefault="005F36B5" w:rsidP="003B7C69">
            <w:pPr>
              <w:pStyle w:val="af1"/>
              <w:jc w:val="center"/>
            </w:pPr>
            <w:r w:rsidRPr="00C427A1">
              <w:t>7</w:t>
            </w:r>
          </w:p>
        </w:tc>
        <w:tc>
          <w:tcPr>
            <w:tcW w:w="1075" w:type="dxa"/>
          </w:tcPr>
          <w:p w14:paraId="2BF4A5CA" w14:textId="77777777" w:rsidR="005F36B5" w:rsidRPr="00C427A1" w:rsidRDefault="005F36B5" w:rsidP="003B7C69">
            <w:pPr>
              <w:pStyle w:val="af1"/>
              <w:jc w:val="center"/>
            </w:pPr>
            <w:r w:rsidRPr="00C427A1">
              <w:t>Да</w:t>
            </w:r>
          </w:p>
        </w:tc>
        <w:tc>
          <w:tcPr>
            <w:tcW w:w="5981" w:type="dxa"/>
          </w:tcPr>
          <w:p w14:paraId="6388FDCA" w14:textId="77777777" w:rsidR="005F36B5" w:rsidRPr="00C427A1" w:rsidRDefault="005F36B5" w:rsidP="003B7C69">
            <w:pPr>
              <w:pStyle w:val="af1"/>
              <w:jc w:val="left"/>
            </w:pPr>
            <w:r w:rsidRPr="00C427A1">
              <w:t>{С}</w:t>
            </w:r>
          </w:p>
        </w:tc>
      </w:tr>
      <w:tr w:rsidR="0045406E" w:rsidRPr="00C427A1" w14:paraId="18AA5476" w14:textId="77777777" w:rsidTr="008C26BD">
        <w:trPr>
          <w:cantSplit/>
          <w:trHeight w:val="302"/>
        </w:trPr>
        <w:tc>
          <w:tcPr>
            <w:tcW w:w="5022" w:type="dxa"/>
            <w:shd w:val="clear" w:color="auto" w:fill="auto"/>
            <w:noWrap/>
          </w:tcPr>
          <w:p w14:paraId="6F02D9A2" w14:textId="77777777" w:rsidR="005F36B5" w:rsidRPr="00C427A1" w:rsidRDefault="005F36B5" w:rsidP="003B7C69">
            <w:pPr>
              <w:pStyle w:val="af1"/>
            </w:pPr>
            <w:r w:rsidRPr="00C427A1">
              <w:t>сумма расчета, указанного в чеке (БСО)</w:t>
            </w:r>
          </w:p>
        </w:tc>
        <w:tc>
          <w:tcPr>
            <w:tcW w:w="1076" w:type="dxa"/>
          </w:tcPr>
          <w:p w14:paraId="5B64111D" w14:textId="77777777" w:rsidR="005F36B5" w:rsidRPr="00C427A1" w:rsidRDefault="005F36B5" w:rsidP="003B7C69">
            <w:pPr>
              <w:pStyle w:val="af1"/>
              <w:jc w:val="center"/>
            </w:pPr>
            <w:r w:rsidRPr="00C427A1">
              <w:t>1020</w:t>
            </w:r>
          </w:p>
        </w:tc>
        <w:tc>
          <w:tcPr>
            <w:tcW w:w="1076" w:type="dxa"/>
            <w:shd w:val="clear" w:color="auto" w:fill="auto"/>
            <w:noWrap/>
          </w:tcPr>
          <w:p w14:paraId="28F169B7" w14:textId="77777777" w:rsidR="005F36B5" w:rsidRPr="00C427A1" w:rsidRDefault="005F36B5" w:rsidP="003B7C69">
            <w:pPr>
              <w:pStyle w:val="af1"/>
              <w:jc w:val="center"/>
            </w:pPr>
            <w:r w:rsidRPr="00C427A1">
              <w:t>1</w:t>
            </w:r>
          </w:p>
        </w:tc>
        <w:tc>
          <w:tcPr>
            <w:tcW w:w="1075" w:type="dxa"/>
          </w:tcPr>
          <w:p w14:paraId="507165B3" w14:textId="77777777" w:rsidR="005F36B5" w:rsidRPr="00C427A1" w:rsidRDefault="005F36B5" w:rsidP="003B7C69">
            <w:pPr>
              <w:pStyle w:val="af1"/>
              <w:jc w:val="center"/>
            </w:pPr>
            <w:r w:rsidRPr="00C427A1">
              <w:t>Нет</w:t>
            </w:r>
          </w:p>
        </w:tc>
        <w:tc>
          <w:tcPr>
            <w:tcW w:w="5981" w:type="dxa"/>
          </w:tcPr>
          <w:p w14:paraId="29576429" w14:textId="77777777" w:rsidR="005F36B5" w:rsidRPr="00C427A1" w:rsidRDefault="00075DEF" w:rsidP="00075DEF">
            <w:pPr>
              <w:pStyle w:val="af1"/>
              <w:jc w:val="left"/>
            </w:pPr>
            <w:r w:rsidRPr="00C427A1">
              <w:t xml:space="preserve">&lt;ИТОГО:&gt; </w:t>
            </w:r>
            <w:r w:rsidR="005F36B5" w:rsidRPr="00C427A1">
              <w:t>{Ц</w:t>
            </w:r>
            <w:proofErr w:type="gramStart"/>
            <w:r w:rsidR="005F36B5" w:rsidRPr="00C427A1">
              <w:t>}.ЦЦ</w:t>
            </w:r>
            <w:proofErr w:type="gramEnd"/>
          </w:p>
        </w:tc>
      </w:tr>
      <w:tr w:rsidR="0045406E" w:rsidRPr="00C427A1" w14:paraId="52372028" w14:textId="77777777" w:rsidTr="008C26BD">
        <w:trPr>
          <w:cantSplit/>
          <w:trHeight w:val="302"/>
        </w:trPr>
        <w:tc>
          <w:tcPr>
            <w:tcW w:w="5022" w:type="dxa"/>
            <w:shd w:val="clear" w:color="auto" w:fill="auto"/>
            <w:noWrap/>
          </w:tcPr>
          <w:p w14:paraId="5976E4FE" w14:textId="77777777" w:rsidR="005F36B5" w:rsidRPr="00C427A1" w:rsidRDefault="005F36B5" w:rsidP="003B7C69">
            <w:pPr>
              <w:pStyle w:val="af1"/>
            </w:pPr>
            <w:r w:rsidRPr="00C427A1">
              <w:t>сумма по чеку (БСО) наличными</w:t>
            </w:r>
          </w:p>
        </w:tc>
        <w:tc>
          <w:tcPr>
            <w:tcW w:w="1076" w:type="dxa"/>
          </w:tcPr>
          <w:p w14:paraId="413BD1F8" w14:textId="77777777" w:rsidR="005F36B5" w:rsidRPr="00C427A1" w:rsidRDefault="005F36B5" w:rsidP="003B7C69">
            <w:pPr>
              <w:pStyle w:val="af1"/>
              <w:jc w:val="center"/>
            </w:pPr>
            <w:r w:rsidRPr="00C427A1">
              <w:t>1031</w:t>
            </w:r>
          </w:p>
        </w:tc>
        <w:tc>
          <w:tcPr>
            <w:tcW w:w="1076" w:type="dxa"/>
            <w:shd w:val="clear" w:color="auto" w:fill="auto"/>
            <w:noWrap/>
          </w:tcPr>
          <w:p w14:paraId="2EF2EDF0" w14:textId="77777777" w:rsidR="005F36B5" w:rsidRPr="00C427A1" w:rsidRDefault="005F36B5" w:rsidP="003B7C69">
            <w:pPr>
              <w:pStyle w:val="af1"/>
              <w:jc w:val="center"/>
            </w:pPr>
            <w:r w:rsidRPr="00C427A1">
              <w:t>2</w:t>
            </w:r>
          </w:p>
        </w:tc>
        <w:tc>
          <w:tcPr>
            <w:tcW w:w="1075" w:type="dxa"/>
          </w:tcPr>
          <w:p w14:paraId="389ED7AB" w14:textId="77777777" w:rsidR="005F36B5" w:rsidRPr="00C427A1" w:rsidRDefault="005F36B5" w:rsidP="003B7C69">
            <w:pPr>
              <w:pStyle w:val="af1"/>
              <w:jc w:val="center"/>
            </w:pPr>
            <w:r w:rsidRPr="00C427A1">
              <w:t>Нет</w:t>
            </w:r>
          </w:p>
        </w:tc>
        <w:tc>
          <w:tcPr>
            <w:tcW w:w="5981" w:type="dxa"/>
          </w:tcPr>
          <w:p w14:paraId="40C49FE6" w14:textId="77777777" w:rsidR="005F36B5" w:rsidRPr="00C427A1" w:rsidRDefault="005F36B5" w:rsidP="00D30FEA">
            <w:pPr>
              <w:pStyle w:val="af1"/>
              <w:jc w:val="left"/>
            </w:pPr>
            <w:r w:rsidRPr="00C427A1">
              <w:t>&lt;НАЛИЧНЫМИ:&gt;</w:t>
            </w:r>
            <w:r w:rsidR="00D30FEA" w:rsidRPr="00C427A1">
              <w:t xml:space="preserve"> или &lt;Н.:&gt; </w:t>
            </w:r>
            <w:r w:rsidRPr="00C427A1">
              <w:t>{Ц</w:t>
            </w:r>
            <w:proofErr w:type="gramStart"/>
            <w:r w:rsidRPr="00C427A1">
              <w:t>}.ЦЦ</w:t>
            </w:r>
            <w:proofErr w:type="gramEnd"/>
          </w:p>
        </w:tc>
      </w:tr>
      <w:tr w:rsidR="0045406E" w:rsidRPr="00C427A1" w14:paraId="03F8EE5D" w14:textId="77777777" w:rsidTr="008C26BD">
        <w:trPr>
          <w:cantSplit/>
          <w:trHeight w:val="302"/>
        </w:trPr>
        <w:tc>
          <w:tcPr>
            <w:tcW w:w="5022" w:type="dxa"/>
            <w:shd w:val="clear" w:color="auto" w:fill="auto"/>
            <w:noWrap/>
          </w:tcPr>
          <w:p w14:paraId="27D98410" w14:textId="77777777" w:rsidR="005F36B5" w:rsidRPr="00C427A1" w:rsidRDefault="005F36B5" w:rsidP="003B7C69">
            <w:pPr>
              <w:pStyle w:val="af1"/>
            </w:pPr>
            <w:r w:rsidRPr="00C427A1">
              <w:t>сумма по чеку (БСО) электронными</w:t>
            </w:r>
          </w:p>
        </w:tc>
        <w:tc>
          <w:tcPr>
            <w:tcW w:w="1076" w:type="dxa"/>
          </w:tcPr>
          <w:p w14:paraId="5EAC1202" w14:textId="77777777" w:rsidR="005F36B5" w:rsidRPr="00C427A1" w:rsidRDefault="005F36B5" w:rsidP="003B7C69">
            <w:pPr>
              <w:pStyle w:val="af1"/>
              <w:jc w:val="center"/>
              <w:rPr>
                <w:lang w:val="en-US"/>
              </w:rPr>
            </w:pPr>
            <w:r w:rsidRPr="00C427A1">
              <w:rPr>
                <w:lang w:val="en-US"/>
              </w:rPr>
              <w:t>1081</w:t>
            </w:r>
          </w:p>
        </w:tc>
        <w:tc>
          <w:tcPr>
            <w:tcW w:w="1076" w:type="dxa"/>
            <w:shd w:val="clear" w:color="auto" w:fill="auto"/>
            <w:noWrap/>
          </w:tcPr>
          <w:p w14:paraId="0A3BB969" w14:textId="77777777" w:rsidR="005F36B5" w:rsidRPr="00C427A1" w:rsidRDefault="005F36B5" w:rsidP="003B7C69">
            <w:pPr>
              <w:pStyle w:val="af1"/>
              <w:jc w:val="center"/>
            </w:pPr>
            <w:r w:rsidRPr="00C427A1">
              <w:t>2</w:t>
            </w:r>
          </w:p>
        </w:tc>
        <w:tc>
          <w:tcPr>
            <w:tcW w:w="1075" w:type="dxa"/>
          </w:tcPr>
          <w:p w14:paraId="3044AD17" w14:textId="77777777" w:rsidR="005F36B5" w:rsidRPr="00C427A1" w:rsidRDefault="005F36B5" w:rsidP="003B7C69">
            <w:pPr>
              <w:pStyle w:val="af1"/>
              <w:jc w:val="center"/>
            </w:pPr>
            <w:r w:rsidRPr="00C427A1">
              <w:t>Нет</w:t>
            </w:r>
          </w:p>
        </w:tc>
        <w:tc>
          <w:tcPr>
            <w:tcW w:w="5981" w:type="dxa"/>
          </w:tcPr>
          <w:p w14:paraId="55B10AD2" w14:textId="77777777" w:rsidR="005F36B5" w:rsidRPr="00C427A1" w:rsidRDefault="005F36B5" w:rsidP="00D30FEA">
            <w:pPr>
              <w:pStyle w:val="af1"/>
              <w:jc w:val="left"/>
            </w:pPr>
            <w:r w:rsidRPr="00C427A1">
              <w:t>&lt;ЭЛЕКТРОННЫМИ:&gt;</w:t>
            </w:r>
            <w:r w:rsidR="00D30FEA" w:rsidRPr="00C427A1">
              <w:t xml:space="preserve"> или &lt;Э.:&gt; </w:t>
            </w:r>
            <w:r w:rsidRPr="00C427A1">
              <w:t>{Ц</w:t>
            </w:r>
            <w:proofErr w:type="gramStart"/>
            <w:r w:rsidRPr="00C427A1">
              <w:t>}.ЦЦ</w:t>
            </w:r>
            <w:proofErr w:type="gramEnd"/>
          </w:p>
        </w:tc>
      </w:tr>
      <w:tr w:rsidR="0045406E" w:rsidRPr="00C427A1" w14:paraId="7164E393" w14:textId="77777777" w:rsidTr="008C26BD">
        <w:trPr>
          <w:cantSplit/>
          <w:trHeight w:val="302"/>
        </w:trPr>
        <w:tc>
          <w:tcPr>
            <w:tcW w:w="5022" w:type="dxa"/>
            <w:shd w:val="clear" w:color="auto" w:fill="auto"/>
            <w:noWrap/>
          </w:tcPr>
          <w:p w14:paraId="7FDD119D" w14:textId="77777777" w:rsidR="005F36B5" w:rsidRPr="00C427A1" w:rsidRDefault="005F36B5" w:rsidP="003B7C69">
            <w:pPr>
              <w:pStyle w:val="af1"/>
            </w:pPr>
            <w:r w:rsidRPr="00C427A1">
              <w:lastRenderedPageBreak/>
              <w:t>сумма по чеку (БСО) предоплатой (зачетом аванса)</w:t>
            </w:r>
          </w:p>
        </w:tc>
        <w:tc>
          <w:tcPr>
            <w:tcW w:w="1076" w:type="dxa"/>
          </w:tcPr>
          <w:p w14:paraId="5EF9BE34" w14:textId="77777777" w:rsidR="005F36B5" w:rsidRPr="00C427A1" w:rsidRDefault="005F36B5" w:rsidP="003B7C69">
            <w:pPr>
              <w:pStyle w:val="af1"/>
              <w:jc w:val="center"/>
              <w:rPr>
                <w:lang w:val="en-US"/>
              </w:rPr>
            </w:pPr>
            <w:r w:rsidRPr="00C427A1">
              <w:t>1215</w:t>
            </w:r>
          </w:p>
        </w:tc>
        <w:tc>
          <w:tcPr>
            <w:tcW w:w="1076" w:type="dxa"/>
            <w:shd w:val="clear" w:color="auto" w:fill="auto"/>
            <w:noWrap/>
          </w:tcPr>
          <w:p w14:paraId="2E02A8A2" w14:textId="77777777" w:rsidR="005F36B5" w:rsidRPr="00C427A1" w:rsidRDefault="005F36B5" w:rsidP="003B7C69">
            <w:pPr>
              <w:pStyle w:val="af1"/>
              <w:jc w:val="center"/>
            </w:pPr>
            <w:r w:rsidRPr="00C427A1">
              <w:t>4</w:t>
            </w:r>
          </w:p>
        </w:tc>
        <w:tc>
          <w:tcPr>
            <w:tcW w:w="1075" w:type="dxa"/>
          </w:tcPr>
          <w:p w14:paraId="370C1D3A" w14:textId="77777777" w:rsidR="005F36B5" w:rsidRPr="00C427A1" w:rsidRDefault="005F36B5" w:rsidP="003B7C69">
            <w:pPr>
              <w:pStyle w:val="af1"/>
              <w:jc w:val="center"/>
            </w:pPr>
            <w:r w:rsidRPr="00C427A1">
              <w:t>Нет</w:t>
            </w:r>
          </w:p>
        </w:tc>
        <w:tc>
          <w:tcPr>
            <w:tcW w:w="5981" w:type="dxa"/>
          </w:tcPr>
          <w:p w14:paraId="66CA13C2" w14:textId="1011FF0B" w:rsidR="005F36B5" w:rsidRPr="00C427A1" w:rsidRDefault="005F36B5" w:rsidP="002E11A0">
            <w:pPr>
              <w:pStyle w:val="af1"/>
              <w:jc w:val="left"/>
            </w:pPr>
            <w:r w:rsidRPr="00C427A1">
              <w:t>&lt;</w:t>
            </w:r>
            <w:r w:rsidR="002E11A0" w:rsidRPr="00C427A1">
              <w:t>АВАНС</w:t>
            </w:r>
            <w:r w:rsidRPr="00C427A1">
              <w:t xml:space="preserve">:&gt; </w:t>
            </w:r>
            <w:r w:rsidR="00D30FEA" w:rsidRPr="00C427A1">
              <w:t>или &lt;</w:t>
            </w:r>
            <w:r w:rsidR="002E11A0" w:rsidRPr="00C427A1">
              <w:t>А</w:t>
            </w:r>
            <w:r w:rsidR="00D30FEA" w:rsidRPr="00C427A1">
              <w:t xml:space="preserve">.:&gt; </w:t>
            </w:r>
            <w:r w:rsidRPr="00C427A1">
              <w:t>{Ц</w:t>
            </w:r>
            <w:proofErr w:type="gramStart"/>
            <w:r w:rsidRPr="00C427A1">
              <w:t>}.ЦЦ</w:t>
            </w:r>
            <w:proofErr w:type="gramEnd"/>
          </w:p>
        </w:tc>
      </w:tr>
      <w:tr w:rsidR="0045406E" w:rsidRPr="00C427A1" w14:paraId="5AAA340A" w14:textId="77777777" w:rsidTr="008C26BD">
        <w:trPr>
          <w:cantSplit/>
          <w:trHeight w:val="302"/>
        </w:trPr>
        <w:tc>
          <w:tcPr>
            <w:tcW w:w="5022" w:type="dxa"/>
            <w:shd w:val="clear" w:color="auto" w:fill="auto"/>
            <w:noWrap/>
          </w:tcPr>
          <w:p w14:paraId="467B6009" w14:textId="77777777" w:rsidR="005F36B5" w:rsidRPr="00C427A1" w:rsidRDefault="005F36B5" w:rsidP="003B7C69">
            <w:pPr>
              <w:pStyle w:val="af1"/>
            </w:pPr>
            <w:r w:rsidRPr="00C427A1">
              <w:t xml:space="preserve">сумма по чеку (БСО) </w:t>
            </w:r>
            <w:proofErr w:type="spellStart"/>
            <w:r w:rsidRPr="00C427A1">
              <w:t>постоплатой</w:t>
            </w:r>
            <w:proofErr w:type="spellEnd"/>
            <w:r w:rsidRPr="00C427A1">
              <w:t xml:space="preserve"> (в кредит)</w:t>
            </w:r>
          </w:p>
        </w:tc>
        <w:tc>
          <w:tcPr>
            <w:tcW w:w="1076" w:type="dxa"/>
          </w:tcPr>
          <w:p w14:paraId="062006D3" w14:textId="77777777" w:rsidR="005F36B5" w:rsidRPr="00C427A1" w:rsidRDefault="005F36B5" w:rsidP="003B7C69">
            <w:pPr>
              <w:pStyle w:val="af1"/>
              <w:jc w:val="center"/>
            </w:pPr>
            <w:r w:rsidRPr="00C427A1">
              <w:t>1216</w:t>
            </w:r>
          </w:p>
        </w:tc>
        <w:tc>
          <w:tcPr>
            <w:tcW w:w="1076" w:type="dxa"/>
            <w:shd w:val="clear" w:color="auto" w:fill="auto"/>
            <w:noWrap/>
          </w:tcPr>
          <w:p w14:paraId="15B2800E" w14:textId="77777777" w:rsidR="005F36B5" w:rsidRPr="00C427A1" w:rsidRDefault="005F36B5" w:rsidP="003B7C69">
            <w:pPr>
              <w:pStyle w:val="af1"/>
              <w:jc w:val="center"/>
            </w:pPr>
            <w:r w:rsidRPr="00C427A1">
              <w:t>4</w:t>
            </w:r>
          </w:p>
        </w:tc>
        <w:tc>
          <w:tcPr>
            <w:tcW w:w="1075" w:type="dxa"/>
          </w:tcPr>
          <w:p w14:paraId="7BE763C9" w14:textId="77777777" w:rsidR="005F36B5" w:rsidRPr="00C427A1" w:rsidRDefault="005F36B5" w:rsidP="003B7C69">
            <w:pPr>
              <w:pStyle w:val="af1"/>
              <w:jc w:val="center"/>
            </w:pPr>
            <w:r w:rsidRPr="00C427A1">
              <w:t>Нет</w:t>
            </w:r>
          </w:p>
        </w:tc>
        <w:tc>
          <w:tcPr>
            <w:tcW w:w="5981" w:type="dxa"/>
          </w:tcPr>
          <w:p w14:paraId="76EC19E4" w14:textId="77777777" w:rsidR="005F36B5" w:rsidRPr="00C427A1" w:rsidRDefault="005F36B5" w:rsidP="00D30FEA">
            <w:pPr>
              <w:pStyle w:val="af1"/>
              <w:jc w:val="left"/>
            </w:pPr>
            <w:r w:rsidRPr="00C427A1">
              <w:t xml:space="preserve">&lt;В КРЕДИТ:&gt; </w:t>
            </w:r>
            <w:r w:rsidR="00D30FEA" w:rsidRPr="00C427A1">
              <w:t xml:space="preserve">или &lt;К.:&gt; </w:t>
            </w:r>
            <w:r w:rsidRPr="00C427A1">
              <w:t>{Ц</w:t>
            </w:r>
            <w:proofErr w:type="gramStart"/>
            <w:r w:rsidRPr="00C427A1">
              <w:t>}.ЦЦ</w:t>
            </w:r>
            <w:proofErr w:type="gramEnd"/>
          </w:p>
        </w:tc>
      </w:tr>
      <w:tr w:rsidR="0045406E" w:rsidRPr="00C427A1" w14:paraId="5A0FF338" w14:textId="77777777" w:rsidTr="008C26BD">
        <w:trPr>
          <w:cantSplit/>
          <w:trHeight w:val="302"/>
        </w:trPr>
        <w:tc>
          <w:tcPr>
            <w:tcW w:w="5022" w:type="dxa"/>
            <w:shd w:val="clear" w:color="auto" w:fill="auto"/>
            <w:noWrap/>
          </w:tcPr>
          <w:p w14:paraId="4E9B5958" w14:textId="77777777" w:rsidR="005F36B5" w:rsidRPr="00C427A1" w:rsidRDefault="005F36B5" w:rsidP="003B7C69">
            <w:pPr>
              <w:pStyle w:val="af1"/>
            </w:pPr>
            <w:r w:rsidRPr="00C427A1">
              <w:t>сумма по чеку (БСО) встречным предоставлением</w:t>
            </w:r>
          </w:p>
        </w:tc>
        <w:tc>
          <w:tcPr>
            <w:tcW w:w="1076" w:type="dxa"/>
          </w:tcPr>
          <w:p w14:paraId="38BF6C85" w14:textId="77777777" w:rsidR="005F36B5" w:rsidRPr="00C427A1" w:rsidRDefault="005F36B5" w:rsidP="003B7C69">
            <w:pPr>
              <w:pStyle w:val="af1"/>
              <w:jc w:val="center"/>
              <w:rPr>
                <w:lang w:val="en-US"/>
              </w:rPr>
            </w:pPr>
            <w:r w:rsidRPr="00C427A1">
              <w:t>1217</w:t>
            </w:r>
          </w:p>
        </w:tc>
        <w:tc>
          <w:tcPr>
            <w:tcW w:w="1076" w:type="dxa"/>
            <w:shd w:val="clear" w:color="auto" w:fill="auto"/>
            <w:noWrap/>
          </w:tcPr>
          <w:p w14:paraId="22B30535" w14:textId="77777777" w:rsidR="005F36B5" w:rsidRPr="00C427A1" w:rsidRDefault="005F36B5" w:rsidP="003B7C69">
            <w:pPr>
              <w:pStyle w:val="af1"/>
              <w:jc w:val="center"/>
            </w:pPr>
            <w:r w:rsidRPr="00C427A1">
              <w:t>4</w:t>
            </w:r>
          </w:p>
        </w:tc>
        <w:tc>
          <w:tcPr>
            <w:tcW w:w="1075" w:type="dxa"/>
          </w:tcPr>
          <w:p w14:paraId="48DB8264" w14:textId="77777777" w:rsidR="005F36B5" w:rsidRPr="00C427A1" w:rsidRDefault="005F36B5" w:rsidP="003B7C69">
            <w:pPr>
              <w:pStyle w:val="af1"/>
              <w:jc w:val="center"/>
            </w:pPr>
            <w:r w:rsidRPr="00C427A1">
              <w:t>Нет</w:t>
            </w:r>
          </w:p>
        </w:tc>
        <w:tc>
          <w:tcPr>
            <w:tcW w:w="5981" w:type="dxa"/>
          </w:tcPr>
          <w:p w14:paraId="282622C0" w14:textId="77777777" w:rsidR="005F36B5" w:rsidRPr="00C427A1" w:rsidRDefault="005F36B5" w:rsidP="00D30FEA">
            <w:pPr>
              <w:pStyle w:val="af1"/>
              <w:jc w:val="left"/>
            </w:pPr>
            <w:r w:rsidRPr="00C427A1">
              <w:t xml:space="preserve">&lt;ОБМЕН:&gt; </w:t>
            </w:r>
            <w:r w:rsidR="00D30FEA" w:rsidRPr="00C427A1">
              <w:t xml:space="preserve">или &lt;О.:&gt; </w:t>
            </w:r>
            <w:r w:rsidRPr="00C427A1">
              <w:t>{Ц</w:t>
            </w:r>
            <w:proofErr w:type="gramStart"/>
            <w:r w:rsidRPr="00C427A1">
              <w:t>}.ЦЦ</w:t>
            </w:r>
            <w:proofErr w:type="gramEnd"/>
          </w:p>
        </w:tc>
      </w:tr>
      <w:tr w:rsidR="0045406E" w:rsidRPr="00C427A1" w14:paraId="13BC4ADE" w14:textId="77777777" w:rsidTr="008C26BD">
        <w:trPr>
          <w:cantSplit/>
          <w:trHeight w:val="302"/>
        </w:trPr>
        <w:tc>
          <w:tcPr>
            <w:tcW w:w="5022" w:type="dxa"/>
            <w:shd w:val="clear" w:color="auto" w:fill="auto"/>
            <w:noWrap/>
          </w:tcPr>
          <w:p w14:paraId="30F29285" w14:textId="77777777" w:rsidR="005F36B5" w:rsidRPr="00C427A1" w:rsidRDefault="005F36B5" w:rsidP="003B7C69">
            <w:pPr>
              <w:pStyle w:val="af1"/>
            </w:pPr>
            <w:r w:rsidRPr="00C427A1">
              <w:t>сумма НДС чека по ставке 18%</w:t>
            </w:r>
          </w:p>
        </w:tc>
        <w:tc>
          <w:tcPr>
            <w:tcW w:w="1076" w:type="dxa"/>
          </w:tcPr>
          <w:p w14:paraId="64EBD6B9" w14:textId="77777777" w:rsidR="005F36B5" w:rsidRPr="00C427A1" w:rsidRDefault="005F36B5" w:rsidP="003B7C69">
            <w:pPr>
              <w:pStyle w:val="af1"/>
              <w:jc w:val="center"/>
            </w:pPr>
            <w:r w:rsidRPr="00C427A1">
              <w:t>1102</w:t>
            </w:r>
          </w:p>
        </w:tc>
        <w:tc>
          <w:tcPr>
            <w:tcW w:w="1076" w:type="dxa"/>
            <w:shd w:val="clear" w:color="auto" w:fill="auto"/>
            <w:noWrap/>
          </w:tcPr>
          <w:p w14:paraId="46997250" w14:textId="77777777" w:rsidR="005F36B5" w:rsidRPr="00C427A1" w:rsidRDefault="005F36B5" w:rsidP="003B7C69">
            <w:pPr>
              <w:pStyle w:val="af1"/>
              <w:jc w:val="center"/>
            </w:pPr>
            <w:r w:rsidRPr="00C427A1">
              <w:t>2</w:t>
            </w:r>
          </w:p>
        </w:tc>
        <w:tc>
          <w:tcPr>
            <w:tcW w:w="1075" w:type="dxa"/>
          </w:tcPr>
          <w:p w14:paraId="07C3519D" w14:textId="77777777" w:rsidR="005F36B5" w:rsidRPr="00C427A1" w:rsidRDefault="005F36B5" w:rsidP="003B7C69">
            <w:pPr>
              <w:pStyle w:val="af1"/>
              <w:jc w:val="center"/>
            </w:pPr>
            <w:r w:rsidRPr="00C427A1">
              <w:t>Нет</w:t>
            </w:r>
          </w:p>
        </w:tc>
        <w:tc>
          <w:tcPr>
            <w:tcW w:w="5981" w:type="dxa"/>
          </w:tcPr>
          <w:p w14:paraId="6B1EB2BF" w14:textId="77777777" w:rsidR="005F36B5" w:rsidRPr="00C427A1" w:rsidRDefault="00075DEF" w:rsidP="00075DEF">
            <w:pPr>
              <w:pStyle w:val="af1"/>
              <w:jc w:val="left"/>
            </w:pPr>
            <w:r w:rsidRPr="00C427A1">
              <w:t xml:space="preserve">&lt;НДС 18%:&gt; </w:t>
            </w:r>
            <w:r w:rsidR="005F36B5" w:rsidRPr="00C427A1">
              <w:t>{Ц</w:t>
            </w:r>
            <w:proofErr w:type="gramStart"/>
            <w:r w:rsidR="005F36B5" w:rsidRPr="00C427A1">
              <w:t>}.ЦЦ</w:t>
            </w:r>
            <w:proofErr w:type="gramEnd"/>
          </w:p>
        </w:tc>
      </w:tr>
      <w:tr w:rsidR="0045406E" w:rsidRPr="00C427A1" w14:paraId="50D4AA9E" w14:textId="77777777" w:rsidTr="008C26BD">
        <w:trPr>
          <w:cantSplit/>
          <w:trHeight w:val="302"/>
        </w:trPr>
        <w:tc>
          <w:tcPr>
            <w:tcW w:w="5022" w:type="dxa"/>
            <w:shd w:val="clear" w:color="auto" w:fill="auto"/>
            <w:noWrap/>
          </w:tcPr>
          <w:p w14:paraId="3990D554" w14:textId="77777777" w:rsidR="005F36B5" w:rsidRPr="00C427A1" w:rsidRDefault="005F36B5" w:rsidP="003B7C69">
            <w:pPr>
              <w:pStyle w:val="af1"/>
            </w:pPr>
            <w:r w:rsidRPr="00C427A1">
              <w:t>сумма НДС чека по ставке 10%</w:t>
            </w:r>
          </w:p>
        </w:tc>
        <w:tc>
          <w:tcPr>
            <w:tcW w:w="1076" w:type="dxa"/>
          </w:tcPr>
          <w:p w14:paraId="0454D794" w14:textId="77777777" w:rsidR="005F36B5" w:rsidRPr="00C427A1" w:rsidRDefault="005F36B5" w:rsidP="003B7C69">
            <w:pPr>
              <w:pStyle w:val="af1"/>
              <w:jc w:val="center"/>
            </w:pPr>
            <w:r w:rsidRPr="00C427A1">
              <w:t>1103</w:t>
            </w:r>
          </w:p>
        </w:tc>
        <w:tc>
          <w:tcPr>
            <w:tcW w:w="1076" w:type="dxa"/>
            <w:shd w:val="clear" w:color="auto" w:fill="auto"/>
            <w:noWrap/>
          </w:tcPr>
          <w:p w14:paraId="45DEF6FF" w14:textId="77777777" w:rsidR="005F36B5" w:rsidRPr="00C427A1" w:rsidRDefault="005F36B5" w:rsidP="003B7C69">
            <w:pPr>
              <w:pStyle w:val="af1"/>
              <w:jc w:val="center"/>
            </w:pPr>
            <w:r w:rsidRPr="00C427A1">
              <w:t>2</w:t>
            </w:r>
          </w:p>
        </w:tc>
        <w:tc>
          <w:tcPr>
            <w:tcW w:w="1075" w:type="dxa"/>
          </w:tcPr>
          <w:p w14:paraId="15B67140" w14:textId="77777777" w:rsidR="005F36B5" w:rsidRPr="00C427A1" w:rsidRDefault="005F36B5" w:rsidP="003B7C69">
            <w:pPr>
              <w:pStyle w:val="af1"/>
              <w:jc w:val="center"/>
            </w:pPr>
            <w:r w:rsidRPr="00C427A1">
              <w:t>Нет</w:t>
            </w:r>
          </w:p>
        </w:tc>
        <w:tc>
          <w:tcPr>
            <w:tcW w:w="5981" w:type="dxa"/>
          </w:tcPr>
          <w:p w14:paraId="13236B36" w14:textId="77777777" w:rsidR="005F36B5" w:rsidRPr="00C427A1" w:rsidRDefault="00075DEF" w:rsidP="00075DEF">
            <w:pPr>
              <w:pStyle w:val="af1"/>
              <w:jc w:val="left"/>
            </w:pPr>
            <w:r w:rsidRPr="00C427A1">
              <w:t xml:space="preserve">&lt;НДС 10%:&gt; </w:t>
            </w:r>
            <w:r w:rsidR="005F36B5" w:rsidRPr="00C427A1">
              <w:t>{Ц</w:t>
            </w:r>
            <w:proofErr w:type="gramStart"/>
            <w:r w:rsidR="005F36B5" w:rsidRPr="00C427A1">
              <w:t>}.ЦЦ</w:t>
            </w:r>
            <w:proofErr w:type="gramEnd"/>
          </w:p>
        </w:tc>
      </w:tr>
      <w:tr w:rsidR="0045406E" w:rsidRPr="00C427A1" w14:paraId="36DA257D" w14:textId="77777777" w:rsidTr="008C26BD">
        <w:trPr>
          <w:cantSplit/>
          <w:trHeight w:val="302"/>
        </w:trPr>
        <w:tc>
          <w:tcPr>
            <w:tcW w:w="5022" w:type="dxa"/>
            <w:shd w:val="clear" w:color="auto" w:fill="auto"/>
            <w:noWrap/>
          </w:tcPr>
          <w:p w14:paraId="09A24B7D" w14:textId="77777777" w:rsidR="005F36B5" w:rsidRPr="00C427A1" w:rsidRDefault="005F36B5" w:rsidP="003B7C69">
            <w:pPr>
              <w:pStyle w:val="af1"/>
            </w:pPr>
            <w:r w:rsidRPr="00C427A1">
              <w:t>сумма расчета по чеку с НДС по ставке 0%</w:t>
            </w:r>
          </w:p>
        </w:tc>
        <w:tc>
          <w:tcPr>
            <w:tcW w:w="1076" w:type="dxa"/>
          </w:tcPr>
          <w:p w14:paraId="3236B6F4" w14:textId="77777777" w:rsidR="005F36B5" w:rsidRPr="00C427A1" w:rsidRDefault="005F36B5" w:rsidP="003B7C69">
            <w:pPr>
              <w:pStyle w:val="af1"/>
              <w:jc w:val="center"/>
            </w:pPr>
            <w:r w:rsidRPr="00C427A1">
              <w:t>1104</w:t>
            </w:r>
          </w:p>
        </w:tc>
        <w:tc>
          <w:tcPr>
            <w:tcW w:w="1076" w:type="dxa"/>
            <w:shd w:val="clear" w:color="auto" w:fill="auto"/>
            <w:noWrap/>
          </w:tcPr>
          <w:p w14:paraId="78157F7C" w14:textId="77777777" w:rsidR="005F36B5" w:rsidRPr="00C427A1" w:rsidRDefault="005F36B5" w:rsidP="003B7C69">
            <w:pPr>
              <w:pStyle w:val="af1"/>
              <w:jc w:val="center"/>
            </w:pPr>
            <w:r w:rsidRPr="00C427A1">
              <w:t>2</w:t>
            </w:r>
          </w:p>
        </w:tc>
        <w:tc>
          <w:tcPr>
            <w:tcW w:w="1075" w:type="dxa"/>
          </w:tcPr>
          <w:p w14:paraId="6BC8B7DF" w14:textId="77777777" w:rsidR="005F36B5" w:rsidRPr="00C427A1" w:rsidRDefault="005F36B5" w:rsidP="003B7C69">
            <w:pPr>
              <w:pStyle w:val="af1"/>
              <w:jc w:val="center"/>
            </w:pPr>
            <w:r w:rsidRPr="00C427A1">
              <w:t>Нет</w:t>
            </w:r>
          </w:p>
        </w:tc>
        <w:tc>
          <w:tcPr>
            <w:tcW w:w="5981" w:type="dxa"/>
          </w:tcPr>
          <w:p w14:paraId="0E42E1B9" w14:textId="77777777" w:rsidR="005F36B5" w:rsidRPr="00C427A1" w:rsidRDefault="00075DEF" w:rsidP="00075DEF">
            <w:pPr>
              <w:pStyle w:val="af1"/>
              <w:jc w:val="left"/>
            </w:pPr>
            <w:r w:rsidRPr="00C427A1">
              <w:t xml:space="preserve">&lt;ИТОГО с НДС 0%:&gt; </w:t>
            </w:r>
            <w:r w:rsidR="005F36B5" w:rsidRPr="00C427A1">
              <w:t>{Ц</w:t>
            </w:r>
            <w:proofErr w:type="gramStart"/>
            <w:r w:rsidR="005F36B5" w:rsidRPr="00C427A1">
              <w:t>}.ЦЦ</w:t>
            </w:r>
            <w:proofErr w:type="gramEnd"/>
          </w:p>
        </w:tc>
      </w:tr>
      <w:tr w:rsidR="0045406E" w:rsidRPr="00C427A1" w14:paraId="786041AF" w14:textId="77777777" w:rsidTr="008C26BD">
        <w:trPr>
          <w:cantSplit/>
          <w:trHeight w:val="302"/>
        </w:trPr>
        <w:tc>
          <w:tcPr>
            <w:tcW w:w="5022" w:type="dxa"/>
            <w:shd w:val="clear" w:color="auto" w:fill="auto"/>
            <w:noWrap/>
          </w:tcPr>
          <w:p w14:paraId="69DCF77C" w14:textId="77777777" w:rsidR="005F36B5" w:rsidRPr="00C427A1" w:rsidRDefault="005F36B5" w:rsidP="003B7C69">
            <w:pPr>
              <w:pStyle w:val="af1"/>
            </w:pPr>
            <w:r w:rsidRPr="00C427A1">
              <w:t>сумма расчета по чеку без НДС</w:t>
            </w:r>
          </w:p>
        </w:tc>
        <w:tc>
          <w:tcPr>
            <w:tcW w:w="1076" w:type="dxa"/>
          </w:tcPr>
          <w:p w14:paraId="5D0F5066" w14:textId="77777777" w:rsidR="005F36B5" w:rsidRPr="00C427A1" w:rsidRDefault="005F36B5" w:rsidP="003B7C69">
            <w:pPr>
              <w:pStyle w:val="af1"/>
              <w:jc w:val="center"/>
            </w:pPr>
            <w:r w:rsidRPr="00C427A1">
              <w:t>1105</w:t>
            </w:r>
          </w:p>
        </w:tc>
        <w:tc>
          <w:tcPr>
            <w:tcW w:w="1076" w:type="dxa"/>
            <w:shd w:val="clear" w:color="auto" w:fill="auto"/>
            <w:noWrap/>
          </w:tcPr>
          <w:p w14:paraId="2F8C38AA" w14:textId="77777777" w:rsidR="005F36B5" w:rsidRPr="00C427A1" w:rsidRDefault="005F36B5" w:rsidP="003B7C69">
            <w:pPr>
              <w:pStyle w:val="af1"/>
              <w:jc w:val="center"/>
            </w:pPr>
            <w:r w:rsidRPr="00C427A1">
              <w:t>2</w:t>
            </w:r>
          </w:p>
        </w:tc>
        <w:tc>
          <w:tcPr>
            <w:tcW w:w="1075" w:type="dxa"/>
          </w:tcPr>
          <w:p w14:paraId="3166A2E8" w14:textId="77777777" w:rsidR="005F36B5" w:rsidRPr="00C427A1" w:rsidRDefault="005F36B5" w:rsidP="003B7C69">
            <w:pPr>
              <w:pStyle w:val="af1"/>
              <w:jc w:val="center"/>
            </w:pPr>
            <w:r w:rsidRPr="00C427A1">
              <w:t>Нет</w:t>
            </w:r>
          </w:p>
        </w:tc>
        <w:tc>
          <w:tcPr>
            <w:tcW w:w="5981" w:type="dxa"/>
          </w:tcPr>
          <w:p w14:paraId="49846D41" w14:textId="77777777" w:rsidR="005F36B5" w:rsidRPr="00C427A1" w:rsidRDefault="00075DEF" w:rsidP="003B7C69">
            <w:pPr>
              <w:pStyle w:val="af1"/>
              <w:jc w:val="left"/>
            </w:pPr>
            <w:r w:rsidRPr="00C427A1">
              <w:t xml:space="preserve">&lt;НДС 18%:&gt; </w:t>
            </w:r>
            <w:r w:rsidR="005F36B5" w:rsidRPr="00C427A1">
              <w:t>{Ц</w:t>
            </w:r>
            <w:proofErr w:type="gramStart"/>
            <w:r w:rsidR="005F36B5" w:rsidRPr="00C427A1">
              <w:t>}.ЦЦ</w:t>
            </w:r>
            <w:proofErr w:type="gramEnd"/>
          </w:p>
        </w:tc>
      </w:tr>
      <w:tr w:rsidR="0045406E" w:rsidRPr="00C427A1" w14:paraId="457EA719" w14:textId="77777777" w:rsidTr="008C26BD">
        <w:trPr>
          <w:cantSplit/>
          <w:trHeight w:val="302"/>
        </w:trPr>
        <w:tc>
          <w:tcPr>
            <w:tcW w:w="5022" w:type="dxa"/>
            <w:shd w:val="clear" w:color="auto" w:fill="auto"/>
            <w:noWrap/>
          </w:tcPr>
          <w:p w14:paraId="1FC4C612" w14:textId="77777777" w:rsidR="005F36B5" w:rsidRPr="00C427A1" w:rsidRDefault="005F36B5" w:rsidP="003B7C69">
            <w:pPr>
              <w:pStyle w:val="af1"/>
            </w:pPr>
            <w:r w:rsidRPr="00C427A1">
              <w:t xml:space="preserve">сумма НДС чека по </w:t>
            </w:r>
            <w:proofErr w:type="spellStart"/>
            <w:r w:rsidRPr="00C427A1">
              <w:t>расч</w:t>
            </w:r>
            <w:proofErr w:type="spellEnd"/>
            <w:r w:rsidRPr="00C427A1">
              <w:t>. ставке 18/118</w:t>
            </w:r>
          </w:p>
        </w:tc>
        <w:tc>
          <w:tcPr>
            <w:tcW w:w="1076" w:type="dxa"/>
          </w:tcPr>
          <w:p w14:paraId="5AEF5ECE" w14:textId="77777777" w:rsidR="005F36B5" w:rsidRPr="00C427A1" w:rsidRDefault="005F36B5" w:rsidP="003B7C69">
            <w:pPr>
              <w:pStyle w:val="af1"/>
              <w:jc w:val="center"/>
            </w:pPr>
            <w:r w:rsidRPr="00C427A1">
              <w:t>1106</w:t>
            </w:r>
          </w:p>
        </w:tc>
        <w:tc>
          <w:tcPr>
            <w:tcW w:w="1076" w:type="dxa"/>
            <w:shd w:val="clear" w:color="auto" w:fill="auto"/>
            <w:noWrap/>
          </w:tcPr>
          <w:p w14:paraId="2C14DC81" w14:textId="77777777" w:rsidR="005F36B5" w:rsidRPr="00C427A1" w:rsidRDefault="005F36B5" w:rsidP="003B7C69">
            <w:pPr>
              <w:pStyle w:val="af1"/>
              <w:jc w:val="center"/>
            </w:pPr>
            <w:r w:rsidRPr="00C427A1">
              <w:t>2</w:t>
            </w:r>
          </w:p>
        </w:tc>
        <w:tc>
          <w:tcPr>
            <w:tcW w:w="1075" w:type="dxa"/>
          </w:tcPr>
          <w:p w14:paraId="375C0845" w14:textId="77777777" w:rsidR="005F36B5" w:rsidRPr="00C427A1" w:rsidRDefault="005F36B5" w:rsidP="003B7C69">
            <w:pPr>
              <w:pStyle w:val="af1"/>
              <w:jc w:val="center"/>
            </w:pPr>
            <w:r w:rsidRPr="00C427A1">
              <w:t>Нет</w:t>
            </w:r>
          </w:p>
        </w:tc>
        <w:tc>
          <w:tcPr>
            <w:tcW w:w="5981" w:type="dxa"/>
          </w:tcPr>
          <w:p w14:paraId="60B61CE0" w14:textId="77777777" w:rsidR="005F36B5" w:rsidRPr="00C427A1" w:rsidRDefault="00075DEF" w:rsidP="003B7C69">
            <w:pPr>
              <w:pStyle w:val="af1"/>
              <w:jc w:val="left"/>
            </w:pPr>
            <w:r w:rsidRPr="00C427A1">
              <w:t xml:space="preserve">&lt;НДС 18/118%:&gt; </w:t>
            </w:r>
            <w:r w:rsidR="005F36B5" w:rsidRPr="00C427A1">
              <w:t>{Ц</w:t>
            </w:r>
            <w:proofErr w:type="gramStart"/>
            <w:r w:rsidR="005F36B5" w:rsidRPr="00C427A1">
              <w:t>}.ЦЦ</w:t>
            </w:r>
            <w:proofErr w:type="gramEnd"/>
          </w:p>
        </w:tc>
      </w:tr>
      <w:tr w:rsidR="0045406E" w:rsidRPr="00C427A1" w14:paraId="20CE9D83" w14:textId="77777777" w:rsidTr="008C26BD">
        <w:trPr>
          <w:cantSplit/>
          <w:trHeight w:val="302"/>
        </w:trPr>
        <w:tc>
          <w:tcPr>
            <w:tcW w:w="5022" w:type="dxa"/>
            <w:shd w:val="clear" w:color="auto" w:fill="auto"/>
            <w:noWrap/>
          </w:tcPr>
          <w:p w14:paraId="26DD4F3D" w14:textId="77777777" w:rsidR="005F36B5" w:rsidRPr="00C427A1" w:rsidRDefault="005F36B5" w:rsidP="003B7C69">
            <w:pPr>
              <w:pStyle w:val="af1"/>
            </w:pPr>
            <w:r w:rsidRPr="00C427A1">
              <w:t xml:space="preserve">сумма НДС чека по </w:t>
            </w:r>
            <w:proofErr w:type="spellStart"/>
            <w:r w:rsidRPr="00C427A1">
              <w:t>расч</w:t>
            </w:r>
            <w:proofErr w:type="spellEnd"/>
            <w:r w:rsidRPr="00C427A1">
              <w:t>. ставке 10/110</w:t>
            </w:r>
          </w:p>
        </w:tc>
        <w:tc>
          <w:tcPr>
            <w:tcW w:w="1076" w:type="dxa"/>
          </w:tcPr>
          <w:p w14:paraId="133592E2" w14:textId="77777777" w:rsidR="005F36B5" w:rsidRPr="00C427A1" w:rsidRDefault="005F36B5" w:rsidP="003B7C69">
            <w:pPr>
              <w:pStyle w:val="af1"/>
              <w:jc w:val="center"/>
            </w:pPr>
            <w:r w:rsidRPr="00C427A1">
              <w:t>1107</w:t>
            </w:r>
          </w:p>
        </w:tc>
        <w:tc>
          <w:tcPr>
            <w:tcW w:w="1076" w:type="dxa"/>
            <w:shd w:val="clear" w:color="auto" w:fill="auto"/>
            <w:noWrap/>
          </w:tcPr>
          <w:p w14:paraId="095092AA" w14:textId="77777777" w:rsidR="005F36B5" w:rsidRPr="00C427A1" w:rsidRDefault="005F36B5" w:rsidP="003B7C69">
            <w:pPr>
              <w:pStyle w:val="af1"/>
              <w:jc w:val="center"/>
            </w:pPr>
            <w:r w:rsidRPr="00C427A1">
              <w:t>2</w:t>
            </w:r>
          </w:p>
        </w:tc>
        <w:tc>
          <w:tcPr>
            <w:tcW w:w="1075" w:type="dxa"/>
          </w:tcPr>
          <w:p w14:paraId="73173DD3" w14:textId="77777777" w:rsidR="005F36B5" w:rsidRPr="00C427A1" w:rsidRDefault="005F36B5" w:rsidP="003B7C69">
            <w:pPr>
              <w:pStyle w:val="af1"/>
              <w:jc w:val="center"/>
            </w:pPr>
            <w:r w:rsidRPr="00C427A1">
              <w:t>Нет</w:t>
            </w:r>
          </w:p>
        </w:tc>
        <w:tc>
          <w:tcPr>
            <w:tcW w:w="5981" w:type="dxa"/>
          </w:tcPr>
          <w:p w14:paraId="5DABBF16" w14:textId="77777777" w:rsidR="005F36B5" w:rsidRPr="00C427A1" w:rsidRDefault="00075DEF" w:rsidP="00075DEF">
            <w:pPr>
              <w:pStyle w:val="af1"/>
              <w:jc w:val="left"/>
            </w:pPr>
            <w:r w:rsidRPr="00C427A1">
              <w:t xml:space="preserve">&lt;НДС 10/110%:&gt; </w:t>
            </w:r>
            <w:r w:rsidR="005F36B5" w:rsidRPr="00C427A1">
              <w:t>{Ц</w:t>
            </w:r>
            <w:proofErr w:type="gramStart"/>
            <w:r w:rsidR="005F36B5" w:rsidRPr="00C427A1">
              <w:t>}.ЦЦ</w:t>
            </w:r>
            <w:proofErr w:type="gramEnd"/>
          </w:p>
        </w:tc>
      </w:tr>
      <w:tr w:rsidR="0045406E" w:rsidRPr="00C427A1" w14:paraId="34339FAD" w14:textId="77777777" w:rsidTr="008C26BD">
        <w:trPr>
          <w:cantSplit/>
          <w:trHeight w:val="302"/>
        </w:trPr>
        <w:tc>
          <w:tcPr>
            <w:tcW w:w="5022" w:type="dxa"/>
            <w:shd w:val="clear" w:color="auto" w:fill="auto"/>
            <w:noWrap/>
          </w:tcPr>
          <w:p w14:paraId="317D815C" w14:textId="77777777" w:rsidR="005F36B5" w:rsidRPr="00C427A1" w:rsidRDefault="005F36B5" w:rsidP="003B7C69">
            <w:pPr>
              <w:pStyle w:val="af1"/>
            </w:pPr>
            <w:r w:rsidRPr="00C427A1">
              <w:t>адрес электронной почты отправителя чека</w:t>
            </w:r>
          </w:p>
        </w:tc>
        <w:tc>
          <w:tcPr>
            <w:tcW w:w="1076" w:type="dxa"/>
          </w:tcPr>
          <w:p w14:paraId="36D866F0" w14:textId="77777777" w:rsidR="005F36B5" w:rsidRPr="00C427A1" w:rsidRDefault="005F36B5" w:rsidP="003B7C69">
            <w:pPr>
              <w:pStyle w:val="af1"/>
              <w:jc w:val="center"/>
            </w:pPr>
            <w:r w:rsidRPr="00C427A1">
              <w:t>1117</w:t>
            </w:r>
          </w:p>
        </w:tc>
        <w:tc>
          <w:tcPr>
            <w:tcW w:w="1076" w:type="dxa"/>
            <w:shd w:val="clear" w:color="auto" w:fill="auto"/>
            <w:noWrap/>
          </w:tcPr>
          <w:p w14:paraId="26F1C7BA" w14:textId="4A8C7D37" w:rsidR="005F36B5" w:rsidRPr="00C427A1" w:rsidRDefault="00105C4A" w:rsidP="003B7C69">
            <w:pPr>
              <w:pStyle w:val="af1"/>
              <w:jc w:val="center"/>
            </w:pPr>
            <w:r>
              <w:t>4</w:t>
            </w:r>
          </w:p>
        </w:tc>
        <w:tc>
          <w:tcPr>
            <w:tcW w:w="1075" w:type="dxa"/>
          </w:tcPr>
          <w:p w14:paraId="2487E970" w14:textId="77777777" w:rsidR="005F36B5" w:rsidRPr="00C427A1" w:rsidRDefault="005F36B5" w:rsidP="003B7C69">
            <w:pPr>
              <w:pStyle w:val="af1"/>
              <w:jc w:val="center"/>
            </w:pPr>
            <w:r w:rsidRPr="00C427A1">
              <w:t>Нет</w:t>
            </w:r>
          </w:p>
        </w:tc>
        <w:tc>
          <w:tcPr>
            <w:tcW w:w="5981" w:type="dxa"/>
          </w:tcPr>
          <w:p w14:paraId="0D133061" w14:textId="77777777" w:rsidR="005F36B5" w:rsidRPr="00C427A1" w:rsidRDefault="00D30FEA" w:rsidP="003B7C69">
            <w:pPr>
              <w:pStyle w:val="af1"/>
              <w:jc w:val="left"/>
            </w:pPr>
            <w:r w:rsidRPr="00C427A1">
              <w:t>&lt;</w:t>
            </w:r>
            <w:r w:rsidR="005F36B5" w:rsidRPr="00C427A1">
              <w:t>ЭЛ.АДР.ОТПРАВИТЕЛЯ:</w:t>
            </w:r>
            <w:r w:rsidRPr="00C427A1">
              <w:t>&gt;</w:t>
            </w:r>
            <w:r w:rsidR="005F36B5" w:rsidRPr="00C427A1">
              <w:t xml:space="preserve"> {С}@{</w:t>
            </w:r>
            <w:r w:rsidR="005F36B5" w:rsidRPr="00C427A1">
              <w:rPr>
                <w:lang w:val="en-US"/>
              </w:rPr>
              <w:t>C</w:t>
            </w:r>
            <w:r w:rsidR="005F36B5" w:rsidRPr="00C427A1">
              <w:t>}</w:t>
            </w:r>
          </w:p>
        </w:tc>
      </w:tr>
      <w:tr w:rsidR="0045406E" w:rsidRPr="00C427A1" w14:paraId="04BBAEE6" w14:textId="77777777" w:rsidTr="008C26BD">
        <w:trPr>
          <w:cantSplit/>
          <w:trHeight w:val="418"/>
        </w:trPr>
        <w:tc>
          <w:tcPr>
            <w:tcW w:w="5022" w:type="dxa"/>
            <w:tcBorders>
              <w:top w:val="single" w:sz="4" w:space="0" w:color="auto"/>
              <w:left w:val="single" w:sz="4" w:space="0" w:color="auto"/>
              <w:bottom w:val="single" w:sz="4" w:space="0" w:color="auto"/>
              <w:right w:val="single" w:sz="4" w:space="0" w:color="auto"/>
            </w:tcBorders>
            <w:shd w:val="clear" w:color="auto" w:fill="auto"/>
            <w:noWrap/>
          </w:tcPr>
          <w:p w14:paraId="3B8190A8" w14:textId="2108568C" w:rsidR="005F36B5" w:rsidRPr="00C427A1" w:rsidRDefault="005F36B5" w:rsidP="006D4F04">
            <w:pPr>
              <w:pStyle w:val="af1"/>
            </w:pPr>
            <w:r w:rsidRPr="00C427A1">
              <w:t>признак агента</w:t>
            </w:r>
            <w:r w:rsidR="001E1201" w:rsidRPr="00C427A1">
              <w:t xml:space="preserve"> </w:t>
            </w:r>
          </w:p>
        </w:tc>
        <w:tc>
          <w:tcPr>
            <w:tcW w:w="1076" w:type="dxa"/>
            <w:tcBorders>
              <w:top w:val="single" w:sz="4" w:space="0" w:color="auto"/>
              <w:left w:val="single" w:sz="4" w:space="0" w:color="auto"/>
              <w:bottom w:val="single" w:sz="4" w:space="0" w:color="auto"/>
              <w:right w:val="single" w:sz="4" w:space="0" w:color="auto"/>
            </w:tcBorders>
          </w:tcPr>
          <w:p w14:paraId="74974A94" w14:textId="77777777" w:rsidR="005F36B5" w:rsidRPr="00C427A1" w:rsidRDefault="005F36B5" w:rsidP="003B7C69">
            <w:pPr>
              <w:pStyle w:val="af1"/>
              <w:jc w:val="center"/>
            </w:pPr>
            <w:r w:rsidRPr="00C427A1">
              <w:t>1057</w:t>
            </w:r>
          </w:p>
        </w:tc>
        <w:tc>
          <w:tcPr>
            <w:tcW w:w="1076" w:type="dxa"/>
            <w:tcBorders>
              <w:top w:val="single" w:sz="4" w:space="0" w:color="auto"/>
              <w:left w:val="single" w:sz="4" w:space="0" w:color="auto"/>
              <w:bottom w:val="single" w:sz="4" w:space="0" w:color="auto"/>
              <w:right w:val="single" w:sz="4" w:space="0" w:color="auto"/>
            </w:tcBorders>
            <w:shd w:val="clear" w:color="auto" w:fill="auto"/>
            <w:noWrap/>
          </w:tcPr>
          <w:p w14:paraId="6B150FE4" w14:textId="77777777" w:rsidR="005F36B5" w:rsidRPr="00C427A1" w:rsidRDefault="005F36B5" w:rsidP="003B7C69">
            <w:pPr>
              <w:pStyle w:val="af1"/>
              <w:jc w:val="center"/>
            </w:pPr>
            <w:r w:rsidRPr="00C427A1">
              <w:t>2</w:t>
            </w:r>
          </w:p>
        </w:tc>
        <w:tc>
          <w:tcPr>
            <w:tcW w:w="1075" w:type="dxa"/>
            <w:tcBorders>
              <w:top w:val="single" w:sz="4" w:space="0" w:color="auto"/>
              <w:left w:val="single" w:sz="4" w:space="0" w:color="auto"/>
              <w:bottom w:val="single" w:sz="4" w:space="0" w:color="auto"/>
              <w:right w:val="single" w:sz="4" w:space="0" w:color="auto"/>
            </w:tcBorders>
          </w:tcPr>
          <w:p w14:paraId="220F8F0C" w14:textId="77777777" w:rsidR="005F36B5" w:rsidRPr="00C427A1" w:rsidRDefault="005F36B5" w:rsidP="003B7C69">
            <w:pPr>
              <w:pStyle w:val="af1"/>
              <w:jc w:val="center"/>
            </w:pPr>
            <w:r w:rsidRPr="00C427A1">
              <w:t>Нет</w:t>
            </w:r>
          </w:p>
        </w:tc>
        <w:tc>
          <w:tcPr>
            <w:tcW w:w="5981" w:type="dxa"/>
            <w:tcBorders>
              <w:top w:val="single" w:sz="4" w:space="0" w:color="auto"/>
              <w:left w:val="single" w:sz="4" w:space="0" w:color="auto"/>
              <w:bottom w:val="single" w:sz="4" w:space="0" w:color="auto"/>
              <w:right w:val="single" w:sz="4" w:space="0" w:color="auto"/>
            </w:tcBorders>
          </w:tcPr>
          <w:p w14:paraId="49EF8485" w14:textId="5307AE51" w:rsidR="005F36B5" w:rsidRPr="00C427A1" w:rsidRDefault="005F36B5" w:rsidP="006D4F04">
            <w:pPr>
              <w:pStyle w:val="af1"/>
              <w:jc w:val="left"/>
            </w:pPr>
            <w:r w:rsidRPr="00C427A1">
              <w:t>&lt;БАНК.ПЛ.АГЕНТ&gt; или &lt;БАНК.ПЛ.СУБАГЕНТ&gt; или &lt;ПЛ.АГЕНТ&gt; или &lt;ПЛ.СУБАГЕНТ&gt;</w:t>
            </w:r>
            <w:r w:rsidR="00851CFD" w:rsidRPr="00C427A1">
              <w:t xml:space="preserve"> или &lt;АГЕНТ</w:t>
            </w:r>
            <w:r w:rsidR="006D4F04" w:rsidRPr="00C427A1">
              <w:t>&gt; или &lt;</w:t>
            </w:r>
            <w:r w:rsidR="00851CFD" w:rsidRPr="00C427A1">
              <w:t>КОМИССИОНЕР</w:t>
            </w:r>
            <w:r w:rsidR="006D4F04" w:rsidRPr="00C427A1">
              <w:t>&gt; или &lt;</w:t>
            </w:r>
            <w:r w:rsidR="00851CFD" w:rsidRPr="00C427A1">
              <w:t>ПОВЕРЕННЫЙ&gt;</w:t>
            </w:r>
          </w:p>
        </w:tc>
      </w:tr>
      <w:tr w:rsidR="0045406E" w:rsidRPr="00C427A1" w14:paraId="5BEAFB2D" w14:textId="77777777" w:rsidTr="008C26BD">
        <w:trPr>
          <w:cantSplit/>
          <w:trHeight w:val="418"/>
        </w:trPr>
        <w:tc>
          <w:tcPr>
            <w:tcW w:w="5022" w:type="dxa"/>
            <w:tcBorders>
              <w:top w:val="single" w:sz="4" w:space="0" w:color="auto"/>
              <w:left w:val="single" w:sz="4" w:space="0" w:color="auto"/>
              <w:bottom w:val="single" w:sz="4" w:space="0" w:color="auto"/>
              <w:right w:val="single" w:sz="4" w:space="0" w:color="auto"/>
            </w:tcBorders>
            <w:shd w:val="clear" w:color="auto" w:fill="auto"/>
            <w:noWrap/>
          </w:tcPr>
          <w:p w14:paraId="7E89CE89" w14:textId="77777777" w:rsidR="005F36B5" w:rsidRPr="00C427A1" w:rsidRDefault="005F36B5" w:rsidP="003B7C69">
            <w:pPr>
              <w:pStyle w:val="af1"/>
            </w:pPr>
            <w:r w:rsidRPr="00C427A1">
              <w:t>адрес сайта ФНС</w:t>
            </w:r>
          </w:p>
        </w:tc>
        <w:tc>
          <w:tcPr>
            <w:tcW w:w="1076" w:type="dxa"/>
            <w:tcBorders>
              <w:top w:val="single" w:sz="4" w:space="0" w:color="auto"/>
              <w:left w:val="single" w:sz="4" w:space="0" w:color="auto"/>
              <w:bottom w:val="single" w:sz="4" w:space="0" w:color="auto"/>
              <w:right w:val="single" w:sz="4" w:space="0" w:color="auto"/>
            </w:tcBorders>
          </w:tcPr>
          <w:p w14:paraId="07C54C4B" w14:textId="77777777" w:rsidR="005F36B5" w:rsidRPr="00C427A1" w:rsidRDefault="005F36B5" w:rsidP="003B7C69">
            <w:pPr>
              <w:pStyle w:val="af1"/>
              <w:jc w:val="center"/>
            </w:pPr>
            <w:r w:rsidRPr="00C427A1">
              <w:t>1060</w:t>
            </w:r>
          </w:p>
        </w:tc>
        <w:tc>
          <w:tcPr>
            <w:tcW w:w="1076" w:type="dxa"/>
            <w:tcBorders>
              <w:top w:val="single" w:sz="4" w:space="0" w:color="auto"/>
              <w:left w:val="single" w:sz="4" w:space="0" w:color="auto"/>
              <w:bottom w:val="single" w:sz="4" w:space="0" w:color="auto"/>
              <w:right w:val="single" w:sz="4" w:space="0" w:color="auto"/>
            </w:tcBorders>
            <w:shd w:val="clear" w:color="auto" w:fill="auto"/>
            <w:noWrap/>
          </w:tcPr>
          <w:p w14:paraId="370C89BA" w14:textId="14C8C1A1" w:rsidR="005F36B5" w:rsidRPr="00C427A1" w:rsidRDefault="00105C4A" w:rsidP="003B7C69">
            <w:pPr>
              <w:pStyle w:val="af1"/>
              <w:jc w:val="center"/>
            </w:pPr>
            <w:r>
              <w:t>4</w:t>
            </w:r>
          </w:p>
        </w:tc>
        <w:tc>
          <w:tcPr>
            <w:tcW w:w="1075" w:type="dxa"/>
            <w:tcBorders>
              <w:top w:val="single" w:sz="4" w:space="0" w:color="auto"/>
              <w:left w:val="single" w:sz="4" w:space="0" w:color="auto"/>
              <w:bottom w:val="single" w:sz="4" w:space="0" w:color="auto"/>
              <w:right w:val="single" w:sz="4" w:space="0" w:color="auto"/>
            </w:tcBorders>
          </w:tcPr>
          <w:p w14:paraId="770C6C0D" w14:textId="77777777" w:rsidR="005F36B5" w:rsidRPr="00C427A1" w:rsidRDefault="005F36B5" w:rsidP="003B7C69">
            <w:pPr>
              <w:pStyle w:val="af1"/>
              <w:jc w:val="center"/>
            </w:pPr>
            <w:r w:rsidRPr="00C427A1">
              <w:t>Нет</w:t>
            </w:r>
          </w:p>
        </w:tc>
        <w:tc>
          <w:tcPr>
            <w:tcW w:w="5981" w:type="dxa"/>
            <w:tcBorders>
              <w:top w:val="single" w:sz="4" w:space="0" w:color="auto"/>
              <w:left w:val="single" w:sz="4" w:space="0" w:color="auto"/>
              <w:bottom w:val="single" w:sz="4" w:space="0" w:color="auto"/>
              <w:right w:val="single" w:sz="4" w:space="0" w:color="auto"/>
            </w:tcBorders>
          </w:tcPr>
          <w:p w14:paraId="329A1381" w14:textId="77777777" w:rsidR="005F36B5" w:rsidRPr="00C427A1" w:rsidRDefault="00D30FEA" w:rsidP="00D30FEA">
            <w:pPr>
              <w:pStyle w:val="af1"/>
              <w:jc w:val="left"/>
            </w:pPr>
            <w:r w:rsidRPr="00C427A1">
              <w:t>&lt;</w:t>
            </w:r>
            <w:r w:rsidR="005F36B5" w:rsidRPr="00C427A1">
              <w:t>САЙТ ФНС:</w:t>
            </w:r>
            <w:r w:rsidRPr="00C427A1">
              <w:t>&gt;</w:t>
            </w:r>
            <w:r w:rsidR="005F36B5" w:rsidRPr="00C427A1">
              <w:rPr>
                <w:lang w:val="en-US"/>
              </w:rPr>
              <w:t xml:space="preserve"> {</w:t>
            </w:r>
            <w:r w:rsidR="005F36B5" w:rsidRPr="00C427A1">
              <w:t>С</w:t>
            </w:r>
            <w:r w:rsidR="005F36B5" w:rsidRPr="00C427A1">
              <w:rPr>
                <w:lang w:val="en-US"/>
              </w:rPr>
              <w:t>}</w:t>
            </w:r>
          </w:p>
        </w:tc>
      </w:tr>
      <w:tr w:rsidR="0045406E" w:rsidRPr="00C427A1" w14:paraId="2B3CB026" w14:textId="77777777" w:rsidTr="008C26BD">
        <w:trPr>
          <w:cantSplit/>
          <w:trHeight w:val="302"/>
        </w:trPr>
        <w:tc>
          <w:tcPr>
            <w:tcW w:w="5022" w:type="dxa"/>
            <w:shd w:val="clear" w:color="auto" w:fill="auto"/>
            <w:noWrap/>
          </w:tcPr>
          <w:p w14:paraId="60B2D9D8" w14:textId="77777777" w:rsidR="005F36B5" w:rsidRPr="00C427A1" w:rsidRDefault="005F36B5" w:rsidP="003B7C69">
            <w:pPr>
              <w:pStyle w:val="af1"/>
            </w:pPr>
            <w:r w:rsidRPr="00C427A1">
              <w:t>дополнительный реквизит чека (БСО)</w:t>
            </w:r>
          </w:p>
        </w:tc>
        <w:tc>
          <w:tcPr>
            <w:tcW w:w="1076" w:type="dxa"/>
          </w:tcPr>
          <w:p w14:paraId="485C0DE8" w14:textId="77777777" w:rsidR="005F36B5" w:rsidRPr="00C427A1" w:rsidRDefault="005F36B5" w:rsidP="003B7C69">
            <w:pPr>
              <w:pStyle w:val="af1"/>
              <w:jc w:val="center"/>
            </w:pPr>
            <w:r w:rsidRPr="00C427A1">
              <w:t>1192</w:t>
            </w:r>
          </w:p>
        </w:tc>
        <w:tc>
          <w:tcPr>
            <w:tcW w:w="1076" w:type="dxa"/>
            <w:shd w:val="clear" w:color="auto" w:fill="auto"/>
            <w:noWrap/>
          </w:tcPr>
          <w:p w14:paraId="0E8E6057" w14:textId="77777777" w:rsidR="005F36B5" w:rsidRPr="00C427A1" w:rsidRDefault="005F36B5" w:rsidP="003B7C69">
            <w:pPr>
              <w:pStyle w:val="af1"/>
              <w:jc w:val="center"/>
            </w:pPr>
            <w:r w:rsidRPr="00C427A1">
              <w:t>7</w:t>
            </w:r>
          </w:p>
        </w:tc>
        <w:tc>
          <w:tcPr>
            <w:tcW w:w="1075" w:type="dxa"/>
          </w:tcPr>
          <w:p w14:paraId="0712A208" w14:textId="77777777" w:rsidR="005F36B5" w:rsidRPr="00C427A1" w:rsidRDefault="005F36B5" w:rsidP="003B7C69">
            <w:pPr>
              <w:pStyle w:val="af1"/>
              <w:jc w:val="center"/>
            </w:pPr>
            <w:r w:rsidRPr="00C427A1">
              <w:t>Да</w:t>
            </w:r>
          </w:p>
        </w:tc>
        <w:tc>
          <w:tcPr>
            <w:tcW w:w="5981" w:type="dxa"/>
          </w:tcPr>
          <w:p w14:paraId="70DEB7C3" w14:textId="77777777" w:rsidR="005F36B5" w:rsidRPr="00C427A1" w:rsidRDefault="005F36B5" w:rsidP="003B7C69">
            <w:pPr>
              <w:pStyle w:val="af1"/>
              <w:jc w:val="left"/>
            </w:pPr>
            <w:r w:rsidRPr="00C427A1">
              <w:rPr>
                <w:lang w:val="en-US"/>
              </w:rPr>
              <w:t>{</w:t>
            </w:r>
            <w:r w:rsidRPr="00C427A1">
              <w:t>С</w:t>
            </w:r>
            <w:r w:rsidRPr="00C427A1">
              <w:rPr>
                <w:lang w:val="en-US"/>
              </w:rPr>
              <w:t>}</w:t>
            </w:r>
          </w:p>
        </w:tc>
      </w:tr>
      <w:tr w:rsidR="0045406E" w:rsidRPr="00C427A1" w14:paraId="4CEFC832" w14:textId="77777777" w:rsidTr="008C26BD">
        <w:trPr>
          <w:cantSplit/>
          <w:trHeight w:val="302"/>
        </w:trPr>
        <w:tc>
          <w:tcPr>
            <w:tcW w:w="5022" w:type="dxa"/>
            <w:shd w:val="clear" w:color="auto" w:fill="auto"/>
            <w:noWrap/>
          </w:tcPr>
          <w:p w14:paraId="523E6278" w14:textId="77777777" w:rsidR="005F36B5" w:rsidRPr="00C427A1" w:rsidRDefault="005F36B5" w:rsidP="003B7C69">
            <w:pPr>
              <w:pStyle w:val="af1"/>
            </w:pPr>
            <w:r w:rsidRPr="00C427A1">
              <w:t>дополнительный реквизит пользователя</w:t>
            </w:r>
          </w:p>
        </w:tc>
        <w:tc>
          <w:tcPr>
            <w:tcW w:w="1076" w:type="dxa"/>
          </w:tcPr>
          <w:p w14:paraId="3E546611" w14:textId="77777777" w:rsidR="005F36B5" w:rsidRPr="00C427A1" w:rsidRDefault="005F36B5" w:rsidP="003B7C69">
            <w:pPr>
              <w:pStyle w:val="af1"/>
              <w:jc w:val="center"/>
            </w:pPr>
            <w:r w:rsidRPr="00C427A1">
              <w:t>1084</w:t>
            </w:r>
          </w:p>
        </w:tc>
        <w:tc>
          <w:tcPr>
            <w:tcW w:w="1076" w:type="dxa"/>
            <w:shd w:val="clear" w:color="auto" w:fill="auto"/>
            <w:noWrap/>
          </w:tcPr>
          <w:p w14:paraId="46DC7729" w14:textId="77777777" w:rsidR="005F36B5" w:rsidRPr="00C427A1" w:rsidRDefault="005F36B5" w:rsidP="003B7C69">
            <w:pPr>
              <w:pStyle w:val="af1"/>
              <w:jc w:val="center"/>
            </w:pPr>
            <w:r w:rsidRPr="00C427A1">
              <w:t>7</w:t>
            </w:r>
          </w:p>
        </w:tc>
        <w:tc>
          <w:tcPr>
            <w:tcW w:w="1075" w:type="dxa"/>
          </w:tcPr>
          <w:p w14:paraId="12D449B2" w14:textId="77777777" w:rsidR="005F36B5" w:rsidRPr="00C427A1" w:rsidRDefault="005F36B5" w:rsidP="003B7C69">
            <w:pPr>
              <w:pStyle w:val="af1"/>
              <w:jc w:val="center"/>
            </w:pPr>
            <w:r w:rsidRPr="00C427A1">
              <w:t>Нет</w:t>
            </w:r>
          </w:p>
        </w:tc>
        <w:tc>
          <w:tcPr>
            <w:tcW w:w="5981" w:type="dxa"/>
          </w:tcPr>
          <w:p w14:paraId="751BF76B" w14:textId="77777777" w:rsidR="005F36B5" w:rsidRPr="00C427A1" w:rsidRDefault="005F36B5" w:rsidP="003B7C69">
            <w:pPr>
              <w:pStyle w:val="af1"/>
              <w:jc w:val="left"/>
            </w:pPr>
            <w:r w:rsidRPr="00C427A1">
              <w:rPr>
                <w:lang w:val="en-US"/>
              </w:rPr>
              <w:t>{</w:t>
            </w:r>
            <w:r w:rsidRPr="00C427A1">
              <w:t>С</w:t>
            </w:r>
            <w:r w:rsidRPr="00C427A1">
              <w:rPr>
                <w:lang w:val="en-US"/>
              </w:rPr>
              <w:t>}</w:t>
            </w:r>
          </w:p>
        </w:tc>
      </w:tr>
      <w:tr w:rsidR="0045406E" w:rsidRPr="00C427A1" w14:paraId="02AD6C6A" w14:textId="77777777" w:rsidTr="008C26BD">
        <w:trPr>
          <w:cantSplit/>
          <w:trHeight w:val="302"/>
        </w:trPr>
        <w:tc>
          <w:tcPr>
            <w:tcW w:w="5022" w:type="dxa"/>
            <w:shd w:val="clear" w:color="auto" w:fill="auto"/>
            <w:noWrap/>
          </w:tcPr>
          <w:p w14:paraId="25DFF79D" w14:textId="77777777" w:rsidR="005F36B5" w:rsidRPr="00C427A1" w:rsidRDefault="005F36B5" w:rsidP="003B7C69">
            <w:pPr>
              <w:pStyle w:val="af1"/>
            </w:pPr>
            <w:r w:rsidRPr="00C427A1">
              <w:t>номер ФД</w:t>
            </w:r>
          </w:p>
        </w:tc>
        <w:tc>
          <w:tcPr>
            <w:tcW w:w="1076" w:type="dxa"/>
          </w:tcPr>
          <w:p w14:paraId="1C2B0686" w14:textId="77777777" w:rsidR="005F36B5" w:rsidRPr="00C427A1" w:rsidRDefault="005F36B5" w:rsidP="003B7C69">
            <w:pPr>
              <w:pStyle w:val="af1"/>
              <w:jc w:val="center"/>
            </w:pPr>
            <w:r w:rsidRPr="00C427A1">
              <w:t>1040</w:t>
            </w:r>
          </w:p>
        </w:tc>
        <w:tc>
          <w:tcPr>
            <w:tcW w:w="1076" w:type="dxa"/>
            <w:shd w:val="clear" w:color="auto" w:fill="auto"/>
            <w:noWrap/>
          </w:tcPr>
          <w:p w14:paraId="39A5F6E8" w14:textId="77777777" w:rsidR="005F36B5" w:rsidRPr="00C427A1" w:rsidRDefault="005F36B5" w:rsidP="003B7C69">
            <w:pPr>
              <w:pStyle w:val="af1"/>
              <w:jc w:val="center"/>
            </w:pPr>
            <w:r w:rsidRPr="00C427A1">
              <w:t>1</w:t>
            </w:r>
          </w:p>
        </w:tc>
        <w:tc>
          <w:tcPr>
            <w:tcW w:w="1075" w:type="dxa"/>
          </w:tcPr>
          <w:p w14:paraId="2EFDECE9" w14:textId="77777777" w:rsidR="005F36B5" w:rsidRPr="00C427A1" w:rsidRDefault="005F36B5" w:rsidP="003B7C69">
            <w:pPr>
              <w:pStyle w:val="af1"/>
              <w:jc w:val="center"/>
            </w:pPr>
            <w:r w:rsidRPr="00C427A1">
              <w:t>Нет</w:t>
            </w:r>
          </w:p>
        </w:tc>
        <w:tc>
          <w:tcPr>
            <w:tcW w:w="5981" w:type="dxa"/>
          </w:tcPr>
          <w:p w14:paraId="5E767D2F" w14:textId="77777777" w:rsidR="005F36B5" w:rsidRPr="00C427A1" w:rsidRDefault="00D30FEA" w:rsidP="00D30FEA">
            <w:pPr>
              <w:pStyle w:val="af1"/>
              <w:jc w:val="left"/>
            </w:pPr>
            <w:r w:rsidRPr="00C427A1">
              <w:t>&lt;</w:t>
            </w:r>
            <w:r w:rsidR="005F36B5" w:rsidRPr="00C427A1">
              <w:rPr>
                <w:lang w:val="en-US"/>
              </w:rPr>
              <w:t xml:space="preserve">N </w:t>
            </w:r>
            <w:r w:rsidR="005F36B5" w:rsidRPr="00C427A1">
              <w:t>ФД:</w:t>
            </w:r>
            <w:r w:rsidRPr="00C427A1">
              <w:t>&gt;</w:t>
            </w:r>
            <w:r w:rsidR="005F36B5" w:rsidRPr="00C427A1">
              <w:t xml:space="preserve"> {Ц}</w:t>
            </w:r>
          </w:p>
        </w:tc>
      </w:tr>
      <w:tr w:rsidR="0045406E" w:rsidRPr="00C427A1" w14:paraId="53217136" w14:textId="77777777" w:rsidTr="008C26BD">
        <w:trPr>
          <w:cantSplit/>
          <w:trHeight w:val="302"/>
        </w:trPr>
        <w:tc>
          <w:tcPr>
            <w:tcW w:w="5022" w:type="dxa"/>
            <w:shd w:val="clear" w:color="auto" w:fill="auto"/>
            <w:noWrap/>
          </w:tcPr>
          <w:p w14:paraId="5224C70B" w14:textId="77777777" w:rsidR="005F36B5" w:rsidRPr="00C427A1" w:rsidRDefault="005F36B5" w:rsidP="003B7C69">
            <w:pPr>
              <w:pStyle w:val="af1"/>
            </w:pPr>
            <w:r w:rsidRPr="00C427A1">
              <w:t>номер ФН</w:t>
            </w:r>
          </w:p>
        </w:tc>
        <w:tc>
          <w:tcPr>
            <w:tcW w:w="1076" w:type="dxa"/>
          </w:tcPr>
          <w:p w14:paraId="67F4D51A" w14:textId="77777777" w:rsidR="005F36B5" w:rsidRPr="00C427A1" w:rsidRDefault="005F36B5" w:rsidP="003B7C69">
            <w:pPr>
              <w:pStyle w:val="af1"/>
              <w:jc w:val="center"/>
            </w:pPr>
            <w:r w:rsidRPr="00C427A1">
              <w:t>1041</w:t>
            </w:r>
          </w:p>
        </w:tc>
        <w:tc>
          <w:tcPr>
            <w:tcW w:w="1076" w:type="dxa"/>
            <w:shd w:val="clear" w:color="auto" w:fill="auto"/>
            <w:noWrap/>
          </w:tcPr>
          <w:p w14:paraId="36A02AB3" w14:textId="77777777" w:rsidR="005F36B5" w:rsidRPr="00C427A1" w:rsidRDefault="005F36B5" w:rsidP="003B7C69">
            <w:pPr>
              <w:pStyle w:val="af1"/>
              <w:jc w:val="center"/>
            </w:pPr>
            <w:r w:rsidRPr="00C427A1">
              <w:t>1</w:t>
            </w:r>
          </w:p>
        </w:tc>
        <w:tc>
          <w:tcPr>
            <w:tcW w:w="1075" w:type="dxa"/>
          </w:tcPr>
          <w:p w14:paraId="3992F037" w14:textId="77777777" w:rsidR="005F36B5" w:rsidRPr="00C427A1" w:rsidRDefault="005F36B5" w:rsidP="003B7C69">
            <w:pPr>
              <w:pStyle w:val="af1"/>
              <w:jc w:val="center"/>
            </w:pPr>
            <w:r w:rsidRPr="00C427A1">
              <w:t>Нет</w:t>
            </w:r>
          </w:p>
        </w:tc>
        <w:tc>
          <w:tcPr>
            <w:tcW w:w="5981" w:type="dxa"/>
          </w:tcPr>
          <w:p w14:paraId="551649FE" w14:textId="77777777" w:rsidR="005F36B5" w:rsidRPr="00C427A1" w:rsidRDefault="00D30FEA" w:rsidP="00D30FEA">
            <w:pPr>
              <w:pStyle w:val="af1"/>
              <w:jc w:val="left"/>
            </w:pPr>
            <w:r w:rsidRPr="00C427A1">
              <w:t>&lt;</w:t>
            </w:r>
            <w:r w:rsidR="005F36B5" w:rsidRPr="00C427A1">
              <w:rPr>
                <w:lang w:val="en-US"/>
              </w:rPr>
              <w:t xml:space="preserve">N </w:t>
            </w:r>
            <w:r w:rsidR="005F36B5" w:rsidRPr="00C427A1">
              <w:t>ФН:</w:t>
            </w:r>
            <w:r w:rsidRPr="00C427A1">
              <w:t>&gt;</w:t>
            </w:r>
            <w:r w:rsidR="005F36B5" w:rsidRPr="00C427A1">
              <w:t xml:space="preserve"> {Ц}</w:t>
            </w:r>
          </w:p>
        </w:tc>
      </w:tr>
      <w:tr w:rsidR="0045406E" w:rsidRPr="00C427A1" w14:paraId="40B47667" w14:textId="77777777" w:rsidTr="008C26BD">
        <w:trPr>
          <w:cantSplit/>
          <w:trHeight w:val="302"/>
        </w:trPr>
        <w:tc>
          <w:tcPr>
            <w:tcW w:w="5022" w:type="dxa"/>
            <w:shd w:val="clear" w:color="auto" w:fill="auto"/>
            <w:noWrap/>
          </w:tcPr>
          <w:p w14:paraId="4500F996" w14:textId="77777777" w:rsidR="005F36B5" w:rsidRPr="00C427A1" w:rsidRDefault="005F36B5" w:rsidP="003B7C69">
            <w:pPr>
              <w:pStyle w:val="af1"/>
            </w:pPr>
            <w:r w:rsidRPr="00C427A1">
              <w:t>ФПД</w:t>
            </w:r>
          </w:p>
        </w:tc>
        <w:tc>
          <w:tcPr>
            <w:tcW w:w="1076" w:type="dxa"/>
          </w:tcPr>
          <w:p w14:paraId="5173C895" w14:textId="77777777" w:rsidR="005F36B5" w:rsidRPr="00C427A1" w:rsidRDefault="005F36B5" w:rsidP="003B7C69">
            <w:pPr>
              <w:pStyle w:val="af1"/>
              <w:jc w:val="center"/>
            </w:pPr>
            <w:r w:rsidRPr="00C427A1">
              <w:t>1077</w:t>
            </w:r>
          </w:p>
        </w:tc>
        <w:tc>
          <w:tcPr>
            <w:tcW w:w="1076" w:type="dxa"/>
            <w:shd w:val="clear" w:color="auto" w:fill="auto"/>
            <w:noWrap/>
          </w:tcPr>
          <w:p w14:paraId="61E2D4D8" w14:textId="77777777" w:rsidR="005F36B5" w:rsidRPr="00C427A1" w:rsidRDefault="005F36B5" w:rsidP="003B7C69">
            <w:pPr>
              <w:pStyle w:val="af1"/>
              <w:jc w:val="center"/>
            </w:pPr>
            <w:r w:rsidRPr="00C427A1">
              <w:t>1</w:t>
            </w:r>
          </w:p>
        </w:tc>
        <w:tc>
          <w:tcPr>
            <w:tcW w:w="1075" w:type="dxa"/>
          </w:tcPr>
          <w:p w14:paraId="560C3EB4" w14:textId="77777777" w:rsidR="005F36B5" w:rsidRPr="00C427A1" w:rsidRDefault="005F36B5" w:rsidP="003B7C69">
            <w:pPr>
              <w:pStyle w:val="af1"/>
              <w:jc w:val="center"/>
            </w:pPr>
            <w:r w:rsidRPr="00C427A1">
              <w:t>Нет</w:t>
            </w:r>
          </w:p>
        </w:tc>
        <w:tc>
          <w:tcPr>
            <w:tcW w:w="5981" w:type="dxa"/>
          </w:tcPr>
          <w:p w14:paraId="2ECE703C" w14:textId="77777777" w:rsidR="005F36B5" w:rsidRPr="00C427A1" w:rsidRDefault="00075DEF" w:rsidP="00075DEF">
            <w:pPr>
              <w:pStyle w:val="af1"/>
              <w:jc w:val="left"/>
            </w:pPr>
            <w:r w:rsidRPr="00C427A1">
              <w:t xml:space="preserve">&lt;ФП&gt; </w:t>
            </w:r>
            <w:r w:rsidR="005F36B5" w:rsidRPr="00C427A1">
              <w:rPr>
                <w:lang w:val="en-US"/>
              </w:rPr>
              <w:t>ЦЦЦЦЦЦЦЦ</w:t>
            </w:r>
            <w:r w:rsidRPr="00C427A1">
              <w:t>ЦЦ</w:t>
            </w:r>
          </w:p>
        </w:tc>
      </w:tr>
      <w:tr w:rsidR="0045406E" w:rsidRPr="00C427A1" w14:paraId="72B313A3" w14:textId="77777777" w:rsidTr="008C26BD">
        <w:trPr>
          <w:cantSplit/>
          <w:trHeight w:val="418"/>
        </w:trPr>
        <w:tc>
          <w:tcPr>
            <w:tcW w:w="5022" w:type="dxa"/>
            <w:shd w:val="clear" w:color="auto" w:fill="auto"/>
            <w:noWrap/>
          </w:tcPr>
          <w:p w14:paraId="662F27A1" w14:textId="77777777" w:rsidR="005F36B5" w:rsidRPr="00C427A1" w:rsidRDefault="005F36B5" w:rsidP="003B7C69">
            <w:pPr>
              <w:pStyle w:val="af1"/>
            </w:pPr>
            <w:r w:rsidRPr="00C427A1">
              <w:rPr>
                <w:lang w:val="en-US"/>
              </w:rPr>
              <w:t>QR-</w:t>
            </w:r>
            <w:r w:rsidRPr="00C427A1">
              <w:t>код</w:t>
            </w:r>
          </w:p>
        </w:tc>
        <w:tc>
          <w:tcPr>
            <w:tcW w:w="1076" w:type="dxa"/>
          </w:tcPr>
          <w:p w14:paraId="3A104001" w14:textId="77777777" w:rsidR="005F36B5" w:rsidRPr="00C427A1" w:rsidRDefault="005F36B5" w:rsidP="003B7C69">
            <w:pPr>
              <w:pStyle w:val="af1"/>
              <w:jc w:val="center"/>
            </w:pPr>
            <w:r w:rsidRPr="00C427A1">
              <w:t>1196</w:t>
            </w:r>
          </w:p>
        </w:tc>
        <w:tc>
          <w:tcPr>
            <w:tcW w:w="1076" w:type="dxa"/>
            <w:shd w:val="clear" w:color="auto" w:fill="auto"/>
            <w:noWrap/>
          </w:tcPr>
          <w:p w14:paraId="1C742B26" w14:textId="77777777" w:rsidR="005F36B5" w:rsidRPr="00C427A1" w:rsidRDefault="005F36B5" w:rsidP="003B7C69">
            <w:pPr>
              <w:pStyle w:val="af1"/>
              <w:jc w:val="center"/>
            </w:pPr>
            <w:r w:rsidRPr="00C427A1">
              <w:t>7</w:t>
            </w:r>
          </w:p>
        </w:tc>
        <w:tc>
          <w:tcPr>
            <w:tcW w:w="1075" w:type="dxa"/>
          </w:tcPr>
          <w:p w14:paraId="2FA820E8" w14:textId="77777777" w:rsidR="005F36B5" w:rsidRPr="00C427A1" w:rsidRDefault="005F36B5" w:rsidP="003B7C69">
            <w:pPr>
              <w:pStyle w:val="af1"/>
              <w:jc w:val="center"/>
            </w:pPr>
            <w:r w:rsidRPr="00C427A1">
              <w:t>Нет</w:t>
            </w:r>
          </w:p>
        </w:tc>
        <w:tc>
          <w:tcPr>
            <w:tcW w:w="5981" w:type="dxa"/>
          </w:tcPr>
          <w:p w14:paraId="60031E6D" w14:textId="77777777" w:rsidR="005F36B5" w:rsidRPr="00C427A1" w:rsidRDefault="005F36B5" w:rsidP="003B7C69">
            <w:pPr>
              <w:pStyle w:val="af1"/>
              <w:jc w:val="left"/>
            </w:pPr>
            <w:r w:rsidRPr="00C427A1">
              <w:noBreakHyphen/>
            </w:r>
          </w:p>
        </w:tc>
      </w:tr>
    </w:tbl>
    <w:p w14:paraId="5B053E76" w14:textId="77777777" w:rsidR="00D30FEA" w:rsidRPr="00C427A1" w:rsidRDefault="00D30FEA" w:rsidP="00D30FEA">
      <w:pPr>
        <w:overflowPunct w:val="0"/>
        <w:autoSpaceDE w:val="0"/>
        <w:autoSpaceDN w:val="0"/>
        <w:adjustRightInd w:val="0"/>
        <w:spacing w:before="0" w:after="0"/>
        <w:ind w:firstLine="0"/>
        <w:textAlignment w:val="baseline"/>
      </w:pPr>
    </w:p>
    <w:tbl>
      <w:tblPr>
        <w:tblStyle w:val="af0"/>
        <w:tblW w:w="4888"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2"/>
        <w:gridCol w:w="13154"/>
      </w:tblGrid>
      <w:tr w:rsidR="00C427A1" w:rsidRPr="00C427A1" w14:paraId="189A61AA" w14:textId="77777777" w:rsidTr="00250535">
        <w:tc>
          <w:tcPr>
            <w:tcW w:w="14843" w:type="dxa"/>
            <w:gridSpan w:val="2"/>
            <w:hideMark/>
          </w:tcPr>
          <w:p w14:paraId="733A2495" w14:textId="669D6ABD" w:rsidR="00D30FEA" w:rsidRPr="00C427A1" w:rsidRDefault="00D30FEA" w:rsidP="00590AE8">
            <w:pPr>
              <w:overflowPunct w:val="0"/>
              <w:spacing w:before="0" w:after="0"/>
              <w:ind w:firstLine="0"/>
              <w:textAlignment w:val="baseline"/>
            </w:pPr>
            <w:r w:rsidRPr="00C427A1">
              <w:t>Примечани</w:t>
            </w:r>
            <w:r w:rsidR="00590AE8" w:rsidRPr="00C427A1">
              <w:t>е</w:t>
            </w:r>
            <w:r w:rsidR="00E0059D" w:rsidRPr="00C427A1">
              <w:t>:</w:t>
            </w:r>
            <w:r w:rsidR="00177FF8" w:rsidRPr="00C427A1">
              <w:t xml:space="preserve"> Заголовок реквизита может иметь текст, установленный атрибутом «наименование реквизита».</w:t>
            </w:r>
          </w:p>
        </w:tc>
      </w:tr>
      <w:tr w:rsidR="00C427A1" w:rsidRPr="00C427A1" w14:paraId="23C79F26" w14:textId="77777777" w:rsidTr="00250535">
        <w:tc>
          <w:tcPr>
            <w:tcW w:w="843" w:type="dxa"/>
          </w:tcPr>
          <w:p w14:paraId="75A18235" w14:textId="74D52244" w:rsidR="00D30FEA" w:rsidRPr="00C427A1" w:rsidRDefault="00D30FEA" w:rsidP="00250535">
            <w:pPr>
              <w:overflowPunct w:val="0"/>
              <w:spacing w:before="0" w:after="0"/>
              <w:ind w:firstLine="0"/>
              <w:textAlignment w:val="baseline"/>
            </w:pPr>
          </w:p>
        </w:tc>
        <w:tc>
          <w:tcPr>
            <w:tcW w:w="14000" w:type="dxa"/>
            <w:hideMark/>
          </w:tcPr>
          <w:p w14:paraId="500D2815" w14:textId="79F8376F" w:rsidR="00D30FEA" w:rsidRPr="00C427A1" w:rsidRDefault="00D30FEA" w:rsidP="00075DEF">
            <w:pPr>
              <w:overflowPunct w:val="0"/>
              <w:spacing w:before="0" w:after="0"/>
              <w:ind w:firstLine="0"/>
              <w:textAlignment w:val="baseline"/>
            </w:pPr>
          </w:p>
        </w:tc>
      </w:tr>
    </w:tbl>
    <w:p w14:paraId="45F4378B" w14:textId="77C17047" w:rsidR="00371782" w:rsidRPr="00C427A1" w:rsidRDefault="00590AE8" w:rsidP="003B7C69">
      <w:pPr>
        <w:spacing w:before="0" w:after="0"/>
      </w:pPr>
      <w:r w:rsidRPr="00C427A1">
        <w:t>60</w:t>
      </w:r>
      <w:r w:rsidR="00F664D0" w:rsidRPr="00C427A1">
        <w:t xml:space="preserve">. </w:t>
      </w:r>
      <w:r w:rsidR="00121618" w:rsidRPr="00C427A1">
        <w:t>С</w:t>
      </w:r>
      <w:r w:rsidR="00371782" w:rsidRPr="00C427A1">
        <w:t>ведени</w:t>
      </w:r>
      <w:r w:rsidR="00121618" w:rsidRPr="00C427A1">
        <w:t>я</w:t>
      </w:r>
      <w:r w:rsidR="00371782" w:rsidRPr="00C427A1">
        <w:t xml:space="preserve"> в электронной форме, идентифицирующие кассовый чек (</w:t>
      </w:r>
      <w:r w:rsidR="00D52D8B" w:rsidRPr="00C427A1">
        <w:t>БСО</w:t>
      </w:r>
      <w:r w:rsidR="00371782" w:rsidRPr="00C427A1">
        <w:t>)</w:t>
      </w:r>
      <w:r w:rsidR="00DA1D6A" w:rsidRPr="00C427A1">
        <w:t>,</w:t>
      </w:r>
      <w:r w:rsidR="00371782" w:rsidRPr="00C427A1">
        <w:t xml:space="preserve"> передаваемый покупателю (клиенту) в электронной форме, должны </w:t>
      </w:r>
      <w:r w:rsidR="00436324" w:rsidRPr="00C427A1">
        <w:t xml:space="preserve">соответствовать </w:t>
      </w:r>
      <w:r w:rsidR="00371782" w:rsidRPr="00C427A1">
        <w:t>формат</w:t>
      </w:r>
      <w:r w:rsidR="00436324" w:rsidRPr="00C427A1">
        <w:t>у</w:t>
      </w:r>
      <w:r w:rsidR="00371782" w:rsidRPr="00C427A1">
        <w:t>, указанном</w:t>
      </w:r>
      <w:r w:rsidR="00436324" w:rsidRPr="00C427A1">
        <w:t>у</w:t>
      </w:r>
      <w:r w:rsidR="00371782" w:rsidRPr="00C427A1">
        <w:t xml:space="preserve"> в </w:t>
      </w:r>
      <w:r w:rsidR="00177FF8">
        <w:t>т</w:t>
      </w:r>
      <w:r w:rsidR="00E835C8" w:rsidRPr="00C427A1">
        <w:t xml:space="preserve">аблице </w:t>
      </w:r>
      <w:r w:rsidR="00580BB1" w:rsidRPr="00C427A1">
        <w:t>49</w:t>
      </w:r>
      <w:r w:rsidR="00371782" w:rsidRPr="00C427A1">
        <w:t>.</w:t>
      </w:r>
    </w:p>
    <w:p w14:paraId="4503A105" w14:textId="05978B83" w:rsidR="00371782" w:rsidRDefault="00E835C8" w:rsidP="003B7C69">
      <w:pPr>
        <w:spacing w:before="0" w:after="0"/>
        <w:jc w:val="right"/>
      </w:pPr>
      <w:r w:rsidRPr="00C427A1">
        <w:t xml:space="preserve">Таблица </w:t>
      </w:r>
      <w:r w:rsidR="00580BB1" w:rsidRPr="00C427A1">
        <w:t>49</w:t>
      </w:r>
    </w:p>
    <w:p w14:paraId="52FD4156" w14:textId="6B3AC309" w:rsidR="00177FF8" w:rsidRDefault="00177FF8" w:rsidP="00177FF8">
      <w:pPr>
        <w:spacing w:before="0" w:after="0"/>
        <w:jc w:val="center"/>
      </w:pPr>
      <w:r>
        <w:t>Формат с</w:t>
      </w:r>
      <w:r w:rsidRPr="00C427A1">
        <w:t>ведени</w:t>
      </w:r>
      <w:r>
        <w:t>й</w:t>
      </w:r>
      <w:r w:rsidRPr="00C427A1">
        <w:t xml:space="preserve"> в электронной форме, идентифицирующи</w:t>
      </w:r>
      <w:r>
        <w:t>х</w:t>
      </w:r>
      <w:r w:rsidRPr="00C427A1">
        <w:t xml:space="preserve"> кассовый чек (БСО), передаваемый покупателю (клиенту) в электронной форме</w:t>
      </w:r>
    </w:p>
    <w:p w14:paraId="48592C34" w14:textId="77777777" w:rsidR="00177FF8" w:rsidRPr="00C427A1" w:rsidRDefault="00177FF8" w:rsidP="00177FF8">
      <w:pPr>
        <w:spacing w:before="0" w:after="0"/>
        <w:jc w:val="center"/>
      </w:pPr>
    </w:p>
    <w:tbl>
      <w:tblPr>
        <w:tblW w:w="498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22"/>
        <w:gridCol w:w="1076"/>
        <w:gridCol w:w="1075"/>
        <w:gridCol w:w="1085"/>
        <w:gridCol w:w="5972"/>
      </w:tblGrid>
      <w:tr w:rsidR="00C7361C" w:rsidRPr="00C427A1" w14:paraId="74B98A63" w14:textId="77777777" w:rsidTr="00105C4A">
        <w:trPr>
          <w:cantSplit/>
          <w:trHeight w:val="317"/>
        </w:trPr>
        <w:tc>
          <w:tcPr>
            <w:tcW w:w="5104" w:type="dxa"/>
            <w:shd w:val="clear" w:color="auto" w:fill="auto"/>
            <w:hideMark/>
          </w:tcPr>
          <w:p w14:paraId="37450845" w14:textId="77777777" w:rsidR="00A61E12" w:rsidRPr="00C427A1" w:rsidRDefault="00A61E12" w:rsidP="009827B5">
            <w:pPr>
              <w:pStyle w:val="af1"/>
              <w:jc w:val="center"/>
              <w:rPr>
                <w:b/>
              </w:rPr>
            </w:pPr>
            <w:r w:rsidRPr="00C427A1">
              <w:rPr>
                <w:b/>
              </w:rPr>
              <w:t>Наименование реквизита</w:t>
            </w:r>
          </w:p>
        </w:tc>
        <w:tc>
          <w:tcPr>
            <w:tcW w:w="1091" w:type="dxa"/>
          </w:tcPr>
          <w:p w14:paraId="6E5B1588" w14:textId="77777777" w:rsidR="00A61E12" w:rsidRPr="00C427A1" w:rsidRDefault="00A61E12" w:rsidP="009827B5">
            <w:pPr>
              <w:pStyle w:val="af1"/>
              <w:jc w:val="center"/>
              <w:rPr>
                <w:b/>
              </w:rPr>
            </w:pPr>
            <w:r w:rsidRPr="00C427A1">
              <w:rPr>
                <w:b/>
              </w:rPr>
              <w:t>Тег</w:t>
            </w:r>
          </w:p>
        </w:tc>
        <w:tc>
          <w:tcPr>
            <w:tcW w:w="1090" w:type="dxa"/>
            <w:shd w:val="clear" w:color="auto" w:fill="auto"/>
          </w:tcPr>
          <w:p w14:paraId="3755F3C6" w14:textId="77777777" w:rsidR="00A61E12" w:rsidRPr="00C427A1" w:rsidRDefault="00A61E12" w:rsidP="009827B5">
            <w:pPr>
              <w:pStyle w:val="af1"/>
              <w:jc w:val="center"/>
              <w:rPr>
                <w:b/>
              </w:rPr>
            </w:pPr>
            <w:r w:rsidRPr="00C427A1">
              <w:rPr>
                <w:b/>
              </w:rPr>
              <w:t>Обяз.</w:t>
            </w:r>
          </w:p>
        </w:tc>
        <w:tc>
          <w:tcPr>
            <w:tcW w:w="1100" w:type="dxa"/>
          </w:tcPr>
          <w:p w14:paraId="7775C606" w14:textId="77777777" w:rsidR="00A61E12" w:rsidRPr="00C427A1" w:rsidRDefault="00A61E12" w:rsidP="009827B5">
            <w:pPr>
              <w:pStyle w:val="af1"/>
              <w:jc w:val="center"/>
              <w:rPr>
                <w:b/>
              </w:rPr>
            </w:pPr>
            <w:r w:rsidRPr="00C427A1">
              <w:rPr>
                <w:b/>
              </w:rPr>
              <w:t>Повт.</w:t>
            </w:r>
          </w:p>
        </w:tc>
        <w:tc>
          <w:tcPr>
            <w:tcW w:w="6071" w:type="dxa"/>
          </w:tcPr>
          <w:p w14:paraId="7C3ABEE0" w14:textId="77777777" w:rsidR="00A61E12" w:rsidRPr="00C427A1" w:rsidRDefault="00AF3F31" w:rsidP="009827B5">
            <w:pPr>
              <w:pStyle w:val="af1"/>
              <w:jc w:val="center"/>
              <w:rPr>
                <w:b/>
              </w:rPr>
            </w:pPr>
            <w:r w:rsidRPr="00C427A1">
              <w:rPr>
                <w:b/>
              </w:rPr>
              <w:t>Формат реквизита ФД в ЭФ для передачи покупателю в ЭФ</w:t>
            </w:r>
          </w:p>
        </w:tc>
      </w:tr>
      <w:tr w:rsidR="00105C4A" w:rsidRPr="00C427A1" w14:paraId="3DC214CA" w14:textId="77777777" w:rsidTr="00105C4A">
        <w:trPr>
          <w:cantSplit/>
          <w:trHeight w:val="302"/>
        </w:trPr>
        <w:tc>
          <w:tcPr>
            <w:tcW w:w="5104" w:type="dxa"/>
            <w:shd w:val="clear" w:color="auto" w:fill="auto"/>
            <w:noWrap/>
          </w:tcPr>
          <w:p w14:paraId="0CFEF147" w14:textId="77777777" w:rsidR="00105C4A" w:rsidRPr="00C427A1" w:rsidRDefault="00105C4A" w:rsidP="00105C4A">
            <w:pPr>
              <w:pStyle w:val="af1"/>
              <w:rPr>
                <w:vertAlign w:val="superscript"/>
              </w:rPr>
            </w:pPr>
            <w:r w:rsidRPr="00C427A1">
              <w:t>регистрационный номер ККТ</w:t>
            </w:r>
          </w:p>
        </w:tc>
        <w:tc>
          <w:tcPr>
            <w:tcW w:w="1091" w:type="dxa"/>
          </w:tcPr>
          <w:p w14:paraId="2B7AE744" w14:textId="77777777" w:rsidR="00105C4A" w:rsidRPr="00C427A1" w:rsidRDefault="00105C4A" w:rsidP="00105C4A">
            <w:pPr>
              <w:pStyle w:val="af1"/>
            </w:pPr>
            <w:r w:rsidRPr="00C427A1">
              <w:t>1037</w:t>
            </w:r>
          </w:p>
        </w:tc>
        <w:tc>
          <w:tcPr>
            <w:tcW w:w="1090" w:type="dxa"/>
            <w:shd w:val="clear" w:color="auto" w:fill="auto"/>
            <w:noWrap/>
          </w:tcPr>
          <w:p w14:paraId="2506F791" w14:textId="77777777" w:rsidR="00105C4A" w:rsidRPr="00C427A1" w:rsidRDefault="00105C4A" w:rsidP="00105C4A">
            <w:pPr>
              <w:pStyle w:val="af1"/>
            </w:pPr>
            <w:r w:rsidRPr="00C427A1">
              <w:t>1</w:t>
            </w:r>
          </w:p>
        </w:tc>
        <w:tc>
          <w:tcPr>
            <w:tcW w:w="1100" w:type="dxa"/>
          </w:tcPr>
          <w:p w14:paraId="175443AE" w14:textId="77777777" w:rsidR="00105C4A" w:rsidRPr="00C427A1" w:rsidRDefault="00105C4A" w:rsidP="00105C4A">
            <w:pPr>
              <w:pStyle w:val="af1"/>
            </w:pPr>
            <w:r w:rsidRPr="00C427A1">
              <w:t>Нет</w:t>
            </w:r>
          </w:p>
        </w:tc>
        <w:tc>
          <w:tcPr>
            <w:tcW w:w="6071" w:type="dxa"/>
          </w:tcPr>
          <w:p w14:paraId="16B52110" w14:textId="4B777197" w:rsidR="00105C4A" w:rsidRPr="00C427A1" w:rsidRDefault="00105C4A" w:rsidP="00105C4A">
            <w:pPr>
              <w:pStyle w:val="af1"/>
            </w:pPr>
            <w:r w:rsidRPr="001463D2">
              <w:t>&lt;ККТ&gt; или &lt;К&gt; {Ц}</w:t>
            </w:r>
          </w:p>
        </w:tc>
      </w:tr>
      <w:tr w:rsidR="00105C4A" w:rsidRPr="00C427A1" w14:paraId="54B65288" w14:textId="77777777" w:rsidTr="00105C4A">
        <w:trPr>
          <w:cantSplit/>
          <w:trHeight w:val="302"/>
        </w:trPr>
        <w:tc>
          <w:tcPr>
            <w:tcW w:w="5104" w:type="dxa"/>
            <w:shd w:val="clear" w:color="auto" w:fill="auto"/>
            <w:noWrap/>
          </w:tcPr>
          <w:p w14:paraId="59A46924" w14:textId="77777777" w:rsidR="00105C4A" w:rsidRPr="00C427A1" w:rsidRDefault="00105C4A" w:rsidP="00105C4A">
            <w:pPr>
              <w:pStyle w:val="af1"/>
            </w:pPr>
            <w:r w:rsidRPr="00C427A1">
              <w:t>сумма расчета, указанного в чеке (БСО)</w:t>
            </w:r>
          </w:p>
        </w:tc>
        <w:tc>
          <w:tcPr>
            <w:tcW w:w="1091" w:type="dxa"/>
          </w:tcPr>
          <w:p w14:paraId="1362692A" w14:textId="77777777" w:rsidR="00105C4A" w:rsidRPr="00C427A1" w:rsidRDefault="00105C4A" w:rsidP="00105C4A">
            <w:pPr>
              <w:pStyle w:val="af1"/>
            </w:pPr>
            <w:r w:rsidRPr="00C427A1">
              <w:t>1020</w:t>
            </w:r>
          </w:p>
        </w:tc>
        <w:tc>
          <w:tcPr>
            <w:tcW w:w="1090" w:type="dxa"/>
            <w:shd w:val="clear" w:color="auto" w:fill="auto"/>
            <w:noWrap/>
          </w:tcPr>
          <w:p w14:paraId="416936FE" w14:textId="77777777" w:rsidR="00105C4A" w:rsidRPr="00C427A1" w:rsidRDefault="00105C4A" w:rsidP="00105C4A">
            <w:pPr>
              <w:pStyle w:val="af1"/>
            </w:pPr>
            <w:r w:rsidRPr="00C427A1">
              <w:t>1</w:t>
            </w:r>
          </w:p>
        </w:tc>
        <w:tc>
          <w:tcPr>
            <w:tcW w:w="1100" w:type="dxa"/>
          </w:tcPr>
          <w:p w14:paraId="7C6F73BB" w14:textId="77777777" w:rsidR="00105C4A" w:rsidRPr="00C427A1" w:rsidRDefault="00105C4A" w:rsidP="00105C4A">
            <w:pPr>
              <w:pStyle w:val="af1"/>
            </w:pPr>
            <w:r w:rsidRPr="00C427A1">
              <w:t>Нет</w:t>
            </w:r>
          </w:p>
        </w:tc>
        <w:tc>
          <w:tcPr>
            <w:tcW w:w="6071" w:type="dxa"/>
          </w:tcPr>
          <w:p w14:paraId="5AB7B562" w14:textId="77E8BA04" w:rsidR="00105C4A" w:rsidRPr="00C427A1" w:rsidRDefault="00105C4A" w:rsidP="00105C4A">
            <w:pPr>
              <w:pStyle w:val="af1"/>
            </w:pPr>
            <w:r w:rsidRPr="001463D2">
              <w:t>&lt;ИТОГО&gt; или &lt;И&gt; {Ц</w:t>
            </w:r>
            <w:proofErr w:type="gramStart"/>
            <w:r w:rsidRPr="001463D2">
              <w:t>}.ЦЦ</w:t>
            </w:r>
            <w:proofErr w:type="gramEnd"/>
          </w:p>
        </w:tc>
      </w:tr>
      <w:tr w:rsidR="00105C4A" w:rsidRPr="00C427A1" w14:paraId="36DE7E2A" w14:textId="77777777" w:rsidTr="00105C4A">
        <w:trPr>
          <w:cantSplit/>
          <w:trHeight w:val="302"/>
        </w:trPr>
        <w:tc>
          <w:tcPr>
            <w:tcW w:w="5104" w:type="dxa"/>
            <w:shd w:val="clear" w:color="auto" w:fill="auto"/>
            <w:noWrap/>
          </w:tcPr>
          <w:p w14:paraId="718914C1" w14:textId="77777777" w:rsidR="00105C4A" w:rsidRPr="00C427A1" w:rsidRDefault="00105C4A" w:rsidP="00105C4A">
            <w:pPr>
              <w:pStyle w:val="af1"/>
            </w:pPr>
            <w:r w:rsidRPr="00C427A1">
              <w:t>дата, время</w:t>
            </w:r>
          </w:p>
        </w:tc>
        <w:tc>
          <w:tcPr>
            <w:tcW w:w="1091" w:type="dxa"/>
          </w:tcPr>
          <w:p w14:paraId="32EE18CA" w14:textId="77777777" w:rsidR="00105C4A" w:rsidRPr="00C427A1" w:rsidRDefault="00105C4A" w:rsidP="00105C4A">
            <w:pPr>
              <w:pStyle w:val="af1"/>
            </w:pPr>
            <w:r w:rsidRPr="00C427A1">
              <w:t>1012</w:t>
            </w:r>
          </w:p>
        </w:tc>
        <w:tc>
          <w:tcPr>
            <w:tcW w:w="1090" w:type="dxa"/>
            <w:shd w:val="clear" w:color="auto" w:fill="auto"/>
            <w:noWrap/>
          </w:tcPr>
          <w:p w14:paraId="7339CDC7" w14:textId="77777777" w:rsidR="00105C4A" w:rsidRPr="00C427A1" w:rsidRDefault="00105C4A" w:rsidP="00105C4A">
            <w:pPr>
              <w:pStyle w:val="af1"/>
            </w:pPr>
            <w:r w:rsidRPr="00C427A1">
              <w:t>1</w:t>
            </w:r>
          </w:p>
        </w:tc>
        <w:tc>
          <w:tcPr>
            <w:tcW w:w="1100" w:type="dxa"/>
          </w:tcPr>
          <w:p w14:paraId="0B9847AD" w14:textId="77777777" w:rsidR="00105C4A" w:rsidRPr="00C427A1" w:rsidRDefault="00105C4A" w:rsidP="00105C4A">
            <w:pPr>
              <w:pStyle w:val="af1"/>
            </w:pPr>
            <w:r w:rsidRPr="00C427A1">
              <w:t>Нет</w:t>
            </w:r>
          </w:p>
        </w:tc>
        <w:tc>
          <w:tcPr>
            <w:tcW w:w="6071" w:type="dxa"/>
          </w:tcPr>
          <w:p w14:paraId="6C027F67" w14:textId="2FF587EC" w:rsidR="00105C4A" w:rsidRPr="00C427A1" w:rsidRDefault="00105C4A" w:rsidP="00105C4A">
            <w:pPr>
              <w:pStyle w:val="af1"/>
            </w:pPr>
            <w:r w:rsidRPr="001463D2">
              <w:t xml:space="preserve">&lt;ДАТА&gt; или &lt;Д&gt; ДД.ММ.ГГ &lt;ВРЕМЯ&gt; или &lt;Т&gt; </w:t>
            </w:r>
            <w:proofErr w:type="gramStart"/>
            <w:r w:rsidRPr="001463D2">
              <w:t>ЧЧ:ММ</w:t>
            </w:r>
            <w:proofErr w:type="gramEnd"/>
          </w:p>
        </w:tc>
      </w:tr>
      <w:tr w:rsidR="00105C4A" w:rsidRPr="00C427A1" w14:paraId="0EF7257F" w14:textId="77777777" w:rsidTr="00105C4A">
        <w:trPr>
          <w:cantSplit/>
          <w:trHeight w:val="302"/>
        </w:trPr>
        <w:tc>
          <w:tcPr>
            <w:tcW w:w="5104" w:type="dxa"/>
            <w:shd w:val="clear" w:color="auto" w:fill="auto"/>
            <w:noWrap/>
          </w:tcPr>
          <w:p w14:paraId="109AF2E5" w14:textId="77777777" w:rsidR="00105C4A" w:rsidRPr="00C427A1" w:rsidRDefault="00105C4A" w:rsidP="00105C4A">
            <w:pPr>
              <w:pStyle w:val="af1"/>
            </w:pPr>
            <w:r w:rsidRPr="00C427A1">
              <w:t>ФПД</w:t>
            </w:r>
          </w:p>
        </w:tc>
        <w:tc>
          <w:tcPr>
            <w:tcW w:w="1091" w:type="dxa"/>
          </w:tcPr>
          <w:p w14:paraId="2364E24E" w14:textId="77777777" w:rsidR="00105C4A" w:rsidRPr="00C427A1" w:rsidRDefault="00105C4A" w:rsidP="00105C4A">
            <w:pPr>
              <w:pStyle w:val="af1"/>
            </w:pPr>
            <w:r w:rsidRPr="00C427A1">
              <w:t>1077</w:t>
            </w:r>
          </w:p>
        </w:tc>
        <w:tc>
          <w:tcPr>
            <w:tcW w:w="1090" w:type="dxa"/>
            <w:shd w:val="clear" w:color="auto" w:fill="auto"/>
            <w:noWrap/>
          </w:tcPr>
          <w:p w14:paraId="704A9D21" w14:textId="77777777" w:rsidR="00105C4A" w:rsidRPr="00C427A1" w:rsidRDefault="00105C4A" w:rsidP="00105C4A">
            <w:pPr>
              <w:pStyle w:val="af1"/>
            </w:pPr>
            <w:r w:rsidRPr="00C427A1">
              <w:t>1</w:t>
            </w:r>
          </w:p>
        </w:tc>
        <w:tc>
          <w:tcPr>
            <w:tcW w:w="1100" w:type="dxa"/>
          </w:tcPr>
          <w:p w14:paraId="797AF02C" w14:textId="77777777" w:rsidR="00105C4A" w:rsidRPr="00C427A1" w:rsidRDefault="00105C4A" w:rsidP="00105C4A">
            <w:pPr>
              <w:pStyle w:val="af1"/>
            </w:pPr>
            <w:r w:rsidRPr="00C427A1">
              <w:t>Нет</w:t>
            </w:r>
          </w:p>
        </w:tc>
        <w:tc>
          <w:tcPr>
            <w:tcW w:w="6071" w:type="dxa"/>
          </w:tcPr>
          <w:p w14:paraId="7C5CCB7B" w14:textId="463D95DD" w:rsidR="00105C4A" w:rsidRPr="00C427A1" w:rsidRDefault="00105C4A" w:rsidP="00105C4A">
            <w:pPr>
              <w:pStyle w:val="af1"/>
            </w:pPr>
            <w:r w:rsidRPr="001463D2">
              <w:t>&lt;ФП&gt; или &lt;Ф&gt; {Ц}</w:t>
            </w:r>
          </w:p>
        </w:tc>
      </w:tr>
      <w:tr w:rsidR="00105C4A" w:rsidRPr="00C427A1" w14:paraId="0FC68EEA" w14:textId="77777777" w:rsidTr="00105C4A">
        <w:trPr>
          <w:cantSplit/>
          <w:trHeight w:val="302"/>
        </w:trPr>
        <w:tc>
          <w:tcPr>
            <w:tcW w:w="5104" w:type="dxa"/>
            <w:tcBorders>
              <w:top w:val="single" w:sz="4" w:space="0" w:color="auto"/>
              <w:left w:val="single" w:sz="4" w:space="0" w:color="auto"/>
              <w:bottom w:val="single" w:sz="4" w:space="0" w:color="auto"/>
              <w:right w:val="single" w:sz="4" w:space="0" w:color="auto"/>
            </w:tcBorders>
            <w:shd w:val="clear" w:color="auto" w:fill="auto"/>
            <w:noWrap/>
          </w:tcPr>
          <w:p w14:paraId="3A663DB2" w14:textId="77777777" w:rsidR="00105C4A" w:rsidRPr="00C427A1" w:rsidRDefault="00105C4A" w:rsidP="00105C4A">
            <w:pPr>
              <w:pStyle w:val="af1"/>
            </w:pPr>
            <w:r w:rsidRPr="00C427A1">
              <w:t>сайт чеков</w:t>
            </w:r>
          </w:p>
        </w:tc>
        <w:tc>
          <w:tcPr>
            <w:tcW w:w="1091" w:type="dxa"/>
            <w:tcBorders>
              <w:top w:val="single" w:sz="4" w:space="0" w:color="auto"/>
              <w:left w:val="single" w:sz="4" w:space="0" w:color="auto"/>
              <w:bottom w:val="single" w:sz="4" w:space="0" w:color="auto"/>
              <w:right w:val="single" w:sz="4" w:space="0" w:color="auto"/>
            </w:tcBorders>
          </w:tcPr>
          <w:p w14:paraId="7F59B738" w14:textId="77777777" w:rsidR="00105C4A" w:rsidRPr="00C427A1" w:rsidRDefault="00105C4A" w:rsidP="00105C4A">
            <w:pPr>
              <w:pStyle w:val="af1"/>
            </w:pPr>
            <w:r w:rsidRPr="00C427A1">
              <w:t>1208</w:t>
            </w:r>
          </w:p>
        </w:tc>
        <w:tc>
          <w:tcPr>
            <w:tcW w:w="1090" w:type="dxa"/>
            <w:tcBorders>
              <w:top w:val="single" w:sz="4" w:space="0" w:color="auto"/>
              <w:left w:val="single" w:sz="4" w:space="0" w:color="auto"/>
              <w:bottom w:val="single" w:sz="4" w:space="0" w:color="auto"/>
              <w:right w:val="single" w:sz="4" w:space="0" w:color="auto"/>
            </w:tcBorders>
            <w:shd w:val="clear" w:color="auto" w:fill="auto"/>
            <w:noWrap/>
          </w:tcPr>
          <w:p w14:paraId="2FD6CC37" w14:textId="77777777" w:rsidR="00105C4A" w:rsidRPr="00C427A1" w:rsidRDefault="00105C4A" w:rsidP="00105C4A">
            <w:pPr>
              <w:pStyle w:val="af1"/>
            </w:pPr>
            <w:r w:rsidRPr="00C427A1">
              <w:t>2</w:t>
            </w:r>
          </w:p>
        </w:tc>
        <w:tc>
          <w:tcPr>
            <w:tcW w:w="1100" w:type="dxa"/>
            <w:tcBorders>
              <w:top w:val="single" w:sz="4" w:space="0" w:color="auto"/>
              <w:left w:val="single" w:sz="4" w:space="0" w:color="auto"/>
              <w:bottom w:val="single" w:sz="4" w:space="0" w:color="auto"/>
              <w:right w:val="single" w:sz="4" w:space="0" w:color="auto"/>
            </w:tcBorders>
          </w:tcPr>
          <w:p w14:paraId="5E6530F8" w14:textId="77777777" w:rsidR="00105C4A" w:rsidRPr="00C427A1" w:rsidRDefault="00105C4A" w:rsidP="00105C4A">
            <w:pPr>
              <w:pStyle w:val="af1"/>
            </w:pPr>
            <w:r w:rsidRPr="00C427A1">
              <w:t>Нет</w:t>
            </w:r>
          </w:p>
        </w:tc>
        <w:tc>
          <w:tcPr>
            <w:tcW w:w="6071" w:type="dxa"/>
            <w:tcBorders>
              <w:top w:val="single" w:sz="4" w:space="0" w:color="auto"/>
              <w:left w:val="single" w:sz="4" w:space="0" w:color="auto"/>
              <w:bottom w:val="single" w:sz="4" w:space="0" w:color="auto"/>
              <w:right w:val="single" w:sz="4" w:space="0" w:color="auto"/>
            </w:tcBorders>
          </w:tcPr>
          <w:p w14:paraId="6B1495DF" w14:textId="1548F9CD" w:rsidR="00105C4A" w:rsidRPr="00C427A1" w:rsidRDefault="00105C4A" w:rsidP="00105C4A">
            <w:pPr>
              <w:pStyle w:val="af1"/>
              <w:rPr>
                <w:lang w:val="en-US"/>
              </w:rPr>
            </w:pPr>
            <w:r w:rsidRPr="001463D2">
              <w:t>&lt;САЙТ&gt; или &lt;А&gt; {С}</w:t>
            </w:r>
          </w:p>
        </w:tc>
      </w:tr>
    </w:tbl>
    <w:p w14:paraId="4F656712" w14:textId="77777777" w:rsidR="00F4499D" w:rsidRPr="00C427A1" w:rsidRDefault="00F4499D" w:rsidP="003B7C69">
      <w:pPr>
        <w:spacing w:before="0" w:after="0"/>
      </w:pPr>
    </w:p>
    <w:tbl>
      <w:tblPr>
        <w:tblStyle w:val="af0"/>
        <w:tblW w:w="4888"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0"/>
        <w:gridCol w:w="13166"/>
      </w:tblGrid>
      <w:tr w:rsidR="00105C4A" w:rsidRPr="001463D2" w14:paraId="6A34285F" w14:textId="77777777" w:rsidTr="00103010">
        <w:tc>
          <w:tcPr>
            <w:tcW w:w="13966" w:type="dxa"/>
            <w:gridSpan w:val="2"/>
            <w:hideMark/>
          </w:tcPr>
          <w:p w14:paraId="24639C53" w14:textId="430DED30" w:rsidR="00361AB2" w:rsidRDefault="00105C4A" w:rsidP="00361AB2">
            <w:pPr>
              <w:overflowPunct w:val="0"/>
              <w:spacing w:before="0" w:after="0"/>
              <w:ind w:firstLine="0"/>
              <w:textAlignment w:val="baseline"/>
            </w:pPr>
            <w:r w:rsidRPr="001463D2">
              <w:t>Примечани</w:t>
            </w:r>
            <w:r w:rsidR="00361AB2">
              <w:t>я</w:t>
            </w:r>
            <w:r w:rsidRPr="001463D2">
              <w:t>:</w:t>
            </w:r>
          </w:p>
          <w:p w14:paraId="1E259389" w14:textId="08512EFF" w:rsidR="00105C4A" w:rsidRDefault="00105C4A" w:rsidP="00361AB2">
            <w:pPr>
              <w:pStyle w:val="a9"/>
              <w:numPr>
                <w:ilvl w:val="0"/>
                <w:numId w:val="36"/>
              </w:numPr>
              <w:overflowPunct w:val="0"/>
              <w:spacing w:before="0" w:after="0"/>
              <w:textAlignment w:val="baseline"/>
            </w:pPr>
            <w:r w:rsidRPr="001463D2">
              <w:t>Реквизиты ФД, имеющего ФФД с номером версии 1.0</w:t>
            </w:r>
            <w:r w:rsidR="00280BEC">
              <w:t>,</w:t>
            </w:r>
            <w:r w:rsidRPr="001463D2">
              <w:t xml:space="preserve"> могут не иметь заголовка и иметь только значение реквизита.</w:t>
            </w:r>
          </w:p>
          <w:p w14:paraId="035B8CC6" w14:textId="303D846C" w:rsidR="00361AB2" w:rsidRPr="001463D2" w:rsidRDefault="00361AB2" w:rsidP="00361AB2">
            <w:pPr>
              <w:pStyle w:val="a9"/>
              <w:numPr>
                <w:ilvl w:val="0"/>
                <w:numId w:val="36"/>
              </w:numPr>
              <w:overflowPunct w:val="0"/>
              <w:spacing w:before="0" w:after="0"/>
              <w:textAlignment w:val="baseline"/>
            </w:pPr>
            <w:r w:rsidRPr="00361AB2">
              <w:t>Значения реквизитов «регистрационный номер ККТ (тег 1037) и «ФПД» (тег 1077) могут не дополняться лидирующими нулями (нулями слева).</w:t>
            </w:r>
          </w:p>
        </w:tc>
      </w:tr>
      <w:tr w:rsidR="00105C4A" w:rsidRPr="001463D2" w14:paraId="489C1134" w14:textId="77777777" w:rsidTr="00103010">
        <w:tc>
          <w:tcPr>
            <w:tcW w:w="800" w:type="dxa"/>
          </w:tcPr>
          <w:p w14:paraId="6DFDB74D" w14:textId="77777777" w:rsidR="00105C4A" w:rsidRPr="001463D2" w:rsidRDefault="00105C4A" w:rsidP="00103010">
            <w:pPr>
              <w:overflowPunct w:val="0"/>
              <w:spacing w:before="0" w:after="0"/>
              <w:ind w:firstLine="0"/>
              <w:textAlignment w:val="baseline"/>
            </w:pPr>
          </w:p>
        </w:tc>
        <w:tc>
          <w:tcPr>
            <w:tcW w:w="13166" w:type="dxa"/>
            <w:hideMark/>
          </w:tcPr>
          <w:p w14:paraId="396DE94D" w14:textId="73B21CF2" w:rsidR="00105C4A" w:rsidRPr="001463D2" w:rsidRDefault="00105C4A" w:rsidP="00103010">
            <w:pPr>
              <w:spacing w:before="0" w:after="0"/>
              <w:ind w:firstLine="0"/>
            </w:pPr>
          </w:p>
        </w:tc>
      </w:tr>
    </w:tbl>
    <w:p w14:paraId="003002FF" w14:textId="77777777" w:rsidR="008242EB" w:rsidRPr="00C427A1" w:rsidRDefault="008242EB" w:rsidP="003B7C69">
      <w:pPr>
        <w:spacing w:before="0" w:after="0"/>
        <w:jc w:val="center"/>
        <w:rPr>
          <w:b/>
        </w:rPr>
        <w:sectPr w:rsidR="008242EB" w:rsidRPr="00C427A1" w:rsidSect="00F648EC">
          <w:footerReference w:type="default" r:id="rId9"/>
          <w:headerReference w:type="first" r:id="rId10"/>
          <w:pgSz w:w="16838" w:h="11906" w:orient="landscape"/>
          <w:pgMar w:top="1134" w:right="1134" w:bottom="1134" w:left="1418" w:header="709" w:footer="709" w:gutter="0"/>
          <w:cols w:space="708"/>
          <w:titlePg/>
          <w:docGrid w:linePitch="381"/>
        </w:sectPr>
      </w:pPr>
    </w:p>
    <w:p w14:paraId="432B08BF" w14:textId="4D194373" w:rsidR="002F41AB" w:rsidRPr="00C427A1" w:rsidRDefault="00590AE8" w:rsidP="003B7C69">
      <w:pPr>
        <w:spacing w:before="0" w:after="0"/>
      </w:pPr>
      <w:r w:rsidRPr="00C427A1">
        <w:lastRenderedPageBreak/>
        <w:t>61</w:t>
      </w:r>
      <w:r w:rsidR="008C09D7" w:rsidRPr="00C427A1">
        <w:t>. </w:t>
      </w:r>
      <w:r w:rsidR="00436324" w:rsidRPr="00C427A1">
        <w:rPr>
          <w:lang w:val="en-US"/>
        </w:rPr>
        <w:t>QR</w:t>
      </w:r>
      <w:r w:rsidR="00436324" w:rsidRPr="00C427A1">
        <w:t>-код на к</w:t>
      </w:r>
      <w:r w:rsidR="008C09D7" w:rsidRPr="00C427A1">
        <w:t>ассовы</w:t>
      </w:r>
      <w:r w:rsidR="00436324" w:rsidRPr="00C427A1">
        <w:t>х</w:t>
      </w:r>
      <w:r w:rsidR="008C09D7" w:rsidRPr="00C427A1">
        <w:t xml:space="preserve"> че</w:t>
      </w:r>
      <w:r w:rsidR="00436324" w:rsidRPr="00C427A1">
        <w:t>ках</w:t>
      </w:r>
      <w:r w:rsidR="008C09D7" w:rsidRPr="00C427A1">
        <w:t xml:space="preserve"> (БСО) в печатно</w:t>
      </w:r>
      <w:r w:rsidR="003F31FF" w:rsidRPr="00C427A1">
        <w:t>й форме</w:t>
      </w:r>
      <w:r w:rsidR="008C09D7" w:rsidRPr="00C427A1">
        <w:t xml:space="preserve"> </w:t>
      </w:r>
      <w:r w:rsidR="002F41AB" w:rsidRPr="00C427A1">
        <w:t xml:space="preserve">не должен содержать данные адреса в формате </w:t>
      </w:r>
      <w:r w:rsidR="002F41AB" w:rsidRPr="00C427A1">
        <w:rPr>
          <w:lang w:val="en-US"/>
        </w:rPr>
        <w:t>URL</w:t>
      </w:r>
      <w:r w:rsidR="002F41AB" w:rsidRPr="00C427A1">
        <w:t xml:space="preserve"> и </w:t>
      </w:r>
      <w:r w:rsidR="008C09D7" w:rsidRPr="00C427A1">
        <w:t>долж</w:t>
      </w:r>
      <w:r w:rsidR="00436324" w:rsidRPr="00C427A1">
        <w:t>е</w:t>
      </w:r>
      <w:r w:rsidR="008C09D7" w:rsidRPr="00C427A1">
        <w:t>н</w:t>
      </w:r>
      <w:r w:rsidR="002F41AB" w:rsidRPr="00C427A1">
        <w:t xml:space="preserve"> </w:t>
      </w:r>
      <w:r w:rsidR="00436324" w:rsidRPr="00C427A1">
        <w:t xml:space="preserve">обеспечивать </w:t>
      </w:r>
      <w:r w:rsidR="006A4082">
        <w:t xml:space="preserve">с использованием </w:t>
      </w:r>
      <w:r w:rsidR="002F41AB" w:rsidRPr="00C427A1">
        <w:t>програм</w:t>
      </w:r>
      <w:r w:rsidR="006A4082">
        <w:t>много обеспечения подсистемы обеспечения проверки кассового чека и подачи жалобы в налоговые органы на корректность применения контрольно-кассовой техники</w:t>
      </w:r>
      <w:r w:rsidR="00576173">
        <w:t>, входящей в состав</w:t>
      </w:r>
      <w:r w:rsidR="006A4082">
        <w:t xml:space="preserve"> автоматизированной системы контроля применения контрольно-кассовой техники ФНС России</w:t>
      </w:r>
      <w:r w:rsidR="00576173">
        <w:t>,</w:t>
      </w:r>
      <w:r w:rsidR="006A4082">
        <w:t xml:space="preserve"> проверку</w:t>
      </w:r>
      <w:r w:rsidR="003A2660" w:rsidRPr="00C427A1">
        <w:t xml:space="preserve"> </w:t>
      </w:r>
      <w:r w:rsidR="002F41AB" w:rsidRPr="00C427A1">
        <w:t xml:space="preserve">следующих </w:t>
      </w:r>
      <w:r w:rsidR="003A2660" w:rsidRPr="00C427A1">
        <w:t xml:space="preserve">реквизитов кассового чека </w:t>
      </w:r>
      <w:r w:rsidR="002F41AB" w:rsidRPr="00C427A1">
        <w:t>(БСО):</w:t>
      </w:r>
    </w:p>
    <w:p w14:paraId="67D7447F" w14:textId="77777777" w:rsidR="002F41AB" w:rsidRPr="00C427A1" w:rsidRDefault="003A2660" w:rsidP="003B7C69">
      <w:pPr>
        <w:spacing w:before="0" w:after="0"/>
      </w:pPr>
      <w:r w:rsidRPr="00C427A1">
        <w:t>дата и время осуществления расчета</w:t>
      </w:r>
      <w:r w:rsidR="002F41AB" w:rsidRPr="00C427A1">
        <w:t>;</w:t>
      </w:r>
    </w:p>
    <w:p w14:paraId="1F6B0476" w14:textId="77777777" w:rsidR="002F41AB" w:rsidRPr="00C427A1" w:rsidRDefault="002F41AB" w:rsidP="002F41AB">
      <w:pPr>
        <w:spacing w:before="0" w:after="0"/>
      </w:pPr>
      <w:r w:rsidRPr="00C427A1">
        <w:t>сумма расчета;</w:t>
      </w:r>
    </w:p>
    <w:p w14:paraId="5A81B6EB" w14:textId="77777777" w:rsidR="002F41AB" w:rsidRPr="00C427A1" w:rsidRDefault="002F41AB" w:rsidP="002F41AB">
      <w:pPr>
        <w:spacing w:before="0" w:after="0"/>
      </w:pPr>
      <w:r w:rsidRPr="00C427A1">
        <w:t>заводской номер фискального накопителя;</w:t>
      </w:r>
    </w:p>
    <w:p w14:paraId="2F8681A2" w14:textId="77777777" w:rsidR="002F41AB" w:rsidRPr="00C427A1" w:rsidRDefault="003A2660" w:rsidP="003B7C69">
      <w:pPr>
        <w:spacing w:before="0" w:after="0"/>
      </w:pPr>
      <w:r w:rsidRPr="00C427A1">
        <w:t>порядковый номер фискального документа</w:t>
      </w:r>
      <w:r w:rsidR="002F41AB" w:rsidRPr="00C427A1">
        <w:t>;</w:t>
      </w:r>
    </w:p>
    <w:p w14:paraId="4BA8D9C4" w14:textId="3485CEF6" w:rsidR="002F41AB" w:rsidRPr="00C427A1" w:rsidRDefault="002F41AB" w:rsidP="002F41AB">
      <w:pPr>
        <w:spacing w:before="0" w:after="0"/>
      </w:pPr>
      <w:r w:rsidRPr="00C427A1">
        <w:t>фискальный признак документа;</w:t>
      </w:r>
    </w:p>
    <w:p w14:paraId="6ACF4D25" w14:textId="2720C7D4" w:rsidR="002F41AB" w:rsidRPr="00C427A1" w:rsidRDefault="003A2660" w:rsidP="000B6ABF">
      <w:pPr>
        <w:spacing w:before="0" w:after="0"/>
      </w:pPr>
      <w:r w:rsidRPr="00C427A1">
        <w:t>признак расчета</w:t>
      </w:r>
      <w:r w:rsidR="000B6ABF">
        <w:t>.</w:t>
      </w:r>
    </w:p>
    <w:p w14:paraId="13172350" w14:textId="7BFF41FF" w:rsidR="008C09D7" w:rsidRPr="00C427A1" w:rsidRDefault="008C26BD" w:rsidP="003B7C69">
      <w:pPr>
        <w:spacing w:before="0" w:after="0"/>
      </w:pPr>
      <w:r w:rsidRPr="00C427A1">
        <w:t>6</w:t>
      </w:r>
      <w:r w:rsidR="00590AE8" w:rsidRPr="00C427A1">
        <w:t>2</w:t>
      </w:r>
      <w:r w:rsidR="008C09D7" w:rsidRPr="00C427A1">
        <w:t xml:space="preserve">. Данные </w:t>
      </w:r>
      <w:r w:rsidR="008C09D7" w:rsidRPr="00C427A1">
        <w:rPr>
          <w:lang w:val="en-US"/>
        </w:rPr>
        <w:t>QR</w:t>
      </w:r>
      <w:r w:rsidR="008C09D7" w:rsidRPr="00C427A1">
        <w:t xml:space="preserve">-кода должны представлять собой текстовую строку из латинских букв, цифр и символов-разделителей «=» и «&amp;». Текст должен быть представлен </w:t>
      </w:r>
      <w:r w:rsidR="002B6EA3" w:rsidRPr="00C427A1">
        <w:t xml:space="preserve">в </w:t>
      </w:r>
      <w:r w:rsidR="008C09D7" w:rsidRPr="00C427A1">
        <w:t xml:space="preserve">кодировке </w:t>
      </w:r>
      <w:r w:rsidR="00CE07B0" w:rsidRPr="00C427A1">
        <w:t>CP866</w:t>
      </w:r>
      <w:r w:rsidR="008C09D7" w:rsidRPr="00C427A1">
        <w:t xml:space="preserve">. Структура данных, помещаемых в строку </w:t>
      </w:r>
      <w:r w:rsidR="008C09D7" w:rsidRPr="00C427A1">
        <w:rPr>
          <w:lang w:val="en-US"/>
        </w:rPr>
        <w:t>QR</w:t>
      </w:r>
      <w:r w:rsidR="008C09D7" w:rsidRPr="00C427A1">
        <w:t xml:space="preserve">-кода, состоит из </w:t>
      </w:r>
      <w:r w:rsidR="00972051" w:rsidRPr="00C427A1">
        <w:t>шести</w:t>
      </w:r>
      <w:r w:rsidR="008C09D7" w:rsidRPr="00C427A1">
        <w:t xml:space="preserve"> полей:</w:t>
      </w:r>
    </w:p>
    <w:p w14:paraId="79B27F96" w14:textId="77777777" w:rsidR="008C09D7" w:rsidRPr="00C427A1" w:rsidRDefault="008C09D7" w:rsidP="003B7C69">
      <w:pPr>
        <w:numPr>
          <w:ilvl w:val="0"/>
          <w:numId w:val="18"/>
        </w:numPr>
        <w:overflowPunct w:val="0"/>
        <w:autoSpaceDE w:val="0"/>
        <w:autoSpaceDN w:val="0"/>
        <w:adjustRightInd w:val="0"/>
        <w:spacing w:before="0" w:after="0"/>
        <w:ind w:left="357" w:hanging="357"/>
        <w:textAlignment w:val="baseline"/>
      </w:pPr>
      <w:r w:rsidRPr="00C427A1">
        <w:t>t</w:t>
      </w:r>
      <w:proofErr w:type="gramStart"/>
      <w:r w:rsidRPr="00C427A1">
        <w:t>=&lt;</w:t>
      </w:r>
      <w:proofErr w:type="gramEnd"/>
      <w:r w:rsidRPr="00C427A1">
        <w:rPr>
          <w:lang w:val="en-GB"/>
        </w:rPr>
        <w:t>date</w:t>
      </w:r>
      <w:r w:rsidRPr="00C427A1">
        <w:t>/</w:t>
      </w:r>
      <w:proofErr w:type="spellStart"/>
      <w:r w:rsidRPr="00C427A1">
        <w:t>time</w:t>
      </w:r>
      <w:proofErr w:type="spellEnd"/>
      <w:r w:rsidRPr="00C427A1">
        <w:t xml:space="preserve"> – дата и время осуществления расчета в формате ГГГГММДДТЧЧММ&gt;</w:t>
      </w:r>
    </w:p>
    <w:p w14:paraId="4FD5A14A" w14:textId="77777777" w:rsidR="008C09D7" w:rsidRPr="00C427A1" w:rsidRDefault="008C09D7" w:rsidP="003B7C69">
      <w:pPr>
        <w:numPr>
          <w:ilvl w:val="0"/>
          <w:numId w:val="18"/>
        </w:numPr>
        <w:overflowPunct w:val="0"/>
        <w:autoSpaceDE w:val="0"/>
        <w:autoSpaceDN w:val="0"/>
        <w:adjustRightInd w:val="0"/>
        <w:spacing w:before="0" w:after="0"/>
        <w:ind w:left="357" w:hanging="357"/>
        <w:textAlignment w:val="baseline"/>
      </w:pPr>
      <w:r w:rsidRPr="00C427A1">
        <w:t>s</w:t>
      </w:r>
      <w:proofErr w:type="gramStart"/>
      <w:r w:rsidRPr="00C427A1">
        <w:t>=&lt;</w:t>
      </w:r>
      <w:proofErr w:type="gramEnd"/>
      <w:r w:rsidRPr="00C427A1">
        <w:t>сумма расчета</w:t>
      </w:r>
      <w:r w:rsidR="00F57FEC" w:rsidRPr="00C427A1">
        <w:t xml:space="preserve"> в рублях и копейках, разделенных точкой</w:t>
      </w:r>
      <w:r w:rsidRPr="00C427A1">
        <w:t>&gt;</w:t>
      </w:r>
    </w:p>
    <w:p w14:paraId="51998134" w14:textId="77777777" w:rsidR="008C09D7" w:rsidRPr="00C427A1" w:rsidRDefault="008C09D7" w:rsidP="003B7C69">
      <w:pPr>
        <w:numPr>
          <w:ilvl w:val="0"/>
          <w:numId w:val="18"/>
        </w:numPr>
        <w:overflowPunct w:val="0"/>
        <w:autoSpaceDE w:val="0"/>
        <w:autoSpaceDN w:val="0"/>
        <w:adjustRightInd w:val="0"/>
        <w:spacing w:before="0" w:after="0"/>
        <w:ind w:left="357" w:hanging="357"/>
        <w:textAlignment w:val="baseline"/>
      </w:pPr>
      <w:proofErr w:type="spellStart"/>
      <w:r w:rsidRPr="00C427A1">
        <w:t>fn</w:t>
      </w:r>
      <w:proofErr w:type="spellEnd"/>
      <w:proofErr w:type="gramStart"/>
      <w:r w:rsidRPr="00C427A1">
        <w:t>=&lt;</w:t>
      </w:r>
      <w:proofErr w:type="gramEnd"/>
      <w:r w:rsidRPr="00C427A1">
        <w:t>заводской номер фискального накопителя&gt;</w:t>
      </w:r>
    </w:p>
    <w:p w14:paraId="08FE8242" w14:textId="77777777" w:rsidR="008C09D7" w:rsidRPr="00C427A1" w:rsidRDefault="008C09D7" w:rsidP="003B7C69">
      <w:pPr>
        <w:numPr>
          <w:ilvl w:val="0"/>
          <w:numId w:val="18"/>
        </w:numPr>
        <w:overflowPunct w:val="0"/>
        <w:autoSpaceDE w:val="0"/>
        <w:autoSpaceDN w:val="0"/>
        <w:adjustRightInd w:val="0"/>
        <w:spacing w:before="0" w:after="0"/>
        <w:ind w:left="357" w:hanging="357"/>
        <w:textAlignment w:val="baseline"/>
      </w:pPr>
      <w:r w:rsidRPr="00C427A1">
        <w:t>i</w:t>
      </w:r>
      <w:proofErr w:type="gramStart"/>
      <w:r w:rsidRPr="00C427A1">
        <w:t>=&lt;</w:t>
      </w:r>
      <w:proofErr w:type="gramEnd"/>
      <w:r w:rsidRPr="00C427A1">
        <w:t>порядковый номер фискального документа</w:t>
      </w:r>
      <w:r w:rsidR="00AB2CBF" w:rsidRPr="00C427A1">
        <w:t>, нулями не дополняется</w:t>
      </w:r>
      <w:r w:rsidRPr="00C427A1">
        <w:t>&gt;</w:t>
      </w:r>
    </w:p>
    <w:p w14:paraId="26D7D3B4" w14:textId="77777777" w:rsidR="008C09D7" w:rsidRPr="00C427A1" w:rsidRDefault="008C09D7" w:rsidP="003B7C69">
      <w:pPr>
        <w:numPr>
          <w:ilvl w:val="0"/>
          <w:numId w:val="18"/>
        </w:numPr>
        <w:overflowPunct w:val="0"/>
        <w:autoSpaceDE w:val="0"/>
        <w:autoSpaceDN w:val="0"/>
        <w:adjustRightInd w:val="0"/>
        <w:spacing w:before="0" w:after="0"/>
        <w:ind w:left="357" w:hanging="357"/>
        <w:textAlignment w:val="baseline"/>
      </w:pPr>
      <w:proofErr w:type="spellStart"/>
      <w:r w:rsidRPr="00C427A1">
        <w:t>fp</w:t>
      </w:r>
      <w:proofErr w:type="spellEnd"/>
      <w:proofErr w:type="gramStart"/>
      <w:r w:rsidRPr="00C427A1">
        <w:t>=&lt;</w:t>
      </w:r>
      <w:proofErr w:type="gramEnd"/>
      <w:r w:rsidRPr="00C427A1">
        <w:t>фискальный признак документа</w:t>
      </w:r>
      <w:r w:rsidR="00AB2CBF" w:rsidRPr="00C427A1">
        <w:t>, нулями не дополняется</w:t>
      </w:r>
      <w:r w:rsidRPr="00C427A1">
        <w:t>&gt;</w:t>
      </w:r>
    </w:p>
    <w:p w14:paraId="40E15CEF" w14:textId="77777777" w:rsidR="008C09D7" w:rsidRPr="00C427A1" w:rsidRDefault="008C09D7" w:rsidP="003B7C69">
      <w:pPr>
        <w:numPr>
          <w:ilvl w:val="0"/>
          <w:numId w:val="18"/>
        </w:numPr>
        <w:overflowPunct w:val="0"/>
        <w:autoSpaceDE w:val="0"/>
        <w:autoSpaceDN w:val="0"/>
        <w:adjustRightInd w:val="0"/>
        <w:spacing w:before="0" w:after="0"/>
        <w:ind w:left="357" w:hanging="357"/>
        <w:textAlignment w:val="baseline"/>
      </w:pPr>
      <w:r w:rsidRPr="00C427A1">
        <w:t>n</w:t>
      </w:r>
      <w:proofErr w:type="gramStart"/>
      <w:r w:rsidRPr="00C427A1">
        <w:t>=</w:t>
      </w:r>
      <w:r w:rsidRPr="00C427A1">
        <w:rPr>
          <w:lang w:val="en-US"/>
        </w:rPr>
        <w:t>&lt;</w:t>
      </w:r>
      <w:proofErr w:type="gramEnd"/>
      <w:r w:rsidRPr="00C427A1">
        <w:t>признак расчета</w:t>
      </w:r>
      <w:r w:rsidRPr="00C427A1">
        <w:rPr>
          <w:lang w:val="en-US"/>
        </w:rPr>
        <w:t>&gt;</w:t>
      </w:r>
      <w:r w:rsidRPr="00C427A1">
        <w:t>.</w:t>
      </w:r>
    </w:p>
    <w:p w14:paraId="299458F3" w14:textId="2F9EC9A3" w:rsidR="00FC5DE7" w:rsidRPr="000B6ABF" w:rsidRDefault="0019758E" w:rsidP="000B6ABF">
      <w:pPr>
        <w:spacing w:before="0" w:after="0"/>
        <w:jc w:val="left"/>
      </w:pPr>
      <w:r w:rsidRPr="00C427A1">
        <w:t>П</w:t>
      </w:r>
      <w:r w:rsidR="008C09D7" w:rsidRPr="00C427A1">
        <w:t xml:space="preserve">ример строки </w:t>
      </w:r>
      <w:r w:rsidR="008C09D7" w:rsidRPr="00C427A1">
        <w:rPr>
          <w:lang w:val="en-US"/>
        </w:rPr>
        <w:t>QR</w:t>
      </w:r>
      <w:r w:rsidR="008C09D7" w:rsidRPr="00C427A1">
        <w:t>-кода:</w:t>
      </w:r>
      <w:r w:rsidR="00F57FEC" w:rsidRPr="00C427A1">
        <w:t xml:space="preserve"> </w:t>
      </w:r>
      <w:r w:rsidR="008C09D7" w:rsidRPr="00C427A1">
        <w:t>t=20150720T1638&amp;s=9999999.00&amp;fn=000110000105&amp;i=12345678&amp;fp=123456&amp;n=2.</w:t>
      </w:r>
    </w:p>
    <w:p w14:paraId="3B253779" w14:textId="6169D0EC" w:rsidR="00090A3E" w:rsidRPr="00C427A1" w:rsidRDefault="00441827" w:rsidP="003B7C69">
      <w:pPr>
        <w:tabs>
          <w:tab w:val="left" w:pos="-720"/>
          <w:tab w:val="left" w:pos="0"/>
          <w:tab w:val="left" w:pos="720"/>
          <w:tab w:val="left" w:pos="1440"/>
          <w:tab w:val="left" w:pos="2160"/>
          <w:tab w:val="left" w:pos="2880"/>
          <w:tab w:val="left" w:pos="3600"/>
          <w:tab w:val="left" w:pos="4320"/>
        </w:tabs>
        <w:autoSpaceDE w:val="0"/>
        <w:autoSpaceDN w:val="0"/>
        <w:adjustRightInd w:val="0"/>
        <w:spacing w:before="0" w:after="0"/>
      </w:pPr>
      <w:r w:rsidRPr="00C427A1">
        <w:t>6</w:t>
      </w:r>
      <w:r w:rsidR="00590AE8" w:rsidRPr="00C427A1">
        <w:t>3</w:t>
      </w:r>
      <w:r w:rsidR="00090A3E" w:rsidRPr="00C427A1">
        <w:t>. </w:t>
      </w:r>
      <w:r w:rsidR="00436324" w:rsidRPr="00C427A1">
        <w:t xml:space="preserve">Формат регистрационного номера ККТ </w:t>
      </w:r>
      <w:r w:rsidR="00981474" w:rsidRPr="00C427A1">
        <w:t>должен:</w:t>
      </w:r>
    </w:p>
    <w:p w14:paraId="1DCDE497" w14:textId="77777777" w:rsidR="00090A3E" w:rsidRPr="00C427A1" w:rsidRDefault="00981474" w:rsidP="003B7C69">
      <w:pPr>
        <w:spacing w:before="0" w:after="0"/>
      </w:pPr>
      <w:r w:rsidRPr="00C427A1">
        <w:t>с</w:t>
      </w:r>
      <w:r w:rsidR="00090A3E" w:rsidRPr="00C427A1">
        <w:t>осто</w:t>
      </w:r>
      <w:r w:rsidRPr="00C427A1">
        <w:t>я</w:t>
      </w:r>
      <w:r w:rsidR="00090A3E" w:rsidRPr="00C427A1">
        <w:t>т</w:t>
      </w:r>
      <w:r w:rsidRPr="00C427A1">
        <w:t>ь</w:t>
      </w:r>
      <w:r w:rsidR="00090A3E" w:rsidRPr="00C427A1">
        <w:t xml:space="preserve"> из 16 цифр (10 + 6), </w:t>
      </w:r>
      <w:r w:rsidR="00090A3E" w:rsidRPr="00C427A1">
        <w:rPr>
          <w:lang w:val="en-US"/>
        </w:rPr>
        <w:t>XXXXXXXXXXYYYYYY</w:t>
      </w:r>
      <w:r w:rsidR="00090A3E" w:rsidRPr="00C427A1">
        <w:t>, где:</w:t>
      </w:r>
    </w:p>
    <w:p w14:paraId="7EC74134" w14:textId="77777777" w:rsidR="00090A3E" w:rsidRPr="00C427A1" w:rsidRDefault="00090A3E" w:rsidP="003B7C69">
      <w:pPr>
        <w:pStyle w:val="af1"/>
      </w:pPr>
      <w:r w:rsidRPr="00C427A1">
        <w:tab/>
        <w:t>X</w:t>
      </w:r>
      <w:r w:rsidRPr="00C427A1">
        <w:rPr>
          <w:lang w:val="en-US"/>
        </w:rPr>
        <w:t>XXXXXXXXX</w:t>
      </w:r>
      <w:r w:rsidRPr="00C427A1">
        <w:t xml:space="preserve"> – порядковый номер зарегистрированной ККТ, состоящий из 10 цифр (от 0 до 9);</w:t>
      </w:r>
    </w:p>
    <w:p w14:paraId="3D1D6B9D" w14:textId="77777777" w:rsidR="00C53F1B" w:rsidRPr="00C427A1" w:rsidRDefault="00090A3E" w:rsidP="003B7C69">
      <w:pPr>
        <w:pStyle w:val="af1"/>
      </w:pPr>
      <w:r w:rsidRPr="00C427A1">
        <w:tab/>
        <w:t>Y</w:t>
      </w:r>
      <w:r w:rsidRPr="00C427A1">
        <w:rPr>
          <w:lang w:val="en-US"/>
        </w:rPr>
        <w:t>YYYYY</w:t>
      </w:r>
      <w:r w:rsidRPr="00C427A1">
        <w:t xml:space="preserve"> – контрольное число для проверки регистрационного номера ККТ число, состоящее из 6 цифр (от 0 до 9).</w:t>
      </w:r>
      <w:r w:rsidR="009E0390" w:rsidRPr="00C427A1">
        <w:t xml:space="preserve"> </w:t>
      </w:r>
      <w:r w:rsidR="00C53F1B" w:rsidRPr="00C427A1">
        <w:t>Если порядковый номер регистрируемой ККТ содержит менее</w:t>
      </w:r>
      <w:r w:rsidR="00F57FEC" w:rsidRPr="00C427A1">
        <w:t xml:space="preserve"> чем из </w:t>
      </w:r>
      <w:r w:rsidR="00C53F1B" w:rsidRPr="00C427A1">
        <w:t>10</w:t>
      </w:r>
      <w:r w:rsidR="00F57FEC" w:rsidRPr="00C427A1">
        <w:t xml:space="preserve"> цифр</w:t>
      </w:r>
      <w:r w:rsidR="00C53F1B" w:rsidRPr="00C427A1">
        <w:t xml:space="preserve">, то он дополняется лидирующими нулями до длины строки в 10 </w:t>
      </w:r>
      <w:r w:rsidR="00F57FEC" w:rsidRPr="00C427A1">
        <w:t>цифр</w:t>
      </w:r>
      <w:r w:rsidR="00981474" w:rsidRPr="00C427A1">
        <w:t>;</w:t>
      </w:r>
    </w:p>
    <w:p w14:paraId="2CB64C77" w14:textId="77777777" w:rsidR="00090A3E" w:rsidRPr="00C427A1" w:rsidRDefault="00981474" w:rsidP="003B7C69">
      <w:pPr>
        <w:spacing w:before="0" w:after="0"/>
      </w:pPr>
      <w:r w:rsidRPr="00C427A1">
        <w:lastRenderedPageBreak/>
        <w:t>обеспечивать в</w:t>
      </w:r>
      <w:r w:rsidR="00090A3E" w:rsidRPr="00C427A1">
        <w:t xml:space="preserve">ычисление контрольного числа </w:t>
      </w:r>
      <w:r w:rsidR="00F9470F" w:rsidRPr="00C427A1">
        <w:t xml:space="preserve">регистрационного номера ККТ </w:t>
      </w:r>
      <w:r w:rsidR="00090A3E" w:rsidRPr="00C427A1">
        <w:t xml:space="preserve">по алгоритму расчета контрольной суммы CRC16-CCITT </w:t>
      </w:r>
      <w:r w:rsidRPr="00C427A1">
        <w:t>(</w:t>
      </w:r>
      <w:r w:rsidR="00090A3E" w:rsidRPr="00C427A1">
        <w:t xml:space="preserve">дополняется лидирующими нулями до длины строки в 6 </w:t>
      </w:r>
      <w:r w:rsidR="00BA4650" w:rsidRPr="00C427A1">
        <w:t>цифр</w:t>
      </w:r>
      <w:r w:rsidRPr="00C427A1">
        <w:t>)</w:t>
      </w:r>
      <w:r w:rsidR="00F9470F" w:rsidRPr="00C427A1">
        <w:t xml:space="preserve">, </w:t>
      </w:r>
      <w:r w:rsidR="00090A3E" w:rsidRPr="00C427A1">
        <w:t>использ</w:t>
      </w:r>
      <w:r w:rsidR="00F9470F" w:rsidRPr="00C427A1">
        <w:t>у</w:t>
      </w:r>
      <w:r w:rsidR="00090A3E" w:rsidRPr="00C427A1">
        <w:t xml:space="preserve">я следующие параметры алгоритма </w:t>
      </w:r>
      <w:r w:rsidR="00090A3E" w:rsidRPr="00C427A1">
        <w:rPr>
          <w:lang w:val="en-US"/>
        </w:rPr>
        <w:t>CRC</w:t>
      </w:r>
      <w:r w:rsidR="00090A3E" w:rsidRPr="00C427A1">
        <w:t>16-</w:t>
      </w:r>
      <w:r w:rsidR="00090A3E" w:rsidRPr="00C427A1">
        <w:rPr>
          <w:lang w:val="en-US"/>
        </w:rPr>
        <w:t>CCITT</w:t>
      </w:r>
      <w:r w:rsidR="00090A3E" w:rsidRPr="00C427A1">
        <w:t>:</w:t>
      </w:r>
    </w:p>
    <w:p w14:paraId="68A03051" w14:textId="77777777" w:rsidR="00090A3E" w:rsidRPr="00C427A1" w:rsidRDefault="00090A3E" w:rsidP="003B7C69">
      <w:pPr>
        <w:pStyle w:val="af1"/>
        <w:rPr>
          <w:lang w:val="en-US"/>
        </w:rPr>
      </w:pPr>
      <w:r w:rsidRPr="00C427A1">
        <w:tab/>
      </w:r>
      <w:r w:rsidRPr="00C427A1">
        <w:rPr>
          <w:lang w:val="en-US"/>
        </w:rPr>
        <w:t>Width = 16 bits;</w:t>
      </w:r>
    </w:p>
    <w:p w14:paraId="646A9161" w14:textId="77777777" w:rsidR="00090A3E" w:rsidRPr="00C427A1" w:rsidRDefault="00090A3E" w:rsidP="003B7C69">
      <w:pPr>
        <w:pStyle w:val="af1"/>
        <w:rPr>
          <w:lang w:val="en-US"/>
        </w:rPr>
      </w:pPr>
      <w:r w:rsidRPr="00C427A1">
        <w:rPr>
          <w:lang w:val="en-US"/>
        </w:rPr>
        <w:tab/>
        <w:t>Truncated polynomial = 0x1021;</w:t>
      </w:r>
    </w:p>
    <w:p w14:paraId="67581D0A" w14:textId="77777777" w:rsidR="00090A3E" w:rsidRPr="00C427A1" w:rsidRDefault="00090A3E" w:rsidP="003B7C69">
      <w:pPr>
        <w:pStyle w:val="af1"/>
        <w:rPr>
          <w:lang w:val="en-US"/>
        </w:rPr>
      </w:pPr>
      <w:r w:rsidRPr="00C427A1">
        <w:rPr>
          <w:lang w:val="en-US"/>
        </w:rPr>
        <w:tab/>
        <w:t>Initial value = 0xFFFF;</w:t>
      </w:r>
    </w:p>
    <w:p w14:paraId="3A5EEA91" w14:textId="77777777" w:rsidR="00090A3E" w:rsidRPr="00C427A1" w:rsidRDefault="00090A3E" w:rsidP="003B7C69">
      <w:pPr>
        <w:pStyle w:val="af1"/>
        <w:rPr>
          <w:lang w:val="en-US"/>
        </w:rPr>
      </w:pPr>
      <w:r w:rsidRPr="00C427A1">
        <w:rPr>
          <w:lang w:val="en-US"/>
        </w:rPr>
        <w:tab/>
        <w:t xml:space="preserve">No XOR </w:t>
      </w:r>
      <w:proofErr w:type="gramStart"/>
      <w:r w:rsidRPr="00C427A1">
        <w:rPr>
          <w:lang w:val="en-US"/>
        </w:rPr>
        <w:t>is performed</w:t>
      </w:r>
      <w:proofErr w:type="gramEnd"/>
      <w:r w:rsidRPr="00C427A1">
        <w:rPr>
          <w:lang w:val="en-US"/>
        </w:rPr>
        <w:t xml:space="preserve"> on the output CRC.</w:t>
      </w:r>
    </w:p>
    <w:p w14:paraId="66597FA9" w14:textId="77777777" w:rsidR="00090A3E" w:rsidRPr="00C427A1" w:rsidRDefault="00F9470F" w:rsidP="003B7C69">
      <w:pPr>
        <w:spacing w:before="0" w:after="0"/>
      </w:pPr>
      <w:r w:rsidRPr="00C427A1">
        <w:t>Примечание:</w:t>
      </w:r>
      <w:r w:rsidR="00BA4650" w:rsidRPr="00C427A1">
        <w:t xml:space="preserve"> </w:t>
      </w:r>
      <w:r w:rsidRPr="00C427A1">
        <w:t>н</w:t>
      </w:r>
      <w:r w:rsidR="00090A3E" w:rsidRPr="00C427A1">
        <w:t xml:space="preserve">а вход алгоритма </w:t>
      </w:r>
      <w:r w:rsidR="00090A3E" w:rsidRPr="00C427A1">
        <w:rPr>
          <w:lang w:val="en-US"/>
        </w:rPr>
        <w:t>CRC</w:t>
      </w:r>
      <w:r w:rsidR="00090A3E" w:rsidRPr="00C427A1">
        <w:t>16-</w:t>
      </w:r>
      <w:r w:rsidR="00090A3E" w:rsidRPr="00C427A1">
        <w:rPr>
          <w:lang w:val="en-US"/>
        </w:rPr>
        <w:t>CCITT</w:t>
      </w:r>
      <w:r w:rsidR="00090A3E" w:rsidRPr="00C427A1">
        <w:t xml:space="preserve"> </w:t>
      </w:r>
      <w:r w:rsidRPr="00C427A1">
        <w:t>вводятся</w:t>
      </w:r>
      <w:r w:rsidR="00090A3E" w:rsidRPr="00C427A1">
        <w:t>:</w:t>
      </w:r>
    </w:p>
    <w:p w14:paraId="12835F13" w14:textId="6744859A" w:rsidR="00090A3E" w:rsidRPr="00C427A1" w:rsidRDefault="00090A3E" w:rsidP="003B7C69">
      <w:pPr>
        <w:spacing w:before="0" w:after="0"/>
      </w:pPr>
      <w:proofErr w:type="gramStart"/>
      <w:r w:rsidRPr="00C427A1">
        <w:t>а)</w:t>
      </w:r>
      <w:r w:rsidRPr="00C427A1">
        <w:tab/>
      </w:r>
      <w:proofErr w:type="gramEnd"/>
      <w:r w:rsidR="00666581" w:rsidRPr="00C427A1">
        <w:t>регистрационный</w:t>
      </w:r>
      <w:r w:rsidRPr="00C427A1">
        <w:t xml:space="preserve"> номер ККТ (дополняется лидирующими нулями до длины в 10 </w:t>
      </w:r>
      <w:r w:rsidR="00BA4650" w:rsidRPr="00C427A1">
        <w:t>цифр</w:t>
      </w:r>
      <w:r w:rsidR="00780BD6" w:rsidRPr="00C427A1">
        <w:t>)</w:t>
      </w:r>
      <w:r w:rsidRPr="00C427A1">
        <w:t>;</w:t>
      </w:r>
    </w:p>
    <w:p w14:paraId="54E305DC" w14:textId="77777777" w:rsidR="00090A3E" w:rsidRPr="00C427A1" w:rsidRDefault="00090A3E" w:rsidP="003B7C69">
      <w:pPr>
        <w:tabs>
          <w:tab w:val="left" w:pos="0"/>
          <w:tab w:val="left" w:pos="567"/>
          <w:tab w:val="left" w:pos="1418"/>
        </w:tabs>
        <w:autoSpaceDE w:val="0"/>
        <w:autoSpaceDN w:val="0"/>
        <w:adjustRightInd w:val="0"/>
        <w:spacing w:before="0" w:after="0"/>
      </w:pPr>
      <w:proofErr w:type="gramStart"/>
      <w:r w:rsidRPr="00C427A1">
        <w:t>б)</w:t>
      </w:r>
      <w:r w:rsidRPr="00C427A1">
        <w:tab/>
      </w:r>
      <w:proofErr w:type="gramEnd"/>
      <w:r w:rsidRPr="00C427A1">
        <w:t>ИНН пользователя ККТ (дополняется лидирующим</w:t>
      </w:r>
      <w:r w:rsidR="00780BD6" w:rsidRPr="00C427A1">
        <w:t xml:space="preserve">и нулями до длины в 12 </w:t>
      </w:r>
      <w:r w:rsidR="00BA4650" w:rsidRPr="00C427A1">
        <w:t>цифр</w:t>
      </w:r>
      <w:r w:rsidR="00780BD6" w:rsidRPr="00C427A1">
        <w:t>)</w:t>
      </w:r>
      <w:r w:rsidRPr="00C427A1">
        <w:t>;</w:t>
      </w:r>
    </w:p>
    <w:p w14:paraId="47E6B4EB" w14:textId="135FFBD7" w:rsidR="00F86D4F" w:rsidRPr="000B6ABF" w:rsidRDefault="00090A3E" w:rsidP="000B6ABF">
      <w:pPr>
        <w:tabs>
          <w:tab w:val="left" w:pos="0"/>
          <w:tab w:val="left" w:pos="567"/>
          <w:tab w:val="left" w:pos="1418"/>
        </w:tabs>
        <w:autoSpaceDE w:val="0"/>
        <w:autoSpaceDN w:val="0"/>
        <w:adjustRightInd w:val="0"/>
        <w:spacing w:before="0" w:after="0"/>
      </w:pPr>
      <w:proofErr w:type="gramStart"/>
      <w:r w:rsidRPr="00C427A1">
        <w:t>в)</w:t>
      </w:r>
      <w:r w:rsidRPr="00C427A1">
        <w:tab/>
      </w:r>
      <w:proofErr w:type="gramEnd"/>
      <w:r w:rsidRPr="00C427A1">
        <w:t xml:space="preserve">заводской номер ККТ (дополняется лидирующими нулями до длины в 20 </w:t>
      </w:r>
      <w:r w:rsidR="00BA4650" w:rsidRPr="00C427A1">
        <w:t>цифр</w:t>
      </w:r>
      <w:r w:rsidRPr="00C427A1">
        <w:t>).</w:t>
      </w:r>
      <w:bookmarkEnd w:id="6"/>
    </w:p>
    <w:p w14:paraId="78B786BD" w14:textId="731E0E67" w:rsidR="00F9470F" w:rsidRPr="00C427A1" w:rsidRDefault="00441827" w:rsidP="003B7C69">
      <w:pPr>
        <w:spacing w:before="0" w:after="0"/>
      </w:pPr>
      <w:r w:rsidRPr="00C427A1">
        <w:t>6</w:t>
      </w:r>
      <w:r w:rsidR="00590AE8" w:rsidRPr="00C427A1">
        <w:t>4</w:t>
      </w:r>
      <w:r w:rsidR="00DA0C95" w:rsidRPr="00C427A1">
        <w:t xml:space="preserve">. </w:t>
      </w:r>
      <w:r w:rsidR="00F9470F" w:rsidRPr="00C427A1">
        <w:t>Форматы ф</w:t>
      </w:r>
      <w:r w:rsidR="00DA0C95" w:rsidRPr="00C427A1">
        <w:t>искальны</w:t>
      </w:r>
      <w:r w:rsidR="00F9470F" w:rsidRPr="00C427A1">
        <w:t>х</w:t>
      </w:r>
      <w:r w:rsidR="00DA0C95" w:rsidRPr="00C427A1">
        <w:t xml:space="preserve"> документ</w:t>
      </w:r>
      <w:r w:rsidR="00F9470F" w:rsidRPr="00C427A1">
        <w:t>ов в печатном виде</w:t>
      </w:r>
      <w:r w:rsidR="00DA0C95" w:rsidRPr="00C427A1">
        <w:t xml:space="preserve"> </w:t>
      </w:r>
      <w:r w:rsidR="0020752E" w:rsidRPr="00C427A1">
        <w:t>должны</w:t>
      </w:r>
      <w:r w:rsidR="00F9470F" w:rsidRPr="00C427A1">
        <w:t>:</w:t>
      </w:r>
    </w:p>
    <w:p w14:paraId="33B90C07" w14:textId="77777777" w:rsidR="00DA0C95" w:rsidRPr="00C427A1" w:rsidRDefault="00054ACD" w:rsidP="003B7C69">
      <w:pPr>
        <w:spacing w:before="0" w:after="0"/>
      </w:pPr>
      <w:r w:rsidRPr="00C427A1">
        <w:t>содержат</w:t>
      </w:r>
      <w:r w:rsidR="0020752E" w:rsidRPr="00C427A1">
        <w:t>ь</w:t>
      </w:r>
      <w:r w:rsidRPr="00C427A1">
        <w:t xml:space="preserve"> </w:t>
      </w:r>
      <w:r w:rsidR="00DA0C95" w:rsidRPr="00C427A1">
        <w:t>реквизит</w:t>
      </w:r>
      <w:r w:rsidRPr="00C427A1">
        <w:t>ы</w:t>
      </w:r>
      <w:r w:rsidR="00DA0C95" w:rsidRPr="00C427A1">
        <w:t xml:space="preserve">, </w:t>
      </w:r>
      <w:r w:rsidR="0020752E" w:rsidRPr="00C427A1">
        <w:t xml:space="preserve">отпечатанные построчно, </w:t>
      </w:r>
      <w:r w:rsidR="00F9470F" w:rsidRPr="00C427A1">
        <w:t>в виде</w:t>
      </w:r>
      <w:r w:rsidR="0020752E" w:rsidRPr="00C427A1">
        <w:t xml:space="preserve"> следующ</w:t>
      </w:r>
      <w:r w:rsidR="00F9470F" w:rsidRPr="00C427A1">
        <w:t>ей</w:t>
      </w:r>
      <w:r w:rsidR="0020752E" w:rsidRPr="00C427A1">
        <w:t xml:space="preserve"> </w:t>
      </w:r>
      <w:r w:rsidRPr="00C427A1">
        <w:t>структур</w:t>
      </w:r>
      <w:r w:rsidR="00F9470F" w:rsidRPr="00C427A1">
        <w:t>ы</w:t>
      </w:r>
      <w:r w:rsidR="00DA0C95" w:rsidRPr="00C427A1">
        <w:t>:</w:t>
      </w:r>
    </w:p>
    <w:p w14:paraId="5D0F3CB0" w14:textId="77777777" w:rsidR="00DA0C95" w:rsidRPr="00C427A1" w:rsidRDefault="00DA0C95" w:rsidP="003B7C69">
      <w:pPr>
        <w:spacing w:before="0" w:after="0"/>
      </w:pPr>
      <w:r w:rsidRPr="00C427A1">
        <w:t>[Заголовок</w:t>
      </w:r>
      <w:r w:rsidR="00F27540" w:rsidRPr="00C427A1">
        <w:t xml:space="preserve"> реквизита ФД в ПФ</w:t>
      </w:r>
      <w:r w:rsidRPr="00C427A1">
        <w:t>] &lt;значение реквизита&gt; [&lt;ед</w:t>
      </w:r>
      <w:r w:rsidR="00BA4650" w:rsidRPr="00C427A1">
        <w:t xml:space="preserve">иница </w:t>
      </w:r>
      <w:r w:rsidRPr="00C427A1">
        <w:t>измерения&gt;].</w:t>
      </w:r>
    </w:p>
    <w:p w14:paraId="2C98051B" w14:textId="655454A7" w:rsidR="00DA0C95" w:rsidRPr="00C427A1" w:rsidRDefault="00054ACD" w:rsidP="003B7C69">
      <w:pPr>
        <w:spacing w:before="0" w:after="0"/>
      </w:pPr>
      <w:r w:rsidRPr="00C427A1">
        <w:t>Р</w:t>
      </w:r>
      <w:r w:rsidR="00DA0C95" w:rsidRPr="00C427A1">
        <w:t>еквизит</w:t>
      </w:r>
      <w:r w:rsidRPr="00C427A1">
        <w:t>, содержащи</w:t>
      </w:r>
      <w:r w:rsidR="0020752E" w:rsidRPr="00C427A1">
        <w:t>й</w:t>
      </w:r>
      <w:r w:rsidRPr="00C427A1">
        <w:t xml:space="preserve"> данные в виде числа</w:t>
      </w:r>
      <w:r w:rsidR="0020752E" w:rsidRPr="00C427A1">
        <w:t>,</w:t>
      </w:r>
      <w:r w:rsidRPr="00C427A1">
        <w:t xml:space="preserve"> </w:t>
      </w:r>
      <w:r w:rsidR="00DA0C95" w:rsidRPr="00C427A1">
        <w:t>при печати долж</w:t>
      </w:r>
      <w:r w:rsidR="0020752E" w:rsidRPr="00C427A1">
        <w:t>ен</w:t>
      </w:r>
      <w:r w:rsidR="00DA0C95" w:rsidRPr="00C427A1">
        <w:t xml:space="preserve"> помещаться в одной строке без разрывов</w:t>
      </w:r>
      <w:r w:rsidR="00DA1D6A" w:rsidRPr="00C427A1">
        <w:t>,</w:t>
      </w:r>
      <w:r w:rsidR="00550FC7" w:rsidRPr="00C427A1">
        <w:t xml:space="preserve"> за исключением случаев, когда длина </w:t>
      </w:r>
      <w:r w:rsidRPr="00C427A1">
        <w:t>числа</w:t>
      </w:r>
      <w:r w:rsidR="00550FC7" w:rsidRPr="00C427A1">
        <w:t xml:space="preserve"> превышает максимально допустим</w:t>
      </w:r>
      <w:r w:rsidRPr="00C427A1">
        <w:t>ую</w:t>
      </w:r>
      <w:r w:rsidR="00550FC7" w:rsidRPr="00C427A1">
        <w:t xml:space="preserve"> </w:t>
      </w:r>
      <w:r w:rsidRPr="00C427A1">
        <w:t xml:space="preserve">длину </w:t>
      </w:r>
      <w:r w:rsidR="00550FC7" w:rsidRPr="00C427A1">
        <w:t>строки принтера ККТ</w:t>
      </w:r>
      <w:r w:rsidR="00DA0C95" w:rsidRPr="00C427A1">
        <w:t>.</w:t>
      </w:r>
    </w:p>
    <w:p w14:paraId="5F089621" w14:textId="77777777" w:rsidR="00DA0C95" w:rsidRPr="00C427A1" w:rsidRDefault="0020752E" w:rsidP="003B7C69">
      <w:pPr>
        <w:spacing w:before="0" w:after="0"/>
      </w:pPr>
      <w:r w:rsidRPr="00C427A1">
        <w:t xml:space="preserve">В случае если реквизит </w:t>
      </w:r>
      <w:r w:rsidR="00041A21" w:rsidRPr="00C427A1">
        <w:t xml:space="preserve">ФД в печатной форме </w:t>
      </w:r>
      <w:r w:rsidRPr="00C427A1">
        <w:t>должен иметь заголовок</w:t>
      </w:r>
      <w:r w:rsidR="00041A21" w:rsidRPr="00C427A1">
        <w:t xml:space="preserve"> </w:t>
      </w:r>
      <w:r w:rsidR="00F27540" w:rsidRPr="00C427A1">
        <w:t>реквизита ФД в ПФ</w:t>
      </w:r>
      <w:r w:rsidRPr="00C427A1">
        <w:t xml:space="preserve">, </w:t>
      </w:r>
      <w:r w:rsidR="00F27540" w:rsidRPr="00C427A1">
        <w:t>такой</w:t>
      </w:r>
      <w:r w:rsidR="00041A21" w:rsidRPr="00C427A1">
        <w:t xml:space="preserve"> </w:t>
      </w:r>
      <w:r w:rsidRPr="00C427A1">
        <w:t xml:space="preserve">заголовок должен печататься </w:t>
      </w:r>
      <w:r w:rsidR="001D724A" w:rsidRPr="00C427A1">
        <w:t>слева от значения реквизита</w:t>
      </w:r>
      <w:r w:rsidRPr="00C427A1">
        <w:t xml:space="preserve"> или над строкой с</w:t>
      </w:r>
      <w:r w:rsidR="001D724A" w:rsidRPr="00C427A1">
        <w:t>о значением реквизита</w:t>
      </w:r>
      <w:r w:rsidRPr="00C427A1">
        <w:t>, если длина реквизита превышает максимально допустимую длину строки принтера ККТ.</w:t>
      </w:r>
    </w:p>
    <w:p w14:paraId="6774481A" w14:textId="77777777" w:rsidR="001505C8" w:rsidRPr="00C427A1" w:rsidRDefault="001505C8" w:rsidP="003B7C69">
      <w:pPr>
        <w:spacing w:before="0" w:after="0"/>
      </w:pPr>
      <w:r w:rsidRPr="00C427A1">
        <w:t>При формировании фискальных документов в печатном виде допускается:</w:t>
      </w:r>
    </w:p>
    <w:p w14:paraId="72FEFEA9" w14:textId="77777777" w:rsidR="001505C8" w:rsidRPr="00C427A1" w:rsidRDefault="001505C8" w:rsidP="003B7C69">
      <w:pPr>
        <w:spacing w:before="0" w:after="0"/>
      </w:pPr>
      <w:r w:rsidRPr="00C427A1">
        <w:t>печать единиц измерения после заголовка реквизита;</w:t>
      </w:r>
    </w:p>
    <w:p w14:paraId="3B7C84D8" w14:textId="77777777" w:rsidR="00210622" w:rsidRPr="00C427A1" w:rsidRDefault="001505C8" w:rsidP="003B7C69">
      <w:pPr>
        <w:spacing w:before="0" w:after="0"/>
      </w:pPr>
      <w:r w:rsidRPr="00C427A1">
        <w:t xml:space="preserve">печать </w:t>
      </w:r>
      <w:r w:rsidR="00DA0C95" w:rsidRPr="00C427A1">
        <w:t>нескольк</w:t>
      </w:r>
      <w:r w:rsidRPr="00C427A1">
        <w:t>их</w:t>
      </w:r>
      <w:r w:rsidR="00DA0C95" w:rsidRPr="00C427A1">
        <w:t xml:space="preserve"> реквизитов в одной строке.</w:t>
      </w:r>
    </w:p>
    <w:sectPr w:rsidR="00210622" w:rsidRPr="00C427A1" w:rsidSect="00023AE6">
      <w:pgSz w:w="16838" w:h="11906" w:orient="landscape"/>
      <w:pgMar w:top="1134" w:right="964" w:bottom="1134" w:left="907" w:header="709" w:footer="709" w:gutter="0"/>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795466" w14:textId="77777777" w:rsidR="00AE70FE" w:rsidRDefault="00AE70FE" w:rsidP="0056702F">
      <w:pPr>
        <w:spacing w:after="0"/>
      </w:pPr>
      <w:r>
        <w:separator/>
      </w:r>
    </w:p>
  </w:endnote>
  <w:endnote w:type="continuationSeparator" w:id="0">
    <w:p w14:paraId="713F58F4" w14:textId="77777777" w:rsidR="00AE70FE" w:rsidRDefault="00AE70FE" w:rsidP="0056702F">
      <w:pPr>
        <w:spacing w:after="0"/>
      </w:pPr>
      <w:r>
        <w:continuationSeparator/>
      </w:r>
    </w:p>
  </w:endnote>
  <w:endnote w:type="continuationNotice" w:id="1">
    <w:p w14:paraId="2A2C5E38" w14:textId="77777777" w:rsidR="00AE70FE" w:rsidRDefault="00AE70FE">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egoe UI">
    <w:panose1 w:val="020B0502040204020203"/>
    <w:charset w:val="CC"/>
    <w:family w:val="swiss"/>
    <w:pitch w:val="variable"/>
    <w:sig w:usb0="E10022FF" w:usb1="C000E47F" w:usb2="00000029" w:usb3="00000000" w:csb0="000001DF" w:csb1="00000000"/>
  </w:font>
  <w:font w:name="Verdana">
    <w:panose1 w:val="020B0604030504040204"/>
    <w:charset w:val="CC"/>
    <w:family w:val="swiss"/>
    <w:pitch w:val="variable"/>
    <w:sig w:usb0="A10006FF" w:usb1="4000205B" w:usb2="00000010" w:usb3="00000000" w:csb0="0000019F" w:csb1="00000000"/>
  </w:font>
  <w:font w:name="Calibri Light">
    <w:panose1 w:val="020F0302020204030204"/>
    <w:charset w:val="CC"/>
    <w:family w:val="swiss"/>
    <w:pitch w:val="variable"/>
    <w:sig w:usb0="A00002EF" w:usb1="4000207B"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DC2769" w14:textId="62F40A8B" w:rsidR="008E367E" w:rsidRPr="00AF6EDE" w:rsidRDefault="008E367E" w:rsidP="00AF6EDE">
    <w:pPr>
      <w:pStyle w:val="ac"/>
      <w:spacing w:before="0"/>
      <w:ind w:firstLine="0"/>
      <w:rPr>
        <w:rFonts w:cs="Times New Roman"/>
        <w:color w:val="999999"/>
        <w:sz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BC16D3" w14:textId="77777777" w:rsidR="00AE70FE" w:rsidRDefault="00AE70FE" w:rsidP="0056702F">
      <w:pPr>
        <w:spacing w:after="0"/>
      </w:pPr>
      <w:r>
        <w:separator/>
      </w:r>
    </w:p>
  </w:footnote>
  <w:footnote w:type="continuationSeparator" w:id="0">
    <w:p w14:paraId="643D6AF0" w14:textId="77777777" w:rsidR="00AE70FE" w:rsidRDefault="00AE70FE" w:rsidP="0056702F">
      <w:pPr>
        <w:spacing w:after="0"/>
      </w:pPr>
      <w:r>
        <w:continuationSeparator/>
      </w:r>
    </w:p>
  </w:footnote>
  <w:footnote w:type="continuationNotice" w:id="1">
    <w:p w14:paraId="5E272FBF" w14:textId="77777777" w:rsidR="00AE70FE" w:rsidRDefault="00AE70FE">
      <w:pPr>
        <w:spacing w:before="0"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C9E127" w14:textId="66BE8B4F" w:rsidR="00F648EC" w:rsidRPr="00F648EC" w:rsidRDefault="00F648EC">
    <w:pPr>
      <w:pStyle w:val="aa"/>
    </w:pPr>
    <w:r>
      <w:t xml:space="preserve">Версия от </w:t>
    </w:r>
    <w:r w:rsidR="00BD0D8F">
      <w:t>12</w:t>
    </w:r>
    <w:r>
      <w:t xml:space="preserve">:00 </w:t>
    </w:r>
    <w:ins w:id="7" w:author="Автор">
      <w:r w:rsidR="001D5A6A">
        <w:t>16</w:t>
      </w:r>
    </w:ins>
    <w:del w:id="8" w:author="Автор">
      <w:r w:rsidR="00BD0D8F" w:rsidDel="001D5A6A">
        <w:delText>25</w:delText>
      </w:r>
    </w:del>
    <w:r>
      <w:t>.0</w:t>
    </w:r>
    <w:del w:id="9" w:author="Автор">
      <w:r w:rsidDel="001D5A6A">
        <w:delText>1</w:delText>
      </w:r>
    </w:del>
    <w:ins w:id="10" w:author="Автор">
      <w:r w:rsidR="001D5A6A">
        <w:t>2</w:t>
      </w:r>
    </w:ins>
    <w:r>
      <w:t>.2017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9738A870"/>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nsid w:val="FFFFFFFE"/>
    <w:multiLevelType w:val="singleLevel"/>
    <w:tmpl w:val="6C2E9ABE"/>
    <w:lvl w:ilvl="0">
      <w:numFmt w:val="decimal"/>
      <w:lvlText w:val="*"/>
      <w:lvlJc w:val="left"/>
    </w:lvl>
  </w:abstractNum>
  <w:abstractNum w:abstractNumId="2">
    <w:nsid w:val="00BF5AC7"/>
    <w:multiLevelType w:val="hybridMultilevel"/>
    <w:tmpl w:val="590C8F6C"/>
    <w:lvl w:ilvl="0" w:tplc="B56686AE">
      <w:start w:val="10"/>
      <w:numFmt w:val="bullet"/>
      <w:lvlText w:val="-"/>
      <w:lvlJc w:val="left"/>
      <w:pPr>
        <w:ind w:left="1080" w:hanging="360"/>
      </w:pPr>
      <w:rPr>
        <w:rFonts w:ascii="Times New Roman" w:eastAsia="Times New Roman"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
    <w:nsid w:val="06DC5649"/>
    <w:multiLevelType w:val="hybridMultilevel"/>
    <w:tmpl w:val="2020BBF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4">
    <w:nsid w:val="0A396611"/>
    <w:multiLevelType w:val="hybridMultilevel"/>
    <w:tmpl w:val="CC020BD0"/>
    <w:lvl w:ilvl="0" w:tplc="0419000F">
      <w:start w:val="1"/>
      <w:numFmt w:val="decimal"/>
      <w:lvlText w:val="%1."/>
      <w:lvlJc w:val="left"/>
      <w:pPr>
        <w:ind w:left="1350" w:hanging="360"/>
      </w:pPr>
    </w:lvl>
    <w:lvl w:ilvl="1" w:tplc="04190019" w:tentative="1">
      <w:start w:val="1"/>
      <w:numFmt w:val="lowerLetter"/>
      <w:lvlText w:val="%2."/>
      <w:lvlJc w:val="left"/>
      <w:pPr>
        <w:ind w:left="2070" w:hanging="360"/>
      </w:pPr>
    </w:lvl>
    <w:lvl w:ilvl="2" w:tplc="0419001B" w:tentative="1">
      <w:start w:val="1"/>
      <w:numFmt w:val="lowerRoman"/>
      <w:lvlText w:val="%3."/>
      <w:lvlJc w:val="right"/>
      <w:pPr>
        <w:ind w:left="2790" w:hanging="180"/>
      </w:pPr>
    </w:lvl>
    <w:lvl w:ilvl="3" w:tplc="0419000F" w:tentative="1">
      <w:start w:val="1"/>
      <w:numFmt w:val="decimal"/>
      <w:lvlText w:val="%4."/>
      <w:lvlJc w:val="left"/>
      <w:pPr>
        <w:ind w:left="3510" w:hanging="360"/>
      </w:pPr>
    </w:lvl>
    <w:lvl w:ilvl="4" w:tplc="04190019" w:tentative="1">
      <w:start w:val="1"/>
      <w:numFmt w:val="lowerLetter"/>
      <w:lvlText w:val="%5."/>
      <w:lvlJc w:val="left"/>
      <w:pPr>
        <w:ind w:left="4230" w:hanging="360"/>
      </w:pPr>
    </w:lvl>
    <w:lvl w:ilvl="5" w:tplc="0419001B" w:tentative="1">
      <w:start w:val="1"/>
      <w:numFmt w:val="lowerRoman"/>
      <w:lvlText w:val="%6."/>
      <w:lvlJc w:val="right"/>
      <w:pPr>
        <w:ind w:left="4950" w:hanging="180"/>
      </w:pPr>
    </w:lvl>
    <w:lvl w:ilvl="6" w:tplc="0419000F" w:tentative="1">
      <w:start w:val="1"/>
      <w:numFmt w:val="decimal"/>
      <w:lvlText w:val="%7."/>
      <w:lvlJc w:val="left"/>
      <w:pPr>
        <w:ind w:left="5670" w:hanging="360"/>
      </w:pPr>
    </w:lvl>
    <w:lvl w:ilvl="7" w:tplc="04190019" w:tentative="1">
      <w:start w:val="1"/>
      <w:numFmt w:val="lowerLetter"/>
      <w:lvlText w:val="%8."/>
      <w:lvlJc w:val="left"/>
      <w:pPr>
        <w:ind w:left="6390" w:hanging="360"/>
      </w:pPr>
    </w:lvl>
    <w:lvl w:ilvl="8" w:tplc="0419001B" w:tentative="1">
      <w:start w:val="1"/>
      <w:numFmt w:val="lowerRoman"/>
      <w:lvlText w:val="%9."/>
      <w:lvlJc w:val="right"/>
      <w:pPr>
        <w:ind w:left="7110" w:hanging="180"/>
      </w:pPr>
    </w:lvl>
  </w:abstractNum>
  <w:abstractNum w:abstractNumId="5">
    <w:nsid w:val="0A811FB6"/>
    <w:multiLevelType w:val="hybridMultilevel"/>
    <w:tmpl w:val="68C859E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0E1A33DA"/>
    <w:multiLevelType w:val="hybridMultilevel"/>
    <w:tmpl w:val="354C0AE0"/>
    <w:lvl w:ilvl="0" w:tplc="59A2F31C">
      <w:start w:val="1"/>
      <w:numFmt w:val="decimal"/>
      <w:lvlText w:val="%1."/>
      <w:lvlJc w:val="left"/>
      <w:pPr>
        <w:ind w:left="1777"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15993BE7"/>
    <w:multiLevelType w:val="hybridMultilevel"/>
    <w:tmpl w:val="030C5560"/>
    <w:lvl w:ilvl="0" w:tplc="59A2F31C">
      <w:start w:val="1"/>
      <w:numFmt w:val="decimal"/>
      <w:lvlText w:val="%1."/>
      <w:lvlJc w:val="left"/>
      <w:pPr>
        <w:ind w:left="928"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19AF0C88"/>
    <w:multiLevelType w:val="hybridMultilevel"/>
    <w:tmpl w:val="C8BC54B6"/>
    <w:lvl w:ilvl="0" w:tplc="B290D5E6">
      <w:start w:val="1"/>
      <w:numFmt w:val="bullet"/>
      <w:lvlText w:val="­"/>
      <w:lvlJc w:val="left"/>
      <w:pPr>
        <w:ind w:left="1571" w:hanging="360"/>
      </w:pPr>
      <w:rPr>
        <w:rFonts w:ascii="Courier New" w:hAnsi="Courier New"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9">
    <w:nsid w:val="1AD22DFD"/>
    <w:multiLevelType w:val="hybridMultilevel"/>
    <w:tmpl w:val="9F2E0F8C"/>
    <w:lvl w:ilvl="0" w:tplc="9BB6FDDC">
      <w:start w:val="4"/>
      <w:numFmt w:val="bullet"/>
      <w:lvlText w:val=""/>
      <w:lvlJc w:val="left"/>
      <w:pPr>
        <w:ind w:left="502" w:hanging="360"/>
      </w:pPr>
      <w:rPr>
        <w:rFonts w:ascii="Symbol" w:eastAsiaTheme="minorHAnsi" w:hAnsi="Symbol" w:cs="Times New Roman" w:hint="default"/>
      </w:rPr>
    </w:lvl>
    <w:lvl w:ilvl="1" w:tplc="04190003" w:tentative="1">
      <w:start w:val="1"/>
      <w:numFmt w:val="bullet"/>
      <w:lvlText w:val="o"/>
      <w:lvlJc w:val="left"/>
      <w:pPr>
        <w:ind w:left="1222" w:hanging="360"/>
      </w:pPr>
      <w:rPr>
        <w:rFonts w:ascii="Courier New" w:hAnsi="Courier New" w:cs="Courier New" w:hint="default"/>
      </w:rPr>
    </w:lvl>
    <w:lvl w:ilvl="2" w:tplc="04190005" w:tentative="1">
      <w:start w:val="1"/>
      <w:numFmt w:val="bullet"/>
      <w:lvlText w:val=""/>
      <w:lvlJc w:val="left"/>
      <w:pPr>
        <w:ind w:left="1942" w:hanging="360"/>
      </w:pPr>
      <w:rPr>
        <w:rFonts w:ascii="Wingdings" w:hAnsi="Wingdings" w:hint="default"/>
      </w:rPr>
    </w:lvl>
    <w:lvl w:ilvl="3" w:tplc="04190001" w:tentative="1">
      <w:start w:val="1"/>
      <w:numFmt w:val="bullet"/>
      <w:lvlText w:val=""/>
      <w:lvlJc w:val="left"/>
      <w:pPr>
        <w:ind w:left="2662" w:hanging="360"/>
      </w:pPr>
      <w:rPr>
        <w:rFonts w:ascii="Symbol" w:hAnsi="Symbol" w:hint="default"/>
      </w:rPr>
    </w:lvl>
    <w:lvl w:ilvl="4" w:tplc="04190003" w:tentative="1">
      <w:start w:val="1"/>
      <w:numFmt w:val="bullet"/>
      <w:lvlText w:val="o"/>
      <w:lvlJc w:val="left"/>
      <w:pPr>
        <w:ind w:left="3382" w:hanging="360"/>
      </w:pPr>
      <w:rPr>
        <w:rFonts w:ascii="Courier New" w:hAnsi="Courier New" w:cs="Courier New" w:hint="default"/>
      </w:rPr>
    </w:lvl>
    <w:lvl w:ilvl="5" w:tplc="04190005" w:tentative="1">
      <w:start w:val="1"/>
      <w:numFmt w:val="bullet"/>
      <w:lvlText w:val=""/>
      <w:lvlJc w:val="left"/>
      <w:pPr>
        <w:ind w:left="4102" w:hanging="360"/>
      </w:pPr>
      <w:rPr>
        <w:rFonts w:ascii="Wingdings" w:hAnsi="Wingdings" w:hint="default"/>
      </w:rPr>
    </w:lvl>
    <w:lvl w:ilvl="6" w:tplc="04190001" w:tentative="1">
      <w:start w:val="1"/>
      <w:numFmt w:val="bullet"/>
      <w:lvlText w:val=""/>
      <w:lvlJc w:val="left"/>
      <w:pPr>
        <w:ind w:left="4822" w:hanging="360"/>
      </w:pPr>
      <w:rPr>
        <w:rFonts w:ascii="Symbol" w:hAnsi="Symbol" w:hint="default"/>
      </w:rPr>
    </w:lvl>
    <w:lvl w:ilvl="7" w:tplc="04190003" w:tentative="1">
      <w:start w:val="1"/>
      <w:numFmt w:val="bullet"/>
      <w:lvlText w:val="o"/>
      <w:lvlJc w:val="left"/>
      <w:pPr>
        <w:ind w:left="5542" w:hanging="360"/>
      </w:pPr>
      <w:rPr>
        <w:rFonts w:ascii="Courier New" w:hAnsi="Courier New" w:cs="Courier New" w:hint="default"/>
      </w:rPr>
    </w:lvl>
    <w:lvl w:ilvl="8" w:tplc="04190005" w:tentative="1">
      <w:start w:val="1"/>
      <w:numFmt w:val="bullet"/>
      <w:lvlText w:val=""/>
      <w:lvlJc w:val="left"/>
      <w:pPr>
        <w:ind w:left="6262" w:hanging="360"/>
      </w:pPr>
      <w:rPr>
        <w:rFonts w:ascii="Wingdings" w:hAnsi="Wingdings" w:hint="default"/>
      </w:rPr>
    </w:lvl>
  </w:abstractNum>
  <w:abstractNum w:abstractNumId="10">
    <w:nsid w:val="1BD27D22"/>
    <w:multiLevelType w:val="hybridMultilevel"/>
    <w:tmpl w:val="C48A9452"/>
    <w:lvl w:ilvl="0" w:tplc="B290D5E6">
      <w:start w:val="1"/>
      <w:numFmt w:val="bullet"/>
      <w:lvlText w:val="­"/>
      <w:lvlJc w:val="left"/>
      <w:pPr>
        <w:ind w:left="720" w:hanging="360"/>
      </w:pPr>
      <w:rPr>
        <w:rFonts w:ascii="Courier New" w:hAnsi="Courier New"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33126560"/>
    <w:multiLevelType w:val="hybridMultilevel"/>
    <w:tmpl w:val="556ECFE2"/>
    <w:lvl w:ilvl="0" w:tplc="CF42CFFA">
      <w:start w:val="1"/>
      <w:numFmt w:val="decimal"/>
      <w:lvlText w:val="%1."/>
      <w:lvlJc w:val="left"/>
      <w:pPr>
        <w:ind w:left="1372" w:hanging="832"/>
      </w:pPr>
      <w:rPr>
        <w:rFonts w:hint="default"/>
      </w:rPr>
    </w:lvl>
    <w:lvl w:ilvl="1" w:tplc="04190019" w:tentative="1">
      <w:start w:val="1"/>
      <w:numFmt w:val="lowerLetter"/>
      <w:lvlText w:val="%2."/>
      <w:lvlJc w:val="left"/>
      <w:pPr>
        <w:ind w:left="1620" w:hanging="360"/>
      </w:pPr>
    </w:lvl>
    <w:lvl w:ilvl="2" w:tplc="0419001B" w:tentative="1">
      <w:start w:val="1"/>
      <w:numFmt w:val="lowerRoman"/>
      <w:lvlText w:val="%3."/>
      <w:lvlJc w:val="right"/>
      <w:pPr>
        <w:ind w:left="2340" w:hanging="180"/>
      </w:pPr>
    </w:lvl>
    <w:lvl w:ilvl="3" w:tplc="0419000F" w:tentative="1">
      <w:start w:val="1"/>
      <w:numFmt w:val="decimal"/>
      <w:lvlText w:val="%4."/>
      <w:lvlJc w:val="left"/>
      <w:pPr>
        <w:ind w:left="3060" w:hanging="360"/>
      </w:pPr>
    </w:lvl>
    <w:lvl w:ilvl="4" w:tplc="04190019" w:tentative="1">
      <w:start w:val="1"/>
      <w:numFmt w:val="lowerLetter"/>
      <w:lvlText w:val="%5."/>
      <w:lvlJc w:val="left"/>
      <w:pPr>
        <w:ind w:left="3780" w:hanging="360"/>
      </w:pPr>
    </w:lvl>
    <w:lvl w:ilvl="5" w:tplc="0419001B" w:tentative="1">
      <w:start w:val="1"/>
      <w:numFmt w:val="lowerRoman"/>
      <w:lvlText w:val="%6."/>
      <w:lvlJc w:val="right"/>
      <w:pPr>
        <w:ind w:left="4500" w:hanging="180"/>
      </w:pPr>
    </w:lvl>
    <w:lvl w:ilvl="6" w:tplc="0419000F" w:tentative="1">
      <w:start w:val="1"/>
      <w:numFmt w:val="decimal"/>
      <w:lvlText w:val="%7."/>
      <w:lvlJc w:val="left"/>
      <w:pPr>
        <w:ind w:left="5220" w:hanging="360"/>
      </w:pPr>
    </w:lvl>
    <w:lvl w:ilvl="7" w:tplc="04190019" w:tentative="1">
      <w:start w:val="1"/>
      <w:numFmt w:val="lowerLetter"/>
      <w:lvlText w:val="%8."/>
      <w:lvlJc w:val="left"/>
      <w:pPr>
        <w:ind w:left="5940" w:hanging="360"/>
      </w:pPr>
    </w:lvl>
    <w:lvl w:ilvl="8" w:tplc="0419001B" w:tentative="1">
      <w:start w:val="1"/>
      <w:numFmt w:val="lowerRoman"/>
      <w:lvlText w:val="%9."/>
      <w:lvlJc w:val="right"/>
      <w:pPr>
        <w:ind w:left="6660" w:hanging="180"/>
      </w:pPr>
    </w:lvl>
  </w:abstractNum>
  <w:abstractNum w:abstractNumId="12">
    <w:nsid w:val="3A09368F"/>
    <w:multiLevelType w:val="hybridMultilevel"/>
    <w:tmpl w:val="6170739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468A50A7"/>
    <w:multiLevelType w:val="hybridMultilevel"/>
    <w:tmpl w:val="9790E4C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4">
    <w:nsid w:val="4B890B86"/>
    <w:multiLevelType w:val="hybridMultilevel"/>
    <w:tmpl w:val="528C5C48"/>
    <w:lvl w:ilvl="0" w:tplc="A3DA95FE">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5">
    <w:nsid w:val="4B92669D"/>
    <w:multiLevelType w:val="hybridMultilevel"/>
    <w:tmpl w:val="D45C53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4C6B7D01"/>
    <w:multiLevelType w:val="hybridMultilevel"/>
    <w:tmpl w:val="A21807A2"/>
    <w:lvl w:ilvl="0" w:tplc="634A885C">
      <w:start w:val="1"/>
      <w:numFmt w:val="decimal"/>
      <w:pStyle w:val="a"/>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50BF70B3"/>
    <w:multiLevelType w:val="hybridMultilevel"/>
    <w:tmpl w:val="A97EFBC4"/>
    <w:lvl w:ilvl="0" w:tplc="59A2F31C">
      <w:start w:val="1"/>
      <w:numFmt w:val="decimal"/>
      <w:lvlText w:val="%1."/>
      <w:lvlJc w:val="left"/>
      <w:pPr>
        <w:ind w:left="928"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582121B3"/>
    <w:multiLevelType w:val="hybridMultilevel"/>
    <w:tmpl w:val="2230E72C"/>
    <w:lvl w:ilvl="0" w:tplc="2D78B624">
      <w:start w:val="27"/>
      <w:numFmt w:val="decimal"/>
      <w:lvlText w:val="%1."/>
      <w:lvlJc w:val="left"/>
      <w:pPr>
        <w:ind w:left="735" w:hanging="37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5AF53A3C"/>
    <w:multiLevelType w:val="hybridMultilevel"/>
    <w:tmpl w:val="B040286C"/>
    <w:lvl w:ilvl="0" w:tplc="7E60860A">
      <w:start w:val="28"/>
      <w:numFmt w:val="decimal"/>
      <w:lvlText w:val="%1."/>
      <w:lvlJc w:val="left"/>
      <w:pPr>
        <w:ind w:left="943" w:hanging="37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5B2F5BC5"/>
    <w:multiLevelType w:val="hybridMultilevel"/>
    <w:tmpl w:val="030C5560"/>
    <w:lvl w:ilvl="0" w:tplc="59A2F31C">
      <w:start w:val="1"/>
      <w:numFmt w:val="decimal"/>
      <w:lvlText w:val="%1."/>
      <w:lvlJc w:val="left"/>
      <w:pPr>
        <w:ind w:left="2487"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607B0ED7"/>
    <w:multiLevelType w:val="hybridMultilevel"/>
    <w:tmpl w:val="876818F4"/>
    <w:lvl w:ilvl="0" w:tplc="0C02EE8E">
      <w:start w:val="22"/>
      <w:numFmt w:val="decimal"/>
      <w:lvlText w:val="%1."/>
      <w:lvlJc w:val="left"/>
      <w:pPr>
        <w:ind w:left="1792" w:hanging="375"/>
      </w:pPr>
      <w:rPr>
        <w:rFonts w:hint="default"/>
      </w:rPr>
    </w:lvl>
    <w:lvl w:ilvl="1" w:tplc="04190019" w:tentative="1">
      <w:start w:val="1"/>
      <w:numFmt w:val="lowerLetter"/>
      <w:lvlText w:val="%2."/>
      <w:lvlJc w:val="left"/>
      <w:pPr>
        <w:ind w:left="2497" w:hanging="360"/>
      </w:pPr>
    </w:lvl>
    <w:lvl w:ilvl="2" w:tplc="0419001B" w:tentative="1">
      <w:start w:val="1"/>
      <w:numFmt w:val="lowerRoman"/>
      <w:lvlText w:val="%3."/>
      <w:lvlJc w:val="right"/>
      <w:pPr>
        <w:ind w:left="3217" w:hanging="180"/>
      </w:pPr>
    </w:lvl>
    <w:lvl w:ilvl="3" w:tplc="0419000F" w:tentative="1">
      <w:start w:val="1"/>
      <w:numFmt w:val="decimal"/>
      <w:lvlText w:val="%4."/>
      <w:lvlJc w:val="left"/>
      <w:pPr>
        <w:ind w:left="3937" w:hanging="360"/>
      </w:pPr>
    </w:lvl>
    <w:lvl w:ilvl="4" w:tplc="04190019" w:tentative="1">
      <w:start w:val="1"/>
      <w:numFmt w:val="lowerLetter"/>
      <w:lvlText w:val="%5."/>
      <w:lvlJc w:val="left"/>
      <w:pPr>
        <w:ind w:left="4657" w:hanging="360"/>
      </w:pPr>
    </w:lvl>
    <w:lvl w:ilvl="5" w:tplc="0419001B" w:tentative="1">
      <w:start w:val="1"/>
      <w:numFmt w:val="lowerRoman"/>
      <w:lvlText w:val="%6."/>
      <w:lvlJc w:val="right"/>
      <w:pPr>
        <w:ind w:left="5377" w:hanging="180"/>
      </w:pPr>
    </w:lvl>
    <w:lvl w:ilvl="6" w:tplc="0419000F" w:tentative="1">
      <w:start w:val="1"/>
      <w:numFmt w:val="decimal"/>
      <w:lvlText w:val="%7."/>
      <w:lvlJc w:val="left"/>
      <w:pPr>
        <w:ind w:left="6097" w:hanging="360"/>
      </w:pPr>
    </w:lvl>
    <w:lvl w:ilvl="7" w:tplc="04190019" w:tentative="1">
      <w:start w:val="1"/>
      <w:numFmt w:val="lowerLetter"/>
      <w:lvlText w:val="%8."/>
      <w:lvlJc w:val="left"/>
      <w:pPr>
        <w:ind w:left="6817" w:hanging="360"/>
      </w:pPr>
    </w:lvl>
    <w:lvl w:ilvl="8" w:tplc="0419001B" w:tentative="1">
      <w:start w:val="1"/>
      <w:numFmt w:val="lowerRoman"/>
      <w:lvlText w:val="%9."/>
      <w:lvlJc w:val="right"/>
      <w:pPr>
        <w:ind w:left="7537" w:hanging="180"/>
      </w:pPr>
    </w:lvl>
  </w:abstractNum>
  <w:abstractNum w:abstractNumId="22">
    <w:nsid w:val="6A7D7A9A"/>
    <w:multiLevelType w:val="hybridMultilevel"/>
    <w:tmpl w:val="D794DFFC"/>
    <w:lvl w:ilvl="0" w:tplc="7D74659E">
      <w:start w:val="12"/>
      <w:numFmt w:val="decimal"/>
      <w:lvlText w:val="%1."/>
      <w:lvlJc w:val="left"/>
      <w:pPr>
        <w:ind w:left="735" w:hanging="37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6C387C53"/>
    <w:multiLevelType w:val="hybridMultilevel"/>
    <w:tmpl w:val="173E1FFC"/>
    <w:lvl w:ilvl="0" w:tplc="395CD912">
      <w:start w:val="1"/>
      <w:numFmt w:val="bullet"/>
      <w:lvlText w:val=""/>
      <w:lvlJc w:val="left"/>
      <w:pPr>
        <w:ind w:left="720" w:hanging="360"/>
      </w:pPr>
      <w:rPr>
        <w:rFonts w:ascii="Wingdings" w:eastAsia="Times New Roman" w:hAnsi="Wingdings"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6C5A0331"/>
    <w:multiLevelType w:val="hybridMultilevel"/>
    <w:tmpl w:val="3EC2FC32"/>
    <w:lvl w:ilvl="0" w:tplc="BAD29B8E">
      <w:start w:val="1"/>
      <w:numFmt w:val="decimal"/>
      <w:lvlText w:val="%1."/>
      <w:lvlJc w:val="left"/>
      <w:pPr>
        <w:ind w:left="1080" w:hanging="360"/>
      </w:pPr>
      <w:rPr>
        <w:rFonts w:hint="default"/>
        <w:color w:val="0070C0"/>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5">
    <w:nsid w:val="70A53376"/>
    <w:multiLevelType w:val="hybridMultilevel"/>
    <w:tmpl w:val="27F8C52A"/>
    <w:lvl w:ilvl="0" w:tplc="59A2F31C">
      <w:start w:val="1"/>
      <w:numFmt w:val="decimal"/>
      <w:lvlText w:val="%1."/>
      <w:lvlJc w:val="left"/>
      <w:pPr>
        <w:ind w:left="928"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71D70A16"/>
    <w:multiLevelType w:val="hybridMultilevel"/>
    <w:tmpl w:val="E2BE13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74B46D22"/>
    <w:multiLevelType w:val="hybridMultilevel"/>
    <w:tmpl w:val="C002A01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75743923"/>
    <w:multiLevelType w:val="hybridMultilevel"/>
    <w:tmpl w:val="B334798A"/>
    <w:lvl w:ilvl="0" w:tplc="3F02A5B0">
      <w:start w:val="1"/>
      <w:numFmt w:val="decimal"/>
      <w:lvlText w:val="%1."/>
      <w:lvlJc w:val="left"/>
      <w:pPr>
        <w:ind w:left="1637"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75EE0D56"/>
    <w:multiLevelType w:val="multilevel"/>
    <w:tmpl w:val="3C84DCD6"/>
    <w:lvl w:ilvl="0">
      <w:start w:val="1"/>
      <w:numFmt w:val="decimal"/>
      <w:lvlText w:val="%1."/>
      <w:lvlJc w:val="left"/>
      <w:pPr>
        <w:ind w:left="785" w:hanging="360"/>
      </w:pPr>
      <w:rPr>
        <w:rFonts w:hint="default"/>
      </w:rPr>
    </w:lvl>
    <w:lvl w:ilvl="1">
      <w:start w:val="1"/>
      <w:numFmt w:val="decimal"/>
      <w:isLgl/>
      <w:lvlText w:val="%1.%2"/>
      <w:lvlJc w:val="left"/>
      <w:pPr>
        <w:ind w:left="1077" w:hanging="51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931" w:hanging="1080"/>
      </w:pPr>
      <w:rPr>
        <w:rFonts w:hint="default"/>
      </w:rPr>
    </w:lvl>
    <w:lvl w:ilvl="4">
      <w:start w:val="1"/>
      <w:numFmt w:val="decimal"/>
      <w:isLgl/>
      <w:lvlText w:val="%1.%2.%3.%4.%5"/>
      <w:lvlJc w:val="left"/>
      <w:pPr>
        <w:ind w:left="2073" w:hanging="1080"/>
      </w:pPr>
      <w:rPr>
        <w:rFonts w:hint="default"/>
      </w:rPr>
    </w:lvl>
    <w:lvl w:ilvl="5">
      <w:start w:val="1"/>
      <w:numFmt w:val="decimal"/>
      <w:isLgl/>
      <w:lvlText w:val="%1.%2.%3.%4.%5.%6"/>
      <w:lvlJc w:val="left"/>
      <w:pPr>
        <w:ind w:left="2575" w:hanging="1440"/>
      </w:pPr>
      <w:rPr>
        <w:rFonts w:hint="default"/>
      </w:rPr>
    </w:lvl>
    <w:lvl w:ilvl="6">
      <w:start w:val="1"/>
      <w:numFmt w:val="decimal"/>
      <w:isLgl/>
      <w:lvlText w:val="%1.%2.%3.%4.%5.%6.%7"/>
      <w:lvlJc w:val="left"/>
      <w:pPr>
        <w:ind w:left="2717" w:hanging="1440"/>
      </w:pPr>
      <w:rPr>
        <w:rFonts w:hint="default"/>
      </w:rPr>
    </w:lvl>
    <w:lvl w:ilvl="7">
      <w:start w:val="1"/>
      <w:numFmt w:val="decimal"/>
      <w:isLgl/>
      <w:lvlText w:val="%1.%2.%3.%4.%5.%6.%7.%8"/>
      <w:lvlJc w:val="left"/>
      <w:pPr>
        <w:ind w:left="3219" w:hanging="1800"/>
      </w:pPr>
      <w:rPr>
        <w:rFonts w:hint="default"/>
      </w:rPr>
    </w:lvl>
    <w:lvl w:ilvl="8">
      <w:start w:val="1"/>
      <w:numFmt w:val="decimal"/>
      <w:isLgl/>
      <w:lvlText w:val="%1.%2.%3.%4.%5.%6.%7.%8.%9"/>
      <w:lvlJc w:val="left"/>
      <w:pPr>
        <w:ind w:left="3721" w:hanging="2160"/>
      </w:pPr>
      <w:rPr>
        <w:rFonts w:hint="default"/>
      </w:rPr>
    </w:lvl>
  </w:abstractNum>
  <w:abstractNum w:abstractNumId="30">
    <w:nsid w:val="76142F77"/>
    <w:multiLevelType w:val="hybridMultilevel"/>
    <w:tmpl w:val="8124A7E0"/>
    <w:lvl w:ilvl="0" w:tplc="92DEF020">
      <w:start w:val="7"/>
      <w:numFmt w:val="bullet"/>
      <w:lvlText w:val=""/>
      <w:lvlJc w:val="left"/>
      <w:pPr>
        <w:ind w:left="720" w:hanging="360"/>
      </w:pPr>
      <w:rPr>
        <w:rFonts w:ascii="Wingdings" w:eastAsia="Times New Roman" w:hAnsi="Wingdings"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nsid w:val="7A817F80"/>
    <w:multiLevelType w:val="hybridMultilevel"/>
    <w:tmpl w:val="030C5560"/>
    <w:lvl w:ilvl="0" w:tplc="59A2F31C">
      <w:start w:val="1"/>
      <w:numFmt w:val="decimal"/>
      <w:lvlText w:val="%1."/>
      <w:lvlJc w:val="left"/>
      <w:pPr>
        <w:ind w:left="928"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9"/>
  </w:num>
  <w:num w:numId="2">
    <w:abstractNumId w:val="20"/>
  </w:num>
  <w:num w:numId="3">
    <w:abstractNumId w:val="6"/>
  </w:num>
  <w:num w:numId="4">
    <w:abstractNumId w:val="21"/>
  </w:num>
  <w:num w:numId="5">
    <w:abstractNumId w:val="25"/>
  </w:num>
  <w:num w:numId="6">
    <w:abstractNumId w:val="31"/>
  </w:num>
  <w:num w:numId="7">
    <w:abstractNumId w:val="7"/>
  </w:num>
  <w:num w:numId="8">
    <w:abstractNumId w:val="28"/>
  </w:num>
  <w:num w:numId="9">
    <w:abstractNumId w:val="22"/>
  </w:num>
  <w:num w:numId="10">
    <w:abstractNumId w:val="18"/>
  </w:num>
  <w:num w:numId="11">
    <w:abstractNumId w:val="19"/>
  </w:num>
  <w:num w:numId="12">
    <w:abstractNumId w:val="17"/>
  </w:num>
  <w:num w:numId="13">
    <w:abstractNumId w:val="0"/>
  </w:num>
  <w:num w:numId="14">
    <w:abstractNumId w:val="9"/>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lvlOverride w:ilvl="0">
      <w:lvl w:ilvl="0">
        <w:start w:val="1"/>
        <w:numFmt w:val="bullet"/>
        <w:lvlText w:val="-"/>
        <w:legacy w:legacy="1" w:legacySpace="120" w:legacyIndent="360"/>
        <w:lvlJc w:val="left"/>
        <w:pPr>
          <w:ind w:left="720" w:hanging="360"/>
        </w:pPr>
      </w:lvl>
    </w:lvlOverride>
  </w:num>
  <w:num w:numId="17">
    <w:abstractNumId w:val="1"/>
    <w:lvlOverride w:ilvl="0">
      <w:lvl w:ilvl="0">
        <w:start w:val="1"/>
        <w:numFmt w:val="bullet"/>
        <w:lvlText w:val="o"/>
        <w:legacy w:legacy="1" w:legacySpace="120" w:legacyIndent="360"/>
        <w:lvlJc w:val="left"/>
        <w:pPr>
          <w:ind w:left="1440" w:hanging="360"/>
        </w:pPr>
        <w:rPr>
          <w:rFonts w:ascii="Courier New" w:hAnsi="Courier New" w:hint="default"/>
        </w:rPr>
      </w:lvl>
    </w:lvlOverride>
  </w:num>
  <w:num w:numId="18">
    <w:abstractNumId w:val="14"/>
  </w:num>
  <w:num w:numId="19">
    <w:abstractNumId w:val="16"/>
  </w:num>
  <w:num w:numId="20">
    <w:abstractNumId w:val="16"/>
    <w:lvlOverride w:ilvl="0">
      <w:startOverride w:val="1"/>
    </w:lvlOverride>
  </w:num>
  <w:num w:numId="21">
    <w:abstractNumId w:val="13"/>
  </w:num>
  <w:num w:numId="22">
    <w:abstractNumId w:val="2"/>
  </w:num>
  <w:num w:numId="23">
    <w:abstractNumId w:val="5"/>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num>
  <w:num w:numId="26">
    <w:abstractNumId w:val="15"/>
  </w:num>
  <w:num w:numId="27">
    <w:abstractNumId w:val="27"/>
  </w:num>
  <w:num w:numId="28">
    <w:abstractNumId w:val="4"/>
  </w:num>
  <w:num w:numId="29">
    <w:abstractNumId w:val="8"/>
  </w:num>
  <w:num w:numId="30">
    <w:abstractNumId w:val="10"/>
  </w:num>
  <w:num w:numId="31">
    <w:abstractNumId w:val="30"/>
  </w:num>
  <w:num w:numId="32">
    <w:abstractNumId w:val="12"/>
  </w:num>
  <w:num w:numId="33">
    <w:abstractNumId w:val="11"/>
  </w:num>
  <w:num w:numId="34">
    <w:abstractNumId w:val="24"/>
  </w:num>
  <w:num w:numId="35">
    <w:abstractNumId w:val="23"/>
  </w:num>
  <w:num w:numId="3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removePersonalInformation/>
  <w:removeDateAndTime/>
  <w:proofState w:spelling="clean" w:grammar="clean"/>
  <w:trackRevisions/>
  <w:defaultTabStop w:val="708"/>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6F7B"/>
    <w:rsid w:val="00000FF4"/>
    <w:rsid w:val="000015D4"/>
    <w:rsid w:val="00002038"/>
    <w:rsid w:val="000022B9"/>
    <w:rsid w:val="00002D4B"/>
    <w:rsid w:val="00005C53"/>
    <w:rsid w:val="00006EE5"/>
    <w:rsid w:val="00006F14"/>
    <w:rsid w:val="00010073"/>
    <w:rsid w:val="00010100"/>
    <w:rsid w:val="00010CEF"/>
    <w:rsid w:val="00010EA3"/>
    <w:rsid w:val="00010EAF"/>
    <w:rsid w:val="000111A7"/>
    <w:rsid w:val="00011BB1"/>
    <w:rsid w:val="00011D2C"/>
    <w:rsid w:val="00012656"/>
    <w:rsid w:val="0001324B"/>
    <w:rsid w:val="0001352C"/>
    <w:rsid w:val="000135C8"/>
    <w:rsid w:val="0001422E"/>
    <w:rsid w:val="000147FC"/>
    <w:rsid w:val="00014B27"/>
    <w:rsid w:val="00014B4B"/>
    <w:rsid w:val="00014D26"/>
    <w:rsid w:val="000161E5"/>
    <w:rsid w:val="000166F3"/>
    <w:rsid w:val="0001786E"/>
    <w:rsid w:val="00020869"/>
    <w:rsid w:val="00020B8A"/>
    <w:rsid w:val="00021121"/>
    <w:rsid w:val="00021794"/>
    <w:rsid w:val="00021B26"/>
    <w:rsid w:val="00021E8C"/>
    <w:rsid w:val="00022C04"/>
    <w:rsid w:val="00023114"/>
    <w:rsid w:val="00023AE6"/>
    <w:rsid w:val="00024A14"/>
    <w:rsid w:val="000256AD"/>
    <w:rsid w:val="00026043"/>
    <w:rsid w:val="000266B7"/>
    <w:rsid w:val="00027C37"/>
    <w:rsid w:val="00031CDF"/>
    <w:rsid w:val="00032656"/>
    <w:rsid w:val="00033C97"/>
    <w:rsid w:val="00033FD2"/>
    <w:rsid w:val="00034EBA"/>
    <w:rsid w:val="00034F3E"/>
    <w:rsid w:val="0003635B"/>
    <w:rsid w:val="000408BC"/>
    <w:rsid w:val="000409D0"/>
    <w:rsid w:val="00041822"/>
    <w:rsid w:val="000418FA"/>
    <w:rsid w:val="00041A21"/>
    <w:rsid w:val="00044C36"/>
    <w:rsid w:val="00045606"/>
    <w:rsid w:val="00046D14"/>
    <w:rsid w:val="00050288"/>
    <w:rsid w:val="00052FF2"/>
    <w:rsid w:val="0005473E"/>
    <w:rsid w:val="00054A56"/>
    <w:rsid w:val="00054ACD"/>
    <w:rsid w:val="00054B51"/>
    <w:rsid w:val="00056247"/>
    <w:rsid w:val="00057EEB"/>
    <w:rsid w:val="0006134F"/>
    <w:rsid w:val="00061D44"/>
    <w:rsid w:val="00063389"/>
    <w:rsid w:val="00063D62"/>
    <w:rsid w:val="00066B05"/>
    <w:rsid w:val="0007132A"/>
    <w:rsid w:val="000725C0"/>
    <w:rsid w:val="000737C3"/>
    <w:rsid w:val="00073C01"/>
    <w:rsid w:val="000742B0"/>
    <w:rsid w:val="00074868"/>
    <w:rsid w:val="00074AD1"/>
    <w:rsid w:val="0007565C"/>
    <w:rsid w:val="0007577E"/>
    <w:rsid w:val="00075DEF"/>
    <w:rsid w:val="00076253"/>
    <w:rsid w:val="00077A21"/>
    <w:rsid w:val="000801B9"/>
    <w:rsid w:val="00081504"/>
    <w:rsid w:val="00081B28"/>
    <w:rsid w:val="00082AF2"/>
    <w:rsid w:val="00082B51"/>
    <w:rsid w:val="00082C6F"/>
    <w:rsid w:val="000831E0"/>
    <w:rsid w:val="000836A3"/>
    <w:rsid w:val="00084379"/>
    <w:rsid w:val="0008625F"/>
    <w:rsid w:val="00090A3E"/>
    <w:rsid w:val="00090F94"/>
    <w:rsid w:val="0009178A"/>
    <w:rsid w:val="000922D4"/>
    <w:rsid w:val="000923D5"/>
    <w:rsid w:val="00094158"/>
    <w:rsid w:val="00097835"/>
    <w:rsid w:val="000A16B0"/>
    <w:rsid w:val="000A1D16"/>
    <w:rsid w:val="000A2342"/>
    <w:rsid w:val="000A2AB7"/>
    <w:rsid w:val="000A4335"/>
    <w:rsid w:val="000A60A9"/>
    <w:rsid w:val="000A6B58"/>
    <w:rsid w:val="000A73C0"/>
    <w:rsid w:val="000A7713"/>
    <w:rsid w:val="000B19D3"/>
    <w:rsid w:val="000B1E23"/>
    <w:rsid w:val="000B3E54"/>
    <w:rsid w:val="000B47E1"/>
    <w:rsid w:val="000B497C"/>
    <w:rsid w:val="000B6ABF"/>
    <w:rsid w:val="000B6FCD"/>
    <w:rsid w:val="000B7F91"/>
    <w:rsid w:val="000C2BB3"/>
    <w:rsid w:val="000C392A"/>
    <w:rsid w:val="000C4472"/>
    <w:rsid w:val="000C5DC6"/>
    <w:rsid w:val="000C612D"/>
    <w:rsid w:val="000C6142"/>
    <w:rsid w:val="000C622A"/>
    <w:rsid w:val="000C64E9"/>
    <w:rsid w:val="000C6931"/>
    <w:rsid w:val="000C78A3"/>
    <w:rsid w:val="000D0B5A"/>
    <w:rsid w:val="000D0D0F"/>
    <w:rsid w:val="000D0EA5"/>
    <w:rsid w:val="000D1FE0"/>
    <w:rsid w:val="000D233B"/>
    <w:rsid w:val="000D3199"/>
    <w:rsid w:val="000D3431"/>
    <w:rsid w:val="000D4738"/>
    <w:rsid w:val="000D6439"/>
    <w:rsid w:val="000D6997"/>
    <w:rsid w:val="000D7179"/>
    <w:rsid w:val="000D7392"/>
    <w:rsid w:val="000D7A45"/>
    <w:rsid w:val="000D7D97"/>
    <w:rsid w:val="000E011B"/>
    <w:rsid w:val="000E0CD9"/>
    <w:rsid w:val="000E0F54"/>
    <w:rsid w:val="000E248D"/>
    <w:rsid w:val="000E2CC8"/>
    <w:rsid w:val="000E38D6"/>
    <w:rsid w:val="000E3A6C"/>
    <w:rsid w:val="000E463C"/>
    <w:rsid w:val="000E4672"/>
    <w:rsid w:val="000E5920"/>
    <w:rsid w:val="000E59F5"/>
    <w:rsid w:val="000E5F36"/>
    <w:rsid w:val="000E7B8E"/>
    <w:rsid w:val="000E7C26"/>
    <w:rsid w:val="000E7FA1"/>
    <w:rsid w:val="000F03A1"/>
    <w:rsid w:val="000F101A"/>
    <w:rsid w:val="000F1775"/>
    <w:rsid w:val="000F302B"/>
    <w:rsid w:val="000F35BB"/>
    <w:rsid w:val="000F5DFC"/>
    <w:rsid w:val="000F62DA"/>
    <w:rsid w:val="00102961"/>
    <w:rsid w:val="00103010"/>
    <w:rsid w:val="00103765"/>
    <w:rsid w:val="00103E58"/>
    <w:rsid w:val="00104111"/>
    <w:rsid w:val="00105265"/>
    <w:rsid w:val="00105BE2"/>
    <w:rsid w:val="00105C4A"/>
    <w:rsid w:val="001069D7"/>
    <w:rsid w:val="00110922"/>
    <w:rsid w:val="00112CA8"/>
    <w:rsid w:val="00112CAD"/>
    <w:rsid w:val="001136E6"/>
    <w:rsid w:val="00115F30"/>
    <w:rsid w:val="0011799C"/>
    <w:rsid w:val="001207A2"/>
    <w:rsid w:val="0012120F"/>
    <w:rsid w:val="00121618"/>
    <w:rsid w:val="001249FC"/>
    <w:rsid w:val="00124D4D"/>
    <w:rsid w:val="00126E75"/>
    <w:rsid w:val="001271E5"/>
    <w:rsid w:val="001275AF"/>
    <w:rsid w:val="00127967"/>
    <w:rsid w:val="00127A14"/>
    <w:rsid w:val="00127A54"/>
    <w:rsid w:val="001343F0"/>
    <w:rsid w:val="00134C6A"/>
    <w:rsid w:val="00134CC7"/>
    <w:rsid w:val="00140D3D"/>
    <w:rsid w:val="00141EA8"/>
    <w:rsid w:val="001440C6"/>
    <w:rsid w:val="00144BC8"/>
    <w:rsid w:val="00145471"/>
    <w:rsid w:val="00145A90"/>
    <w:rsid w:val="00146C0E"/>
    <w:rsid w:val="0014753F"/>
    <w:rsid w:val="001505C8"/>
    <w:rsid w:val="00154B28"/>
    <w:rsid w:val="00154C8D"/>
    <w:rsid w:val="00156CBD"/>
    <w:rsid w:val="00156E2D"/>
    <w:rsid w:val="0016106D"/>
    <w:rsid w:val="0016132C"/>
    <w:rsid w:val="00162364"/>
    <w:rsid w:val="00162426"/>
    <w:rsid w:val="00163BD1"/>
    <w:rsid w:val="001654D7"/>
    <w:rsid w:val="00167C84"/>
    <w:rsid w:val="001724C1"/>
    <w:rsid w:val="00172C81"/>
    <w:rsid w:val="00173A7D"/>
    <w:rsid w:val="001748B5"/>
    <w:rsid w:val="00174BD6"/>
    <w:rsid w:val="001755FD"/>
    <w:rsid w:val="00176224"/>
    <w:rsid w:val="001768A7"/>
    <w:rsid w:val="00176CF4"/>
    <w:rsid w:val="00176F0B"/>
    <w:rsid w:val="00177854"/>
    <w:rsid w:val="00177FF8"/>
    <w:rsid w:val="00181AC9"/>
    <w:rsid w:val="001823C7"/>
    <w:rsid w:val="00182701"/>
    <w:rsid w:val="00183747"/>
    <w:rsid w:val="00183E3B"/>
    <w:rsid w:val="00184CBD"/>
    <w:rsid w:val="001861B4"/>
    <w:rsid w:val="001874E2"/>
    <w:rsid w:val="001903A8"/>
    <w:rsid w:val="00190B06"/>
    <w:rsid w:val="001912B7"/>
    <w:rsid w:val="00191389"/>
    <w:rsid w:val="00195711"/>
    <w:rsid w:val="00196330"/>
    <w:rsid w:val="00196598"/>
    <w:rsid w:val="00196C99"/>
    <w:rsid w:val="0019758E"/>
    <w:rsid w:val="0019763A"/>
    <w:rsid w:val="00197A36"/>
    <w:rsid w:val="001A0F42"/>
    <w:rsid w:val="001A2CE9"/>
    <w:rsid w:val="001A331B"/>
    <w:rsid w:val="001A47F8"/>
    <w:rsid w:val="001A5106"/>
    <w:rsid w:val="001A5674"/>
    <w:rsid w:val="001A632E"/>
    <w:rsid w:val="001A66C0"/>
    <w:rsid w:val="001A79D8"/>
    <w:rsid w:val="001A7A87"/>
    <w:rsid w:val="001A7B6D"/>
    <w:rsid w:val="001B01BA"/>
    <w:rsid w:val="001B0307"/>
    <w:rsid w:val="001B080B"/>
    <w:rsid w:val="001B591E"/>
    <w:rsid w:val="001B5D5D"/>
    <w:rsid w:val="001B6B15"/>
    <w:rsid w:val="001B6F8A"/>
    <w:rsid w:val="001B7967"/>
    <w:rsid w:val="001B7F2E"/>
    <w:rsid w:val="001C0B38"/>
    <w:rsid w:val="001C0EF9"/>
    <w:rsid w:val="001C1CB3"/>
    <w:rsid w:val="001C4FD0"/>
    <w:rsid w:val="001C575B"/>
    <w:rsid w:val="001C7ACB"/>
    <w:rsid w:val="001D27B9"/>
    <w:rsid w:val="001D301E"/>
    <w:rsid w:val="001D3F14"/>
    <w:rsid w:val="001D492A"/>
    <w:rsid w:val="001D4C55"/>
    <w:rsid w:val="001D554D"/>
    <w:rsid w:val="001D5A6A"/>
    <w:rsid w:val="001D67BD"/>
    <w:rsid w:val="001D6F83"/>
    <w:rsid w:val="001D724A"/>
    <w:rsid w:val="001D742C"/>
    <w:rsid w:val="001E1050"/>
    <w:rsid w:val="001E1201"/>
    <w:rsid w:val="001E1C81"/>
    <w:rsid w:val="001E1F20"/>
    <w:rsid w:val="001E238F"/>
    <w:rsid w:val="001E2D02"/>
    <w:rsid w:val="001E35EA"/>
    <w:rsid w:val="001E3DE0"/>
    <w:rsid w:val="001E3ED2"/>
    <w:rsid w:val="001E4747"/>
    <w:rsid w:val="001E4D1E"/>
    <w:rsid w:val="001E5044"/>
    <w:rsid w:val="001E6015"/>
    <w:rsid w:val="001E6BC5"/>
    <w:rsid w:val="001E75F1"/>
    <w:rsid w:val="001E771B"/>
    <w:rsid w:val="001F0BAC"/>
    <w:rsid w:val="001F22B5"/>
    <w:rsid w:val="001F3E3B"/>
    <w:rsid w:val="001F585C"/>
    <w:rsid w:val="001F6649"/>
    <w:rsid w:val="001F7DB8"/>
    <w:rsid w:val="00200033"/>
    <w:rsid w:val="00200CB1"/>
    <w:rsid w:val="00200E3D"/>
    <w:rsid w:val="00201E3E"/>
    <w:rsid w:val="002033FE"/>
    <w:rsid w:val="00205633"/>
    <w:rsid w:val="00205A8F"/>
    <w:rsid w:val="00206F6C"/>
    <w:rsid w:val="0020752E"/>
    <w:rsid w:val="0021013A"/>
    <w:rsid w:val="00210622"/>
    <w:rsid w:val="00210F61"/>
    <w:rsid w:val="002122D9"/>
    <w:rsid w:val="002129CC"/>
    <w:rsid w:val="00213EB5"/>
    <w:rsid w:val="002159C7"/>
    <w:rsid w:val="00215F52"/>
    <w:rsid w:val="00217E95"/>
    <w:rsid w:val="002227ED"/>
    <w:rsid w:val="002229B4"/>
    <w:rsid w:val="00224E72"/>
    <w:rsid w:val="0022614E"/>
    <w:rsid w:val="002263B0"/>
    <w:rsid w:val="00227B8C"/>
    <w:rsid w:val="002300F6"/>
    <w:rsid w:val="00232E53"/>
    <w:rsid w:val="00233F9D"/>
    <w:rsid w:val="00234C89"/>
    <w:rsid w:val="00234D79"/>
    <w:rsid w:val="00236589"/>
    <w:rsid w:val="00236BB8"/>
    <w:rsid w:val="00240171"/>
    <w:rsid w:val="00240BA0"/>
    <w:rsid w:val="002442A3"/>
    <w:rsid w:val="00244C89"/>
    <w:rsid w:val="00245CEC"/>
    <w:rsid w:val="0024615D"/>
    <w:rsid w:val="00250535"/>
    <w:rsid w:val="00250A7F"/>
    <w:rsid w:val="00250C14"/>
    <w:rsid w:val="00250C1F"/>
    <w:rsid w:val="00251DB0"/>
    <w:rsid w:val="002520E2"/>
    <w:rsid w:val="002523F2"/>
    <w:rsid w:val="00253114"/>
    <w:rsid w:val="00254D69"/>
    <w:rsid w:val="00254E3B"/>
    <w:rsid w:val="002573C4"/>
    <w:rsid w:val="002577E4"/>
    <w:rsid w:val="0026027E"/>
    <w:rsid w:val="0026030F"/>
    <w:rsid w:val="00261BD1"/>
    <w:rsid w:val="002641EA"/>
    <w:rsid w:val="0026440C"/>
    <w:rsid w:val="0026604C"/>
    <w:rsid w:val="00266C8F"/>
    <w:rsid w:val="00271365"/>
    <w:rsid w:val="00271476"/>
    <w:rsid w:val="002715F0"/>
    <w:rsid w:val="00273415"/>
    <w:rsid w:val="002737B1"/>
    <w:rsid w:val="00274214"/>
    <w:rsid w:val="00280BEC"/>
    <w:rsid w:val="00281C34"/>
    <w:rsid w:val="0028212F"/>
    <w:rsid w:val="00282B98"/>
    <w:rsid w:val="00285E2E"/>
    <w:rsid w:val="00285E79"/>
    <w:rsid w:val="0028672E"/>
    <w:rsid w:val="002903FE"/>
    <w:rsid w:val="00291E73"/>
    <w:rsid w:val="00293373"/>
    <w:rsid w:val="00295F94"/>
    <w:rsid w:val="002A09AB"/>
    <w:rsid w:val="002A3125"/>
    <w:rsid w:val="002A3C80"/>
    <w:rsid w:val="002A3D0D"/>
    <w:rsid w:val="002A3FA4"/>
    <w:rsid w:val="002A689F"/>
    <w:rsid w:val="002A7355"/>
    <w:rsid w:val="002B01A6"/>
    <w:rsid w:val="002B3131"/>
    <w:rsid w:val="002B3440"/>
    <w:rsid w:val="002B5189"/>
    <w:rsid w:val="002B57B5"/>
    <w:rsid w:val="002B5896"/>
    <w:rsid w:val="002B6984"/>
    <w:rsid w:val="002B6EA3"/>
    <w:rsid w:val="002B76C6"/>
    <w:rsid w:val="002B79D5"/>
    <w:rsid w:val="002B7A50"/>
    <w:rsid w:val="002C00D4"/>
    <w:rsid w:val="002C7970"/>
    <w:rsid w:val="002C7B14"/>
    <w:rsid w:val="002D0F86"/>
    <w:rsid w:val="002D3A77"/>
    <w:rsid w:val="002D3F51"/>
    <w:rsid w:val="002D46CB"/>
    <w:rsid w:val="002D4833"/>
    <w:rsid w:val="002D5067"/>
    <w:rsid w:val="002D5845"/>
    <w:rsid w:val="002D5C01"/>
    <w:rsid w:val="002D5E10"/>
    <w:rsid w:val="002D6EF1"/>
    <w:rsid w:val="002E0A93"/>
    <w:rsid w:val="002E1032"/>
    <w:rsid w:val="002E11A0"/>
    <w:rsid w:val="002E19DC"/>
    <w:rsid w:val="002E1F98"/>
    <w:rsid w:val="002E295A"/>
    <w:rsid w:val="002E3206"/>
    <w:rsid w:val="002E37C6"/>
    <w:rsid w:val="002E3C1D"/>
    <w:rsid w:val="002E49AA"/>
    <w:rsid w:val="002E4BFA"/>
    <w:rsid w:val="002E5488"/>
    <w:rsid w:val="002E7A31"/>
    <w:rsid w:val="002E7CC2"/>
    <w:rsid w:val="002F0246"/>
    <w:rsid w:val="002F071D"/>
    <w:rsid w:val="002F11CD"/>
    <w:rsid w:val="002F1310"/>
    <w:rsid w:val="002F3218"/>
    <w:rsid w:val="002F3E09"/>
    <w:rsid w:val="002F40E8"/>
    <w:rsid w:val="002F41AB"/>
    <w:rsid w:val="002F548C"/>
    <w:rsid w:val="002F68D2"/>
    <w:rsid w:val="00303072"/>
    <w:rsid w:val="0030426C"/>
    <w:rsid w:val="00305741"/>
    <w:rsid w:val="00307839"/>
    <w:rsid w:val="0031034B"/>
    <w:rsid w:val="003107B9"/>
    <w:rsid w:val="003128F8"/>
    <w:rsid w:val="003157AA"/>
    <w:rsid w:val="00315B73"/>
    <w:rsid w:val="003161F4"/>
    <w:rsid w:val="003162B2"/>
    <w:rsid w:val="003204E4"/>
    <w:rsid w:val="0032234C"/>
    <w:rsid w:val="0032472F"/>
    <w:rsid w:val="00326982"/>
    <w:rsid w:val="00327DF1"/>
    <w:rsid w:val="00331D48"/>
    <w:rsid w:val="00332318"/>
    <w:rsid w:val="00333936"/>
    <w:rsid w:val="00335FB6"/>
    <w:rsid w:val="00337840"/>
    <w:rsid w:val="0034270A"/>
    <w:rsid w:val="00342C67"/>
    <w:rsid w:val="00344C15"/>
    <w:rsid w:val="0034692E"/>
    <w:rsid w:val="003503A7"/>
    <w:rsid w:val="00351A85"/>
    <w:rsid w:val="00352581"/>
    <w:rsid w:val="00354382"/>
    <w:rsid w:val="003551D0"/>
    <w:rsid w:val="00355E22"/>
    <w:rsid w:val="00356276"/>
    <w:rsid w:val="00357402"/>
    <w:rsid w:val="00360026"/>
    <w:rsid w:val="003609EB"/>
    <w:rsid w:val="00361AB2"/>
    <w:rsid w:val="00363360"/>
    <w:rsid w:val="0036545A"/>
    <w:rsid w:val="0036571A"/>
    <w:rsid w:val="003676E9"/>
    <w:rsid w:val="00367A59"/>
    <w:rsid w:val="00370BC5"/>
    <w:rsid w:val="00371782"/>
    <w:rsid w:val="003726BC"/>
    <w:rsid w:val="00372A27"/>
    <w:rsid w:val="003733B2"/>
    <w:rsid w:val="00373822"/>
    <w:rsid w:val="0037448C"/>
    <w:rsid w:val="003747C5"/>
    <w:rsid w:val="00374A74"/>
    <w:rsid w:val="003767EF"/>
    <w:rsid w:val="00376D38"/>
    <w:rsid w:val="00377C50"/>
    <w:rsid w:val="003800E1"/>
    <w:rsid w:val="003802A3"/>
    <w:rsid w:val="00380690"/>
    <w:rsid w:val="00381FC5"/>
    <w:rsid w:val="00383AAD"/>
    <w:rsid w:val="00383C26"/>
    <w:rsid w:val="0038430F"/>
    <w:rsid w:val="00386D14"/>
    <w:rsid w:val="00386FC2"/>
    <w:rsid w:val="00387BCE"/>
    <w:rsid w:val="00390E5B"/>
    <w:rsid w:val="00390F9E"/>
    <w:rsid w:val="00391382"/>
    <w:rsid w:val="00391B11"/>
    <w:rsid w:val="0039333C"/>
    <w:rsid w:val="00393C3B"/>
    <w:rsid w:val="00394F2E"/>
    <w:rsid w:val="00396F32"/>
    <w:rsid w:val="003972BC"/>
    <w:rsid w:val="003A0F9D"/>
    <w:rsid w:val="003A18D4"/>
    <w:rsid w:val="003A1BB5"/>
    <w:rsid w:val="003A21DE"/>
    <w:rsid w:val="003A2660"/>
    <w:rsid w:val="003A2CEC"/>
    <w:rsid w:val="003A3FC6"/>
    <w:rsid w:val="003A4BF7"/>
    <w:rsid w:val="003A53AC"/>
    <w:rsid w:val="003A577E"/>
    <w:rsid w:val="003A5B58"/>
    <w:rsid w:val="003A72D2"/>
    <w:rsid w:val="003A7DA9"/>
    <w:rsid w:val="003B18FA"/>
    <w:rsid w:val="003B1E15"/>
    <w:rsid w:val="003B2073"/>
    <w:rsid w:val="003B29AE"/>
    <w:rsid w:val="003B31EC"/>
    <w:rsid w:val="003B37D6"/>
    <w:rsid w:val="003B557E"/>
    <w:rsid w:val="003B6952"/>
    <w:rsid w:val="003B7A78"/>
    <w:rsid w:val="003B7C69"/>
    <w:rsid w:val="003C19F7"/>
    <w:rsid w:val="003C2306"/>
    <w:rsid w:val="003C3AC8"/>
    <w:rsid w:val="003C472A"/>
    <w:rsid w:val="003C4C7F"/>
    <w:rsid w:val="003C592D"/>
    <w:rsid w:val="003D1A17"/>
    <w:rsid w:val="003D261F"/>
    <w:rsid w:val="003D2B63"/>
    <w:rsid w:val="003D3A3C"/>
    <w:rsid w:val="003D4009"/>
    <w:rsid w:val="003D439B"/>
    <w:rsid w:val="003D4810"/>
    <w:rsid w:val="003D5F2D"/>
    <w:rsid w:val="003D69D6"/>
    <w:rsid w:val="003D6DC0"/>
    <w:rsid w:val="003D752F"/>
    <w:rsid w:val="003E0442"/>
    <w:rsid w:val="003E082B"/>
    <w:rsid w:val="003E09AA"/>
    <w:rsid w:val="003E0E25"/>
    <w:rsid w:val="003E2879"/>
    <w:rsid w:val="003E3938"/>
    <w:rsid w:val="003E4CC1"/>
    <w:rsid w:val="003E61CE"/>
    <w:rsid w:val="003E65B3"/>
    <w:rsid w:val="003E65FD"/>
    <w:rsid w:val="003E6B0D"/>
    <w:rsid w:val="003E6BE9"/>
    <w:rsid w:val="003F1571"/>
    <w:rsid w:val="003F31FF"/>
    <w:rsid w:val="003F34C2"/>
    <w:rsid w:val="003F5AAA"/>
    <w:rsid w:val="003F5DE0"/>
    <w:rsid w:val="003F6457"/>
    <w:rsid w:val="003F69CB"/>
    <w:rsid w:val="0040099B"/>
    <w:rsid w:val="004010D7"/>
    <w:rsid w:val="0040146A"/>
    <w:rsid w:val="00401B92"/>
    <w:rsid w:val="00401C9B"/>
    <w:rsid w:val="0040278D"/>
    <w:rsid w:val="00402BDA"/>
    <w:rsid w:val="0040419E"/>
    <w:rsid w:val="004057DD"/>
    <w:rsid w:val="00405887"/>
    <w:rsid w:val="004067D1"/>
    <w:rsid w:val="00406CDA"/>
    <w:rsid w:val="0040736C"/>
    <w:rsid w:val="00407B93"/>
    <w:rsid w:val="00410873"/>
    <w:rsid w:val="004114C4"/>
    <w:rsid w:val="004114DE"/>
    <w:rsid w:val="00412CE2"/>
    <w:rsid w:val="00414045"/>
    <w:rsid w:val="0041496B"/>
    <w:rsid w:val="00414B14"/>
    <w:rsid w:val="00415B22"/>
    <w:rsid w:val="00416BA9"/>
    <w:rsid w:val="004172EB"/>
    <w:rsid w:val="004203E2"/>
    <w:rsid w:val="00420FF3"/>
    <w:rsid w:val="00423E8F"/>
    <w:rsid w:val="00425CC5"/>
    <w:rsid w:val="00426A68"/>
    <w:rsid w:val="00426CD9"/>
    <w:rsid w:val="004278E6"/>
    <w:rsid w:val="00430DCA"/>
    <w:rsid w:val="00432448"/>
    <w:rsid w:val="004331FF"/>
    <w:rsid w:val="00433640"/>
    <w:rsid w:val="00433A4C"/>
    <w:rsid w:val="00435156"/>
    <w:rsid w:val="00435D1F"/>
    <w:rsid w:val="00436297"/>
    <w:rsid w:val="00436324"/>
    <w:rsid w:val="004365B6"/>
    <w:rsid w:val="0043793C"/>
    <w:rsid w:val="0044089E"/>
    <w:rsid w:val="00441827"/>
    <w:rsid w:val="00441AC8"/>
    <w:rsid w:val="00442A71"/>
    <w:rsid w:val="00443B5D"/>
    <w:rsid w:val="004444A6"/>
    <w:rsid w:val="0044561C"/>
    <w:rsid w:val="0044786B"/>
    <w:rsid w:val="004503EE"/>
    <w:rsid w:val="00450F0C"/>
    <w:rsid w:val="00451004"/>
    <w:rsid w:val="00451AAB"/>
    <w:rsid w:val="0045365D"/>
    <w:rsid w:val="00453C14"/>
    <w:rsid w:val="0045406E"/>
    <w:rsid w:val="004556CB"/>
    <w:rsid w:val="00455BE2"/>
    <w:rsid w:val="004604F6"/>
    <w:rsid w:val="00460CA1"/>
    <w:rsid w:val="00463B54"/>
    <w:rsid w:val="004658C1"/>
    <w:rsid w:val="00467995"/>
    <w:rsid w:val="00470348"/>
    <w:rsid w:val="00470580"/>
    <w:rsid w:val="00470976"/>
    <w:rsid w:val="004717B7"/>
    <w:rsid w:val="00472697"/>
    <w:rsid w:val="00472E04"/>
    <w:rsid w:val="0047353A"/>
    <w:rsid w:val="00474BB9"/>
    <w:rsid w:val="00475DF6"/>
    <w:rsid w:val="004778A8"/>
    <w:rsid w:val="0047798E"/>
    <w:rsid w:val="00477F62"/>
    <w:rsid w:val="0048093C"/>
    <w:rsid w:val="00482DA8"/>
    <w:rsid w:val="00484EEF"/>
    <w:rsid w:val="0048532C"/>
    <w:rsid w:val="00486BBF"/>
    <w:rsid w:val="00487923"/>
    <w:rsid w:val="00490228"/>
    <w:rsid w:val="00491A85"/>
    <w:rsid w:val="00492A03"/>
    <w:rsid w:val="0049300B"/>
    <w:rsid w:val="00497730"/>
    <w:rsid w:val="004A0C56"/>
    <w:rsid w:val="004A18B2"/>
    <w:rsid w:val="004A1BFA"/>
    <w:rsid w:val="004A21AA"/>
    <w:rsid w:val="004A2C94"/>
    <w:rsid w:val="004A30F9"/>
    <w:rsid w:val="004A5D0D"/>
    <w:rsid w:val="004A61C4"/>
    <w:rsid w:val="004A65BE"/>
    <w:rsid w:val="004B03DB"/>
    <w:rsid w:val="004B08A2"/>
    <w:rsid w:val="004B3DA8"/>
    <w:rsid w:val="004B4AA9"/>
    <w:rsid w:val="004B5A29"/>
    <w:rsid w:val="004B6916"/>
    <w:rsid w:val="004B75A7"/>
    <w:rsid w:val="004C04BD"/>
    <w:rsid w:val="004C0598"/>
    <w:rsid w:val="004C0DB4"/>
    <w:rsid w:val="004C204B"/>
    <w:rsid w:val="004C2393"/>
    <w:rsid w:val="004C79A6"/>
    <w:rsid w:val="004D08DE"/>
    <w:rsid w:val="004D112D"/>
    <w:rsid w:val="004D1C29"/>
    <w:rsid w:val="004D1DF6"/>
    <w:rsid w:val="004D25F3"/>
    <w:rsid w:val="004D316C"/>
    <w:rsid w:val="004D3EC9"/>
    <w:rsid w:val="004D448D"/>
    <w:rsid w:val="004D504B"/>
    <w:rsid w:val="004D5AF6"/>
    <w:rsid w:val="004D6727"/>
    <w:rsid w:val="004D7A92"/>
    <w:rsid w:val="004E1970"/>
    <w:rsid w:val="004E1B10"/>
    <w:rsid w:val="004E2A36"/>
    <w:rsid w:val="004E2B2C"/>
    <w:rsid w:val="004E33EA"/>
    <w:rsid w:val="004E56EE"/>
    <w:rsid w:val="004E70B5"/>
    <w:rsid w:val="004E76D1"/>
    <w:rsid w:val="004F0DAF"/>
    <w:rsid w:val="004F117F"/>
    <w:rsid w:val="004F2984"/>
    <w:rsid w:val="004F2B6C"/>
    <w:rsid w:val="004F2B75"/>
    <w:rsid w:val="004F3CCD"/>
    <w:rsid w:val="004F4B17"/>
    <w:rsid w:val="004F4BDE"/>
    <w:rsid w:val="004F5D61"/>
    <w:rsid w:val="004F6235"/>
    <w:rsid w:val="004F69A4"/>
    <w:rsid w:val="004F748C"/>
    <w:rsid w:val="004F796A"/>
    <w:rsid w:val="00500690"/>
    <w:rsid w:val="005023EE"/>
    <w:rsid w:val="00502B40"/>
    <w:rsid w:val="00503281"/>
    <w:rsid w:val="00503898"/>
    <w:rsid w:val="005050AE"/>
    <w:rsid w:val="005054AA"/>
    <w:rsid w:val="00507E6E"/>
    <w:rsid w:val="005101E4"/>
    <w:rsid w:val="00510559"/>
    <w:rsid w:val="005109F5"/>
    <w:rsid w:val="00511179"/>
    <w:rsid w:val="00511366"/>
    <w:rsid w:val="00511A4E"/>
    <w:rsid w:val="00511BD7"/>
    <w:rsid w:val="00512B6F"/>
    <w:rsid w:val="00512F2A"/>
    <w:rsid w:val="00513481"/>
    <w:rsid w:val="00513726"/>
    <w:rsid w:val="0051413E"/>
    <w:rsid w:val="00515EDA"/>
    <w:rsid w:val="00515F7F"/>
    <w:rsid w:val="005167FE"/>
    <w:rsid w:val="0051721C"/>
    <w:rsid w:val="00517D3A"/>
    <w:rsid w:val="00517DDC"/>
    <w:rsid w:val="00517F21"/>
    <w:rsid w:val="0052191A"/>
    <w:rsid w:val="0052227E"/>
    <w:rsid w:val="00522A2D"/>
    <w:rsid w:val="00523920"/>
    <w:rsid w:val="00523C90"/>
    <w:rsid w:val="0052600B"/>
    <w:rsid w:val="00532BCF"/>
    <w:rsid w:val="0053431B"/>
    <w:rsid w:val="00535986"/>
    <w:rsid w:val="00537727"/>
    <w:rsid w:val="005405B9"/>
    <w:rsid w:val="00540F51"/>
    <w:rsid w:val="00542CBD"/>
    <w:rsid w:val="00543E3F"/>
    <w:rsid w:val="005460CF"/>
    <w:rsid w:val="005469B4"/>
    <w:rsid w:val="00547CE9"/>
    <w:rsid w:val="00550383"/>
    <w:rsid w:val="00550976"/>
    <w:rsid w:val="00550FC7"/>
    <w:rsid w:val="005523CF"/>
    <w:rsid w:val="0055258C"/>
    <w:rsid w:val="00552AD6"/>
    <w:rsid w:val="0055313F"/>
    <w:rsid w:val="00553305"/>
    <w:rsid w:val="0055380B"/>
    <w:rsid w:val="005539B7"/>
    <w:rsid w:val="005542B9"/>
    <w:rsid w:val="005542CC"/>
    <w:rsid w:val="005555AD"/>
    <w:rsid w:val="005566D2"/>
    <w:rsid w:val="0055754C"/>
    <w:rsid w:val="00557D40"/>
    <w:rsid w:val="00560E88"/>
    <w:rsid w:val="005619EC"/>
    <w:rsid w:val="00562EF9"/>
    <w:rsid w:val="00563866"/>
    <w:rsid w:val="0056411C"/>
    <w:rsid w:val="0056424F"/>
    <w:rsid w:val="005657C2"/>
    <w:rsid w:val="0056702F"/>
    <w:rsid w:val="005678FF"/>
    <w:rsid w:val="005721C6"/>
    <w:rsid w:val="00572296"/>
    <w:rsid w:val="0057453E"/>
    <w:rsid w:val="0057471A"/>
    <w:rsid w:val="00574B14"/>
    <w:rsid w:val="00576173"/>
    <w:rsid w:val="005761D4"/>
    <w:rsid w:val="005768DC"/>
    <w:rsid w:val="005778A4"/>
    <w:rsid w:val="00580A27"/>
    <w:rsid w:val="00580BB1"/>
    <w:rsid w:val="005817CE"/>
    <w:rsid w:val="00583653"/>
    <w:rsid w:val="00584406"/>
    <w:rsid w:val="005845DB"/>
    <w:rsid w:val="00585A9B"/>
    <w:rsid w:val="00585DAD"/>
    <w:rsid w:val="00586295"/>
    <w:rsid w:val="00590AE8"/>
    <w:rsid w:val="00590E08"/>
    <w:rsid w:val="0059179F"/>
    <w:rsid w:val="005917FD"/>
    <w:rsid w:val="00592DED"/>
    <w:rsid w:val="00595902"/>
    <w:rsid w:val="00595EB8"/>
    <w:rsid w:val="00596BC4"/>
    <w:rsid w:val="00597F60"/>
    <w:rsid w:val="005A0FB1"/>
    <w:rsid w:val="005A2475"/>
    <w:rsid w:val="005A2DF3"/>
    <w:rsid w:val="005A44C5"/>
    <w:rsid w:val="005A6128"/>
    <w:rsid w:val="005A73A2"/>
    <w:rsid w:val="005A7F8B"/>
    <w:rsid w:val="005B1167"/>
    <w:rsid w:val="005B20E4"/>
    <w:rsid w:val="005B2732"/>
    <w:rsid w:val="005B2D99"/>
    <w:rsid w:val="005B3960"/>
    <w:rsid w:val="005B3D53"/>
    <w:rsid w:val="005B3E18"/>
    <w:rsid w:val="005B409F"/>
    <w:rsid w:val="005B5905"/>
    <w:rsid w:val="005C11AF"/>
    <w:rsid w:val="005C1AD0"/>
    <w:rsid w:val="005C1EE3"/>
    <w:rsid w:val="005C3291"/>
    <w:rsid w:val="005C44CD"/>
    <w:rsid w:val="005C474B"/>
    <w:rsid w:val="005C477B"/>
    <w:rsid w:val="005C4ADA"/>
    <w:rsid w:val="005C7203"/>
    <w:rsid w:val="005D0568"/>
    <w:rsid w:val="005D1605"/>
    <w:rsid w:val="005D2955"/>
    <w:rsid w:val="005D5162"/>
    <w:rsid w:val="005D5F53"/>
    <w:rsid w:val="005D6B58"/>
    <w:rsid w:val="005E0CC6"/>
    <w:rsid w:val="005E19B3"/>
    <w:rsid w:val="005E1D98"/>
    <w:rsid w:val="005E21A6"/>
    <w:rsid w:val="005E2FD8"/>
    <w:rsid w:val="005E30B4"/>
    <w:rsid w:val="005E6B8F"/>
    <w:rsid w:val="005E70CF"/>
    <w:rsid w:val="005E7524"/>
    <w:rsid w:val="005F0C62"/>
    <w:rsid w:val="005F2798"/>
    <w:rsid w:val="005F2AE2"/>
    <w:rsid w:val="005F31D6"/>
    <w:rsid w:val="005F333D"/>
    <w:rsid w:val="005F36B5"/>
    <w:rsid w:val="005F42FF"/>
    <w:rsid w:val="005F437C"/>
    <w:rsid w:val="005F63BC"/>
    <w:rsid w:val="005F64C3"/>
    <w:rsid w:val="005F6B38"/>
    <w:rsid w:val="005F7B7E"/>
    <w:rsid w:val="005F7CED"/>
    <w:rsid w:val="006022CA"/>
    <w:rsid w:val="00603B45"/>
    <w:rsid w:val="0060628A"/>
    <w:rsid w:val="00606B51"/>
    <w:rsid w:val="00611177"/>
    <w:rsid w:val="00613480"/>
    <w:rsid w:val="00615148"/>
    <w:rsid w:val="0061541B"/>
    <w:rsid w:val="006155D5"/>
    <w:rsid w:val="00615B96"/>
    <w:rsid w:val="0061730C"/>
    <w:rsid w:val="00617802"/>
    <w:rsid w:val="00621952"/>
    <w:rsid w:val="00622116"/>
    <w:rsid w:val="00623549"/>
    <w:rsid w:val="00623611"/>
    <w:rsid w:val="00624016"/>
    <w:rsid w:val="00624147"/>
    <w:rsid w:val="00626BEC"/>
    <w:rsid w:val="0062728D"/>
    <w:rsid w:val="006279F4"/>
    <w:rsid w:val="00627D1A"/>
    <w:rsid w:val="00630F6D"/>
    <w:rsid w:val="00632494"/>
    <w:rsid w:val="0063302A"/>
    <w:rsid w:val="00633345"/>
    <w:rsid w:val="00633497"/>
    <w:rsid w:val="00633C50"/>
    <w:rsid w:val="00633DF7"/>
    <w:rsid w:val="006407EB"/>
    <w:rsid w:val="006416D5"/>
    <w:rsid w:val="00641CAA"/>
    <w:rsid w:val="00642089"/>
    <w:rsid w:val="0064211C"/>
    <w:rsid w:val="00642DF8"/>
    <w:rsid w:val="00642FE2"/>
    <w:rsid w:val="0064380E"/>
    <w:rsid w:val="00643E61"/>
    <w:rsid w:val="00645DB6"/>
    <w:rsid w:val="00646F1B"/>
    <w:rsid w:val="00647F98"/>
    <w:rsid w:val="00651435"/>
    <w:rsid w:val="00652888"/>
    <w:rsid w:val="00652C6E"/>
    <w:rsid w:val="00653E7A"/>
    <w:rsid w:val="006547B7"/>
    <w:rsid w:val="006573BA"/>
    <w:rsid w:val="00657607"/>
    <w:rsid w:val="006607ED"/>
    <w:rsid w:val="00660DFE"/>
    <w:rsid w:val="0066174E"/>
    <w:rsid w:val="00661DEC"/>
    <w:rsid w:val="00662C4A"/>
    <w:rsid w:val="00665213"/>
    <w:rsid w:val="00665493"/>
    <w:rsid w:val="00666581"/>
    <w:rsid w:val="00666592"/>
    <w:rsid w:val="00666B3A"/>
    <w:rsid w:val="00667B42"/>
    <w:rsid w:val="0067077A"/>
    <w:rsid w:val="0067188B"/>
    <w:rsid w:val="00671A51"/>
    <w:rsid w:val="006720D9"/>
    <w:rsid w:val="00673438"/>
    <w:rsid w:val="006741DA"/>
    <w:rsid w:val="00674701"/>
    <w:rsid w:val="00674E2C"/>
    <w:rsid w:val="00674F1F"/>
    <w:rsid w:val="00677CCA"/>
    <w:rsid w:val="00681139"/>
    <w:rsid w:val="006812E2"/>
    <w:rsid w:val="00681D0F"/>
    <w:rsid w:val="00682F07"/>
    <w:rsid w:val="00684502"/>
    <w:rsid w:val="00686639"/>
    <w:rsid w:val="006866BA"/>
    <w:rsid w:val="00687404"/>
    <w:rsid w:val="00687F26"/>
    <w:rsid w:val="006936DB"/>
    <w:rsid w:val="0069463F"/>
    <w:rsid w:val="00694A14"/>
    <w:rsid w:val="00694EA8"/>
    <w:rsid w:val="006960CB"/>
    <w:rsid w:val="00697179"/>
    <w:rsid w:val="006976EB"/>
    <w:rsid w:val="006A4082"/>
    <w:rsid w:val="006A51D1"/>
    <w:rsid w:val="006A5C87"/>
    <w:rsid w:val="006A677A"/>
    <w:rsid w:val="006A7948"/>
    <w:rsid w:val="006A7A5A"/>
    <w:rsid w:val="006B0126"/>
    <w:rsid w:val="006B075E"/>
    <w:rsid w:val="006B08C3"/>
    <w:rsid w:val="006B0EB5"/>
    <w:rsid w:val="006B1C51"/>
    <w:rsid w:val="006B2438"/>
    <w:rsid w:val="006B64FD"/>
    <w:rsid w:val="006B6BBD"/>
    <w:rsid w:val="006C01BC"/>
    <w:rsid w:val="006C1421"/>
    <w:rsid w:val="006D007C"/>
    <w:rsid w:val="006D0890"/>
    <w:rsid w:val="006D0A7F"/>
    <w:rsid w:val="006D1ABC"/>
    <w:rsid w:val="006D301F"/>
    <w:rsid w:val="006D3CBD"/>
    <w:rsid w:val="006D4F04"/>
    <w:rsid w:val="006D5471"/>
    <w:rsid w:val="006D5C28"/>
    <w:rsid w:val="006D5F64"/>
    <w:rsid w:val="006E20D0"/>
    <w:rsid w:val="006E227F"/>
    <w:rsid w:val="006E2F0D"/>
    <w:rsid w:val="006E6903"/>
    <w:rsid w:val="006E7210"/>
    <w:rsid w:val="006F30C8"/>
    <w:rsid w:val="006F31F9"/>
    <w:rsid w:val="006F3D12"/>
    <w:rsid w:val="006F4453"/>
    <w:rsid w:val="006F4A11"/>
    <w:rsid w:val="006F6FE7"/>
    <w:rsid w:val="00701123"/>
    <w:rsid w:val="007033F4"/>
    <w:rsid w:val="00703947"/>
    <w:rsid w:val="00703AAA"/>
    <w:rsid w:val="00704413"/>
    <w:rsid w:val="00704CBA"/>
    <w:rsid w:val="00705163"/>
    <w:rsid w:val="00706D41"/>
    <w:rsid w:val="00707696"/>
    <w:rsid w:val="007079A6"/>
    <w:rsid w:val="00710078"/>
    <w:rsid w:val="00710756"/>
    <w:rsid w:val="00710A57"/>
    <w:rsid w:val="00711085"/>
    <w:rsid w:val="00711817"/>
    <w:rsid w:val="007131AF"/>
    <w:rsid w:val="007139A9"/>
    <w:rsid w:val="007148D0"/>
    <w:rsid w:val="00716D36"/>
    <w:rsid w:val="007173F9"/>
    <w:rsid w:val="0072025E"/>
    <w:rsid w:val="00720B11"/>
    <w:rsid w:val="0072215D"/>
    <w:rsid w:val="00725267"/>
    <w:rsid w:val="00725702"/>
    <w:rsid w:val="007259B1"/>
    <w:rsid w:val="00727239"/>
    <w:rsid w:val="007317BC"/>
    <w:rsid w:val="00731A9C"/>
    <w:rsid w:val="00732A5C"/>
    <w:rsid w:val="007342FF"/>
    <w:rsid w:val="00734C75"/>
    <w:rsid w:val="00736879"/>
    <w:rsid w:val="00737E25"/>
    <w:rsid w:val="00740A0A"/>
    <w:rsid w:val="00740E58"/>
    <w:rsid w:val="007418A4"/>
    <w:rsid w:val="00742581"/>
    <w:rsid w:val="00742CAC"/>
    <w:rsid w:val="00742E10"/>
    <w:rsid w:val="00743FF3"/>
    <w:rsid w:val="007446A0"/>
    <w:rsid w:val="0074542E"/>
    <w:rsid w:val="00746D80"/>
    <w:rsid w:val="00747A10"/>
    <w:rsid w:val="00751AA9"/>
    <w:rsid w:val="00752923"/>
    <w:rsid w:val="0075376B"/>
    <w:rsid w:val="00754B2D"/>
    <w:rsid w:val="00756A62"/>
    <w:rsid w:val="007622E1"/>
    <w:rsid w:val="0076246C"/>
    <w:rsid w:val="00762509"/>
    <w:rsid w:val="00763060"/>
    <w:rsid w:val="00763AAE"/>
    <w:rsid w:val="0076406F"/>
    <w:rsid w:val="007642DF"/>
    <w:rsid w:val="00764793"/>
    <w:rsid w:val="00766B62"/>
    <w:rsid w:val="00767192"/>
    <w:rsid w:val="0077067F"/>
    <w:rsid w:val="00770AC7"/>
    <w:rsid w:val="00771442"/>
    <w:rsid w:val="00771A45"/>
    <w:rsid w:val="00771D2F"/>
    <w:rsid w:val="00773F26"/>
    <w:rsid w:val="00775434"/>
    <w:rsid w:val="00775A76"/>
    <w:rsid w:val="007775D5"/>
    <w:rsid w:val="00777B5F"/>
    <w:rsid w:val="00780BD6"/>
    <w:rsid w:val="00783B1D"/>
    <w:rsid w:val="007855ED"/>
    <w:rsid w:val="007865E8"/>
    <w:rsid w:val="00787D0A"/>
    <w:rsid w:val="00791167"/>
    <w:rsid w:val="0079156E"/>
    <w:rsid w:val="00793663"/>
    <w:rsid w:val="0079560E"/>
    <w:rsid w:val="00795C24"/>
    <w:rsid w:val="007969D2"/>
    <w:rsid w:val="00797D24"/>
    <w:rsid w:val="00797EE7"/>
    <w:rsid w:val="007A2003"/>
    <w:rsid w:val="007A224E"/>
    <w:rsid w:val="007A313F"/>
    <w:rsid w:val="007A3C95"/>
    <w:rsid w:val="007A466E"/>
    <w:rsid w:val="007A6E7F"/>
    <w:rsid w:val="007A721E"/>
    <w:rsid w:val="007A74B5"/>
    <w:rsid w:val="007B18B8"/>
    <w:rsid w:val="007B1E39"/>
    <w:rsid w:val="007B473B"/>
    <w:rsid w:val="007B51A3"/>
    <w:rsid w:val="007B6A7E"/>
    <w:rsid w:val="007B75B2"/>
    <w:rsid w:val="007C1C00"/>
    <w:rsid w:val="007C1F73"/>
    <w:rsid w:val="007C1FC0"/>
    <w:rsid w:val="007C2EBE"/>
    <w:rsid w:val="007C3BC9"/>
    <w:rsid w:val="007C5CE7"/>
    <w:rsid w:val="007C6376"/>
    <w:rsid w:val="007C7049"/>
    <w:rsid w:val="007C740F"/>
    <w:rsid w:val="007D05AA"/>
    <w:rsid w:val="007D098D"/>
    <w:rsid w:val="007D1C4E"/>
    <w:rsid w:val="007D2B01"/>
    <w:rsid w:val="007D2B47"/>
    <w:rsid w:val="007D2B78"/>
    <w:rsid w:val="007D33E8"/>
    <w:rsid w:val="007D52DB"/>
    <w:rsid w:val="007D53BF"/>
    <w:rsid w:val="007D579D"/>
    <w:rsid w:val="007D62DC"/>
    <w:rsid w:val="007D708E"/>
    <w:rsid w:val="007D7DE4"/>
    <w:rsid w:val="007D7EA7"/>
    <w:rsid w:val="007E0AB1"/>
    <w:rsid w:val="007E19A4"/>
    <w:rsid w:val="007E2BC2"/>
    <w:rsid w:val="007E391C"/>
    <w:rsid w:val="007E5734"/>
    <w:rsid w:val="007E648C"/>
    <w:rsid w:val="007E6CC0"/>
    <w:rsid w:val="007E7109"/>
    <w:rsid w:val="007E7869"/>
    <w:rsid w:val="007E7C3F"/>
    <w:rsid w:val="007F158A"/>
    <w:rsid w:val="007F18E3"/>
    <w:rsid w:val="007F1F54"/>
    <w:rsid w:val="007F32D9"/>
    <w:rsid w:val="007F3874"/>
    <w:rsid w:val="007F4DDC"/>
    <w:rsid w:val="007F5485"/>
    <w:rsid w:val="007F5732"/>
    <w:rsid w:val="007F59B2"/>
    <w:rsid w:val="007F7A16"/>
    <w:rsid w:val="008003E4"/>
    <w:rsid w:val="008021A0"/>
    <w:rsid w:val="008026C9"/>
    <w:rsid w:val="0080500D"/>
    <w:rsid w:val="008051F2"/>
    <w:rsid w:val="00811B9B"/>
    <w:rsid w:val="00812815"/>
    <w:rsid w:val="00813395"/>
    <w:rsid w:val="00815C85"/>
    <w:rsid w:val="00816626"/>
    <w:rsid w:val="00817814"/>
    <w:rsid w:val="00817A48"/>
    <w:rsid w:val="00820232"/>
    <w:rsid w:val="00821A4A"/>
    <w:rsid w:val="00822717"/>
    <w:rsid w:val="008230A3"/>
    <w:rsid w:val="008242EB"/>
    <w:rsid w:val="00827164"/>
    <w:rsid w:val="00830002"/>
    <w:rsid w:val="0083076E"/>
    <w:rsid w:val="008336C3"/>
    <w:rsid w:val="0083376E"/>
    <w:rsid w:val="0083461A"/>
    <w:rsid w:val="00835022"/>
    <w:rsid w:val="00840B72"/>
    <w:rsid w:val="00840F8E"/>
    <w:rsid w:val="008436E2"/>
    <w:rsid w:val="00845D26"/>
    <w:rsid w:val="00846083"/>
    <w:rsid w:val="008478D9"/>
    <w:rsid w:val="00851CFD"/>
    <w:rsid w:val="0085284F"/>
    <w:rsid w:val="00853DCE"/>
    <w:rsid w:val="00854AB1"/>
    <w:rsid w:val="008560AB"/>
    <w:rsid w:val="00856366"/>
    <w:rsid w:val="00856754"/>
    <w:rsid w:val="00856C15"/>
    <w:rsid w:val="00856E1D"/>
    <w:rsid w:val="00856EDD"/>
    <w:rsid w:val="00860340"/>
    <w:rsid w:val="00861039"/>
    <w:rsid w:val="0086187C"/>
    <w:rsid w:val="00861FFE"/>
    <w:rsid w:val="00862700"/>
    <w:rsid w:val="00862D7C"/>
    <w:rsid w:val="00863D8E"/>
    <w:rsid w:val="008645F5"/>
    <w:rsid w:val="00865456"/>
    <w:rsid w:val="00867804"/>
    <w:rsid w:val="008678D5"/>
    <w:rsid w:val="008679EE"/>
    <w:rsid w:val="00870403"/>
    <w:rsid w:val="00870937"/>
    <w:rsid w:val="0087094A"/>
    <w:rsid w:val="00871DF1"/>
    <w:rsid w:val="008733D2"/>
    <w:rsid w:val="00877676"/>
    <w:rsid w:val="00880D5B"/>
    <w:rsid w:val="00882545"/>
    <w:rsid w:val="008826C1"/>
    <w:rsid w:val="00882F6D"/>
    <w:rsid w:val="008831CD"/>
    <w:rsid w:val="00883E80"/>
    <w:rsid w:val="00890E9A"/>
    <w:rsid w:val="008918B8"/>
    <w:rsid w:val="00891C40"/>
    <w:rsid w:val="008922F7"/>
    <w:rsid w:val="00893CE7"/>
    <w:rsid w:val="0089459A"/>
    <w:rsid w:val="00896F25"/>
    <w:rsid w:val="0089775D"/>
    <w:rsid w:val="00897DD7"/>
    <w:rsid w:val="008A06A4"/>
    <w:rsid w:val="008A06C7"/>
    <w:rsid w:val="008A0917"/>
    <w:rsid w:val="008A13AC"/>
    <w:rsid w:val="008A1A25"/>
    <w:rsid w:val="008A2443"/>
    <w:rsid w:val="008A32FF"/>
    <w:rsid w:val="008A50A2"/>
    <w:rsid w:val="008B0C9E"/>
    <w:rsid w:val="008B14EA"/>
    <w:rsid w:val="008B2628"/>
    <w:rsid w:val="008B4511"/>
    <w:rsid w:val="008B68B4"/>
    <w:rsid w:val="008B7691"/>
    <w:rsid w:val="008C09D7"/>
    <w:rsid w:val="008C1B3B"/>
    <w:rsid w:val="008C26BD"/>
    <w:rsid w:val="008C35AC"/>
    <w:rsid w:val="008C3B8B"/>
    <w:rsid w:val="008C44AA"/>
    <w:rsid w:val="008C481D"/>
    <w:rsid w:val="008C7EEC"/>
    <w:rsid w:val="008D1FA1"/>
    <w:rsid w:val="008D2106"/>
    <w:rsid w:val="008D2772"/>
    <w:rsid w:val="008D3709"/>
    <w:rsid w:val="008D3806"/>
    <w:rsid w:val="008D4203"/>
    <w:rsid w:val="008D5CAF"/>
    <w:rsid w:val="008D7A9C"/>
    <w:rsid w:val="008E0D14"/>
    <w:rsid w:val="008E148D"/>
    <w:rsid w:val="008E367E"/>
    <w:rsid w:val="008E3E09"/>
    <w:rsid w:val="008E411C"/>
    <w:rsid w:val="008E6462"/>
    <w:rsid w:val="008E6995"/>
    <w:rsid w:val="008F076E"/>
    <w:rsid w:val="008F0B1A"/>
    <w:rsid w:val="008F0DE7"/>
    <w:rsid w:val="008F0E4D"/>
    <w:rsid w:val="008F11C4"/>
    <w:rsid w:val="008F13BB"/>
    <w:rsid w:val="008F182C"/>
    <w:rsid w:val="008F1B09"/>
    <w:rsid w:val="008F1F59"/>
    <w:rsid w:val="008F2783"/>
    <w:rsid w:val="008F3026"/>
    <w:rsid w:val="008F336E"/>
    <w:rsid w:val="008F358E"/>
    <w:rsid w:val="008F45DE"/>
    <w:rsid w:val="008F4967"/>
    <w:rsid w:val="00901861"/>
    <w:rsid w:val="00901A57"/>
    <w:rsid w:val="00901A65"/>
    <w:rsid w:val="00901A86"/>
    <w:rsid w:val="009038FE"/>
    <w:rsid w:val="00905350"/>
    <w:rsid w:val="0090613D"/>
    <w:rsid w:val="00906334"/>
    <w:rsid w:val="00906526"/>
    <w:rsid w:val="009071C7"/>
    <w:rsid w:val="00907320"/>
    <w:rsid w:val="0090789F"/>
    <w:rsid w:val="00907D7B"/>
    <w:rsid w:val="0091110E"/>
    <w:rsid w:val="00911145"/>
    <w:rsid w:val="00912ACD"/>
    <w:rsid w:val="009130AB"/>
    <w:rsid w:val="00913A02"/>
    <w:rsid w:val="00913DB1"/>
    <w:rsid w:val="00914C27"/>
    <w:rsid w:val="00916F4C"/>
    <w:rsid w:val="00917A87"/>
    <w:rsid w:val="00920E37"/>
    <w:rsid w:val="0092253E"/>
    <w:rsid w:val="00922C7A"/>
    <w:rsid w:val="0092413F"/>
    <w:rsid w:val="00924A59"/>
    <w:rsid w:val="009252C7"/>
    <w:rsid w:val="009253EF"/>
    <w:rsid w:val="00925EFF"/>
    <w:rsid w:val="0093020D"/>
    <w:rsid w:val="009303A8"/>
    <w:rsid w:val="00930FC6"/>
    <w:rsid w:val="009310B2"/>
    <w:rsid w:val="00931C60"/>
    <w:rsid w:val="0093415D"/>
    <w:rsid w:val="009370D1"/>
    <w:rsid w:val="009379DA"/>
    <w:rsid w:val="00940C0C"/>
    <w:rsid w:val="00941737"/>
    <w:rsid w:val="00941CD6"/>
    <w:rsid w:val="0094279A"/>
    <w:rsid w:val="00942A56"/>
    <w:rsid w:val="00943102"/>
    <w:rsid w:val="009450B3"/>
    <w:rsid w:val="00945CA1"/>
    <w:rsid w:val="0094707F"/>
    <w:rsid w:val="009470D0"/>
    <w:rsid w:val="00947E2A"/>
    <w:rsid w:val="00950B35"/>
    <w:rsid w:val="00951346"/>
    <w:rsid w:val="00951967"/>
    <w:rsid w:val="00951D74"/>
    <w:rsid w:val="00952050"/>
    <w:rsid w:val="00952068"/>
    <w:rsid w:val="009523A2"/>
    <w:rsid w:val="009530E1"/>
    <w:rsid w:val="0095649F"/>
    <w:rsid w:val="00957343"/>
    <w:rsid w:val="00957777"/>
    <w:rsid w:val="00957CEF"/>
    <w:rsid w:val="009602BF"/>
    <w:rsid w:val="00961EFD"/>
    <w:rsid w:val="00962DC7"/>
    <w:rsid w:val="0096307F"/>
    <w:rsid w:val="0096387A"/>
    <w:rsid w:val="00964146"/>
    <w:rsid w:val="00965545"/>
    <w:rsid w:val="009658E6"/>
    <w:rsid w:val="009669E9"/>
    <w:rsid w:val="00967950"/>
    <w:rsid w:val="00970C42"/>
    <w:rsid w:val="00970EC6"/>
    <w:rsid w:val="00971F77"/>
    <w:rsid w:val="00972051"/>
    <w:rsid w:val="00972D0D"/>
    <w:rsid w:val="0097690C"/>
    <w:rsid w:val="009777C1"/>
    <w:rsid w:val="00977C51"/>
    <w:rsid w:val="009807C1"/>
    <w:rsid w:val="009809F1"/>
    <w:rsid w:val="00981474"/>
    <w:rsid w:val="00981A10"/>
    <w:rsid w:val="009827B5"/>
    <w:rsid w:val="00982D5E"/>
    <w:rsid w:val="00984359"/>
    <w:rsid w:val="009845D4"/>
    <w:rsid w:val="00984657"/>
    <w:rsid w:val="009857CB"/>
    <w:rsid w:val="00985887"/>
    <w:rsid w:val="00986A47"/>
    <w:rsid w:val="00986B32"/>
    <w:rsid w:val="0098703B"/>
    <w:rsid w:val="00987277"/>
    <w:rsid w:val="00987673"/>
    <w:rsid w:val="009876FE"/>
    <w:rsid w:val="00987BE7"/>
    <w:rsid w:val="00993084"/>
    <w:rsid w:val="00993A49"/>
    <w:rsid w:val="009951D0"/>
    <w:rsid w:val="009970BE"/>
    <w:rsid w:val="009A14BC"/>
    <w:rsid w:val="009A1AAB"/>
    <w:rsid w:val="009A1DCC"/>
    <w:rsid w:val="009A1E58"/>
    <w:rsid w:val="009A6090"/>
    <w:rsid w:val="009A7611"/>
    <w:rsid w:val="009A7CBA"/>
    <w:rsid w:val="009B0DC6"/>
    <w:rsid w:val="009B2BAE"/>
    <w:rsid w:val="009B2CB6"/>
    <w:rsid w:val="009B3926"/>
    <w:rsid w:val="009B5649"/>
    <w:rsid w:val="009B63E8"/>
    <w:rsid w:val="009B7447"/>
    <w:rsid w:val="009B7B35"/>
    <w:rsid w:val="009C07E2"/>
    <w:rsid w:val="009C34CA"/>
    <w:rsid w:val="009C36CA"/>
    <w:rsid w:val="009C3979"/>
    <w:rsid w:val="009C4A88"/>
    <w:rsid w:val="009D077D"/>
    <w:rsid w:val="009D21E5"/>
    <w:rsid w:val="009D2D0E"/>
    <w:rsid w:val="009D2EDA"/>
    <w:rsid w:val="009D4CA0"/>
    <w:rsid w:val="009D5336"/>
    <w:rsid w:val="009D5A5F"/>
    <w:rsid w:val="009D60BA"/>
    <w:rsid w:val="009D6364"/>
    <w:rsid w:val="009D6440"/>
    <w:rsid w:val="009D79C6"/>
    <w:rsid w:val="009E0390"/>
    <w:rsid w:val="009E140B"/>
    <w:rsid w:val="009E36DD"/>
    <w:rsid w:val="009E375B"/>
    <w:rsid w:val="009E442F"/>
    <w:rsid w:val="009E6FA1"/>
    <w:rsid w:val="009F172D"/>
    <w:rsid w:val="009F1F06"/>
    <w:rsid w:val="009F21F6"/>
    <w:rsid w:val="009F36D3"/>
    <w:rsid w:val="009F433A"/>
    <w:rsid w:val="009F4378"/>
    <w:rsid w:val="009F5473"/>
    <w:rsid w:val="009F6A6A"/>
    <w:rsid w:val="009F7C99"/>
    <w:rsid w:val="00A00FCB"/>
    <w:rsid w:val="00A052BC"/>
    <w:rsid w:val="00A056CB"/>
    <w:rsid w:val="00A05ECE"/>
    <w:rsid w:val="00A06023"/>
    <w:rsid w:val="00A06D94"/>
    <w:rsid w:val="00A07D04"/>
    <w:rsid w:val="00A07D16"/>
    <w:rsid w:val="00A11424"/>
    <w:rsid w:val="00A12D45"/>
    <w:rsid w:val="00A12FEF"/>
    <w:rsid w:val="00A13A77"/>
    <w:rsid w:val="00A13FE9"/>
    <w:rsid w:val="00A14958"/>
    <w:rsid w:val="00A174B6"/>
    <w:rsid w:val="00A20A1A"/>
    <w:rsid w:val="00A21537"/>
    <w:rsid w:val="00A217B5"/>
    <w:rsid w:val="00A219D3"/>
    <w:rsid w:val="00A21F39"/>
    <w:rsid w:val="00A22E54"/>
    <w:rsid w:val="00A25A03"/>
    <w:rsid w:val="00A2607C"/>
    <w:rsid w:val="00A26903"/>
    <w:rsid w:val="00A276A3"/>
    <w:rsid w:val="00A34ABF"/>
    <w:rsid w:val="00A3590C"/>
    <w:rsid w:val="00A359A7"/>
    <w:rsid w:val="00A36193"/>
    <w:rsid w:val="00A3701E"/>
    <w:rsid w:val="00A40497"/>
    <w:rsid w:val="00A43507"/>
    <w:rsid w:val="00A43F83"/>
    <w:rsid w:val="00A45BF4"/>
    <w:rsid w:val="00A46326"/>
    <w:rsid w:val="00A470E2"/>
    <w:rsid w:val="00A503C4"/>
    <w:rsid w:val="00A53C48"/>
    <w:rsid w:val="00A53FEC"/>
    <w:rsid w:val="00A548F8"/>
    <w:rsid w:val="00A56263"/>
    <w:rsid w:val="00A5646E"/>
    <w:rsid w:val="00A57645"/>
    <w:rsid w:val="00A6099F"/>
    <w:rsid w:val="00A6158A"/>
    <w:rsid w:val="00A61E12"/>
    <w:rsid w:val="00A637F7"/>
    <w:rsid w:val="00A65FB0"/>
    <w:rsid w:val="00A66723"/>
    <w:rsid w:val="00A6738A"/>
    <w:rsid w:val="00A701EC"/>
    <w:rsid w:val="00A714CB"/>
    <w:rsid w:val="00A7158D"/>
    <w:rsid w:val="00A719ED"/>
    <w:rsid w:val="00A71E4D"/>
    <w:rsid w:val="00A72B0B"/>
    <w:rsid w:val="00A73785"/>
    <w:rsid w:val="00A810B7"/>
    <w:rsid w:val="00A818B8"/>
    <w:rsid w:val="00A81C1A"/>
    <w:rsid w:val="00A81CF3"/>
    <w:rsid w:val="00A81D46"/>
    <w:rsid w:val="00A823B1"/>
    <w:rsid w:val="00A824C8"/>
    <w:rsid w:val="00A82828"/>
    <w:rsid w:val="00A83295"/>
    <w:rsid w:val="00A86E5F"/>
    <w:rsid w:val="00A9066C"/>
    <w:rsid w:val="00A92AA6"/>
    <w:rsid w:val="00A9576A"/>
    <w:rsid w:val="00A95CC5"/>
    <w:rsid w:val="00A96ADD"/>
    <w:rsid w:val="00A96D0E"/>
    <w:rsid w:val="00AA150D"/>
    <w:rsid w:val="00AA2CAA"/>
    <w:rsid w:val="00AA5644"/>
    <w:rsid w:val="00AA5B23"/>
    <w:rsid w:val="00AA7191"/>
    <w:rsid w:val="00AB06C0"/>
    <w:rsid w:val="00AB1337"/>
    <w:rsid w:val="00AB2839"/>
    <w:rsid w:val="00AB28CF"/>
    <w:rsid w:val="00AB2CBF"/>
    <w:rsid w:val="00AB4536"/>
    <w:rsid w:val="00AB5A98"/>
    <w:rsid w:val="00AB5DB0"/>
    <w:rsid w:val="00AB6755"/>
    <w:rsid w:val="00AC059D"/>
    <w:rsid w:val="00AC0624"/>
    <w:rsid w:val="00AC1646"/>
    <w:rsid w:val="00AC250A"/>
    <w:rsid w:val="00AC47C3"/>
    <w:rsid w:val="00AC4A90"/>
    <w:rsid w:val="00AC669D"/>
    <w:rsid w:val="00AC6A53"/>
    <w:rsid w:val="00AC6D63"/>
    <w:rsid w:val="00AC74D9"/>
    <w:rsid w:val="00AC7DFE"/>
    <w:rsid w:val="00AD094E"/>
    <w:rsid w:val="00AD204B"/>
    <w:rsid w:val="00AD34D9"/>
    <w:rsid w:val="00AD3902"/>
    <w:rsid w:val="00AD42E9"/>
    <w:rsid w:val="00AD5701"/>
    <w:rsid w:val="00AD666A"/>
    <w:rsid w:val="00AD6BEC"/>
    <w:rsid w:val="00AD7073"/>
    <w:rsid w:val="00AD7482"/>
    <w:rsid w:val="00AD7D2B"/>
    <w:rsid w:val="00AE00EA"/>
    <w:rsid w:val="00AE1692"/>
    <w:rsid w:val="00AE32A9"/>
    <w:rsid w:val="00AE3B44"/>
    <w:rsid w:val="00AE3EAE"/>
    <w:rsid w:val="00AE4B78"/>
    <w:rsid w:val="00AE5B80"/>
    <w:rsid w:val="00AE62A1"/>
    <w:rsid w:val="00AE70FE"/>
    <w:rsid w:val="00AE74BF"/>
    <w:rsid w:val="00AE7B90"/>
    <w:rsid w:val="00AF147F"/>
    <w:rsid w:val="00AF3F31"/>
    <w:rsid w:val="00AF4A17"/>
    <w:rsid w:val="00AF56E2"/>
    <w:rsid w:val="00AF5853"/>
    <w:rsid w:val="00AF63D3"/>
    <w:rsid w:val="00AF6EDE"/>
    <w:rsid w:val="00AF742A"/>
    <w:rsid w:val="00AF7F04"/>
    <w:rsid w:val="00AF7F3B"/>
    <w:rsid w:val="00B01BCC"/>
    <w:rsid w:val="00B01C23"/>
    <w:rsid w:val="00B021A2"/>
    <w:rsid w:val="00B040F1"/>
    <w:rsid w:val="00B04C0B"/>
    <w:rsid w:val="00B05A72"/>
    <w:rsid w:val="00B06702"/>
    <w:rsid w:val="00B07601"/>
    <w:rsid w:val="00B11169"/>
    <w:rsid w:val="00B11532"/>
    <w:rsid w:val="00B12C54"/>
    <w:rsid w:val="00B1354A"/>
    <w:rsid w:val="00B138AB"/>
    <w:rsid w:val="00B15CF7"/>
    <w:rsid w:val="00B21321"/>
    <w:rsid w:val="00B21C2B"/>
    <w:rsid w:val="00B230F9"/>
    <w:rsid w:val="00B249F2"/>
    <w:rsid w:val="00B2557B"/>
    <w:rsid w:val="00B265B8"/>
    <w:rsid w:val="00B2750C"/>
    <w:rsid w:val="00B30255"/>
    <w:rsid w:val="00B311C0"/>
    <w:rsid w:val="00B33E50"/>
    <w:rsid w:val="00B33F35"/>
    <w:rsid w:val="00B34389"/>
    <w:rsid w:val="00B34C3A"/>
    <w:rsid w:val="00B357EC"/>
    <w:rsid w:val="00B36B19"/>
    <w:rsid w:val="00B423DA"/>
    <w:rsid w:val="00B42EDD"/>
    <w:rsid w:val="00B447DF"/>
    <w:rsid w:val="00B46CB3"/>
    <w:rsid w:val="00B5119D"/>
    <w:rsid w:val="00B51D88"/>
    <w:rsid w:val="00B52203"/>
    <w:rsid w:val="00B52727"/>
    <w:rsid w:val="00B531B1"/>
    <w:rsid w:val="00B5355B"/>
    <w:rsid w:val="00B542FC"/>
    <w:rsid w:val="00B54419"/>
    <w:rsid w:val="00B56D47"/>
    <w:rsid w:val="00B628B3"/>
    <w:rsid w:val="00B63722"/>
    <w:rsid w:val="00B63F51"/>
    <w:rsid w:val="00B64892"/>
    <w:rsid w:val="00B66D7A"/>
    <w:rsid w:val="00B704AF"/>
    <w:rsid w:val="00B721E6"/>
    <w:rsid w:val="00B73E3C"/>
    <w:rsid w:val="00B748AD"/>
    <w:rsid w:val="00B74F40"/>
    <w:rsid w:val="00B753F4"/>
    <w:rsid w:val="00B75BCA"/>
    <w:rsid w:val="00B80280"/>
    <w:rsid w:val="00B81B81"/>
    <w:rsid w:val="00B824DF"/>
    <w:rsid w:val="00B83C83"/>
    <w:rsid w:val="00B840C9"/>
    <w:rsid w:val="00B8411A"/>
    <w:rsid w:val="00B84369"/>
    <w:rsid w:val="00B8572C"/>
    <w:rsid w:val="00B86B78"/>
    <w:rsid w:val="00B86DFB"/>
    <w:rsid w:val="00B86F34"/>
    <w:rsid w:val="00B87A8B"/>
    <w:rsid w:val="00B902D5"/>
    <w:rsid w:val="00B90D7C"/>
    <w:rsid w:val="00B94A82"/>
    <w:rsid w:val="00B966C0"/>
    <w:rsid w:val="00B97841"/>
    <w:rsid w:val="00BA0699"/>
    <w:rsid w:val="00BA0912"/>
    <w:rsid w:val="00BA1D71"/>
    <w:rsid w:val="00BA219E"/>
    <w:rsid w:val="00BA2357"/>
    <w:rsid w:val="00BA33A1"/>
    <w:rsid w:val="00BA35D5"/>
    <w:rsid w:val="00BA4650"/>
    <w:rsid w:val="00BA48B5"/>
    <w:rsid w:val="00BA60F6"/>
    <w:rsid w:val="00BA6660"/>
    <w:rsid w:val="00BA768E"/>
    <w:rsid w:val="00BB0A1F"/>
    <w:rsid w:val="00BB22DE"/>
    <w:rsid w:val="00BB32F2"/>
    <w:rsid w:val="00BB4501"/>
    <w:rsid w:val="00BB45A9"/>
    <w:rsid w:val="00BB4900"/>
    <w:rsid w:val="00BB720C"/>
    <w:rsid w:val="00BB77FF"/>
    <w:rsid w:val="00BC0325"/>
    <w:rsid w:val="00BC06FB"/>
    <w:rsid w:val="00BC0E5F"/>
    <w:rsid w:val="00BC116C"/>
    <w:rsid w:val="00BC2123"/>
    <w:rsid w:val="00BC3C2C"/>
    <w:rsid w:val="00BC42C9"/>
    <w:rsid w:val="00BC4F7D"/>
    <w:rsid w:val="00BC5408"/>
    <w:rsid w:val="00BD0D8F"/>
    <w:rsid w:val="00BD16A6"/>
    <w:rsid w:val="00BD3284"/>
    <w:rsid w:val="00BD47B1"/>
    <w:rsid w:val="00BD556F"/>
    <w:rsid w:val="00BD58B3"/>
    <w:rsid w:val="00BD5995"/>
    <w:rsid w:val="00BD5A21"/>
    <w:rsid w:val="00BE05CE"/>
    <w:rsid w:val="00BE0D9F"/>
    <w:rsid w:val="00BE0E3C"/>
    <w:rsid w:val="00BE2E34"/>
    <w:rsid w:val="00BE3928"/>
    <w:rsid w:val="00BE3BB9"/>
    <w:rsid w:val="00BE3FF8"/>
    <w:rsid w:val="00BE4136"/>
    <w:rsid w:val="00BE4618"/>
    <w:rsid w:val="00BE7CF8"/>
    <w:rsid w:val="00BF1496"/>
    <w:rsid w:val="00BF27FE"/>
    <w:rsid w:val="00BF3222"/>
    <w:rsid w:val="00BF56C5"/>
    <w:rsid w:val="00BF6938"/>
    <w:rsid w:val="00BF7848"/>
    <w:rsid w:val="00C0294D"/>
    <w:rsid w:val="00C0388A"/>
    <w:rsid w:val="00C040F7"/>
    <w:rsid w:val="00C054F5"/>
    <w:rsid w:val="00C05521"/>
    <w:rsid w:val="00C05723"/>
    <w:rsid w:val="00C05768"/>
    <w:rsid w:val="00C05B67"/>
    <w:rsid w:val="00C066AA"/>
    <w:rsid w:val="00C10512"/>
    <w:rsid w:val="00C10532"/>
    <w:rsid w:val="00C116D7"/>
    <w:rsid w:val="00C11F1E"/>
    <w:rsid w:val="00C1275C"/>
    <w:rsid w:val="00C138D0"/>
    <w:rsid w:val="00C13B27"/>
    <w:rsid w:val="00C14312"/>
    <w:rsid w:val="00C16DAD"/>
    <w:rsid w:val="00C17C66"/>
    <w:rsid w:val="00C20922"/>
    <w:rsid w:val="00C20C9F"/>
    <w:rsid w:val="00C20D5B"/>
    <w:rsid w:val="00C21744"/>
    <w:rsid w:val="00C21DCD"/>
    <w:rsid w:val="00C22512"/>
    <w:rsid w:val="00C22D68"/>
    <w:rsid w:val="00C2439A"/>
    <w:rsid w:val="00C247FA"/>
    <w:rsid w:val="00C25131"/>
    <w:rsid w:val="00C26804"/>
    <w:rsid w:val="00C268C2"/>
    <w:rsid w:val="00C2737B"/>
    <w:rsid w:val="00C32228"/>
    <w:rsid w:val="00C32593"/>
    <w:rsid w:val="00C32AD7"/>
    <w:rsid w:val="00C3334A"/>
    <w:rsid w:val="00C357B1"/>
    <w:rsid w:val="00C36D6B"/>
    <w:rsid w:val="00C3753D"/>
    <w:rsid w:val="00C37A12"/>
    <w:rsid w:val="00C4254B"/>
    <w:rsid w:val="00C427A1"/>
    <w:rsid w:val="00C43353"/>
    <w:rsid w:val="00C437A4"/>
    <w:rsid w:val="00C438D2"/>
    <w:rsid w:val="00C44409"/>
    <w:rsid w:val="00C44B9B"/>
    <w:rsid w:val="00C45AC0"/>
    <w:rsid w:val="00C4611F"/>
    <w:rsid w:val="00C46D1C"/>
    <w:rsid w:val="00C50880"/>
    <w:rsid w:val="00C50F3F"/>
    <w:rsid w:val="00C51647"/>
    <w:rsid w:val="00C52249"/>
    <w:rsid w:val="00C5356C"/>
    <w:rsid w:val="00C53F1B"/>
    <w:rsid w:val="00C54137"/>
    <w:rsid w:val="00C552A2"/>
    <w:rsid w:val="00C55416"/>
    <w:rsid w:val="00C55486"/>
    <w:rsid w:val="00C563D7"/>
    <w:rsid w:val="00C564B8"/>
    <w:rsid w:val="00C570C0"/>
    <w:rsid w:val="00C57A07"/>
    <w:rsid w:val="00C57A80"/>
    <w:rsid w:val="00C617DA"/>
    <w:rsid w:val="00C64266"/>
    <w:rsid w:val="00C65C3E"/>
    <w:rsid w:val="00C65CFC"/>
    <w:rsid w:val="00C65FDE"/>
    <w:rsid w:val="00C664AE"/>
    <w:rsid w:val="00C66F7B"/>
    <w:rsid w:val="00C67511"/>
    <w:rsid w:val="00C67DA7"/>
    <w:rsid w:val="00C7173A"/>
    <w:rsid w:val="00C7361C"/>
    <w:rsid w:val="00C76258"/>
    <w:rsid w:val="00C764A3"/>
    <w:rsid w:val="00C80ABD"/>
    <w:rsid w:val="00C80E0C"/>
    <w:rsid w:val="00C80FD6"/>
    <w:rsid w:val="00C8164C"/>
    <w:rsid w:val="00C82263"/>
    <w:rsid w:val="00C826A2"/>
    <w:rsid w:val="00C84591"/>
    <w:rsid w:val="00C86192"/>
    <w:rsid w:val="00C865C1"/>
    <w:rsid w:val="00C91584"/>
    <w:rsid w:val="00C91FFD"/>
    <w:rsid w:val="00C922BE"/>
    <w:rsid w:val="00C92FDC"/>
    <w:rsid w:val="00C936BB"/>
    <w:rsid w:val="00C9399F"/>
    <w:rsid w:val="00C94173"/>
    <w:rsid w:val="00C9428E"/>
    <w:rsid w:val="00C94A43"/>
    <w:rsid w:val="00C94C9E"/>
    <w:rsid w:val="00C95DFA"/>
    <w:rsid w:val="00C9731B"/>
    <w:rsid w:val="00CA041A"/>
    <w:rsid w:val="00CA1791"/>
    <w:rsid w:val="00CA17A1"/>
    <w:rsid w:val="00CA1E83"/>
    <w:rsid w:val="00CA1EA7"/>
    <w:rsid w:val="00CA22A6"/>
    <w:rsid w:val="00CA4313"/>
    <w:rsid w:val="00CA4DA8"/>
    <w:rsid w:val="00CA71A8"/>
    <w:rsid w:val="00CA76DF"/>
    <w:rsid w:val="00CB058E"/>
    <w:rsid w:val="00CB060D"/>
    <w:rsid w:val="00CB1505"/>
    <w:rsid w:val="00CB2ABD"/>
    <w:rsid w:val="00CB30EA"/>
    <w:rsid w:val="00CB3BE5"/>
    <w:rsid w:val="00CB4503"/>
    <w:rsid w:val="00CB46D0"/>
    <w:rsid w:val="00CB55B4"/>
    <w:rsid w:val="00CB6A83"/>
    <w:rsid w:val="00CB6CE0"/>
    <w:rsid w:val="00CB72C7"/>
    <w:rsid w:val="00CB7D8B"/>
    <w:rsid w:val="00CB7F22"/>
    <w:rsid w:val="00CC00BE"/>
    <w:rsid w:val="00CC07CF"/>
    <w:rsid w:val="00CC3519"/>
    <w:rsid w:val="00CC399A"/>
    <w:rsid w:val="00CC45C6"/>
    <w:rsid w:val="00CC4C43"/>
    <w:rsid w:val="00CC7B78"/>
    <w:rsid w:val="00CD0C04"/>
    <w:rsid w:val="00CD196C"/>
    <w:rsid w:val="00CD1E3F"/>
    <w:rsid w:val="00CD30B8"/>
    <w:rsid w:val="00CD343A"/>
    <w:rsid w:val="00CD3992"/>
    <w:rsid w:val="00CD3EA5"/>
    <w:rsid w:val="00CD624D"/>
    <w:rsid w:val="00CD64D3"/>
    <w:rsid w:val="00CD68C9"/>
    <w:rsid w:val="00CE0464"/>
    <w:rsid w:val="00CE07B0"/>
    <w:rsid w:val="00CE0FD8"/>
    <w:rsid w:val="00CE1CB0"/>
    <w:rsid w:val="00CE1EAA"/>
    <w:rsid w:val="00CE3836"/>
    <w:rsid w:val="00CE3AD4"/>
    <w:rsid w:val="00CE3EC4"/>
    <w:rsid w:val="00CE44CD"/>
    <w:rsid w:val="00CE4B3D"/>
    <w:rsid w:val="00CE572E"/>
    <w:rsid w:val="00CE59CF"/>
    <w:rsid w:val="00CE5FF4"/>
    <w:rsid w:val="00CE6A88"/>
    <w:rsid w:val="00CE6C6C"/>
    <w:rsid w:val="00CE6CE0"/>
    <w:rsid w:val="00CF10D6"/>
    <w:rsid w:val="00CF193A"/>
    <w:rsid w:val="00CF1C5B"/>
    <w:rsid w:val="00CF1C76"/>
    <w:rsid w:val="00CF1D4B"/>
    <w:rsid w:val="00CF3331"/>
    <w:rsid w:val="00CF4130"/>
    <w:rsid w:val="00CF46E9"/>
    <w:rsid w:val="00CF4A35"/>
    <w:rsid w:val="00CF53FA"/>
    <w:rsid w:val="00CF5587"/>
    <w:rsid w:val="00CF6921"/>
    <w:rsid w:val="00CF74D0"/>
    <w:rsid w:val="00CF79E2"/>
    <w:rsid w:val="00CF7F5D"/>
    <w:rsid w:val="00D008EF"/>
    <w:rsid w:val="00D00A73"/>
    <w:rsid w:val="00D01CDD"/>
    <w:rsid w:val="00D05B39"/>
    <w:rsid w:val="00D05E59"/>
    <w:rsid w:val="00D106F9"/>
    <w:rsid w:val="00D11D33"/>
    <w:rsid w:val="00D12B12"/>
    <w:rsid w:val="00D139B2"/>
    <w:rsid w:val="00D153F6"/>
    <w:rsid w:val="00D15F29"/>
    <w:rsid w:val="00D1603C"/>
    <w:rsid w:val="00D20136"/>
    <w:rsid w:val="00D205FC"/>
    <w:rsid w:val="00D21610"/>
    <w:rsid w:val="00D22C86"/>
    <w:rsid w:val="00D261AB"/>
    <w:rsid w:val="00D27C43"/>
    <w:rsid w:val="00D30FEA"/>
    <w:rsid w:val="00D31021"/>
    <w:rsid w:val="00D31027"/>
    <w:rsid w:val="00D31F0C"/>
    <w:rsid w:val="00D32264"/>
    <w:rsid w:val="00D3288A"/>
    <w:rsid w:val="00D331CD"/>
    <w:rsid w:val="00D333CC"/>
    <w:rsid w:val="00D338A9"/>
    <w:rsid w:val="00D33A09"/>
    <w:rsid w:val="00D34D4B"/>
    <w:rsid w:val="00D37953"/>
    <w:rsid w:val="00D37FCA"/>
    <w:rsid w:val="00D400F7"/>
    <w:rsid w:val="00D40AD6"/>
    <w:rsid w:val="00D413FA"/>
    <w:rsid w:val="00D43350"/>
    <w:rsid w:val="00D43E16"/>
    <w:rsid w:val="00D4426E"/>
    <w:rsid w:val="00D46109"/>
    <w:rsid w:val="00D46A82"/>
    <w:rsid w:val="00D4724C"/>
    <w:rsid w:val="00D5032E"/>
    <w:rsid w:val="00D515BA"/>
    <w:rsid w:val="00D522F3"/>
    <w:rsid w:val="00D52409"/>
    <w:rsid w:val="00D52D8B"/>
    <w:rsid w:val="00D53D31"/>
    <w:rsid w:val="00D5517D"/>
    <w:rsid w:val="00D56260"/>
    <w:rsid w:val="00D564ED"/>
    <w:rsid w:val="00D57269"/>
    <w:rsid w:val="00D60E32"/>
    <w:rsid w:val="00D62B58"/>
    <w:rsid w:val="00D63A44"/>
    <w:rsid w:val="00D65157"/>
    <w:rsid w:val="00D65670"/>
    <w:rsid w:val="00D668F7"/>
    <w:rsid w:val="00D71764"/>
    <w:rsid w:val="00D72198"/>
    <w:rsid w:val="00D7293D"/>
    <w:rsid w:val="00D73346"/>
    <w:rsid w:val="00D738BA"/>
    <w:rsid w:val="00D74A74"/>
    <w:rsid w:val="00D74BFB"/>
    <w:rsid w:val="00D75174"/>
    <w:rsid w:val="00D7774E"/>
    <w:rsid w:val="00D807B4"/>
    <w:rsid w:val="00D80B2B"/>
    <w:rsid w:val="00D8160A"/>
    <w:rsid w:val="00D8429A"/>
    <w:rsid w:val="00D851ED"/>
    <w:rsid w:val="00D863EA"/>
    <w:rsid w:val="00D87245"/>
    <w:rsid w:val="00D8754F"/>
    <w:rsid w:val="00D90768"/>
    <w:rsid w:val="00D90774"/>
    <w:rsid w:val="00D9096D"/>
    <w:rsid w:val="00D914B8"/>
    <w:rsid w:val="00D92E0C"/>
    <w:rsid w:val="00D9552C"/>
    <w:rsid w:val="00D96BD8"/>
    <w:rsid w:val="00DA0744"/>
    <w:rsid w:val="00DA0C95"/>
    <w:rsid w:val="00DA1D6A"/>
    <w:rsid w:val="00DA2661"/>
    <w:rsid w:val="00DA3EE2"/>
    <w:rsid w:val="00DA50D5"/>
    <w:rsid w:val="00DB030F"/>
    <w:rsid w:val="00DB143A"/>
    <w:rsid w:val="00DB1C69"/>
    <w:rsid w:val="00DB2F99"/>
    <w:rsid w:val="00DB3F03"/>
    <w:rsid w:val="00DB5212"/>
    <w:rsid w:val="00DB6E09"/>
    <w:rsid w:val="00DC102B"/>
    <w:rsid w:val="00DC2B73"/>
    <w:rsid w:val="00DC329D"/>
    <w:rsid w:val="00DC4B50"/>
    <w:rsid w:val="00DC586C"/>
    <w:rsid w:val="00DC5FF4"/>
    <w:rsid w:val="00DC6533"/>
    <w:rsid w:val="00DC6700"/>
    <w:rsid w:val="00DC6F0D"/>
    <w:rsid w:val="00DC70E5"/>
    <w:rsid w:val="00DC7A0C"/>
    <w:rsid w:val="00DD04C8"/>
    <w:rsid w:val="00DD176A"/>
    <w:rsid w:val="00DD2372"/>
    <w:rsid w:val="00DD4FA8"/>
    <w:rsid w:val="00DD6DB7"/>
    <w:rsid w:val="00DD7CA8"/>
    <w:rsid w:val="00DE0E02"/>
    <w:rsid w:val="00DE2E91"/>
    <w:rsid w:val="00DE34E6"/>
    <w:rsid w:val="00DE4E65"/>
    <w:rsid w:val="00DE4F00"/>
    <w:rsid w:val="00DE64B6"/>
    <w:rsid w:val="00DF1208"/>
    <w:rsid w:val="00DF4BA2"/>
    <w:rsid w:val="00DF4CA0"/>
    <w:rsid w:val="00DF4E48"/>
    <w:rsid w:val="00DF525D"/>
    <w:rsid w:val="00DF5E27"/>
    <w:rsid w:val="00DF7001"/>
    <w:rsid w:val="00DF75AB"/>
    <w:rsid w:val="00DF7CD5"/>
    <w:rsid w:val="00E0059D"/>
    <w:rsid w:val="00E00B46"/>
    <w:rsid w:val="00E021FC"/>
    <w:rsid w:val="00E02BEC"/>
    <w:rsid w:val="00E03CF0"/>
    <w:rsid w:val="00E03E34"/>
    <w:rsid w:val="00E0468C"/>
    <w:rsid w:val="00E051E3"/>
    <w:rsid w:val="00E05E3E"/>
    <w:rsid w:val="00E064A8"/>
    <w:rsid w:val="00E07743"/>
    <w:rsid w:val="00E07B48"/>
    <w:rsid w:val="00E10716"/>
    <w:rsid w:val="00E12B8A"/>
    <w:rsid w:val="00E135FA"/>
    <w:rsid w:val="00E13C2D"/>
    <w:rsid w:val="00E13CA4"/>
    <w:rsid w:val="00E13FC9"/>
    <w:rsid w:val="00E14439"/>
    <w:rsid w:val="00E15A05"/>
    <w:rsid w:val="00E16211"/>
    <w:rsid w:val="00E164F4"/>
    <w:rsid w:val="00E16E13"/>
    <w:rsid w:val="00E21A65"/>
    <w:rsid w:val="00E22606"/>
    <w:rsid w:val="00E23CD6"/>
    <w:rsid w:val="00E25DD9"/>
    <w:rsid w:val="00E26691"/>
    <w:rsid w:val="00E26935"/>
    <w:rsid w:val="00E2710F"/>
    <w:rsid w:val="00E2776E"/>
    <w:rsid w:val="00E3529E"/>
    <w:rsid w:val="00E35945"/>
    <w:rsid w:val="00E36A1D"/>
    <w:rsid w:val="00E42BD1"/>
    <w:rsid w:val="00E43863"/>
    <w:rsid w:val="00E458F6"/>
    <w:rsid w:val="00E45D2F"/>
    <w:rsid w:val="00E46D08"/>
    <w:rsid w:val="00E472B6"/>
    <w:rsid w:val="00E4751C"/>
    <w:rsid w:val="00E50207"/>
    <w:rsid w:val="00E50401"/>
    <w:rsid w:val="00E508CD"/>
    <w:rsid w:val="00E50D76"/>
    <w:rsid w:val="00E512B3"/>
    <w:rsid w:val="00E5137F"/>
    <w:rsid w:val="00E51508"/>
    <w:rsid w:val="00E51969"/>
    <w:rsid w:val="00E53115"/>
    <w:rsid w:val="00E531FF"/>
    <w:rsid w:val="00E569AD"/>
    <w:rsid w:val="00E61516"/>
    <w:rsid w:val="00E6171D"/>
    <w:rsid w:val="00E61B62"/>
    <w:rsid w:val="00E62D0E"/>
    <w:rsid w:val="00E63520"/>
    <w:rsid w:val="00E63B95"/>
    <w:rsid w:val="00E63E31"/>
    <w:rsid w:val="00E646AA"/>
    <w:rsid w:val="00E64A62"/>
    <w:rsid w:val="00E655C4"/>
    <w:rsid w:val="00E65BD7"/>
    <w:rsid w:val="00E67711"/>
    <w:rsid w:val="00E702DB"/>
    <w:rsid w:val="00E70E5E"/>
    <w:rsid w:val="00E7288E"/>
    <w:rsid w:val="00E74E3F"/>
    <w:rsid w:val="00E757DF"/>
    <w:rsid w:val="00E759B1"/>
    <w:rsid w:val="00E778B0"/>
    <w:rsid w:val="00E81AB8"/>
    <w:rsid w:val="00E81F17"/>
    <w:rsid w:val="00E82B56"/>
    <w:rsid w:val="00E835C8"/>
    <w:rsid w:val="00E87EAE"/>
    <w:rsid w:val="00E91A03"/>
    <w:rsid w:val="00E952A1"/>
    <w:rsid w:val="00E971F1"/>
    <w:rsid w:val="00EA1936"/>
    <w:rsid w:val="00EA1DC3"/>
    <w:rsid w:val="00EA26AB"/>
    <w:rsid w:val="00EA3557"/>
    <w:rsid w:val="00EA3B6C"/>
    <w:rsid w:val="00EA67F2"/>
    <w:rsid w:val="00EB170D"/>
    <w:rsid w:val="00EB1F42"/>
    <w:rsid w:val="00EB2F81"/>
    <w:rsid w:val="00EB31D0"/>
    <w:rsid w:val="00EB37BE"/>
    <w:rsid w:val="00EB3F25"/>
    <w:rsid w:val="00EB52EE"/>
    <w:rsid w:val="00EB5D11"/>
    <w:rsid w:val="00EB6150"/>
    <w:rsid w:val="00EB6198"/>
    <w:rsid w:val="00EB644F"/>
    <w:rsid w:val="00EB6886"/>
    <w:rsid w:val="00EC02C6"/>
    <w:rsid w:val="00EC32D4"/>
    <w:rsid w:val="00EC348E"/>
    <w:rsid w:val="00EC3544"/>
    <w:rsid w:val="00EC512E"/>
    <w:rsid w:val="00EC6429"/>
    <w:rsid w:val="00EC680B"/>
    <w:rsid w:val="00EC7058"/>
    <w:rsid w:val="00EC7A32"/>
    <w:rsid w:val="00EC7CE4"/>
    <w:rsid w:val="00ED1459"/>
    <w:rsid w:val="00ED366F"/>
    <w:rsid w:val="00ED3D84"/>
    <w:rsid w:val="00ED457A"/>
    <w:rsid w:val="00ED48CE"/>
    <w:rsid w:val="00ED4E7C"/>
    <w:rsid w:val="00ED4F76"/>
    <w:rsid w:val="00ED536C"/>
    <w:rsid w:val="00ED5F27"/>
    <w:rsid w:val="00EE008A"/>
    <w:rsid w:val="00EE0C89"/>
    <w:rsid w:val="00EE198C"/>
    <w:rsid w:val="00EE1D66"/>
    <w:rsid w:val="00EE23A7"/>
    <w:rsid w:val="00EE26C9"/>
    <w:rsid w:val="00EE3F97"/>
    <w:rsid w:val="00EE4E45"/>
    <w:rsid w:val="00EE5CE1"/>
    <w:rsid w:val="00EE75E8"/>
    <w:rsid w:val="00EF0190"/>
    <w:rsid w:val="00EF056A"/>
    <w:rsid w:val="00EF05B2"/>
    <w:rsid w:val="00EF1691"/>
    <w:rsid w:val="00EF18BE"/>
    <w:rsid w:val="00EF31D6"/>
    <w:rsid w:val="00EF3C86"/>
    <w:rsid w:val="00EF3E5F"/>
    <w:rsid w:val="00EF4D9A"/>
    <w:rsid w:val="00EF521C"/>
    <w:rsid w:val="00EF56D6"/>
    <w:rsid w:val="00EF61D9"/>
    <w:rsid w:val="00EF668D"/>
    <w:rsid w:val="00F01DB6"/>
    <w:rsid w:val="00F02FEC"/>
    <w:rsid w:val="00F030BF"/>
    <w:rsid w:val="00F03F11"/>
    <w:rsid w:val="00F04102"/>
    <w:rsid w:val="00F04675"/>
    <w:rsid w:val="00F05CEA"/>
    <w:rsid w:val="00F06D84"/>
    <w:rsid w:val="00F070B7"/>
    <w:rsid w:val="00F10437"/>
    <w:rsid w:val="00F10727"/>
    <w:rsid w:val="00F1432C"/>
    <w:rsid w:val="00F14808"/>
    <w:rsid w:val="00F1591B"/>
    <w:rsid w:val="00F15AF6"/>
    <w:rsid w:val="00F17642"/>
    <w:rsid w:val="00F2073E"/>
    <w:rsid w:val="00F20927"/>
    <w:rsid w:val="00F21B52"/>
    <w:rsid w:val="00F2263B"/>
    <w:rsid w:val="00F231F6"/>
    <w:rsid w:val="00F243E6"/>
    <w:rsid w:val="00F24974"/>
    <w:rsid w:val="00F257A8"/>
    <w:rsid w:val="00F25D70"/>
    <w:rsid w:val="00F27540"/>
    <w:rsid w:val="00F276F8"/>
    <w:rsid w:val="00F30DBE"/>
    <w:rsid w:val="00F30F47"/>
    <w:rsid w:val="00F31043"/>
    <w:rsid w:val="00F33C44"/>
    <w:rsid w:val="00F34940"/>
    <w:rsid w:val="00F35523"/>
    <w:rsid w:val="00F35612"/>
    <w:rsid w:val="00F36DE3"/>
    <w:rsid w:val="00F3700C"/>
    <w:rsid w:val="00F377D9"/>
    <w:rsid w:val="00F402E8"/>
    <w:rsid w:val="00F409F9"/>
    <w:rsid w:val="00F410BF"/>
    <w:rsid w:val="00F425FD"/>
    <w:rsid w:val="00F42BD6"/>
    <w:rsid w:val="00F42E2F"/>
    <w:rsid w:val="00F4499D"/>
    <w:rsid w:val="00F44ECA"/>
    <w:rsid w:val="00F45FA2"/>
    <w:rsid w:val="00F467A2"/>
    <w:rsid w:val="00F47665"/>
    <w:rsid w:val="00F511EF"/>
    <w:rsid w:val="00F512C6"/>
    <w:rsid w:val="00F52C47"/>
    <w:rsid w:val="00F53B29"/>
    <w:rsid w:val="00F54775"/>
    <w:rsid w:val="00F55DD4"/>
    <w:rsid w:val="00F57065"/>
    <w:rsid w:val="00F57D06"/>
    <w:rsid w:val="00F57FEC"/>
    <w:rsid w:val="00F60609"/>
    <w:rsid w:val="00F607C1"/>
    <w:rsid w:val="00F614BD"/>
    <w:rsid w:val="00F6199F"/>
    <w:rsid w:val="00F62E75"/>
    <w:rsid w:val="00F62E76"/>
    <w:rsid w:val="00F648EC"/>
    <w:rsid w:val="00F664D0"/>
    <w:rsid w:val="00F70196"/>
    <w:rsid w:val="00F7314D"/>
    <w:rsid w:val="00F738E5"/>
    <w:rsid w:val="00F73FDC"/>
    <w:rsid w:val="00F7448D"/>
    <w:rsid w:val="00F75275"/>
    <w:rsid w:val="00F764AD"/>
    <w:rsid w:val="00F81270"/>
    <w:rsid w:val="00F81841"/>
    <w:rsid w:val="00F8203D"/>
    <w:rsid w:val="00F823FB"/>
    <w:rsid w:val="00F844E6"/>
    <w:rsid w:val="00F85D49"/>
    <w:rsid w:val="00F86608"/>
    <w:rsid w:val="00F86D4F"/>
    <w:rsid w:val="00F86DF4"/>
    <w:rsid w:val="00F9040C"/>
    <w:rsid w:val="00F90CC9"/>
    <w:rsid w:val="00F923C4"/>
    <w:rsid w:val="00F940D6"/>
    <w:rsid w:val="00F9470F"/>
    <w:rsid w:val="00F94C3A"/>
    <w:rsid w:val="00F94F6C"/>
    <w:rsid w:val="00F960BE"/>
    <w:rsid w:val="00F973E4"/>
    <w:rsid w:val="00F9764E"/>
    <w:rsid w:val="00F97671"/>
    <w:rsid w:val="00F97805"/>
    <w:rsid w:val="00FA0440"/>
    <w:rsid w:val="00FA0619"/>
    <w:rsid w:val="00FA080A"/>
    <w:rsid w:val="00FA1C35"/>
    <w:rsid w:val="00FA1E9A"/>
    <w:rsid w:val="00FA2EEB"/>
    <w:rsid w:val="00FA3F92"/>
    <w:rsid w:val="00FA5719"/>
    <w:rsid w:val="00FB196C"/>
    <w:rsid w:val="00FB2DC0"/>
    <w:rsid w:val="00FB4C22"/>
    <w:rsid w:val="00FB5C31"/>
    <w:rsid w:val="00FC133F"/>
    <w:rsid w:val="00FC145A"/>
    <w:rsid w:val="00FC2509"/>
    <w:rsid w:val="00FC35D1"/>
    <w:rsid w:val="00FC3987"/>
    <w:rsid w:val="00FC3BDA"/>
    <w:rsid w:val="00FC5BB7"/>
    <w:rsid w:val="00FC5DE7"/>
    <w:rsid w:val="00FC6DF7"/>
    <w:rsid w:val="00FD2E8A"/>
    <w:rsid w:val="00FD6CA5"/>
    <w:rsid w:val="00FD7BB5"/>
    <w:rsid w:val="00FE1220"/>
    <w:rsid w:val="00FE126A"/>
    <w:rsid w:val="00FE12CB"/>
    <w:rsid w:val="00FE1BC9"/>
    <w:rsid w:val="00FE400D"/>
    <w:rsid w:val="00FE48CF"/>
    <w:rsid w:val="00FE5A16"/>
    <w:rsid w:val="00FE6E30"/>
    <w:rsid w:val="00FE74C4"/>
    <w:rsid w:val="00FE78D4"/>
    <w:rsid w:val="00FF044A"/>
    <w:rsid w:val="00FF0A66"/>
    <w:rsid w:val="00FF12F7"/>
    <w:rsid w:val="00FF1FC2"/>
    <w:rsid w:val="00FF6527"/>
    <w:rsid w:val="00FF7149"/>
    <w:rsid w:val="00FF769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EBE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D5517D"/>
    <w:pPr>
      <w:spacing w:before="120" w:after="120" w:line="240" w:lineRule="auto"/>
      <w:ind w:firstLine="851"/>
      <w:jc w:val="both"/>
    </w:pPr>
    <w:rPr>
      <w:rFonts w:ascii="Times New Roman" w:hAnsi="Times New Roman"/>
      <w:sz w:val="28"/>
    </w:rPr>
  </w:style>
  <w:style w:type="paragraph" w:styleId="1">
    <w:name w:val="heading 1"/>
    <w:basedOn w:val="a0"/>
    <w:next w:val="a0"/>
    <w:link w:val="10"/>
    <w:qFormat/>
    <w:rsid w:val="00CD3992"/>
    <w:pPr>
      <w:keepNext/>
      <w:numPr>
        <w:numId w:val="13"/>
      </w:numPr>
      <w:overflowPunct w:val="0"/>
      <w:autoSpaceDE w:val="0"/>
      <w:autoSpaceDN w:val="0"/>
      <w:adjustRightInd w:val="0"/>
      <w:spacing w:before="360" w:after="360"/>
      <w:jc w:val="center"/>
      <w:textAlignment w:val="baseline"/>
      <w:outlineLvl w:val="0"/>
    </w:pPr>
    <w:rPr>
      <w:rFonts w:eastAsia="Times New Roman" w:cs="Times New Roman"/>
      <w:b/>
      <w:caps/>
      <w:kern w:val="28"/>
      <w:szCs w:val="20"/>
    </w:rPr>
  </w:style>
  <w:style w:type="paragraph" w:styleId="2">
    <w:name w:val="heading 2"/>
    <w:basedOn w:val="a0"/>
    <w:next w:val="a0"/>
    <w:link w:val="20"/>
    <w:qFormat/>
    <w:rsid w:val="00CD3992"/>
    <w:pPr>
      <w:keepNext/>
      <w:numPr>
        <w:ilvl w:val="1"/>
        <w:numId w:val="13"/>
      </w:numPr>
      <w:overflowPunct w:val="0"/>
      <w:autoSpaceDE w:val="0"/>
      <w:autoSpaceDN w:val="0"/>
      <w:adjustRightInd w:val="0"/>
      <w:spacing w:before="360" w:after="240"/>
      <w:ind w:firstLine="720"/>
      <w:textAlignment w:val="baseline"/>
      <w:outlineLvl w:val="1"/>
    </w:pPr>
    <w:rPr>
      <w:rFonts w:eastAsia="Times New Roman" w:cs="Times New Roman"/>
      <w:szCs w:val="20"/>
    </w:rPr>
  </w:style>
  <w:style w:type="paragraph" w:styleId="3">
    <w:name w:val="heading 3"/>
    <w:basedOn w:val="a0"/>
    <w:next w:val="a0"/>
    <w:link w:val="30"/>
    <w:qFormat/>
    <w:rsid w:val="00CD3992"/>
    <w:pPr>
      <w:keepNext/>
      <w:numPr>
        <w:ilvl w:val="2"/>
        <w:numId w:val="13"/>
      </w:numPr>
      <w:overflowPunct w:val="0"/>
      <w:autoSpaceDE w:val="0"/>
      <w:autoSpaceDN w:val="0"/>
      <w:adjustRightInd w:val="0"/>
      <w:ind w:left="567" w:firstLine="720"/>
      <w:textAlignment w:val="baseline"/>
      <w:outlineLvl w:val="2"/>
    </w:pPr>
    <w:rPr>
      <w:rFonts w:eastAsia="Times New Roman" w:cs="Times New Roman"/>
      <w:szCs w:val="20"/>
    </w:rPr>
  </w:style>
  <w:style w:type="paragraph" w:styleId="4">
    <w:name w:val="heading 4"/>
    <w:basedOn w:val="a0"/>
    <w:next w:val="a0"/>
    <w:link w:val="40"/>
    <w:qFormat/>
    <w:rsid w:val="00CD3992"/>
    <w:pPr>
      <w:keepNext/>
      <w:numPr>
        <w:ilvl w:val="3"/>
        <w:numId w:val="13"/>
      </w:numPr>
      <w:overflowPunct w:val="0"/>
      <w:autoSpaceDE w:val="0"/>
      <w:autoSpaceDN w:val="0"/>
      <w:adjustRightInd w:val="0"/>
      <w:spacing w:after="60"/>
      <w:ind w:left="1134" w:firstLine="720"/>
      <w:textAlignment w:val="baseline"/>
      <w:outlineLvl w:val="3"/>
    </w:pPr>
    <w:rPr>
      <w:rFonts w:eastAsia="Times New Roman" w:cs="Times New Roman"/>
      <w:szCs w:val="20"/>
    </w:rPr>
  </w:style>
  <w:style w:type="paragraph" w:styleId="5">
    <w:name w:val="heading 5"/>
    <w:basedOn w:val="a0"/>
    <w:next w:val="a0"/>
    <w:link w:val="50"/>
    <w:qFormat/>
    <w:rsid w:val="00CD3992"/>
    <w:pPr>
      <w:numPr>
        <w:ilvl w:val="4"/>
        <w:numId w:val="13"/>
      </w:numPr>
      <w:overflowPunct w:val="0"/>
      <w:autoSpaceDE w:val="0"/>
      <w:autoSpaceDN w:val="0"/>
      <w:adjustRightInd w:val="0"/>
      <w:spacing w:after="60"/>
      <w:ind w:left="1701" w:firstLine="720"/>
      <w:textAlignment w:val="baseline"/>
      <w:outlineLvl w:val="4"/>
    </w:pPr>
    <w:rPr>
      <w:rFonts w:eastAsia="Times New Roman" w:cs="Times New Roman"/>
      <w:szCs w:val="20"/>
    </w:rPr>
  </w:style>
  <w:style w:type="paragraph" w:styleId="6">
    <w:name w:val="heading 6"/>
    <w:basedOn w:val="a0"/>
    <w:next w:val="a0"/>
    <w:link w:val="60"/>
    <w:qFormat/>
    <w:rsid w:val="00CD3992"/>
    <w:pPr>
      <w:numPr>
        <w:ilvl w:val="5"/>
        <w:numId w:val="13"/>
      </w:numPr>
      <w:overflowPunct w:val="0"/>
      <w:autoSpaceDE w:val="0"/>
      <w:autoSpaceDN w:val="0"/>
      <w:adjustRightInd w:val="0"/>
      <w:spacing w:before="240" w:after="60"/>
      <w:ind w:left="2268" w:firstLine="720"/>
      <w:textAlignment w:val="baseline"/>
      <w:outlineLvl w:val="5"/>
    </w:pPr>
    <w:rPr>
      <w:rFonts w:eastAsia="Times New Roman" w:cs="Times New Roman"/>
      <w:szCs w:val="20"/>
    </w:rPr>
  </w:style>
  <w:style w:type="paragraph" w:styleId="7">
    <w:name w:val="heading 7"/>
    <w:basedOn w:val="a0"/>
    <w:next w:val="a0"/>
    <w:link w:val="70"/>
    <w:qFormat/>
    <w:rsid w:val="00CD3992"/>
    <w:pPr>
      <w:numPr>
        <w:ilvl w:val="6"/>
        <w:numId w:val="13"/>
      </w:numPr>
      <w:overflowPunct w:val="0"/>
      <w:autoSpaceDE w:val="0"/>
      <w:autoSpaceDN w:val="0"/>
      <w:adjustRightInd w:val="0"/>
      <w:spacing w:before="240" w:after="60"/>
      <w:ind w:firstLine="720"/>
      <w:textAlignment w:val="baseline"/>
      <w:outlineLvl w:val="6"/>
    </w:pPr>
    <w:rPr>
      <w:rFonts w:ascii="Arial" w:eastAsia="Times New Roman" w:hAnsi="Arial" w:cs="Times New Roman"/>
      <w:szCs w:val="20"/>
    </w:rPr>
  </w:style>
  <w:style w:type="paragraph" w:styleId="8">
    <w:name w:val="heading 8"/>
    <w:basedOn w:val="a0"/>
    <w:next w:val="a0"/>
    <w:link w:val="80"/>
    <w:qFormat/>
    <w:rsid w:val="00CD3992"/>
    <w:pPr>
      <w:numPr>
        <w:ilvl w:val="7"/>
        <w:numId w:val="13"/>
      </w:numPr>
      <w:overflowPunct w:val="0"/>
      <w:autoSpaceDE w:val="0"/>
      <w:autoSpaceDN w:val="0"/>
      <w:adjustRightInd w:val="0"/>
      <w:spacing w:before="240" w:after="60"/>
      <w:ind w:firstLine="720"/>
      <w:textAlignment w:val="baseline"/>
      <w:outlineLvl w:val="7"/>
    </w:pPr>
    <w:rPr>
      <w:rFonts w:ascii="Arial" w:eastAsia="Times New Roman" w:hAnsi="Arial" w:cs="Times New Roman"/>
      <w:i/>
      <w:szCs w:val="20"/>
    </w:rPr>
  </w:style>
  <w:style w:type="paragraph" w:styleId="9">
    <w:name w:val="heading 9"/>
    <w:basedOn w:val="a0"/>
    <w:next w:val="a0"/>
    <w:link w:val="90"/>
    <w:qFormat/>
    <w:rsid w:val="00CD3992"/>
    <w:pPr>
      <w:numPr>
        <w:ilvl w:val="8"/>
        <w:numId w:val="13"/>
      </w:numPr>
      <w:overflowPunct w:val="0"/>
      <w:autoSpaceDE w:val="0"/>
      <w:autoSpaceDN w:val="0"/>
      <w:adjustRightInd w:val="0"/>
      <w:spacing w:before="240" w:after="60"/>
      <w:ind w:firstLine="720"/>
      <w:textAlignment w:val="baseline"/>
      <w:outlineLvl w:val="8"/>
    </w:pPr>
    <w:rPr>
      <w:rFonts w:ascii="Arial" w:eastAsia="Times New Roman" w:hAnsi="Arial" w:cs="Times New Roman"/>
      <w:b/>
      <w:i/>
      <w:sz w:val="18"/>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ConsPlusTitle">
    <w:name w:val="ConsPlusTitle"/>
    <w:uiPriority w:val="99"/>
    <w:rsid w:val="00C20C9F"/>
    <w:pPr>
      <w:widowControl w:val="0"/>
      <w:autoSpaceDE w:val="0"/>
      <w:autoSpaceDN w:val="0"/>
      <w:adjustRightInd w:val="0"/>
      <w:spacing w:after="0" w:line="240" w:lineRule="auto"/>
    </w:pPr>
    <w:rPr>
      <w:rFonts w:ascii="Arial" w:eastAsiaTheme="minorEastAsia" w:hAnsi="Arial" w:cs="Arial"/>
      <w:b/>
      <w:bCs/>
      <w:sz w:val="20"/>
      <w:szCs w:val="20"/>
      <w:lang w:eastAsia="ru-RU"/>
    </w:rPr>
  </w:style>
  <w:style w:type="paragraph" w:customStyle="1" w:styleId="ConsPlusNormal">
    <w:name w:val="ConsPlusNormal"/>
    <w:rsid w:val="00C20C9F"/>
    <w:pPr>
      <w:autoSpaceDE w:val="0"/>
      <w:autoSpaceDN w:val="0"/>
      <w:adjustRightInd w:val="0"/>
      <w:spacing w:after="0" w:line="240" w:lineRule="auto"/>
    </w:pPr>
    <w:rPr>
      <w:rFonts w:ascii="Times New Roman" w:hAnsi="Times New Roman" w:cs="Times New Roman"/>
      <w:sz w:val="28"/>
      <w:szCs w:val="28"/>
    </w:rPr>
  </w:style>
  <w:style w:type="character" w:styleId="a4">
    <w:name w:val="annotation reference"/>
    <w:basedOn w:val="a1"/>
    <w:uiPriority w:val="99"/>
    <w:semiHidden/>
    <w:unhideWhenUsed/>
    <w:rsid w:val="00C20C9F"/>
    <w:rPr>
      <w:sz w:val="16"/>
      <w:szCs w:val="16"/>
    </w:rPr>
  </w:style>
  <w:style w:type="paragraph" w:styleId="a5">
    <w:name w:val="annotation text"/>
    <w:basedOn w:val="a0"/>
    <w:link w:val="a6"/>
    <w:uiPriority w:val="99"/>
    <w:unhideWhenUsed/>
    <w:rsid w:val="00C20C9F"/>
    <w:rPr>
      <w:sz w:val="20"/>
      <w:szCs w:val="20"/>
    </w:rPr>
  </w:style>
  <w:style w:type="character" w:customStyle="1" w:styleId="a6">
    <w:name w:val="Текст примечания Знак"/>
    <w:basedOn w:val="a1"/>
    <w:link w:val="a5"/>
    <w:uiPriority w:val="99"/>
    <w:rsid w:val="00C20C9F"/>
    <w:rPr>
      <w:sz w:val="20"/>
      <w:szCs w:val="20"/>
    </w:rPr>
  </w:style>
  <w:style w:type="paragraph" w:styleId="a7">
    <w:name w:val="Balloon Text"/>
    <w:basedOn w:val="a0"/>
    <w:link w:val="a8"/>
    <w:uiPriority w:val="99"/>
    <w:semiHidden/>
    <w:unhideWhenUsed/>
    <w:rsid w:val="00C20C9F"/>
    <w:pPr>
      <w:spacing w:after="0"/>
    </w:pPr>
    <w:rPr>
      <w:rFonts w:ascii="Segoe UI" w:hAnsi="Segoe UI" w:cs="Segoe UI"/>
      <w:sz w:val="18"/>
      <w:szCs w:val="18"/>
    </w:rPr>
  </w:style>
  <w:style w:type="character" w:customStyle="1" w:styleId="a8">
    <w:name w:val="Текст выноски Знак"/>
    <w:basedOn w:val="a1"/>
    <w:link w:val="a7"/>
    <w:uiPriority w:val="99"/>
    <w:semiHidden/>
    <w:rsid w:val="00C20C9F"/>
    <w:rPr>
      <w:rFonts w:ascii="Segoe UI" w:hAnsi="Segoe UI" w:cs="Segoe UI"/>
      <w:sz w:val="18"/>
      <w:szCs w:val="18"/>
    </w:rPr>
  </w:style>
  <w:style w:type="paragraph" w:styleId="a9">
    <w:name w:val="List Paragraph"/>
    <w:basedOn w:val="a0"/>
    <w:uiPriority w:val="34"/>
    <w:qFormat/>
    <w:rsid w:val="00CA1791"/>
    <w:pPr>
      <w:ind w:left="720"/>
      <w:contextualSpacing/>
    </w:pPr>
  </w:style>
  <w:style w:type="paragraph" w:styleId="aa">
    <w:name w:val="header"/>
    <w:basedOn w:val="a0"/>
    <w:link w:val="ab"/>
    <w:uiPriority w:val="99"/>
    <w:unhideWhenUsed/>
    <w:rsid w:val="0056702F"/>
    <w:pPr>
      <w:tabs>
        <w:tab w:val="center" w:pos="4677"/>
        <w:tab w:val="right" w:pos="9355"/>
      </w:tabs>
      <w:spacing w:after="0"/>
    </w:pPr>
  </w:style>
  <w:style w:type="character" w:customStyle="1" w:styleId="ab">
    <w:name w:val="Верхний колонтитул Знак"/>
    <w:basedOn w:val="a1"/>
    <w:link w:val="aa"/>
    <w:uiPriority w:val="99"/>
    <w:rsid w:val="0056702F"/>
  </w:style>
  <w:style w:type="paragraph" w:styleId="ac">
    <w:name w:val="footer"/>
    <w:basedOn w:val="a0"/>
    <w:link w:val="ad"/>
    <w:uiPriority w:val="99"/>
    <w:unhideWhenUsed/>
    <w:rsid w:val="0056702F"/>
    <w:pPr>
      <w:tabs>
        <w:tab w:val="center" w:pos="4677"/>
        <w:tab w:val="right" w:pos="9355"/>
      </w:tabs>
      <w:spacing w:after="0"/>
    </w:pPr>
  </w:style>
  <w:style w:type="character" w:customStyle="1" w:styleId="ad">
    <w:name w:val="Нижний колонтитул Знак"/>
    <w:basedOn w:val="a1"/>
    <w:link w:val="ac"/>
    <w:uiPriority w:val="99"/>
    <w:rsid w:val="0056702F"/>
  </w:style>
  <w:style w:type="paragraph" w:styleId="ae">
    <w:name w:val="annotation subject"/>
    <w:basedOn w:val="a5"/>
    <w:next w:val="a5"/>
    <w:link w:val="af"/>
    <w:uiPriority w:val="99"/>
    <w:semiHidden/>
    <w:unhideWhenUsed/>
    <w:rsid w:val="008026C9"/>
    <w:rPr>
      <w:b/>
      <w:bCs/>
    </w:rPr>
  </w:style>
  <w:style w:type="character" w:customStyle="1" w:styleId="af">
    <w:name w:val="Тема примечания Знак"/>
    <w:basedOn w:val="a6"/>
    <w:link w:val="ae"/>
    <w:uiPriority w:val="99"/>
    <w:semiHidden/>
    <w:rsid w:val="008026C9"/>
    <w:rPr>
      <w:b/>
      <w:bCs/>
      <w:sz w:val="20"/>
      <w:szCs w:val="20"/>
    </w:rPr>
  </w:style>
  <w:style w:type="table" w:styleId="af0">
    <w:name w:val="Table Grid"/>
    <w:basedOn w:val="a2"/>
    <w:uiPriority w:val="59"/>
    <w:rsid w:val="00716D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sPlusNonformat">
    <w:name w:val="ConsPlusNonformat"/>
    <w:uiPriority w:val="99"/>
    <w:rsid w:val="002903FE"/>
    <w:pPr>
      <w:widowControl w:val="0"/>
      <w:autoSpaceDE w:val="0"/>
      <w:autoSpaceDN w:val="0"/>
      <w:adjustRightInd w:val="0"/>
      <w:spacing w:after="0" w:line="240" w:lineRule="auto"/>
    </w:pPr>
    <w:rPr>
      <w:rFonts w:ascii="Courier New" w:eastAsia="Times New Roman" w:hAnsi="Courier New" w:cs="Courier New"/>
      <w:sz w:val="20"/>
      <w:szCs w:val="20"/>
      <w:lang w:eastAsia="ru-RU"/>
    </w:rPr>
  </w:style>
  <w:style w:type="paragraph" w:customStyle="1" w:styleId="11">
    <w:name w:val="Знак1"/>
    <w:basedOn w:val="a0"/>
    <w:semiHidden/>
    <w:rsid w:val="00CF10D6"/>
    <w:pPr>
      <w:spacing w:after="160" w:line="240" w:lineRule="exact"/>
    </w:pPr>
    <w:rPr>
      <w:rFonts w:ascii="Verdana" w:eastAsia="Times New Roman" w:hAnsi="Verdana" w:cs="Times New Roman"/>
      <w:sz w:val="20"/>
      <w:szCs w:val="20"/>
      <w:lang w:val="en-US"/>
    </w:rPr>
  </w:style>
  <w:style w:type="character" w:customStyle="1" w:styleId="normalchar1">
    <w:name w:val="normal__char1"/>
    <w:rsid w:val="0085284F"/>
    <w:rPr>
      <w:rFonts w:ascii="Arial" w:hAnsi="Arial" w:cs="Arial"/>
      <w:sz w:val="22"/>
      <w:szCs w:val="22"/>
    </w:rPr>
  </w:style>
  <w:style w:type="character" w:customStyle="1" w:styleId="10">
    <w:name w:val="Заголовок 1 Знак"/>
    <w:basedOn w:val="a1"/>
    <w:link w:val="1"/>
    <w:rsid w:val="00CD3992"/>
    <w:rPr>
      <w:rFonts w:ascii="Times New Roman" w:eastAsia="Times New Roman" w:hAnsi="Times New Roman" w:cs="Times New Roman"/>
      <w:b/>
      <w:caps/>
      <w:kern w:val="28"/>
      <w:sz w:val="28"/>
      <w:szCs w:val="20"/>
    </w:rPr>
  </w:style>
  <w:style w:type="character" w:customStyle="1" w:styleId="20">
    <w:name w:val="Заголовок 2 Знак"/>
    <w:basedOn w:val="a1"/>
    <w:link w:val="2"/>
    <w:rsid w:val="00CD3992"/>
    <w:rPr>
      <w:rFonts w:ascii="Times New Roman" w:eastAsia="Times New Roman" w:hAnsi="Times New Roman" w:cs="Times New Roman"/>
      <w:sz w:val="28"/>
      <w:szCs w:val="20"/>
    </w:rPr>
  </w:style>
  <w:style w:type="character" w:customStyle="1" w:styleId="30">
    <w:name w:val="Заголовок 3 Знак"/>
    <w:basedOn w:val="a1"/>
    <w:link w:val="3"/>
    <w:rsid w:val="00CD3992"/>
    <w:rPr>
      <w:rFonts w:ascii="Times New Roman" w:eastAsia="Times New Roman" w:hAnsi="Times New Roman" w:cs="Times New Roman"/>
      <w:sz w:val="28"/>
      <w:szCs w:val="20"/>
    </w:rPr>
  </w:style>
  <w:style w:type="character" w:customStyle="1" w:styleId="40">
    <w:name w:val="Заголовок 4 Знак"/>
    <w:basedOn w:val="a1"/>
    <w:link w:val="4"/>
    <w:rsid w:val="00CD3992"/>
    <w:rPr>
      <w:rFonts w:ascii="Times New Roman" w:eastAsia="Times New Roman" w:hAnsi="Times New Roman" w:cs="Times New Roman"/>
      <w:sz w:val="28"/>
      <w:szCs w:val="20"/>
    </w:rPr>
  </w:style>
  <w:style w:type="character" w:customStyle="1" w:styleId="50">
    <w:name w:val="Заголовок 5 Знак"/>
    <w:basedOn w:val="a1"/>
    <w:link w:val="5"/>
    <w:rsid w:val="00CD3992"/>
    <w:rPr>
      <w:rFonts w:ascii="Times New Roman" w:eastAsia="Times New Roman" w:hAnsi="Times New Roman" w:cs="Times New Roman"/>
      <w:sz w:val="28"/>
      <w:szCs w:val="20"/>
    </w:rPr>
  </w:style>
  <w:style w:type="character" w:customStyle="1" w:styleId="60">
    <w:name w:val="Заголовок 6 Знак"/>
    <w:basedOn w:val="a1"/>
    <w:link w:val="6"/>
    <w:rsid w:val="00CD3992"/>
    <w:rPr>
      <w:rFonts w:ascii="Times New Roman" w:eastAsia="Times New Roman" w:hAnsi="Times New Roman" w:cs="Times New Roman"/>
      <w:sz w:val="28"/>
      <w:szCs w:val="20"/>
    </w:rPr>
  </w:style>
  <w:style w:type="character" w:customStyle="1" w:styleId="70">
    <w:name w:val="Заголовок 7 Знак"/>
    <w:basedOn w:val="a1"/>
    <w:link w:val="7"/>
    <w:rsid w:val="00CD3992"/>
    <w:rPr>
      <w:rFonts w:ascii="Arial" w:eastAsia="Times New Roman" w:hAnsi="Arial" w:cs="Times New Roman"/>
      <w:sz w:val="28"/>
      <w:szCs w:val="20"/>
    </w:rPr>
  </w:style>
  <w:style w:type="character" w:customStyle="1" w:styleId="80">
    <w:name w:val="Заголовок 8 Знак"/>
    <w:basedOn w:val="a1"/>
    <w:link w:val="8"/>
    <w:rsid w:val="00CD3992"/>
    <w:rPr>
      <w:rFonts w:ascii="Arial" w:eastAsia="Times New Roman" w:hAnsi="Arial" w:cs="Times New Roman"/>
      <w:i/>
      <w:sz w:val="28"/>
      <w:szCs w:val="20"/>
    </w:rPr>
  </w:style>
  <w:style w:type="character" w:customStyle="1" w:styleId="90">
    <w:name w:val="Заголовок 9 Знак"/>
    <w:basedOn w:val="a1"/>
    <w:link w:val="9"/>
    <w:rsid w:val="00CD3992"/>
    <w:rPr>
      <w:rFonts w:ascii="Arial" w:eastAsia="Times New Roman" w:hAnsi="Arial" w:cs="Times New Roman"/>
      <w:b/>
      <w:i/>
      <w:sz w:val="18"/>
      <w:szCs w:val="20"/>
    </w:rPr>
  </w:style>
  <w:style w:type="paragraph" w:styleId="af1">
    <w:name w:val="No Spacing"/>
    <w:uiPriority w:val="1"/>
    <w:qFormat/>
    <w:rsid w:val="00CD3992"/>
    <w:pPr>
      <w:overflowPunct w:val="0"/>
      <w:autoSpaceDE w:val="0"/>
      <w:autoSpaceDN w:val="0"/>
      <w:adjustRightInd w:val="0"/>
      <w:spacing w:after="0" w:line="240" w:lineRule="auto"/>
      <w:jc w:val="both"/>
      <w:textAlignment w:val="baseline"/>
    </w:pPr>
    <w:rPr>
      <w:rFonts w:ascii="Times New Roman" w:eastAsia="Times New Roman" w:hAnsi="Times New Roman" w:cs="Times New Roman"/>
      <w:sz w:val="28"/>
      <w:szCs w:val="20"/>
    </w:rPr>
  </w:style>
  <w:style w:type="character" w:styleId="af2">
    <w:name w:val="page number"/>
    <w:basedOn w:val="a1"/>
    <w:semiHidden/>
    <w:rsid w:val="00B33F35"/>
  </w:style>
  <w:style w:type="paragraph" w:styleId="af3">
    <w:name w:val="Body Text Indent"/>
    <w:basedOn w:val="a0"/>
    <w:link w:val="af4"/>
    <w:semiHidden/>
    <w:rsid w:val="00B33F35"/>
    <w:pPr>
      <w:overflowPunct w:val="0"/>
      <w:autoSpaceDE w:val="0"/>
      <w:autoSpaceDN w:val="0"/>
      <w:adjustRightInd w:val="0"/>
      <w:spacing w:before="60"/>
      <w:ind w:left="1134" w:firstLine="720"/>
      <w:textAlignment w:val="baseline"/>
    </w:pPr>
    <w:rPr>
      <w:rFonts w:eastAsia="Times New Roman" w:cs="Times New Roman"/>
      <w:i/>
      <w:iCs/>
      <w:szCs w:val="20"/>
    </w:rPr>
  </w:style>
  <w:style w:type="character" w:customStyle="1" w:styleId="af4">
    <w:name w:val="Основной текст с отступом Знак"/>
    <w:basedOn w:val="a1"/>
    <w:link w:val="af3"/>
    <w:semiHidden/>
    <w:rsid w:val="00B33F35"/>
    <w:rPr>
      <w:rFonts w:ascii="Times New Roman" w:eastAsia="Times New Roman" w:hAnsi="Times New Roman" w:cs="Times New Roman"/>
      <w:i/>
      <w:iCs/>
      <w:sz w:val="28"/>
      <w:szCs w:val="20"/>
    </w:rPr>
  </w:style>
  <w:style w:type="paragraph" w:styleId="af5">
    <w:name w:val="Body Text"/>
    <w:basedOn w:val="a0"/>
    <w:link w:val="af6"/>
    <w:semiHidden/>
    <w:rsid w:val="00B33F35"/>
    <w:pPr>
      <w:overflowPunct w:val="0"/>
      <w:autoSpaceDE w:val="0"/>
      <w:autoSpaceDN w:val="0"/>
      <w:adjustRightInd w:val="0"/>
      <w:spacing w:before="60"/>
      <w:ind w:firstLine="720"/>
      <w:textAlignment w:val="baseline"/>
    </w:pPr>
    <w:rPr>
      <w:rFonts w:eastAsia="Times New Roman" w:cs="Times New Roman"/>
      <w:i/>
      <w:iCs/>
      <w:szCs w:val="20"/>
    </w:rPr>
  </w:style>
  <w:style w:type="character" w:customStyle="1" w:styleId="af6">
    <w:name w:val="Основной текст Знак"/>
    <w:basedOn w:val="a1"/>
    <w:link w:val="af5"/>
    <w:semiHidden/>
    <w:rsid w:val="00B33F35"/>
    <w:rPr>
      <w:rFonts w:ascii="Times New Roman" w:eastAsia="Times New Roman" w:hAnsi="Times New Roman" w:cs="Times New Roman"/>
      <w:i/>
      <w:iCs/>
      <w:sz w:val="28"/>
      <w:szCs w:val="20"/>
    </w:rPr>
  </w:style>
  <w:style w:type="paragraph" w:styleId="21">
    <w:name w:val="Body Text Indent 2"/>
    <w:basedOn w:val="a0"/>
    <w:link w:val="22"/>
    <w:semiHidden/>
    <w:rsid w:val="00B33F35"/>
    <w:pPr>
      <w:overflowPunct w:val="0"/>
      <w:autoSpaceDE w:val="0"/>
      <w:autoSpaceDN w:val="0"/>
      <w:adjustRightInd w:val="0"/>
      <w:spacing w:before="60"/>
      <w:ind w:left="1276" w:firstLine="720"/>
      <w:textAlignment w:val="baseline"/>
    </w:pPr>
    <w:rPr>
      <w:rFonts w:eastAsia="Times New Roman" w:cs="Times New Roman"/>
      <w:i/>
      <w:iCs/>
      <w:szCs w:val="20"/>
    </w:rPr>
  </w:style>
  <w:style w:type="character" w:customStyle="1" w:styleId="22">
    <w:name w:val="Основной текст с отступом 2 Знак"/>
    <w:basedOn w:val="a1"/>
    <w:link w:val="21"/>
    <w:semiHidden/>
    <w:rsid w:val="00B33F35"/>
    <w:rPr>
      <w:rFonts w:ascii="Times New Roman" w:eastAsia="Times New Roman" w:hAnsi="Times New Roman" w:cs="Times New Roman"/>
      <w:i/>
      <w:iCs/>
      <w:sz w:val="28"/>
      <w:szCs w:val="20"/>
    </w:rPr>
  </w:style>
  <w:style w:type="paragraph" w:customStyle="1" w:styleId="a">
    <w:name w:val="Абзац нумерованного списка"/>
    <w:basedOn w:val="a9"/>
    <w:qFormat/>
    <w:rsid w:val="00B33F35"/>
    <w:pPr>
      <w:numPr>
        <w:numId w:val="19"/>
      </w:numPr>
      <w:overflowPunct w:val="0"/>
      <w:autoSpaceDE w:val="0"/>
      <w:autoSpaceDN w:val="0"/>
      <w:adjustRightInd w:val="0"/>
      <w:spacing w:before="60"/>
      <w:ind w:left="357" w:hanging="357"/>
      <w:contextualSpacing w:val="0"/>
      <w:textAlignment w:val="baseline"/>
    </w:pPr>
    <w:rPr>
      <w:rFonts w:eastAsia="Times New Roman" w:cs="Times New Roman"/>
      <w:szCs w:val="20"/>
    </w:rPr>
  </w:style>
  <w:style w:type="character" w:styleId="af7">
    <w:name w:val="Strong"/>
    <w:basedOn w:val="a1"/>
    <w:uiPriority w:val="22"/>
    <w:qFormat/>
    <w:rsid w:val="00B33F35"/>
    <w:rPr>
      <w:rFonts w:ascii="Times New Roman" w:hAnsi="Times New Roman"/>
      <w:b w:val="0"/>
      <w:bCs/>
      <w:caps w:val="0"/>
      <w:smallCaps w:val="0"/>
      <w:strike w:val="0"/>
      <w:dstrike w:val="0"/>
      <w:vanish w:val="0"/>
      <w:sz w:val="28"/>
      <w:vertAlign w:val="baseline"/>
    </w:rPr>
  </w:style>
  <w:style w:type="paragraph" w:styleId="af8">
    <w:name w:val="TOC Heading"/>
    <w:basedOn w:val="1"/>
    <w:next w:val="a0"/>
    <w:uiPriority w:val="39"/>
    <w:unhideWhenUsed/>
    <w:rsid w:val="00B33F35"/>
    <w:pPr>
      <w:keepLines/>
      <w:numPr>
        <w:numId w:val="0"/>
      </w:numPr>
      <w:overflowPunct/>
      <w:autoSpaceDE/>
      <w:autoSpaceDN/>
      <w:adjustRightInd/>
      <w:spacing w:before="240" w:after="0" w:line="259" w:lineRule="auto"/>
      <w:jc w:val="left"/>
      <w:textAlignment w:val="auto"/>
      <w:outlineLvl w:val="9"/>
    </w:pPr>
    <w:rPr>
      <w:rFonts w:asciiTheme="majorHAnsi" w:eastAsiaTheme="majorEastAsia" w:hAnsiTheme="majorHAnsi" w:cstheme="majorBidi"/>
      <w:b w:val="0"/>
      <w:caps w:val="0"/>
      <w:color w:val="2E74B5" w:themeColor="accent1" w:themeShade="BF"/>
      <w:kern w:val="0"/>
      <w:sz w:val="32"/>
      <w:szCs w:val="32"/>
      <w:lang w:eastAsia="ru-RU"/>
    </w:rPr>
  </w:style>
  <w:style w:type="paragraph" w:styleId="12">
    <w:name w:val="toc 1"/>
    <w:basedOn w:val="a0"/>
    <w:next w:val="a0"/>
    <w:autoRedefine/>
    <w:uiPriority w:val="39"/>
    <w:unhideWhenUsed/>
    <w:rsid w:val="00B33F35"/>
    <w:pPr>
      <w:overflowPunct w:val="0"/>
      <w:autoSpaceDE w:val="0"/>
      <w:autoSpaceDN w:val="0"/>
      <w:adjustRightInd w:val="0"/>
      <w:spacing w:before="60" w:after="100"/>
      <w:ind w:firstLine="720"/>
      <w:textAlignment w:val="baseline"/>
    </w:pPr>
    <w:rPr>
      <w:rFonts w:eastAsia="Times New Roman" w:cs="Times New Roman"/>
      <w:szCs w:val="20"/>
    </w:rPr>
  </w:style>
  <w:style w:type="paragraph" w:styleId="23">
    <w:name w:val="toc 2"/>
    <w:basedOn w:val="a0"/>
    <w:next w:val="a0"/>
    <w:autoRedefine/>
    <w:uiPriority w:val="39"/>
    <w:unhideWhenUsed/>
    <w:rsid w:val="00B33F35"/>
    <w:pPr>
      <w:tabs>
        <w:tab w:val="left" w:pos="1760"/>
        <w:tab w:val="right" w:leader="dot" w:pos="9345"/>
      </w:tabs>
      <w:overflowPunct w:val="0"/>
      <w:autoSpaceDE w:val="0"/>
      <w:autoSpaceDN w:val="0"/>
      <w:adjustRightInd w:val="0"/>
      <w:spacing w:before="60" w:after="100"/>
      <w:ind w:firstLine="720"/>
      <w:textAlignment w:val="baseline"/>
    </w:pPr>
    <w:rPr>
      <w:rFonts w:eastAsia="Times New Roman" w:cs="Times New Roman"/>
      <w:szCs w:val="20"/>
    </w:rPr>
  </w:style>
  <w:style w:type="character" w:styleId="af9">
    <w:name w:val="Hyperlink"/>
    <w:basedOn w:val="a1"/>
    <w:uiPriority w:val="99"/>
    <w:unhideWhenUsed/>
    <w:rsid w:val="00B33F35"/>
    <w:rPr>
      <w:color w:val="0563C1" w:themeColor="hyperlink"/>
      <w:u w:val="single"/>
    </w:rPr>
  </w:style>
  <w:style w:type="paragraph" w:styleId="afa">
    <w:name w:val="Revision"/>
    <w:hidden/>
    <w:uiPriority w:val="99"/>
    <w:semiHidden/>
    <w:rsid w:val="00B33F35"/>
    <w:pPr>
      <w:spacing w:after="0" w:line="240" w:lineRule="auto"/>
    </w:pPr>
    <w:rPr>
      <w:rFonts w:ascii="Times New Roman" w:eastAsia="Times New Roman" w:hAnsi="Times New Roman" w:cs="Times New Roman"/>
      <w:sz w:val="28"/>
      <w:szCs w:val="20"/>
    </w:rPr>
  </w:style>
  <w:style w:type="paragraph" w:customStyle="1" w:styleId="afb">
    <w:name w:val="Строгий абзац"/>
    <w:basedOn w:val="a0"/>
    <w:link w:val="afc"/>
    <w:qFormat/>
    <w:rsid w:val="00FE1BC9"/>
    <w:pPr>
      <w:overflowPunct w:val="0"/>
      <w:autoSpaceDE w:val="0"/>
      <w:autoSpaceDN w:val="0"/>
      <w:adjustRightInd w:val="0"/>
      <w:spacing w:before="60"/>
      <w:textAlignment w:val="baseline"/>
    </w:pPr>
    <w:rPr>
      <w:rFonts w:eastAsia="Times New Roman" w:cs="Times New Roman"/>
      <w:szCs w:val="20"/>
    </w:rPr>
  </w:style>
  <w:style w:type="character" w:customStyle="1" w:styleId="afc">
    <w:name w:val="Строгий абзац Знак"/>
    <w:basedOn w:val="a1"/>
    <w:link w:val="afb"/>
    <w:rsid w:val="00FE1BC9"/>
    <w:rPr>
      <w:rFonts w:ascii="Times New Roman" w:eastAsia="Times New Roman" w:hAnsi="Times New Roman" w:cs="Times New Roman"/>
      <w:sz w:val="28"/>
      <w:szCs w:val="20"/>
    </w:rPr>
  </w:style>
  <w:style w:type="paragraph" w:styleId="afd">
    <w:name w:val="footnote text"/>
    <w:basedOn w:val="a0"/>
    <w:link w:val="afe"/>
    <w:uiPriority w:val="99"/>
    <w:semiHidden/>
    <w:unhideWhenUsed/>
    <w:rsid w:val="00B33F35"/>
    <w:pPr>
      <w:overflowPunct w:val="0"/>
      <w:autoSpaceDE w:val="0"/>
      <w:autoSpaceDN w:val="0"/>
      <w:adjustRightInd w:val="0"/>
      <w:spacing w:after="0"/>
      <w:ind w:firstLine="720"/>
      <w:textAlignment w:val="baseline"/>
    </w:pPr>
    <w:rPr>
      <w:rFonts w:eastAsia="Times New Roman" w:cs="Times New Roman"/>
      <w:sz w:val="20"/>
      <w:szCs w:val="20"/>
    </w:rPr>
  </w:style>
  <w:style w:type="character" w:customStyle="1" w:styleId="afe">
    <w:name w:val="Текст сноски Знак"/>
    <w:basedOn w:val="a1"/>
    <w:link w:val="afd"/>
    <w:uiPriority w:val="99"/>
    <w:semiHidden/>
    <w:rsid w:val="00B33F35"/>
    <w:rPr>
      <w:rFonts w:ascii="Times New Roman" w:eastAsia="Times New Roman" w:hAnsi="Times New Roman" w:cs="Times New Roman"/>
      <w:sz w:val="20"/>
      <w:szCs w:val="20"/>
    </w:rPr>
  </w:style>
  <w:style w:type="character" w:styleId="aff">
    <w:name w:val="footnote reference"/>
    <w:basedOn w:val="a1"/>
    <w:uiPriority w:val="99"/>
    <w:semiHidden/>
    <w:unhideWhenUsed/>
    <w:rsid w:val="00B33F35"/>
    <w:rPr>
      <w:vertAlign w:val="superscript"/>
    </w:rPr>
  </w:style>
  <w:style w:type="numbering" w:customStyle="1" w:styleId="13">
    <w:name w:val="Нет списка1"/>
    <w:next w:val="a3"/>
    <w:uiPriority w:val="99"/>
    <w:semiHidden/>
    <w:unhideWhenUsed/>
    <w:rsid w:val="008C09D7"/>
  </w:style>
  <w:style w:type="table" w:customStyle="1" w:styleId="14">
    <w:name w:val="Сетка таблицы1"/>
    <w:basedOn w:val="a2"/>
    <w:next w:val="af0"/>
    <w:uiPriority w:val="59"/>
    <w:rsid w:val="008C09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
    <w:name w:val="Сетка таблицы2"/>
    <w:basedOn w:val="a2"/>
    <w:next w:val="af0"/>
    <w:uiPriority w:val="59"/>
    <w:rsid w:val="008C09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0">
    <w:name w:val="FollowedHyperlink"/>
    <w:basedOn w:val="a1"/>
    <w:uiPriority w:val="99"/>
    <w:semiHidden/>
    <w:unhideWhenUsed/>
    <w:rsid w:val="008C09D7"/>
    <w:rPr>
      <w:color w:val="954F72" w:themeColor="followedHyperlink"/>
      <w:u w:val="single"/>
    </w:rPr>
  </w:style>
  <w:style w:type="paragraph" w:styleId="HTML">
    <w:name w:val="HTML Preformatted"/>
    <w:basedOn w:val="a0"/>
    <w:link w:val="HTML0"/>
    <w:uiPriority w:val="99"/>
    <w:semiHidden/>
    <w:unhideWhenUsed/>
    <w:rsid w:val="00590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firstLine="0"/>
      <w:jc w:val="left"/>
    </w:pPr>
    <w:rPr>
      <w:rFonts w:ascii="Courier New" w:eastAsia="Times New Roman" w:hAnsi="Courier New" w:cs="Courier New"/>
      <w:sz w:val="20"/>
      <w:szCs w:val="20"/>
      <w:lang w:eastAsia="ru-RU"/>
    </w:rPr>
  </w:style>
  <w:style w:type="character" w:customStyle="1" w:styleId="HTML0">
    <w:name w:val="Стандартный HTML Знак"/>
    <w:basedOn w:val="a1"/>
    <w:link w:val="HTML"/>
    <w:uiPriority w:val="99"/>
    <w:semiHidden/>
    <w:rsid w:val="00590E08"/>
    <w:rPr>
      <w:rFonts w:ascii="Courier New" w:eastAsia="Times New Roman" w:hAnsi="Courier New" w:cs="Courier New"/>
      <w:sz w:val="20"/>
      <w:szCs w:val="20"/>
      <w:lang w:eastAsia="ru-RU"/>
    </w:rPr>
  </w:style>
  <w:style w:type="table" w:customStyle="1" w:styleId="31">
    <w:name w:val="Сетка таблицы3"/>
    <w:basedOn w:val="a2"/>
    <w:next w:val="af0"/>
    <w:uiPriority w:val="59"/>
    <w:rsid w:val="005D5F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
    <w:name w:val="Сетка таблицы4"/>
    <w:basedOn w:val="a2"/>
    <w:next w:val="af0"/>
    <w:uiPriority w:val="59"/>
    <w:rsid w:val="00697179"/>
    <w:pPr>
      <w:spacing w:after="0" w:line="240" w:lineRule="auto"/>
    </w:pPr>
    <w:rPr>
      <w:rFonts w:ascii="Calibri" w:eastAsia="Calibri" w:hAnsi="Calibri" w:cs="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
    <w:name w:val="Сетка таблицы5"/>
    <w:basedOn w:val="a2"/>
    <w:next w:val="af0"/>
    <w:uiPriority w:val="59"/>
    <w:rsid w:val="00105C4A"/>
    <w:pPr>
      <w:spacing w:after="0" w:line="240" w:lineRule="auto"/>
    </w:pPr>
    <w:rPr>
      <w:rFonts w:ascii="Calibri" w:eastAsia="Calibri" w:hAnsi="Calibri" w:cs="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816471">
      <w:bodyDiv w:val="1"/>
      <w:marLeft w:val="0"/>
      <w:marRight w:val="0"/>
      <w:marTop w:val="0"/>
      <w:marBottom w:val="0"/>
      <w:divBdr>
        <w:top w:val="none" w:sz="0" w:space="0" w:color="auto"/>
        <w:left w:val="none" w:sz="0" w:space="0" w:color="auto"/>
        <w:bottom w:val="none" w:sz="0" w:space="0" w:color="auto"/>
        <w:right w:val="none" w:sz="0" w:space="0" w:color="auto"/>
      </w:divBdr>
    </w:div>
    <w:div w:id="77141490">
      <w:bodyDiv w:val="1"/>
      <w:marLeft w:val="0"/>
      <w:marRight w:val="0"/>
      <w:marTop w:val="0"/>
      <w:marBottom w:val="0"/>
      <w:divBdr>
        <w:top w:val="none" w:sz="0" w:space="0" w:color="auto"/>
        <w:left w:val="none" w:sz="0" w:space="0" w:color="auto"/>
        <w:bottom w:val="none" w:sz="0" w:space="0" w:color="auto"/>
        <w:right w:val="none" w:sz="0" w:space="0" w:color="auto"/>
      </w:divBdr>
    </w:div>
    <w:div w:id="96368830">
      <w:bodyDiv w:val="1"/>
      <w:marLeft w:val="0"/>
      <w:marRight w:val="0"/>
      <w:marTop w:val="0"/>
      <w:marBottom w:val="0"/>
      <w:divBdr>
        <w:top w:val="none" w:sz="0" w:space="0" w:color="auto"/>
        <w:left w:val="none" w:sz="0" w:space="0" w:color="auto"/>
        <w:bottom w:val="none" w:sz="0" w:space="0" w:color="auto"/>
        <w:right w:val="none" w:sz="0" w:space="0" w:color="auto"/>
      </w:divBdr>
    </w:div>
    <w:div w:id="112407930">
      <w:bodyDiv w:val="1"/>
      <w:marLeft w:val="0"/>
      <w:marRight w:val="0"/>
      <w:marTop w:val="0"/>
      <w:marBottom w:val="0"/>
      <w:divBdr>
        <w:top w:val="none" w:sz="0" w:space="0" w:color="auto"/>
        <w:left w:val="none" w:sz="0" w:space="0" w:color="auto"/>
        <w:bottom w:val="none" w:sz="0" w:space="0" w:color="auto"/>
        <w:right w:val="none" w:sz="0" w:space="0" w:color="auto"/>
      </w:divBdr>
    </w:div>
    <w:div w:id="192766024">
      <w:bodyDiv w:val="1"/>
      <w:marLeft w:val="0"/>
      <w:marRight w:val="0"/>
      <w:marTop w:val="0"/>
      <w:marBottom w:val="0"/>
      <w:divBdr>
        <w:top w:val="none" w:sz="0" w:space="0" w:color="auto"/>
        <w:left w:val="none" w:sz="0" w:space="0" w:color="auto"/>
        <w:bottom w:val="none" w:sz="0" w:space="0" w:color="auto"/>
        <w:right w:val="none" w:sz="0" w:space="0" w:color="auto"/>
      </w:divBdr>
    </w:div>
    <w:div w:id="223027922">
      <w:bodyDiv w:val="1"/>
      <w:marLeft w:val="0"/>
      <w:marRight w:val="0"/>
      <w:marTop w:val="0"/>
      <w:marBottom w:val="0"/>
      <w:divBdr>
        <w:top w:val="none" w:sz="0" w:space="0" w:color="auto"/>
        <w:left w:val="none" w:sz="0" w:space="0" w:color="auto"/>
        <w:bottom w:val="none" w:sz="0" w:space="0" w:color="auto"/>
        <w:right w:val="none" w:sz="0" w:space="0" w:color="auto"/>
      </w:divBdr>
    </w:div>
    <w:div w:id="288898749">
      <w:bodyDiv w:val="1"/>
      <w:marLeft w:val="0"/>
      <w:marRight w:val="0"/>
      <w:marTop w:val="0"/>
      <w:marBottom w:val="0"/>
      <w:divBdr>
        <w:top w:val="none" w:sz="0" w:space="0" w:color="auto"/>
        <w:left w:val="none" w:sz="0" w:space="0" w:color="auto"/>
        <w:bottom w:val="none" w:sz="0" w:space="0" w:color="auto"/>
        <w:right w:val="none" w:sz="0" w:space="0" w:color="auto"/>
      </w:divBdr>
    </w:div>
    <w:div w:id="289676435">
      <w:bodyDiv w:val="1"/>
      <w:marLeft w:val="0"/>
      <w:marRight w:val="0"/>
      <w:marTop w:val="0"/>
      <w:marBottom w:val="0"/>
      <w:divBdr>
        <w:top w:val="none" w:sz="0" w:space="0" w:color="auto"/>
        <w:left w:val="none" w:sz="0" w:space="0" w:color="auto"/>
        <w:bottom w:val="none" w:sz="0" w:space="0" w:color="auto"/>
        <w:right w:val="none" w:sz="0" w:space="0" w:color="auto"/>
      </w:divBdr>
    </w:div>
    <w:div w:id="295529960">
      <w:bodyDiv w:val="1"/>
      <w:marLeft w:val="0"/>
      <w:marRight w:val="0"/>
      <w:marTop w:val="0"/>
      <w:marBottom w:val="0"/>
      <w:divBdr>
        <w:top w:val="none" w:sz="0" w:space="0" w:color="auto"/>
        <w:left w:val="none" w:sz="0" w:space="0" w:color="auto"/>
        <w:bottom w:val="none" w:sz="0" w:space="0" w:color="auto"/>
        <w:right w:val="none" w:sz="0" w:space="0" w:color="auto"/>
      </w:divBdr>
    </w:div>
    <w:div w:id="355205164">
      <w:bodyDiv w:val="1"/>
      <w:marLeft w:val="0"/>
      <w:marRight w:val="0"/>
      <w:marTop w:val="0"/>
      <w:marBottom w:val="0"/>
      <w:divBdr>
        <w:top w:val="none" w:sz="0" w:space="0" w:color="auto"/>
        <w:left w:val="none" w:sz="0" w:space="0" w:color="auto"/>
        <w:bottom w:val="none" w:sz="0" w:space="0" w:color="auto"/>
        <w:right w:val="none" w:sz="0" w:space="0" w:color="auto"/>
      </w:divBdr>
    </w:div>
    <w:div w:id="440415921">
      <w:bodyDiv w:val="1"/>
      <w:marLeft w:val="0"/>
      <w:marRight w:val="0"/>
      <w:marTop w:val="0"/>
      <w:marBottom w:val="0"/>
      <w:divBdr>
        <w:top w:val="none" w:sz="0" w:space="0" w:color="auto"/>
        <w:left w:val="none" w:sz="0" w:space="0" w:color="auto"/>
        <w:bottom w:val="none" w:sz="0" w:space="0" w:color="auto"/>
        <w:right w:val="none" w:sz="0" w:space="0" w:color="auto"/>
      </w:divBdr>
    </w:div>
    <w:div w:id="446192940">
      <w:bodyDiv w:val="1"/>
      <w:marLeft w:val="0"/>
      <w:marRight w:val="0"/>
      <w:marTop w:val="0"/>
      <w:marBottom w:val="0"/>
      <w:divBdr>
        <w:top w:val="none" w:sz="0" w:space="0" w:color="auto"/>
        <w:left w:val="none" w:sz="0" w:space="0" w:color="auto"/>
        <w:bottom w:val="none" w:sz="0" w:space="0" w:color="auto"/>
        <w:right w:val="none" w:sz="0" w:space="0" w:color="auto"/>
      </w:divBdr>
    </w:div>
    <w:div w:id="457065047">
      <w:bodyDiv w:val="1"/>
      <w:marLeft w:val="0"/>
      <w:marRight w:val="0"/>
      <w:marTop w:val="0"/>
      <w:marBottom w:val="0"/>
      <w:divBdr>
        <w:top w:val="none" w:sz="0" w:space="0" w:color="auto"/>
        <w:left w:val="none" w:sz="0" w:space="0" w:color="auto"/>
        <w:bottom w:val="none" w:sz="0" w:space="0" w:color="auto"/>
        <w:right w:val="none" w:sz="0" w:space="0" w:color="auto"/>
      </w:divBdr>
    </w:div>
    <w:div w:id="508521911">
      <w:bodyDiv w:val="1"/>
      <w:marLeft w:val="0"/>
      <w:marRight w:val="0"/>
      <w:marTop w:val="0"/>
      <w:marBottom w:val="0"/>
      <w:divBdr>
        <w:top w:val="none" w:sz="0" w:space="0" w:color="auto"/>
        <w:left w:val="none" w:sz="0" w:space="0" w:color="auto"/>
        <w:bottom w:val="none" w:sz="0" w:space="0" w:color="auto"/>
        <w:right w:val="none" w:sz="0" w:space="0" w:color="auto"/>
      </w:divBdr>
    </w:div>
    <w:div w:id="524440011">
      <w:bodyDiv w:val="1"/>
      <w:marLeft w:val="0"/>
      <w:marRight w:val="0"/>
      <w:marTop w:val="0"/>
      <w:marBottom w:val="0"/>
      <w:divBdr>
        <w:top w:val="none" w:sz="0" w:space="0" w:color="auto"/>
        <w:left w:val="none" w:sz="0" w:space="0" w:color="auto"/>
        <w:bottom w:val="none" w:sz="0" w:space="0" w:color="auto"/>
        <w:right w:val="none" w:sz="0" w:space="0" w:color="auto"/>
      </w:divBdr>
    </w:div>
    <w:div w:id="531915549">
      <w:bodyDiv w:val="1"/>
      <w:marLeft w:val="0"/>
      <w:marRight w:val="0"/>
      <w:marTop w:val="0"/>
      <w:marBottom w:val="0"/>
      <w:divBdr>
        <w:top w:val="none" w:sz="0" w:space="0" w:color="auto"/>
        <w:left w:val="none" w:sz="0" w:space="0" w:color="auto"/>
        <w:bottom w:val="none" w:sz="0" w:space="0" w:color="auto"/>
        <w:right w:val="none" w:sz="0" w:space="0" w:color="auto"/>
      </w:divBdr>
    </w:div>
    <w:div w:id="538208112">
      <w:bodyDiv w:val="1"/>
      <w:marLeft w:val="0"/>
      <w:marRight w:val="0"/>
      <w:marTop w:val="0"/>
      <w:marBottom w:val="0"/>
      <w:divBdr>
        <w:top w:val="none" w:sz="0" w:space="0" w:color="auto"/>
        <w:left w:val="none" w:sz="0" w:space="0" w:color="auto"/>
        <w:bottom w:val="none" w:sz="0" w:space="0" w:color="auto"/>
        <w:right w:val="none" w:sz="0" w:space="0" w:color="auto"/>
      </w:divBdr>
    </w:div>
    <w:div w:id="551699240">
      <w:bodyDiv w:val="1"/>
      <w:marLeft w:val="0"/>
      <w:marRight w:val="0"/>
      <w:marTop w:val="0"/>
      <w:marBottom w:val="0"/>
      <w:divBdr>
        <w:top w:val="none" w:sz="0" w:space="0" w:color="auto"/>
        <w:left w:val="none" w:sz="0" w:space="0" w:color="auto"/>
        <w:bottom w:val="none" w:sz="0" w:space="0" w:color="auto"/>
        <w:right w:val="none" w:sz="0" w:space="0" w:color="auto"/>
      </w:divBdr>
    </w:div>
    <w:div w:id="578442650">
      <w:bodyDiv w:val="1"/>
      <w:marLeft w:val="0"/>
      <w:marRight w:val="0"/>
      <w:marTop w:val="0"/>
      <w:marBottom w:val="0"/>
      <w:divBdr>
        <w:top w:val="none" w:sz="0" w:space="0" w:color="auto"/>
        <w:left w:val="none" w:sz="0" w:space="0" w:color="auto"/>
        <w:bottom w:val="none" w:sz="0" w:space="0" w:color="auto"/>
        <w:right w:val="none" w:sz="0" w:space="0" w:color="auto"/>
      </w:divBdr>
    </w:div>
    <w:div w:id="614021628">
      <w:bodyDiv w:val="1"/>
      <w:marLeft w:val="0"/>
      <w:marRight w:val="0"/>
      <w:marTop w:val="0"/>
      <w:marBottom w:val="0"/>
      <w:divBdr>
        <w:top w:val="none" w:sz="0" w:space="0" w:color="auto"/>
        <w:left w:val="none" w:sz="0" w:space="0" w:color="auto"/>
        <w:bottom w:val="none" w:sz="0" w:space="0" w:color="auto"/>
        <w:right w:val="none" w:sz="0" w:space="0" w:color="auto"/>
      </w:divBdr>
    </w:div>
    <w:div w:id="641616564">
      <w:bodyDiv w:val="1"/>
      <w:marLeft w:val="0"/>
      <w:marRight w:val="0"/>
      <w:marTop w:val="0"/>
      <w:marBottom w:val="0"/>
      <w:divBdr>
        <w:top w:val="none" w:sz="0" w:space="0" w:color="auto"/>
        <w:left w:val="none" w:sz="0" w:space="0" w:color="auto"/>
        <w:bottom w:val="none" w:sz="0" w:space="0" w:color="auto"/>
        <w:right w:val="none" w:sz="0" w:space="0" w:color="auto"/>
      </w:divBdr>
    </w:div>
    <w:div w:id="649016332">
      <w:bodyDiv w:val="1"/>
      <w:marLeft w:val="0"/>
      <w:marRight w:val="0"/>
      <w:marTop w:val="0"/>
      <w:marBottom w:val="0"/>
      <w:divBdr>
        <w:top w:val="none" w:sz="0" w:space="0" w:color="auto"/>
        <w:left w:val="none" w:sz="0" w:space="0" w:color="auto"/>
        <w:bottom w:val="none" w:sz="0" w:space="0" w:color="auto"/>
        <w:right w:val="none" w:sz="0" w:space="0" w:color="auto"/>
      </w:divBdr>
    </w:div>
    <w:div w:id="694313354">
      <w:bodyDiv w:val="1"/>
      <w:marLeft w:val="0"/>
      <w:marRight w:val="0"/>
      <w:marTop w:val="0"/>
      <w:marBottom w:val="0"/>
      <w:divBdr>
        <w:top w:val="none" w:sz="0" w:space="0" w:color="auto"/>
        <w:left w:val="none" w:sz="0" w:space="0" w:color="auto"/>
        <w:bottom w:val="none" w:sz="0" w:space="0" w:color="auto"/>
        <w:right w:val="none" w:sz="0" w:space="0" w:color="auto"/>
      </w:divBdr>
    </w:div>
    <w:div w:id="706805763">
      <w:bodyDiv w:val="1"/>
      <w:marLeft w:val="0"/>
      <w:marRight w:val="0"/>
      <w:marTop w:val="0"/>
      <w:marBottom w:val="0"/>
      <w:divBdr>
        <w:top w:val="none" w:sz="0" w:space="0" w:color="auto"/>
        <w:left w:val="none" w:sz="0" w:space="0" w:color="auto"/>
        <w:bottom w:val="none" w:sz="0" w:space="0" w:color="auto"/>
        <w:right w:val="none" w:sz="0" w:space="0" w:color="auto"/>
      </w:divBdr>
    </w:div>
    <w:div w:id="722560288">
      <w:bodyDiv w:val="1"/>
      <w:marLeft w:val="0"/>
      <w:marRight w:val="0"/>
      <w:marTop w:val="0"/>
      <w:marBottom w:val="0"/>
      <w:divBdr>
        <w:top w:val="none" w:sz="0" w:space="0" w:color="auto"/>
        <w:left w:val="none" w:sz="0" w:space="0" w:color="auto"/>
        <w:bottom w:val="none" w:sz="0" w:space="0" w:color="auto"/>
        <w:right w:val="none" w:sz="0" w:space="0" w:color="auto"/>
      </w:divBdr>
    </w:div>
    <w:div w:id="752508538">
      <w:bodyDiv w:val="1"/>
      <w:marLeft w:val="0"/>
      <w:marRight w:val="0"/>
      <w:marTop w:val="0"/>
      <w:marBottom w:val="0"/>
      <w:divBdr>
        <w:top w:val="none" w:sz="0" w:space="0" w:color="auto"/>
        <w:left w:val="none" w:sz="0" w:space="0" w:color="auto"/>
        <w:bottom w:val="none" w:sz="0" w:space="0" w:color="auto"/>
        <w:right w:val="none" w:sz="0" w:space="0" w:color="auto"/>
      </w:divBdr>
    </w:div>
    <w:div w:id="778525446">
      <w:bodyDiv w:val="1"/>
      <w:marLeft w:val="0"/>
      <w:marRight w:val="0"/>
      <w:marTop w:val="0"/>
      <w:marBottom w:val="0"/>
      <w:divBdr>
        <w:top w:val="none" w:sz="0" w:space="0" w:color="auto"/>
        <w:left w:val="none" w:sz="0" w:space="0" w:color="auto"/>
        <w:bottom w:val="none" w:sz="0" w:space="0" w:color="auto"/>
        <w:right w:val="none" w:sz="0" w:space="0" w:color="auto"/>
      </w:divBdr>
    </w:div>
    <w:div w:id="879441402">
      <w:bodyDiv w:val="1"/>
      <w:marLeft w:val="0"/>
      <w:marRight w:val="0"/>
      <w:marTop w:val="0"/>
      <w:marBottom w:val="0"/>
      <w:divBdr>
        <w:top w:val="none" w:sz="0" w:space="0" w:color="auto"/>
        <w:left w:val="none" w:sz="0" w:space="0" w:color="auto"/>
        <w:bottom w:val="none" w:sz="0" w:space="0" w:color="auto"/>
        <w:right w:val="none" w:sz="0" w:space="0" w:color="auto"/>
      </w:divBdr>
    </w:div>
    <w:div w:id="893272940">
      <w:bodyDiv w:val="1"/>
      <w:marLeft w:val="0"/>
      <w:marRight w:val="0"/>
      <w:marTop w:val="0"/>
      <w:marBottom w:val="0"/>
      <w:divBdr>
        <w:top w:val="none" w:sz="0" w:space="0" w:color="auto"/>
        <w:left w:val="none" w:sz="0" w:space="0" w:color="auto"/>
        <w:bottom w:val="none" w:sz="0" w:space="0" w:color="auto"/>
        <w:right w:val="none" w:sz="0" w:space="0" w:color="auto"/>
      </w:divBdr>
    </w:div>
    <w:div w:id="904921758">
      <w:bodyDiv w:val="1"/>
      <w:marLeft w:val="0"/>
      <w:marRight w:val="0"/>
      <w:marTop w:val="0"/>
      <w:marBottom w:val="0"/>
      <w:divBdr>
        <w:top w:val="none" w:sz="0" w:space="0" w:color="auto"/>
        <w:left w:val="none" w:sz="0" w:space="0" w:color="auto"/>
        <w:bottom w:val="none" w:sz="0" w:space="0" w:color="auto"/>
        <w:right w:val="none" w:sz="0" w:space="0" w:color="auto"/>
      </w:divBdr>
    </w:div>
    <w:div w:id="908418506">
      <w:bodyDiv w:val="1"/>
      <w:marLeft w:val="0"/>
      <w:marRight w:val="0"/>
      <w:marTop w:val="0"/>
      <w:marBottom w:val="0"/>
      <w:divBdr>
        <w:top w:val="none" w:sz="0" w:space="0" w:color="auto"/>
        <w:left w:val="none" w:sz="0" w:space="0" w:color="auto"/>
        <w:bottom w:val="none" w:sz="0" w:space="0" w:color="auto"/>
        <w:right w:val="none" w:sz="0" w:space="0" w:color="auto"/>
      </w:divBdr>
    </w:div>
    <w:div w:id="911547141">
      <w:bodyDiv w:val="1"/>
      <w:marLeft w:val="0"/>
      <w:marRight w:val="0"/>
      <w:marTop w:val="0"/>
      <w:marBottom w:val="0"/>
      <w:divBdr>
        <w:top w:val="none" w:sz="0" w:space="0" w:color="auto"/>
        <w:left w:val="none" w:sz="0" w:space="0" w:color="auto"/>
        <w:bottom w:val="none" w:sz="0" w:space="0" w:color="auto"/>
        <w:right w:val="none" w:sz="0" w:space="0" w:color="auto"/>
      </w:divBdr>
    </w:div>
    <w:div w:id="964584826">
      <w:bodyDiv w:val="1"/>
      <w:marLeft w:val="0"/>
      <w:marRight w:val="0"/>
      <w:marTop w:val="0"/>
      <w:marBottom w:val="0"/>
      <w:divBdr>
        <w:top w:val="none" w:sz="0" w:space="0" w:color="auto"/>
        <w:left w:val="none" w:sz="0" w:space="0" w:color="auto"/>
        <w:bottom w:val="none" w:sz="0" w:space="0" w:color="auto"/>
        <w:right w:val="none" w:sz="0" w:space="0" w:color="auto"/>
      </w:divBdr>
    </w:div>
    <w:div w:id="999886208">
      <w:bodyDiv w:val="1"/>
      <w:marLeft w:val="0"/>
      <w:marRight w:val="0"/>
      <w:marTop w:val="0"/>
      <w:marBottom w:val="0"/>
      <w:divBdr>
        <w:top w:val="none" w:sz="0" w:space="0" w:color="auto"/>
        <w:left w:val="none" w:sz="0" w:space="0" w:color="auto"/>
        <w:bottom w:val="none" w:sz="0" w:space="0" w:color="auto"/>
        <w:right w:val="none" w:sz="0" w:space="0" w:color="auto"/>
      </w:divBdr>
    </w:div>
    <w:div w:id="1003582283">
      <w:bodyDiv w:val="1"/>
      <w:marLeft w:val="0"/>
      <w:marRight w:val="0"/>
      <w:marTop w:val="0"/>
      <w:marBottom w:val="0"/>
      <w:divBdr>
        <w:top w:val="none" w:sz="0" w:space="0" w:color="auto"/>
        <w:left w:val="none" w:sz="0" w:space="0" w:color="auto"/>
        <w:bottom w:val="none" w:sz="0" w:space="0" w:color="auto"/>
        <w:right w:val="none" w:sz="0" w:space="0" w:color="auto"/>
      </w:divBdr>
    </w:div>
    <w:div w:id="1024674426">
      <w:bodyDiv w:val="1"/>
      <w:marLeft w:val="0"/>
      <w:marRight w:val="0"/>
      <w:marTop w:val="0"/>
      <w:marBottom w:val="0"/>
      <w:divBdr>
        <w:top w:val="none" w:sz="0" w:space="0" w:color="auto"/>
        <w:left w:val="none" w:sz="0" w:space="0" w:color="auto"/>
        <w:bottom w:val="none" w:sz="0" w:space="0" w:color="auto"/>
        <w:right w:val="none" w:sz="0" w:space="0" w:color="auto"/>
      </w:divBdr>
    </w:div>
    <w:div w:id="1036851513">
      <w:bodyDiv w:val="1"/>
      <w:marLeft w:val="0"/>
      <w:marRight w:val="0"/>
      <w:marTop w:val="0"/>
      <w:marBottom w:val="0"/>
      <w:divBdr>
        <w:top w:val="none" w:sz="0" w:space="0" w:color="auto"/>
        <w:left w:val="none" w:sz="0" w:space="0" w:color="auto"/>
        <w:bottom w:val="none" w:sz="0" w:space="0" w:color="auto"/>
        <w:right w:val="none" w:sz="0" w:space="0" w:color="auto"/>
      </w:divBdr>
    </w:div>
    <w:div w:id="1044066225">
      <w:bodyDiv w:val="1"/>
      <w:marLeft w:val="0"/>
      <w:marRight w:val="0"/>
      <w:marTop w:val="0"/>
      <w:marBottom w:val="0"/>
      <w:divBdr>
        <w:top w:val="none" w:sz="0" w:space="0" w:color="auto"/>
        <w:left w:val="none" w:sz="0" w:space="0" w:color="auto"/>
        <w:bottom w:val="none" w:sz="0" w:space="0" w:color="auto"/>
        <w:right w:val="none" w:sz="0" w:space="0" w:color="auto"/>
      </w:divBdr>
    </w:div>
    <w:div w:id="1045443293">
      <w:bodyDiv w:val="1"/>
      <w:marLeft w:val="0"/>
      <w:marRight w:val="0"/>
      <w:marTop w:val="0"/>
      <w:marBottom w:val="0"/>
      <w:divBdr>
        <w:top w:val="none" w:sz="0" w:space="0" w:color="auto"/>
        <w:left w:val="none" w:sz="0" w:space="0" w:color="auto"/>
        <w:bottom w:val="none" w:sz="0" w:space="0" w:color="auto"/>
        <w:right w:val="none" w:sz="0" w:space="0" w:color="auto"/>
      </w:divBdr>
    </w:div>
    <w:div w:id="1075394125">
      <w:bodyDiv w:val="1"/>
      <w:marLeft w:val="0"/>
      <w:marRight w:val="0"/>
      <w:marTop w:val="0"/>
      <w:marBottom w:val="0"/>
      <w:divBdr>
        <w:top w:val="none" w:sz="0" w:space="0" w:color="auto"/>
        <w:left w:val="none" w:sz="0" w:space="0" w:color="auto"/>
        <w:bottom w:val="none" w:sz="0" w:space="0" w:color="auto"/>
        <w:right w:val="none" w:sz="0" w:space="0" w:color="auto"/>
      </w:divBdr>
    </w:div>
    <w:div w:id="1189178947">
      <w:bodyDiv w:val="1"/>
      <w:marLeft w:val="0"/>
      <w:marRight w:val="0"/>
      <w:marTop w:val="0"/>
      <w:marBottom w:val="0"/>
      <w:divBdr>
        <w:top w:val="none" w:sz="0" w:space="0" w:color="auto"/>
        <w:left w:val="none" w:sz="0" w:space="0" w:color="auto"/>
        <w:bottom w:val="none" w:sz="0" w:space="0" w:color="auto"/>
        <w:right w:val="none" w:sz="0" w:space="0" w:color="auto"/>
      </w:divBdr>
    </w:div>
    <w:div w:id="1234244657">
      <w:bodyDiv w:val="1"/>
      <w:marLeft w:val="0"/>
      <w:marRight w:val="0"/>
      <w:marTop w:val="0"/>
      <w:marBottom w:val="0"/>
      <w:divBdr>
        <w:top w:val="none" w:sz="0" w:space="0" w:color="auto"/>
        <w:left w:val="none" w:sz="0" w:space="0" w:color="auto"/>
        <w:bottom w:val="none" w:sz="0" w:space="0" w:color="auto"/>
        <w:right w:val="none" w:sz="0" w:space="0" w:color="auto"/>
      </w:divBdr>
    </w:div>
    <w:div w:id="1251281830">
      <w:bodyDiv w:val="1"/>
      <w:marLeft w:val="0"/>
      <w:marRight w:val="0"/>
      <w:marTop w:val="0"/>
      <w:marBottom w:val="0"/>
      <w:divBdr>
        <w:top w:val="none" w:sz="0" w:space="0" w:color="auto"/>
        <w:left w:val="none" w:sz="0" w:space="0" w:color="auto"/>
        <w:bottom w:val="none" w:sz="0" w:space="0" w:color="auto"/>
        <w:right w:val="none" w:sz="0" w:space="0" w:color="auto"/>
      </w:divBdr>
    </w:div>
    <w:div w:id="1255282141">
      <w:bodyDiv w:val="1"/>
      <w:marLeft w:val="0"/>
      <w:marRight w:val="0"/>
      <w:marTop w:val="0"/>
      <w:marBottom w:val="0"/>
      <w:divBdr>
        <w:top w:val="none" w:sz="0" w:space="0" w:color="auto"/>
        <w:left w:val="none" w:sz="0" w:space="0" w:color="auto"/>
        <w:bottom w:val="none" w:sz="0" w:space="0" w:color="auto"/>
        <w:right w:val="none" w:sz="0" w:space="0" w:color="auto"/>
      </w:divBdr>
    </w:div>
    <w:div w:id="1262372227">
      <w:bodyDiv w:val="1"/>
      <w:marLeft w:val="0"/>
      <w:marRight w:val="0"/>
      <w:marTop w:val="0"/>
      <w:marBottom w:val="0"/>
      <w:divBdr>
        <w:top w:val="none" w:sz="0" w:space="0" w:color="auto"/>
        <w:left w:val="none" w:sz="0" w:space="0" w:color="auto"/>
        <w:bottom w:val="none" w:sz="0" w:space="0" w:color="auto"/>
        <w:right w:val="none" w:sz="0" w:space="0" w:color="auto"/>
      </w:divBdr>
    </w:div>
    <w:div w:id="1309817813">
      <w:bodyDiv w:val="1"/>
      <w:marLeft w:val="0"/>
      <w:marRight w:val="0"/>
      <w:marTop w:val="0"/>
      <w:marBottom w:val="0"/>
      <w:divBdr>
        <w:top w:val="none" w:sz="0" w:space="0" w:color="auto"/>
        <w:left w:val="none" w:sz="0" w:space="0" w:color="auto"/>
        <w:bottom w:val="none" w:sz="0" w:space="0" w:color="auto"/>
        <w:right w:val="none" w:sz="0" w:space="0" w:color="auto"/>
      </w:divBdr>
    </w:div>
    <w:div w:id="1311909167">
      <w:bodyDiv w:val="1"/>
      <w:marLeft w:val="0"/>
      <w:marRight w:val="0"/>
      <w:marTop w:val="0"/>
      <w:marBottom w:val="0"/>
      <w:divBdr>
        <w:top w:val="none" w:sz="0" w:space="0" w:color="auto"/>
        <w:left w:val="none" w:sz="0" w:space="0" w:color="auto"/>
        <w:bottom w:val="none" w:sz="0" w:space="0" w:color="auto"/>
        <w:right w:val="none" w:sz="0" w:space="0" w:color="auto"/>
      </w:divBdr>
    </w:div>
    <w:div w:id="1326545863">
      <w:bodyDiv w:val="1"/>
      <w:marLeft w:val="0"/>
      <w:marRight w:val="0"/>
      <w:marTop w:val="0"/>
      <w:marBottom w:val="0"/>
      <w:divBdr>
        <w:top w:val="none" w:sz="0" w:space="0" w:color="auto"/>
        <w:left w:val="none" w:sz="0" w:space="0" w:color="auto"/>
        <w:bottom w:val="none" w:sz="0" w:space="0" w:color="auto"/>
        <w:right w:val="none" w:sz="0" w:space="0" w:color="auto"/>
      </w:divBdr>
    </w:div>
    <w:div w:id="1333873907">
      <w:bodyDiv w:val="1"/>
      <w:marLeft w:val="0"/>
      <w:marRight w:val="0"/>
      <w:marTop w:val="0"/>
      <w:marBottom w:val="0"/>
      <w:divBdr>
        <w:top w:val="none" w:sz="0" w:space="0" w:color="auto"/>
        <w:left w:val="none" w:sz="0" w:space="0" w:color="auto"/>
        <w:bottom w:val="none" w:sz="0" w:space="0" w:color="auto"/>
        <w:right w:val="none" w:sz="0" w:space="0" w:color="auto"/>
      </w:divBdr>
    </w:div>
    <w:div w:id="1342928532">
      <w:bodyDiv w:val="1"/>
      <w:marLeft w:val="0"/>
      <w:marRight w:val="0"/>
      <w:marTop w:val="0"/>
      <w:marBottom w:val="0"/>
      <w:divBdr>
        <w:top w:val="none" w:sz="0" w:space="0" w:color="auto"/>
        <w:left w:val="none" w:sz="0" w:space="0" w:color="auto"/>
        <w:bottom w:val="none" w:sz="0" w:space="0" w:color="auto"/>
        <w:right w:val="none" w:sz="0" w:space="0" w:color="auto"/>
      </w:divBdr>
    </w:div>
    <w:div w:id="1352607614">
      <w:bodyDiv w:val="1"/>
      <w:marLeft w:val="0"/>
      <w:marRight w:val="0"/>
      <w:marTop w:val="0"/>
      <w:marBottom w:val="0"/>
      <w:divBdr>
        <w:top w:val="none" w:sz="0" w:space="0" w:color="auto"/>
        <w:left w:val="none" w:sz="0" w:space="0" w:color="auto"/>
        <w:bottom w:val="none" w:sz="0" w:space="0" w:color="auto"/>
        <w:right w:val="none" w:sz="0" w:space="0" w:color="auto"/>
      </w:divBdr>
    </w:div>
    <w:div w:id="1377123249">
      <w:bodyDiv w:val="1"/>
      <w:marLeft w:val="0"/>
      <w:marRight w:val="0"/>
      <w:marTop w:val="0"/>
      <w:marBottom w:val="0"/>
      <w:divBdr>
        <w:top w:val="none" w:sz="0" w:space="0" w:color="auto"/>
        <w:left w:val="none" w:sz="0" w:space="0" w:color="auto"/>
        <w:bottom w:val="none" w:sz="0" w:space="0" w:color="auto"/>
        <w:right w:val="none" w:sz="0" w:space="0" w:color="auto"/>
      </w:divBdr>
    </w:div>
    <w:div w:id="1382946647">
      <w:bodyDiv w:val="1"/>
      <w:marLeft w:val="0"/>
      <w:marRight w:val="0"/>
      <w:marTop w:val="0"/>
      <w:marBottom w:val="0"/>
      <w:divBdr>
        <w:top w:val="none" w:sz="0" w:space="0" w:color="auto"/>
        <w:left w:val="none" w:sz="0" w:space="0" w:color="auto"/>
        <w:bottom w:val="none" w:sz="0" w:space="0" w:color="auto"/>
        <w:right w:val="none" w:sz="0" w:space="0" w:color="auto"/>
      </w:divBdr>
    </w:div>
    <w:div w:id="1413354666">
      <w:bodyDiv w:val="1"/>
      <w:marLeft w:val="0"/>
      <w:marRight w:val="0"/>
      <w:marTop w:val="0"/>
      <w:marBottom w:val="0"/>
      <w:divBdr>
        <w:top w:val="none" w:sz="0" w:space="0" w:color="auto"/>
        <w:left w:val="none" w:sz="0" w:space="0" w:color="auto"/>
        <w:bottom w:val="none" w:sz="0" w:space="0" w:color="auto"/>
        <w:right w:val="none" w:sz="0" w:space="0" w:color="auto"/>
      </w:divBdr>
    </w:div>
    <w:div w:id="1414276729">
      <w:bodyDiv w:val="1"/>
      <w:marLeft w:val="0"/>
      <w:marRight w:val="0"/>
      <w:marTop w:val="0"/>
      <w:marBottom w:val="0"/>
      <w:divBdr>
        <w:top w:val="none" w:sz="0" w:space="0" w:color="auto"/>
        <w:left w:val="none" w:sz="0" w:space="0" w:color="auto"/>
        <w:bottom w:val="none" w:sz="0" w:space="0" w:color="auto"/>
        <w:right w:val="none" w:sz="0" w:space="0" w:color="auto"/>
      </w:divBdr>
    </w:div>
    <w:div w:id="1419250670">
      <w:bodyDiv w:val="1"/>
      <w:marLeft w:val="0"/>
      <w:marRight w:val="0"/>
      <w:marTop w:val="0"/>
      <w:marBottom w:val="0"/>
      <w:divBdr>
        <w:top w:val="none" w:sz="0" w:space="0" w:color="auto"/>
        <w:left w:val="none" w:sz="0" w:space="0" w:color="auto"/>
        <w:bottom w:val="none" w:sz="0" w:space="0" w:color="auto"/>
        <w:right w:val="none" w:sz="0" w:space="0" w:color="auto"/>
      </w:divBdr>
    </w:div>
    <w:div w:id="1430852825">
      <w:bodyDiv w:val="1"/>
      <w:marLeft w:val="0"/>
      <w:marRight w:val="0"/>
      <w:marTop w:val="0"/>
      <w:marBottom w:val="0"/>
      <w:divBdr>
        <w:top w:val="none" w:sz="0" w:space="0" w:color="auto"/>
        <w:left w:val="none" w:sz="0" w:space="0" w:color="auto"/>
        <w:bottom w:val="none" w:sz="0" w:space="0" w:color="auto"/>
        <w:right w:val="none" w:sz="0" w:space="0" w:color="auto"/>
      </w:divBdr>
    </w:div>
    <w:div w:id="1438938561">
      <w:bodyDiv w:val="1"/>
      <w:marLeft w:val="0"/>
      <w:marRight w:val="0"/>
      <w:marTop w:val="0"/>
      <w:marBottom w:val="0"/>
      <w:divBdr>
        <w:top w:val="none" w:sz="0" w:space="0" w:color="auto"/>
        <w:left w:val="none" w:sz="0" w:space="0" w:color="auto"/>
        <w:bottom w:val="none" w:sz="0" w:space="0" w:color="auto"/>
        <w:right w:val="none" w:sz="0" w:space="0" w:color="auto"/>
      </w:divBdr>
    </w:div>
    <w:div w:id="1580090491">
      <w:bodyDiv w:val="1"/>
      <w:marLeft w:val="0"/>
      <w:marRight w:val="0"/>
      <w:marTop w:val="0"/>
      <w:marBottom w:val="0"/>
      <w:divBdr>
        <w:top w:val="none" w:sz="0" w:space="0" w:color="auto"/>
        <w:left w:val="none" w:sz="0" w:space="0" w:color="auto"/>
        <w:bottom w:val="none" w:sz="0" w:space="0" w:color="auto"/>
        <w:right w:val="none" w:sz="0" w:space="0" w:color="auto"/>
      </w:divBdr>
    </w:div>
    <w:div w:id="1592474068">
      <w:bodyDiv w:val="1"/>
      <w:marLeft w:val="0"/>
      <w:marRight w:val="0"/>
      <w:marTop w:val="0"/>
      <w:marBottom w:val="0"/>
      <w:divBdr>
        <w:top w:val="none" w:sz="0" w:space="0" w:color="auto"/>
        <w:left w:val="none" w:sz="0" w:space="0" w:color="auto"/>
        <w:bottom w:val="none" w:sz="0" w:space="0" w:color="auto"/>
        <w:right w:val="none" w:sz="0" w:space="0" w:color="auto"/>
      </w:divBdr>
    </w:div>
    <w:div w:id="1605841029">
      <w:bodyDiv w:val="1"/>
      <w:marLeft w:val="0"/>
      <w:marRight w:val="0"/>
      <w:marTop w:val="0"/>
      <w:marBottom w:val="0"/>
      <w:divBdr>
        <w:top w:val="none" w:sz="0" w:space="0" w:color="auto"/>
        <w:left w:val="none" w:sz="0" w:space="0" w:color="auto"/>
        <w:bottom w:val="none" w:sz="0" w:space="0" w:color="auto"/>
        <w:right w:val="none" w:sz="0" w:space="0" w:color="auto"/>
      </w:divBdr>
    </w:div>
    <w:div w:id="1623801586">
      <w:bodyDiv w:val="1"/>
      <w:marLeft w:val="0"/>
      <w:marRight w:val="0"/>
      <w:marTop w:val="0"/>
      <w:marBottom w:val="0"/>
      <w:divBdr>
        <w:top w:val="none" w:sz="0" w:space="0" w:color="auto"/>
        <w:left w:val="none" w:sz="0" w:space="0" w:color="auto"/>
        <w:bottom w:val="none" w:sz="0" w:space="0" w:color="auto"/>
        <w:right w:val="none" w:sz="0" w:space="0" w:color="auto"/>
      </w:divBdr>
    </w:div>
    <w:div w:id="1673878142">
      <w:bodyDiv w:val="1"/>
      <w:marLeft w:val="0"/>
      <w:marRight w:val="0"/>
      <w:marTop w:val="0"/>
      <w:marBottom w:val="0"/>
      <w:divBdr>
        <w:top w:val="none" w:sz="0" w:space="0" w:color="auto"/>
        <w:left w:val="none" w:sz="0" w:space="0" w:color="auto"/>
        <w:bottom w:val="none" w:sz="0" w:space="0" w:color="auto"/>
        <w:right w:val="none" w:sz="0" w:space="0" w:color="auto"/>
      </w:divBdr>
    </w:div>
    <w:div w:id="1695614854">
      <w:bodyDiv w:val="1"/>
      <w:marLeft w:val="0"/>
      <w:marRight w:val="0"/>
      <w:marTop w:val="0"/>
      <w:marBottom w:val="0"/>
      <w:divBdr>
        <w:top w:val="none" w:sz="0" w:space="0" w:color="auto"/>
        <w:left w:val="none" w:sz="0" w:space="0" w:color="auto"/>
        <w:bottom w:val="none" w:sz="0" w:space="0" w:color="auto"/>
        <w:right w:val="none" w:sz="0" w:space="0" w:color="auto"/>
      </w:divBdr>
      <w:divsChild>
        <w:div w:id="1245452796">
          <w:marLeft w:val="0"/>
          <w:marRight w:val="0"/>
          <w:marTop w:val="0"/>
          <w:marBottom w:val="0"/>
          <w:divBdr>
            <w:top w:val="none" w:sz="0" w:space="0" w:color="auto"/>
            <w:left w:val="none" w:sz="0" w:space="0" w:color="auto"/>
            <w:bottom w:val="none" w:sz="0" w:space="0" w:color="auto"/>
            <w:right w:val="none" w:sz="0" w:space="0" w:color="auto"/>
          </w:divBdr>
        </w:div>
      </w:divsChild>
    </w:div>
    <w:div w:id="1698774325">
      <w:bodyDiv w:val="1"/>
      <w:marLeft w:val="0"/>
      <w:marRight w:val="0"/>
      <w:marTop w:val="0"/>
      <w:marBottom w:val="0"/>
      <w:divBdr>
        <w:top w:val="none" w:sz="0" w:space="0" w:color="auto"/>
        <w:left w:val="none" w:sz="0" w:space="0" w:color="auto"/>
        <w:bottom w:val="none" w:sz="0" w:space="0" w:color="auto"/>
        <w:right w:val="none" w:sz="0" w:space="0" w:color="auto"/>
      </w:divBdr>
    </w:div>
    <w:div w:id="1740589652">
      <w:bodyDiv w:val="1"/>
      <w:marLeft w:val="0"/>
      <w:marRight w:val="0"/>
      <w:marTop w:val="0"/>
      <w:marBottom w:val="0"/>
      <w:divBdr>
        <w:top w:val="none" w:sz="0" w:space="0" w:color="auto"/>
        <w:left w:val="none" w:sz="0" w:space="0" w:color="auto"/>
        <w:bottom w:val="none" w:sz="0" w:space="0" w:color="auto"/>
        <w:right w:val="none" w:sz="0" w:space="0" w:color="auto"/>
      </w:divBdr>
    </w:div>
    <w:div w:id="1768962497">
      <w:bodyDiv w:val="1"/>
      <w:marLeft w:val="0"/>
      <w:marRight w:val="0"/>
      <w:marTop w:val="0"/>
      <w:marBottom w:val="0"/>
      <w:divBdr>
        <w:top w:val="none" w:sz="0" w:space="0" w:color="auto"/>
        <w:left w:val="none" w:sz="0" w:space="0" w:color="auto"/>
        <w:bottom w:val="none" w:sz="0" w:space="0" w:color="auto"/>
        <w:right w:val="none" w:sz="0" w:space="0" w:color="auto"/>
      </w:divBdr>
    </w:div>
    <w:div w:id="1828088538">
      <w:bodyDiv w:val="1"/>
      <w:marLeft w:val="0"/>
      <w:marRight w:val="0"/>
      <w:marTop w:val="0"/>
      <w:marBottom w:val="0"/>
      <w:divBdr>
        <w:top w:val="none" w:sz="0" w:space="0" w:color="auto"/>
        <w:left w:val="none" w:sz="0" w:space="0" w:color="auto"/>
        <w:bottom w:val="none" w:sz="0" w:space="0" w:color="auto"/>
        <w:right w:val="none" w:sz="0" w:space="0" w:color="auto"/>
      </w:divBdr>
    </w:div>
    <w:div w:id="1846941623">
      <w:bodyDiv w:val="1"/>
      <w:marLeft w:val="0"/>
      <w:marRight w:val="0"/>
      <w:marTop w:val="0"/>
      <w:marBottom w:val="0"/>
      <w:divBdr>
        <w:top w:val="none" w:sz="0" w:space="0" w:color="auto"/>
        <w:left w:val="none" w:sz="0" w:space="0" w:color="auto"/>
        <w:bottom w:val="none" w:sz="0" w:space="0" w:color="auto"/>
        <w:right w:val="none" w:sz="0" w:space="0" w:color="auto"/>
      </w:divBdr>
    </w:div>
    <w:div w:id="1898592679">
      <w:bodyDiv w:val="1"/>
      <w:marLeft w:val="0"/>
      <w:marRight w:val="0"/>
      <w:marTop w:val="0"/>
      <w:marBottom w:val="0"/>
      <w:divBdr>
        <w:top w:val="none" w:sz="0" w:space="0" w:color="auto"/>
        <w:left w:val="none" w:sz="0" w:space="0" w:color="auto"/>
        <w:bottom w:val="none" w:sz="0" w:space="0" w:color="auto"/>
        <w:right w:val="none" w:sz="0" w:space="0" w:color="auto"/>
      </w:divBdr>
    </w:div>
    <w:div w:id="1933197786">
      <w:bodyDiv w:val="1"/>
      <w:marLeft w:val="0"/>
      <w:marRight w:val="0"/>
      <w:marTop w:val="0"/>
      <w:marBottom w:val="0"/>
      <w:divBdr>
        <w:top w:val="none" w:sz="0" w:space="0" w:color="auto"/>
        <w:left w:val="none" w:sz="0" w:space="0" w:color="auto"/>
        <w:bottom w:val="none" w:sz="0" w:space="0" w:color="auto"/>
        <w:right w:val="none" w:sz="0" w:space="0" w:color="auto"/>
      </w:divBdr>
    </w:div>
    <w:div w:id="1951694147">
      <w:bodyDiv w:val="1"/>
      <w:marLeft w:val="0"/>
      <w:marRight w:val="0"/>
      <w:marTop w:val="0"/>
      <w:marBottom w:val="0"/>
      <w:divBdr>
        <w:top w:val="none" w:sz="0" w:space="0" w:color="auto"/>
        <w:left w:val="none" w:sz="0" w:space="0" w:color="auto"/>
        <w:bottom w:val="none" w:sz="0" w:space="0" w:color="auto"/>
        <w:right w:val="none" w:sz="0" w:space="0" w:color="auto"/>
      </w:divBdr>
    </w:div>
    <w:div w:id="1957327344">
      <w:bodyDiv w:val="1"/>
      <w:marLeft w:val="0"/>
      <w:marRight w:val="0"/>
      <w:marTop w:val="0"/>
      <w:marBottom w:val="0"/>
      <w:divBdr>
        <w:top w:val="none" w:sz="0" w:space="0" w:color="auto"/>
        <w:left w:val="none" w:sz="0" w:space="0" w:color="auto"/>
        <w:bottom w:val="none" w:sz="0" w:space="0" w:color="auto"/>
        <w:right w:val="none" w:sz="0" w:space="0" w:color="auto"/>
      </w:divBdr>
    </w:div>
    <w:div w:id="1959870630">
      <w:bodyDiv w:val="1"/>
      <w:marLeft w:val="0"/>
      <w:marRight w:val="0"/>
      <w:marTop w:val="0"/>
      <w:marBottom w:val="0"/>
      <w:divBdr>
        <w:top w:val="none" w:sz="0" w:space="0" w:color="auto"/>
        <w:left w:val="none" w:sz="0" w:space="0" w:color="auto"/>
        <w:bottom w:val="none" w:sz="0" w:space="0" w:color="auto"/>
        <w:right w:val="none" w:sz="0" w:space="0" w:color="auto"/>
      </w:divBdr>
    </w:div>
    <w:div w:id="1969702409">
      <w:bodyDiv w:val="1"/>
      <w:marLeft w:val="0"/>
      <w:marRight w:val="0"/>
      <w:marTop w:val="0"/>
      <w:marBottom w:val="0"/>
      <w:divBdr>
        <w:top w:val="none" w:sz="0" w:space="0" w:color="auto"/>
        <w:left w:val="none" w:sz="0" w:space="0" w:color="auto"/>
        <w:bottom w:val="none" w:sz="0" w:space="0" w:color="auto"/>
        <w:right w:val="none" w:sz="0" w:space="0" w:color="auto"/>
      </w:divBdr>
    </w:div>
    <w:div w:id="2014409117">
      <w:bodyDiv w:val="1"/>
      <w:marLeft w:val="0"/>
      <w:marRight w:val="0"/>
      <w:marTop w:val="0"/>
      <w:marBottom w:val="0"/>
      <w:divBdr>
        <w:top w:val="none" w:sz="0" w:space="0" w:color="auto"/>
        <w:left w:val="none" w:sz="0" w:space="0" w:color="auto"/>
        <w:bottom w:val="none" w:sz="0" w:space="0" w:color="auto"/>
        <w:right w:val="none" w:sz="0" w:space="0" w:color="auto"/>
      </w:divBdr>
    </w:div>
    <w:div w:id="2014913404">
      <w:bodyDiv w:val="1"/>
      <w:marLeft w:val="0"/>
      <w:marRight w:val="0"/>
      <w:marTop w:val="0"/>
      <w:marBottom w:val="0"/>
      <w:divBdr>
        <w:top w:val="none" w:sz="0" w:space="0" w:color="auto"/>
        <w:left w:val="none" w:sz="0" w:space="0" w:color="auto"/>
        <w:bottom w:val="none" w:sz="0" w:space="0" w:color="auto"/>
        <w:right w:val="none" w:sz="0" w:space="0" w:color="auto"/>
      </w:divBdr>
    </w:div>
    <w:div w:id="2018344588">
      <w:bodyDiv w:val="1"/>
      <w:marLeft w:val="0"/>
      <w:marRight w:val="0"/>
      <w:marTop w:val="0"/>
      <w:marBottom w:val="0"/>
      <w:divBdr>
        <w:top w:val="none" w:sz="0" w:space="0" w:color="auto"/>
        <w:left w:val="none" w:sz="0" w:space="0" w:color="auto"/>
        <w:bottom w:val="none" w:sz="0" w:space="0" w:color="auto"/>
        <w:right w:val="none" w:sz="0" w:space="0" w:color="auto"/>
      </w:divBdr>
    </w:div>
    <w:div w:id="2025936113">
      <w:bodyDiv w:val="1"/>
      <w:marLeft w:val="0"/>
      <w:marRight w:val="0"/>
      <w:marTop w:val="0"/>
      <w:marBottom w:val="0"/>
      <w:divBdr>
        <w:top w:val="none" w:sz="0" w:space="0" w:color="auto"/>
        <w:left w:val="none" w:sz="0" w:space="0" w:color="auto"/>
        <w:bottom w:val="none" w:sz="0" w:space="0" w:color="auto"/>
        <w:right w:val="none" w:sz="0" w:space="0" w:color="auto"/>
      </w:divBdr>
    </w:div>
    <w:div w:id="2115124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consultantplus://offline/ref=512671FE417AA77BC06E6352D6B9FFEC4B7EAC673204CD4C8F444A542F8D85B350C94F1D75730Ej6a4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91A73E-618A-443A-AD66-B62A12FCE7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116</Pages>
  <Words>24805</Words>
  <Characters>141393</Characters>
  <Application>Microsoft Office Word</Application>
  <DocSecurity>0</DocSecurity>
  <Lines>1178</Lines>
  <Paragraphs>331</Paragraphs>
  <ScaleCrop>false</ScaleCrop>
  <HeadingPairs>
    <vt:vector size="2" baseType="variant">
      <vt:variant>
        <vt:lpstr>Название</vt:lpstr>
      </vt:variant>
      <vt:variant>
        <vt:i4>1</vt:i4>
      </vt:variant>
    </vt:vector>
  </HeadingPairs>
  <TitlesOfParts>
    <vt:vector size="1" baseType="lpstr">
      <vt:lpstr/>
    </vt:vector>
  </TitlesOfParts>
  <LinksUpToDate>false</LinksUpToDate>
  <CharactersWithSpaces>165867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2017-01-25T09:22:00Z</dcterms:created>
  <dcterms:modified xsi:type="dcterms:W3CDTF">2017-02-16T11:53:00Z</dcterms:modified>
</cp:coreProperties>
</file>